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0BB9B" w14:textId="77777777" w:rsidR="004F4202" w:rsidRDefault="00F707ED">
      <w:pPr>
        <w:pStyle w:val="Standard"/>
        <w:spacing w:line="480" w:lineRule="auto"/>
        <w:jc w:val="center"/>
      </w:pPr>
      <w:r>
        <w:t>Method</w:t>
      </w:r>
    </w:p>
    <w:p w14:paraId="73B9F86E" w14:textId="77777777" w:rsidR="004F4202" w:rsidRPr="00934B34" w:rsidRDefault="00F707ED">
      <w:pPr>
        <w:pStyle w:val="Standard"/>
        <w:overflowPunct w:val="0"/>
        <w:spacing w:line="480" w:lineRule="auto"/>
        <w:rPr>
          <w:i/>
          <w:rPrChange w:id="0" w:author="Erin" w:date="2010-11-27T13:56:00Z">
            <w:rPr/>
          </w:rPrChange>
        </w:rPr>
      </w:pPr>
      <w:r w:rsidRPr="00934B34">
        <w:rPr>
          <w:i/>
          <w:rPrChange w:id="1" w:author="Erin" w:date="2010-11-27T13:56:00Z">
            <w:rPr/>
          </w:rPrChange>
        </w:rPr>
        <w:t>Participants</w:t>
      </w:r>
      <w:ins w:id="2" w:author="Erin" w:date="2010-11-27T13:56:00Z">
        <w:r w:rsidR="00934B34" w:rsidRPr="00934B34">
          <w:rPr>
            <w:i/>
            <w:rPrChange w:id="3" w:author="Erin" w:date="2010-11-27T13:56:00Z">
              <w:rPr/>
            </w:rPrChange>
          </w:rPr>
          <w:t>.</w:t>
        </w:r>
      </w:ins>
    </w:p>
    <w:p w14:paraId="407C8CF8" w14:textId="77777777" w:rsidR="004F4202" w:rsidDel="00934B34" w:rsidRDefault="00F707ED">
      <w:pPr>
        <w:pStyle w:val="Standard"/>
        <w:overflowPunct w:val="0"/>
        <w:spacing w:line="480" w:lineRule="auto"/>
        <w:rPr>
          <w:del w:id="4" w:author="Erin" w:date="2010-11-27T14:02:00Z"/>
        </w:rPr>
      </w:pPr>
      <w:r>
        <w:tab/>
      </w:r>
      <w:del w:id="5" w:author="Erin" w:date="2010-11-27T14:00:00Z">
        <w:r w:rsidDel="00934B34">
          <w:delText xml:space="preserve">Nineteen </w:delText>
        </w:r>
      </w:del>
      <w:ins w:id="6" w:author="Erin" w:date="2010-11-27T14:00:00Z">
        <w:r w:rsidR="00934B34">
          <w:t xml:space="preserve">Twenty </w:t>
        </w:r>
      </w:ins>
      <w:r>
        <w:t xml:space="preserve">undergraduate </w:t>
      </w:r>
      <w:del w:id="7" w:author="Erin" w:date="2010-11-27T13:56:00Z">
        <w:r w:rsidDel="00934B34">
          <w:delText xml:space="preserve">and graduate </w:delText>
        </w:r>
      </w:del>
      <w:r>
        <w:t xml:space="preserve">students were recruited from the University of </w:t>
      </w:r>
      <w:r w:rsidR="00E95292">
        <w:t>Mississippi (</w:t>
      </w:r>
      <w:r>
        <w:t xml:space="preserve">13 women and </w:t>
      </w:r>
      <w:del w:id="8" w:author="Erin" w:date="2010-11-27T14:00:00Z">
        <w:r w:rsidDel="00934B34">
          <w:delText xml:space="preserve">6 </w:delText>
        </w:r>
      </w:del>
      <w:ins w:id="9" w:author="Erin" w:date="2010-11-27T14:00:00Z">
        <w:r w:rsidR="00934B34">
          <w:t xml:space="preserve">7 </w:t>
        </w:r>
      </w:ins>
      <w:r>
        <w:t>men)</w:t>
      </w:r>
      <w:ins w:id="10" w:author="Erin" w:date="2010-11-27T13:56:00Z">
        <w:r w:rsidR="00934B34">
          <w:t xml:space="preserve"> and</w:t>
        </w:r>
      </w:ins>
      <w:r>
        <w:t xml:space="preserve"> volunteered to participate. </w:t>
      </w:r>
      <w:ins w:id="11" w:author="Erin" w:date="2010-11-27T13:57:00Z">
        <w:r w:rsidR="00934B34">
          <w:t xml:space="preserve"> </w:t>
        </w:r>
      </w:ins>
      <w:del w:id="12" w:author="Erin" w:date="2010-11-27T13:57:00Z">
        <w:r w:rsidDel="00934B34">
          <w:delText xml:space="preserve">All participants were right-handed. </w:delText>
        </w:r>
      </w:del>
      <w:r>
        <w:t xml:space="preserve">All participants were English speakers. Volunteers received no incentive for participation. The experiment was carried out with the permission of the University of Mississippi Institutional Review Board, and all participants signed the corresponding consent forms. One </w:t>
      </w:r>
      <w:r w:rsidR="00E95292">
        <w:t>participants’</w:t>
      </w:r>
      <w:r>
        <w:t xml:space="preserve"> data was corrupted and could not be used, leaving eighteen participants (13 women and </w:t>
      </w:r>
      <w:del w:id="13" w:author="Erin" w:date="2010-11-27T14:00:00Z">
        <w:r w:rsidDel="00934B34">
          <w:delText xml:space="preserve">5 </w:delText>
        </w:r>
      </w:del>
      <w:ins w:id="14" w:author="Erin" w:date="2010-11-27T14:00:00Z">
        <w:r w:rsidR="00934B34">
          <w:t xml:space="preserve">6 </w:t>
        </w:r>
      </w:ins>
      <w:commentRangeStart w:id="15"/>
      <w:r>
        <w:t>men</w:t>
      </w:r>
      <w:commentRangeEnd w:id="15"/>
      <w:r w:rsidR="00934B34">
        <w:rPr>
          <w:rStyle w:val="CommentReference"/>
        </w:rPr>
        <w:commentReference w:id="15"/>
      </w:r>
      <w:r>
        <w:t>).</w:t>
      </w:r>
    </w:p>
    <w:p w14:paraId="0538ED6C" w14:textId="77777777" w:rsidR="004F4202" w:rsidRDefault="004F4202">
      <w:pPr>
        <w:pStyle w:val="Standard"/>
        <w:overflowPunct w:val="0"/>
        <w:spacing w:line="480" w:lineRule="auto"/>
      </w:pPr>
    </w:p>
    <w:p w14:paraId="73F90E37" w14:textId="77777777" w:rsidR="004F4202" w:rsidRPr="00934B34" w:rsidRDefault="00F707ED">
      <w:pPr>
        <w:pStyle w:val="Standard"/>
        <w:overflowPunct w:val="0"/>
        <w:spacing w:line="480" w:lineRule="auto"/>
        <w:rPr>
          <w:i/>
          <w:rPrChange w:id="16" w:author="Erin" w:date="2010-11-27T14:02:00Z">
            <w:rPr/>
          </w:rPrChange>
        </w:rPr>
      </w:pPr>
      <w:r w:rsidRPr="00934B34">
        <w:rPr>
          <w:i/>
          <w:rPrChange w:id="17" w:author="Erin" w:date="2010-11-27T14:02:00Z">
            <w:rPr/>
          </w:rPrChange>
        </w:rPr>
        <w:t>Apparatus</w:t>
      </w:r>
      <w:ins w:id="18" w:author="Erin" w:date="2010-11-27T14:02:00Z">
        <w:r w:rsidR="00934B34">
          <w:rPr>
            <w:i/>
          </w:rPr>
          <w:t>.</w:t>
        </w:r>
      </w:ins>
    </w:p>
    <w:p w14:paraId="34A346D9" w14:textId="77777777" w:rsidR="004F4202" w:rsidDel="008D7C7D" w:rsidRDefault="00F707ED">
      <w:pPr>
        <w:pStyle w:val="Standard"/>
        <w:overflowPunct w:val="0"/>
        <w:spacing w:line="480" w:lineRule="auto"/>
        <w:rPr>
          <w:del w:id="19" w:author="Erin" w:date="2010-11-27T14:06:00Z"/>
        </w:rPr>
      </w:pPr>
      <w:r>
        <w:tab/>
        <w:t xml:space="preserve">The </w:t>
      </w:r>
      <w:commentRangeStart w:id="20"/>
      <w:r>
        <w:t>system</w:t>
      </w:r>
      <w:commentRangeEnd w:id="20"/>
      <w:r w:rsidR="00934B34">
        <w:rPr>
          <w:rStyle w:val="CommentReference"/>
        </w:rPr>
        <w:commentReference w:id="20"/>
      </w:r>
      <w:r>
        <w:t xml:space="preserve"> </w:t>
      </w:r>
      <w:del w:id="21" w:author="Erin" w:date="2010-11-27T14:02:00Z">
        <w:r w:rsidDel="00934B34">
          <w:delText>is a</w:delText>
        </w:r>
      </w:del>
      <w:ins w:id="22" w:author="Erin" w:date="2010-11-27T14:02:00Z">
        <w:r w:rsidR="00934B34">
          <w:t>used was a</w:t>
        </w:r>
      </w:ins>
      <w:r>
        <w:t xml:space="preserve"> 32 Channel EEG Cap connected to a </w:t>
      </w:r>
      <w:proofErr w:type="spellStart"/>
      <w:r>
        <w:t>NuAmps</w:t>
      </w:r>
      <w:proofErr w:type="spellEnd"/>
      <w:r>
        <w:t xml:space="preserve"> </w:t>
      </w:r>
      <w:proofErr w:type="spellStart"/>
      <w:r>
        <w:t>monopolar</w:t>
      </w:r>
      <w:proofErr w:type="spellEnd"/>
      <w:r>
        <w:t xml:space="preserve"> digital amplifier, which </w:t>
      </w:r>
      <w:del w:id="23" w:author="Erin" w:date="2010-11-27T14:02:00Z">
        <w:r w:rsidDel="00934B34">
          <w:delText xml:space="preserve">is </w:delText>
        </w:r>
      </w:del>
      <w:ins w:id="24" w:author="Erin" w:date="2010-11-27T14:02:00Z">
        <w:r w:rsidR="00934B34">
          <w:t xml:space="preserve">was </w:t>
        </w:r>
      </w:ins>
      <w:r>
        <w:t>connected to a computer</w:t>
      </w:r>
      <w:ins w:id="25" w:author="Erin" w:date="2010-11-27T14:04:00Z">
        <w:r w:rsidR="00934B34">
          <w:t xml:space="preserve"> running SCAN 4.5 software to record the data</w:t>
        </w:r>
      </w:ins>
      <w:r>
        <w:t xml:space="preserve">. </w:t>
      </w:r>
      <w:ins w:id="26" w:author="Erin" w:date="2010-11-27T14:04:00Z">
        <w:r w:rsidR="00934B34">
          <w:t xml:space="preserve"> </w:t>
        </w:r>
      </w:ins>
      <w:del w:id="27" w:author="Erin" w:date="2010-11-27T14:04:00Z">
        <w:r w:rsidDel="00934B34">
          <w:delText xml:space="preserve">This digital data </w:delText>
        </w:r>
      </w:del>
      <w:del w:id="28" w:author="Erin" w:date="2010-11-27T14:03:00Z">
        <w:r w:rsidDel="00934B34">
          <w:delText xml:space="preserve">is </w:delText>
        </w:r>
      </w:del>
      <w:del w:id="29" w:author="Erin" w:date="2010-11-27T14:04:00Z">
        <w:r w:rsidDel="00934B34">
          <w:delText xml:space="preserve">recorded and interpreted by SCAN </w:delText>
        </w:r>
      </w:del>
      <w:del w:id="30" w:author="Erin" w:date="2010-11-27T14:03:00Z">
        <w:r w:rsidR="00EF1DF9" w:rsidDel="00934B34">
          <w:delText>(model nbr)</w:delText>
        </w:r>
      </w:del>
      <w:del w:id="31" w:author="Erin" w:date="2010-11-27T14:04:00Z">
        <w:r w:rsidR="00EF1DF9" w:rsidDel="00934B34">
          <w:delText xml:space="preserve"> </w:delText>
        </w:r>
        <w:r w:rsidDel="00934B34">
          <w:delText xml:space="preserve">software, </w:delText>
        </w:r>
        <w:r w:rsidR="00EF1DF9" w:rsidDel="00934B34">
          <w:delText xml:space="preserve">which </w:delText>
        </w:r>
      </w:del>
      <w:del w:id="32" w:author="Erin" w:date="2010-11-27T14:03:00Z">
        <w:r w:rsidR="00EF1DF9" w:rsidDel="00934B34">
          <w:delText>is</w:delText>
        </w:r>
      </w:del>
      <w:del w:id="33" w:author="Erin" w:date="2010-11-27T14:04:00Z">
        <w:r w:rsidR="00EF1DF9" w:rsidDel="00934B34">
          <w:delText xml:space="preserve"> run on said computer</w:delText>
        </w:r>
        <w:r w:rsidDel="00934B34">
          <w:delText xml:space="preserve">. </w:delText>
        </w:r>
      </w:del>
      <w:r>
        <w:t xml:space="preserve">This SCAN software is capable of handling the digital data captured by the </w:t>
      </w:r>
      <w:proofErr w:type="spellStart"/>
      <w:r>
        <w:t>NuAmps</w:t>
      </w:r>
      <w:proofErr w:type="spellEnd"/>
      <w:r>
        <w:t xml:space="preserve"> amplifier. </w:t>
      </w:r>
      <w:ins w:id="34" w:author="Erin" w:date="2010-11-27T14:04:00Z">
        <w:r w:rsidR="00934B34">
          <w:t xml:space="preserve"> </w:t>
        </w:r>
      </w:ins>
      <w:del w:id="35" w:author="Erin" w:date="2010-11-27T14:04:00Z">
        <w:r w:rsidDel="00934B34">
          <w:delText xml:space="preserve">Since this experiment involves a Windows XP computer and operating system, a secondary software package, </w:delText>
        </w:r>
      </w:del>
      <w:r>
        <w:t>STIM</w:t>
      </w:r>
      <w:r w:rsidRPr="00934B34">
        <w:rPr>
          <w:vertAlign w:val="superscript"/>
          <w:rPrChange w:id="36" w:author="Erin" w:date="2010-11-27T14:05:00Z">
            <w:rPr/>
          </w:rPrChange>
        </w:rPr>
        <w:t>2</w:t>
      </w:r>
      <w:r w:rsidR="00EF1DF9">
        <w:t xml:space="preserve"> </w:t>
      </w:r>
      <w:del w:id="37" w:author="Erin" w:date="2010-11-27T14:05:00Z">
        <w:r w:rsidR="00EF1DF9" w:rsidDel="00934B34">
          <w:delText>(model nbr)</w:delText>
        </w:r>
        <w:r w:rsidDel="00934B34">
          <w:delText>, is required</w:delText>
        </w:r>
      </w:del>
      <w:ins w:id="38" w:author="Erin" w:date="2010-11-27T14:05:00Z">
        <w:r w:rsidR="00934B34">
          <w:t>was used</w:t>
        </w:r>
      </w:ins>
      <w:r>
        <w:t xml:space="preserve"> to match with the timing issues associated with Windows XP and EEG data</w:t>
      </w:r>
      <w:ins w:id="39" w:author="Erin" w:date="2010-11-27T14:05:00Z">
        <w:r w:rsidR="00934B34">
          <w:t xml:space="preserve"> on a separate computer</w:t>
        </w:r>
      </w:ins>
      <w:r>
        <w:t>. STIM</w:t>
      </w:r>
      <w:r w:rsidRPr="00934B34">
        <w:rPr>
          <w:vertAlign w:val="superscript"/>
          <w:rPrChange w:id="40" w:author="Erin" w:date="2010-11-27T14:05:00Z">
            <w:rPr/>
          </w:rPrChange>
        </w:rPr>
        <w:t>2</w:t>
      </w:r>
      <w:r>
        <w:t xml:space="preserve"> also serves as the software base for programming and operating experiments of this nature. The sensors in the EEG cap are sponges injected with 130 ml of electrically conductive solution (non-toxic and non-irritating). Also, to protect the participants and equipment, a surge protector was used at all times during data acquisition. </w:t>
      </w:r>
      <w:ins w:id="41" w:author="Erin" w:date="2010-11-27T14:05:00Z">
        <w:r w:rsidR="00934B34">
          <w:t xml:space="preserve"> </w:t>
        </w:r>
      </w:ins>
      <w:del w:id="42" w:author="Erin" w:date="2010-11-27T14:05:00Z">
        <w:r w:rsidDel="00934B34">
          <w:delText>Basically, t</w:delText>
        </w:r>
      </w:del>
      <w:ins w:id="43" w:author="Erin" w:date="2010-11-27T14:05:00Z">
        <w:r w:rsidR="00934B34">
          <w:t>T</w:t>
        </w:r>
      </w:ins>
      <w:r>
        <w:t xml:space="preserve">he sensors record electrical activity just below the scalp, displaying brain activation. This data </w:t>
      </w:r>
      <w:del w:id="44" w:author="Erin" w:date="2010-11-27T14:06:00Z">
        <w:r w:rsidDel="00934B34">
          <w:delText xml:space="preserve">is </w:delText>
        </w:r>
      </w:del>
      <w:ins w:id="45" w:author="Erin" w:date="2010-11-27T14:06:00Z">
        <w:r w:rsidR="00934B34">
          <w:t xml:space="preserve">was </w:t>
        </w:r>
      </w:ins>
      <w:r>
        <w:t xml:space="preserve">amplified by the </w:t>
      </w:r>
      <w:proofErr w:type="spellStart"/>
      <w:r>
        <w:t>NuAmps</w:t>
      </w:r>
      <w:proofErr w:type="spellEnd"/>
      <w:r>
        <w:t xml:space="preserve"> hardware, and processed and recorded by the SCAN software. </w:t>
      </w:r>
      <w:del w:id="46" w:author="Erin" w:date="2010-11-27T14:06:00Z">
        <w:r w:rsidDel="008D7C7D">
          <w:delText xml:space="preserve">The STIM2 software is necessary for compatibility with the Windows XP operating system, as well as being the software basis for running these lexical </w:delText>
        </w:r>
        <w:r w:rsidR="00E95292" w:rsidDel="008D7C7D">
          <w:delText>decision</w:delText>
        </w:r>
        <w:r w:rsidDel="008D7C7D">
          <w:delText xml:space="preserve"> tasks.</w:delText>
        </w:r>
      </w:del>
    </w:p>
    <w:p w14:paraId="76E1B7D7" w14:textId="77777777" w:rsidR="004F4202" w:rsidRDefault="004F4202">
      <w:pPr>
        <w:pStyle w:val="Standard"/>
        <w:overflowPunct w:val="0"/>
        <w:spacing w:line="480" w:lineRule="auto"/>
      </w:pPr>
    </w:p>
    <w:p w14:paraId="4C56981C" w14:textId="77777777" w:rsidR="004F4202" w:rsidRPr="008D7C7D" w:rsidRDefault="00F707ED">
      <w:pPr>
        <w:pStyle w:val="Standard"/>
        <w:overflowPunct w:val="0"/>
        <w:spacing w:line="480" w:lineRule="auto"/>
        <w:rPr>
          <w:i/>
          <w:rPrChange w:id="47" w:author="Erin" w:date="2010-11-27T14:06:00Z">
            <w:rPr/>
          </w:rPrChange>
        </w:rPr>
      </w:pPr>
      <w:r w:rsidRPr="008D7C7D">
        <w:rPr>
          <w:i/>
          <w:rPrChange w:id="48" w:author="Erin" w:date="2010-11-27T14:06:00Z">
            <w:rPr/>
          </w:rPrChange>
        </w:rPr>
        <w:t>Materials</w:t>
      </w:r>
      <w:ins w:id="49" w:author="Erin" w:date="2010-11-27T14:06:00Z">
        <w:r w:rsidR="008D7C7D">
          <w:rPr>
            <w:i/>
          </w:rPr>
          <w:t>.</w:t>
        </w:r>
      </w:ins>
    </w:p>
    <w:p w14:paraId="0D376C11" w14:textId="77777777" w:rsidR="00BE5BD4" w:rsidRDefault="003F5BF2">
      <w:pPr>
        <w:pStyle w:val="Standard"/>
        <w:overflowPunct w:val="0"/>
        <w:spacing w:line="480" w:lineRule="auto"/>
        <w:rPr>
          <w:ins w:id="50" w:author="Erin" w:date="2010-11-27T14:07:00Z"/>
        </w:rPr>
      </w:pPr>
      <w:r>
        <w:tab/>
        <w:t>This experiment consisted of 36</w:t>
      </w:r>
      <w:r w:rsidR="00F707ED">
        <w:t xml:space="preserve">0 word pairs </w:t>
      </w:r>
      <w:r w:rsidR="00E95292">
        <w:t>separated</w:t>
      </w:r>
      <w:r w:rsidR="00F707ED">
        <w:t xml:space="preserve"> into pairs in which the target words were unrelated to the prime</w:t>
      </w:r>
      <w:r>
        <w:t xml:space="preserve"> (60)</w:t>
      </w:r>
      <w:r w:rsidR="00F707ED">
        <w:t>, semantically associated to the prime</w:t>
      </w:r>
      <w:r>
        <w:t xml:space="preserve"> (60)</w:t>
      </w:r>
      <w:r w:rsidR="00F707ED">
        <w:t xml:space="preserve">, </w:t>
      </w:r>
      <w:r w:rsidR="00F707ED">
        <w:lastRenderedPageBreak/>
        <w:t>associatively related to the prime</w:t>
      </w:r>
      <w:r>
        <w:t xml:space="preserve"> (60)</w:t>
      </w:r>
      <w:r w:rsidR="00F707ED">
        <w:t xml:space="preserve">, or were </w:t>
      </w:r>
      <w:proofErr w:type="spellStart"/>
      <w:r w:rsidR="00F707ED">
        <w:t>nonwords</w:t>
      </w:r>
      <w:proofErr w:type="spellEnd"/>
      <w:r>
        <w:t xml:space="preserve"> (60)</w:t>
      </w:r>
      <w:r w:rsidR="00F707ED">
        <w:t>.</w:t>
      </w:r>
      <w:r>
        <w:t xml:space="preserve"> Of the 360 pairs, 180 involved a lexical decision task, and 180 involved a letter search task. </w:t>
      </w:r>
      <w:r w:rsidR="00346A93">
        <w:t xml:space="preserve">The ratio of yes/no correct answers for words and non-words </w:t>
      </w:r>
      <w:proofErr w:type="gramStart"/>
      <w:ins w:id="51" w:author="Erin" w:date="2010-11-27T14:07:00Z">
        <w:r w:rsidR="0093480C">
          <w:t>wa</w:t>
        </w:r>
      </w:ins>
      <w:proofErr w:type="gramEnd"/>
      <w:del w:id="52" w:author="Erin" w:date="2010-11-27T14:07:00Z">
        <w:r w:rsidR="00346A93" w:rsidDel="0093480C">
          <w:delText>i</w:delText>
        </w:r>
      </w:del>
      <w:r w:rsidR="00346A93">
        <w:t xml:space="preserve">s 2:1. </w:t>
      </w:r>
      <w:r>
        <w:t xml:space="preserve">This </w:t>
      </w:r>
      <w:r w:rsidR="00896097">
        <w:t>paper</w:t>
      </w:r>
      <w:r>
        <w:t xml:space="preserve"> deals specifically with the lexical decision tasks</w:t>
      </w:r>
      <w:r w:rsidR="00896097">
        <w:t xml:space="preserve">, while the letter search portion </w:t>
      </w:r>
      <w:del w:id="53" w:author="Erin" w:date="2010-11-27T14:07:00Z">
        <w:r w:rsidR="00896097" w:rsidDel="0093480C">
          <w:delText>is being saved</w:delText>
        </w:r>
      </w:del>
      <w:ins w:id="54" w:author="Erin" w:date="2010-11-27T14:07:00Z">
        <w:r w:rsidR="0093480C">
          <w:t>will be analyzed</w:t>
        </w:r>
      </w:ins>
      <w:r w:rsidR="00896097">
        <w:t xml:space="preserve"> for another piece</w:t>
      </w:r>
      <w:r>
        <w:t>.</w:t>
      </w:r>
      <w:r w:rsidR="00F707ED">
        <w:t xml:space="preserve"> </w:t>
      </w:r>
    </w:p>
    <w:p w14:paraId="31163E51" w14:textId="1532D28D" w:rsidR="004F4202" w:rsidDel="00413A01" w:rsidRDefault="00BE5BD4" w:rsidP="00BE5BD4">
      <w:pPr>
        <w:pStyle w:val="Standard"/>
        <w:overflowPunct w:val="0"/>
        <w:spacing w:line="480" w:lineRule="auto"/>
        <w:ind w:firstLine="720"/>
        <w:rPr>
          <w:del w:id="55" w:author="Erin" w:date="2010-11-27T14:09:00Z"/>
        </w:rPr>
        <w:pPrChange w:id="56" w:author="Erin" w:date="2010-11-27T14:07:00Z">
          <w:pPr>
            <w:pStyle w:val="Standard"/>
            <w:overflowPunct w:val="0"/>
            <w:spacing w:line="480" w:lineRule="auto"/>
          </w:pPr>
        </w:pPrChange>
      </w:pPr>
      <w:ins w:id="57" w:author="Erin" w:date="2010-11-27T14:07:00Z">
        <w:r>
          <w:t xml:space="preserve">The stimuli were selected from the Nelson et al. (2004) associative word norms, and Maki et al. (2004) </w:t>
        </w:r>
      </w:ins>
      <w:ins w:id="58" w:author="Erin" w:date="2010-11-27T14:08:00Z">
        <w:r>
          <w:t>semantic</w:t>
        </w:r>
      </w:ins>
      <w:ins w:id="59" w:author="Erin" w:date="2010-11-27T14:07:00Z">
        <w:r>
          <w:t xml:space="preserve"> </w:t>
        </w:r>
      </w:ins>
      <w:ins w:id="60" w:author="Erin" w:date="2010-11-27T14:08:00Z">
        <w:r>
          <w:t xml:space="preserve">word norms.  </w:t>
        </w:r>
      </w:ins>
      <w:r w:rsidR="00F707ED">
        <w:t xml:space="preserve">The associative word pairs were chosen using the criteria that they were highly associatively related, having an FSG score greater than .5; with little or no semantic similarities, determined by having a JCN score of greater than 20. The semantic word </w:t>
      </w:r>
      <w:r w:rsidR="00E95292">
        <w:t>pairs</w:t>
      </w:r>
      <w:r w:rsidR="00F707ED">
        <w:t xml:space="preserve"> were chosen using the criteria that they had a high semantic relatedness shown in </w:t>
      </w:r>
      <w:r w:rsidR="008E438B">
        <w:t>a</w:t>
      </w:r>
      <w:r w:rsidR="00F707ED">
        <w:t xml:space="preserve"> JCN of 3 or </w:t>
      </w:r>
      <w:commentRangeStart w:id="61"/>
      <w:r w:rsidR="00F707ED">
        <w:t>less</w:t>
      </w:r>
      <w:commentRangeEnd w:id="61"/>
      <w:r w:rsidR="009E21BD">
        <w:rPr>
          <w:rStyle w:val="CommentReference"/>
        </w:rPr>
        <w:commentReference w:id="61"/>
      </w:r>
      <w:r w:rsidR="00F707ED">
        <w:t xml:space="preserve">; and were not associatively related, having an FSG of less </w:t>
      </w:r>
      <w:r w:rsidR="00E95292">
        <w:t>than</w:t>
      </w:r>
      <w:r w:rsidR="00F707ED">
        <w:t xml:space="preserve"> .01. The unrelated words were chosen so that they had no similarities between the paired words on any scale. For non-word pairs, the target word had a letter changed so that it was no longer a real word, but the structure was left intact to require that the participant process the word cognitively. These words were entered into a program written in the </w:t>
      </w:r>
      <w:proofErr w:type="spellStart"/>
      <w:r w:rsidR="00F707ED">
        <w:t>Gentask</w:t>
      </w:r>
      <w:proofErr w:type="spellEnd"/>
      <w:r w:rsidR="00F707ED">
        <w:t xml:space="preserve"> (Generalized Task Editor) function of the Stim</w:t>
      </w:r>
      <w:r w:rsidR="00F707ED" w:rsidRPr="00413A01">
        <w:rPr>
          <w:vertAlign w:val="superscript"/>
          <w:rPrChange w:id="62" w:author="Erin" w:date="2010-11-27T14:09:00Z">
            <w:rPr/>
          </w:rPrChange>
        </w:rPr>
        <w:t>2</w:t>
      </w:r>
      <w:r w:rsidR="00F707ED">
        <w:t xml:space="preserve"> software. </w:t>
      </w:r>
      <w:del w:id="63" w:author="Erin" w:date="2010-11-27T14:09:00Z">
        <w:r w:rsidR="00F707ED" w:rsidDel="00413A01">
          <w:delText>This software allows for the presentation and recording of stimuli in an experimental setting focusing on functional, continuous brain activity data acquisition.</w:delText>
        </w:r>
      </w:del>
    </w:p>
    <w:p w14:paraId="3D618297" w14:textId="77777777" w:rsidR="00FD3CAF" w:rsidRDefault="00FD3CAF" w:rsidP="00413A01">
      <w:pPr>
        <w:pStyle w:val="Standard"/>
        <w:overflowPunct w:val="0"/>
        <w:spacing w:line="480" w:lineRule="auto"/>
        <w:ind w:firstLine="720"/>
        <w:pPrChange w:id="64" w:author="Erin" w:date="2010-11-27T14:09:00Z">
          <w:pPr>
            <w:pStyle w:val="Standard"/>
            <w:overflowPunct w:val="0"/>
            <w:spacing w:line="480" w:lineRule="auto"/>
          </w:pPr>
        </w:pPrChange>
      </w:pPr>
    </w:p>
    <w:p w14:paraId="60DBBA8A" w14:textId="59C41B07" w:rsidR="00FD3CAF" w:rsidRPr="00413A01" w:rsidRDefault="00FD3CAF">
      <w:pPr>
        <w:pStyle w:val="Standard"/>
        <w:overflowPunct w:val="0"/>
        <w:spacing w:line="480" w:lineRule="auto"/>
        <w:rPr>
          <w:i/>
          <w:rPrChange w:id="65" w:author="Erin" w:date="2010-11-27T14:09:00Z">
            <w:rPr/>
          </w:rPrChange>
        </w:rPr>
      </w:pPr>
      <w:r w:rsidRPr="00413A01">
        <w:rPr>
          <w:i/>
          <w:rPrChange w:id="66" w:author="Erin" w:date="2010-11-27T14:09:00Z">
            <w:rPr/>
          </w:rPrChange>
        </w:rPr>
        <w:t>Procedure</w:t>
      </w:r>
      <w:ins w:id="67" w:author="Erin" w:date="2010-11-27T14:09:00Z">
        <w:r w:rsidR="00413A01" w:rsidRPr="00413A01">
          <w:rPr>
            <w:i/>
            <w:rPrChange w:id="68" w:author="Erin" w:date="2010-11-27T14:09:00Z">
              <w:rPr/>
            </w:rPrChange>
          </w:rPr>
          <w:t>.</w:t>
        </w:r>
      </w:ins>
    </w:p>
    <w:p w14:paraId="6890183F" w14:textId="77777777" w:rsidR="00FD3CAF" w:rsidRDefault="00FD3CAF">
      <w:pPr>
        <w:pStyle w:val="Standard"/>
        <w:overflowPunct w:val="0"/>
        <w:spacing w:line="480" w:lineRule="auto"/>
      </w:pPr>
      <w:r>
        <w:tab/>
      </w:r>
      <w:r w:rsidR="00486543">
        <w:t xml:space="preserve">Testing occurred in one session consisting of six blocks of acquired data, broken up by </w:t>
      </w:r>
      <w:r w:rsidR="005A5725">
        <w:t>brief rest periods.</w:t>
      </w:r>
      <w:r w:rsidR="006A0083">
        <w:t xml:space="preserve"> These recordings were later processed to extract the n400 waveform data.</w:t>
      </w:r>
    </w:p>
    <w:p w14:paraId="70594049" w14:textId="77777777" w:rsidR="008C06A7" w:rsidRDefault="006A0083">
      <w:pPr>
        <w:pStyle w:val="Standard"/>
        <w:overflowPunct w:val="0"/>
        <w:spacing w:line="480" w:lineRule="auto"/>
        <w:rPr>
          <w:ins w:id="69" w:author="Erin" w:date="2010-11-27T14:12:00Z"/>
        </w:rPr>
      </w:pPr>
      <w:r>
        <w:tab/>
        <w:t xml:space="preserve">A </w:t>
      </w:r>
      <w:proofErr w:type="spellStart"/>
      <w:r>
        <w:t>NuAmps</w:t>
      </w:r>
      <w:proofErr w:type="spellEnd"/>
      <w:r>
        <w:t xml:space="preserve"> </w:t>
      </w:r>
      <w:proofErr w:type="spellStart"/>
      <w:r>
        <w:t>monopolar</w:t>
      </w:r>
      <w:proofErr w:type="spellEnd"/>
      <w:r>
        <w:t xml:space="preserve"> digital amplifier headpiece was used to detect EEG patterns occurring just below the scalp. This device was hooked to a computer running both the STIM</w:t>
      </w:r>
      <w:r w:rsidRPr="00EA04E2">
        <w:rPr>
          <w:vertAlign w:val="superscript"/>
          <w:rPrChange w:id="70" w:author="Erin" w:date="2010-11-27T14:10:00Z">
            <w:rPr/>
          </w:rPrChange>
        </w:rPr>
        <w:t>2</w:t>
      </w:r>
      <w:r>
        <w:t xml:space="preserve"> and SCAN software packages capable of interpreting and encoding EEG </w:t>
      </w:r>
      <w:r>
        <w:lastRenderedPageBreak/>
        <w:t xml:space="preserve">data, as well as being the software in which the lexical decision task was programmed and run. </w:t>
      </w:r>
      <w:r w:rsidR="00C24325">
        <w:t xml:space="preserve">Each participant signed a consent form prior to the experiment. </w:t>
      </w:r>
      <w:r>
        <w:t>Before each participant was measured, the system was config</w:t>
      </w:r>
      <w:r w:rsidR="00F337BF">
        <w:t xml:space="preserve">ured to the correct settings and the hardware prepared. </w:t>
      </w:r>
      <w:r>
        <w:t>This</w:t>
      </w:r>
      <w:ins w:id="71" w:author="Erin" w:date="2010-11-27T14:10:00Z">
        <w:r w:rsidR="00EA04E2">
          <w:t xml:space="preserve"> setup</w:t>
        </w:r>
      </w:ins>
      <w:r>
        <w:t xml:space="preserve"> consisted of inserting sensor sponges into the appropriate slots of the EEG cap, and securing the cap to the participant’s head</w:t>
      </w:r>
      <w:r w:rsidR="00F337BF">
        <w:t xml:space="preserve"> with a Velcro chinstrap</w:t>
      </w:r>
      <w:ins w:id="72" w:author="Erin" w:date="2010-11-27T14:10:00Z">
        <w:r w:rsidR="00EA04E2">
          <w:t>.  Next</w:t>
        </w:r>
      </w:ins>
      <w:del w:id="73" w:author="Erin" w:date="2010-11-27T14:10:00Z">
        <w:r w:rsidR="00624F12" w:rsidDel="00EA04E2">
          <w:delText>,</w:delText>
        </w:r>
      </w:del>
      <w:del w:id="74" w:author="Erin" w:date="2010-11-27T14:11:00Z">
        <w:r w:rsidR="00624F12" w:rsidDel="00EA04E2">
          <w:delText xml:space="preserve"> including placing two sensors (A1 and A2)</w:delText>
        </w:r>
      </w:del>
      <w:ins w:id="75" w:author="Erin" w:date="2010-11-27T14:11:00Z">
        <w:r w:rsidR="00EA04E2">
          <w:t xml:space="preserve"> two ground sensors </w:t>
        </w:r>
        <w:r w:rsidR="00EA04E2">
          <w:t xml:space="preserve">(baseline scalp </w:t>
        </w:r>
        <w:proofErr w:type="spellStart"/>
        <w:r w:rsidR="00EA04E2">
          <w:t>electroconductivity</w:t>
        </w:r>
        <w:proofErr w:type="spellEnd"/>
        <w:r w:rsidR="00EA04E2">
          <w:t xml:space="preserve"> without underlying brain activity) </w:t>
        </w:r>
        <w:r w:rsidR="00EA04E2">
          <w:t>were placed</w:t>
        </w:r>
      </w:ins>
      <w:del w:id="76" w:author="Erin" w:date="2010-11-27T14:11:00Z">
        <w:r w:rsidR="00624F12" w:rsidDel="00EA04E2">
          <w:delText xml:space="preserve"> for grounds</w:delText>
        </w:r>
      </w:del>
      <w:r w:rsidR="00624F12">
        <w:t xml:space="preserve"> </w:t>
      </w:r>
      <w:del w:id="77" w:author="Erin" w:date="2010-11-27T14:11:00Z">
        <w:r w:rsidR="00624F12" w:rsidDel="00EA04E2">
          <w:delText xml:space="preserve">(baseline scalp electroconductivity without underlying brain activity) </w:delText>
        </w:r>
      </w:del>
      <w:r w:rsidR="00624F12">
        <w:t>on the right and left mastoid bones, or the slightly protruding bones just behind each ear</w:t>
      </w:r>
      <w:r>
        <w:t xml:space="preserve">. With the cap and sensors in place, a </w:t>
      </w:r>
      <w:r w:rsidR="00F337BF">
        <w:t xml:space="preserve">non-toxic, non-irritating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proper operating conditions were reached, the participants were asked to blink their eyes rapidly a few times to establish a base for determining eye blink artifacts in the data. </w:t>
      </w:r>
      <w:r w:rsidR="00624F12">
        <w:t xml:space="preserve">Once these baselines were acquired the lexical decision task began. </w:t>
      </w:r>
    </w:p>
    <w:p w14:paraId="7AFF1A1A" w14:textId="50B66C6A" w:rsidR="006A0083" w:rsidRDefault="00624F12" w:rsidP="008C06A7">
      <w:pPr>
        <w:pStyle w:val="Standard"/>
        <w:overflowPunct w:val="0"/>
        <w:spacing w:line="480" w:lineRule="auto"/>
        <w:ind w:firstLine="720"/>
        <w:pPrChange w:id="78" w:author="Erin" w:date="2010-11-27T14:12:00Z">
          <w:pPr>
            <w:pStyle w:val="Standard"/>
            <w:overflowPunct w:val="0"/>
            <w:spacing w:line="480" w:lineRule="auto"/>
          </w:pPr>
        </w:pPrChange>
      </w:pPr>
      <w:del w:id="79" w:author="Erin" w:date="2010-11-27T14:12:00Z">
        <w:r w:rsidDel="008C06A7">
          <w:delText xml:space="preserve">This </w:delText>
        </w:r>
      </w:del>
      <w:ins w:id="80" w:author="Erin" w:date="2010-11-27T14:12:00Z">
        <w:r w:rsidR="008C06A7">
          <w:t>The lexical decision</w:t>
        </w:r>
        <w:r w:rsidR="008C06A7">
          <w:t xml:space="preserve"> </w:t>
        </w:r>
      </w:ins>
      <w:r>
        <w:t xml:space="preserve">involved the participants observing a word onscreen and deciding whether or not it was a word or non-word </w:t>
      </w:r>
      <w:r w:rsidR="00E209BA">
        <w:t xml:space="preserve">(such as TORTOISE and WERM) </w:t>
      </w:r>
      <w:r>
        <w:t>using pre-determined button presses.</w:t>
      </w:r>
      <w:r w:rsidR="009244AA">
        <w:t xml:space="preserve"> The word would be presented onscreen, and would stay there until the participant pressed either “</w:t>
      </w:r>
      <w:del w:id="81" w:author="Erin" w:date="2010-11-27T14:12:00Z">
        <w:r w:rsidR="009244AA" w:rsidDel="008C06A7">
          <w:delText>Z</w:delText>
        </w:r>
      </w:del>
      <w:ins w:id="82" w:author="Erin" w:date="2010-11-27T14:12:00Z">
        <w:r w:rsidR="008C06A7">
          <w:t>1</w:t>
        </w:r>
      </w:ins>
      <w:r w:rsidR="009244AA">
        <w:t xml:space="preserve">” for yes (real word), or </w:t>
      </w:r>
      <w:del w:id="83" w:author="Erin" w:date="2010-11-27T14:12:00Z">
        <w:r w:rsidR="009244AA" w:rsidDel="008C06A7">
          <w:delText xml:space="preserve">“/” </w:delText>
        </w:r>
      </w:del>
      <w:ins w:id="84" w:author="Erin" w:date="2010-11-27T14:12:00Z">
        <w:r w:rsidR="008C06A7">
          <w:t>“</w:t>
        </w:r>
        <w:r w:rsidR="008C06A7">
          <w:t>2</w:t>
        </w:r>
        <w:r w:rsidR="008C06A7">
          <w:t xml:space="preserve">” </w:t>
        </w:r>
      </w:ins>
      <w:r w:rsidR="009244AA">
        <w:t xml:space="preserve">for no (fake word). The experiment </w:t>
      </w:r>
      <w:r w:rsidR="002E214E">
        <w:t xml:space="preserve">made use of </w:t>
      </w:r>
      <w:r w:rsidR="00A7364A">
        <w:t xml:space="preserve">6 sets of 60 </w:t>
      </w:r>
      <w:r w:rsidR="002E214E">
        <w:t>randomly assigned word pairs</w:t>
      </w:r>
      <w:r w:rsidR="00A7364A">
        <w:t xml:space="preserve"> for a total of 360 trials</w:t>
      </w:r>
      <w:r w:rsidR="002E214E">
        <w:t>,</w:t>
      </w:r>
      <w:r w:rsidR="00A7364A">
        <w:t xml:space="preserve"> 180 of which were lexical decision tasks.</w:t>
      </w:r>
      <w:r w:rsidR="002E214E">
        <w:t xml:space="preserve"> </w:t>
      </w:r>
      <w:r w:rsidR="00A7364A">
        <w:t>These trials</w:t>
      </w:r>
      <w:r w:rsidR="002E214E">
        <w:t xml:space="preserve"> were pr</w:t>
      </w:r>
      <w:r w:rsidR="00A7364A">
        <w:t xml:space="preserve">esented in </w:t>
      </w:r>
      <w:r w:rsidR="00A7364A">
        <w:lastRenderedPageBreak/>
        <w:t>Arial 19 point font, and the inter-trial interval was set to five seconds to allow for complete recording of the N400 waveform.</w:t>
      </w:r>
      <w:bookmarkStart w:id="85" w:name="_GoBack"/>
      <w:bookmarkEnd w:id="85"/>
    </w:p>
    <w:sectPr w:rsidR="006A0083" w:rsidSect="004F420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Erin" w:date="2010-11-27T14:01:00Z" w:initials="E">
    <w:p w14:paraId="279942E5" w14:textId="77777777" w:rsidR="00934B34" w:rsidRDefault="00934B34">
      <w:pPr>
        <w:pStyle w:val="CommentText"/>
      </w:pPr>
      <w:r>
        <w:rPr>
          <w:rStyle w:val="CommentReference"/>
        </w:rPr>
        <w:annotationRef/>
      </w:r>
      <w:r>
        <w:t>I’m assuming you are talking about Doug’s mess of a file.  We were left with 19 people, so I just added Doug into your numbers here.</w:t>
      </w:r>
    </w:p>
  </w:comment>
  <w:comment w:id="20" w:author="Erin" w:date="2010-11-27T14:02:00Z" w:initials="E">
    <w:p w14:paraId="3DA810F3" w14:textId="77777777" w:rsidR="00934B34" w:rsidRDefault="00934B34">
      <w:pPr>
        <w:pStyle w:val="CommentText"/>
      </w:pPr>
      <w:r>
        <w:rPr>
          <w:rStyle w:val="CommentReference"/>
        </w:rPr>
        <w:annotationRef/>
      </w:r>
      <w:r>
        <w:t>Past tense throughout</w:t>
      </w:r>
    </w:p>
  </w:comment>
  <w:comment w:id="61" w:author="Erin" w:date="2010-11-27T14:09:00Z" w:initials="E">
    <w:p w14:paraId="6319064E" w14:textId="77777777" w:rsidR="009E21BD" w:rsidRDefault="009E21BD">
      <w:pPr>
        <w:pStyle w:val="CommentText"/>
      </w:pPr>
      <w:r>
        <w:rPr>
          <w:rStyle w:val="CommentReference"/>
        </w:rPr>
        <w:annotationRef/>
      </w:r>
      <w:r>
        <w:t>We might want to add examples here</w:t>
      </w:r>
    </w:p>
    <w:p w14:paraId="0C89457C" w14:textId="5BC87DE4" w:rsidR="009E21BD" w:rsidRDefault="009E21BD">
      <w:pPr>
        <w:pStyle w:val="CommentText"/>
      </w:pPr>
      <w:r>
        <w:t>Do you have the stimuli?</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04CD7" w14:textId="77777777" w:rsidR="00934B34" w:rsidRDefault="00934B34" w:rsidP="004F4202">
      <w:r>
        <w:separator/>
      </w:r>
    </w:p>
  </w:endnote>
  <w:endnote w:type="continuationSeparator" w:id="0">
    <w:p w14:paraId="32F67F8C" w14:textId="77777777" w:rsidR="00934B34" w:rsidRDefault="00934B34" w:rsidP="004F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1AD75" w14:textId="77777777" w:rsidR="00934B34" w:rsidRDefault="00934B34" w:rsidP="004F4202">
      <w:r w:rsidRPr="004F4202">
        <w:rPr>
          <w:color w:val="000000"/>
        </w:rPr>
        <w:separator/>
      </w:r>
    </w:p>
  </w:footnote>
  <w:footnote w:type="continuationSeparator" w:id="0">
    <w:p w14:paraId="12222B36" w14:textId="77777777" w:rsidR="00934B34" w:rsidRDefault="00934B34" w:rsidP="004F42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F4202"/>
    <w:rsid w:val="00063D95"/>
    <w:rsid w:val="000D1D0B"/>
    <w:rsid w:val="00227F03"/>
    <w:rsid w:val="002E214E"/>
    <w:rsid w:val="00346A93"/>
    <w:rsid w:val="003F5BF2"/>
    <w:rsid w:val="00413A01"/>
    <w:rsid w:val="00486543"/>
    <w:rsid w:val="004F4202"/>
    <w:rsid w:val="00585BF4"/>
    <w:rsid w:val="005A5725"/>
    <w:rsid w:val="00624F12"/>
    <w:rsid w:val="006A0083"/>
    <w:rsid w:val="006B1F20"/>
    <w:rsid w:val="006F6C5E"/>
    <w:rsid w:val="00733E34"/>
    <w:rsid w:val="00834743"/>
    <w:rsid w:val="00851254"/>
    <w:rsid w:val="00896097"/>
    <w:rsid w:val="008C06A7"/>
    <w:rsid w:val="008D7C7D"/>
    <w:rsid w:val="008E438B"/>
    <w:rsid w:val="009244AA"/>
    <w:rsid w:val="0093480C"/>
    <w:rsid w:val="00934B34"/>
    <w:rsid w:val="009E21BD"/>
    <w:rsid w:val="00A20E5A"/>
    <w:rsid w:val="00A7364A"/>
    <w:rsid w:val="00BE5BD4"/>
    <w:rsid w:val="00C24325"/>
    <w:rsid w:val="00C26047"/>
    <w:rsid w:val="00C514F4"/>
    <w:rsid w:val="00E209BA"/>
    <w:rsid w:val="00E95292"/>
    <w:rsid w:val="00EA04E2"/>
    <w:rsid w:val="00EF1DF9"/>
    <w:rsid w:val="00F102B2"/>
    <w:rsid w:val="00F337BF"/>
    <w:rsid w:val="00F707ED"/>
    <w:rsid w:val="00F859E6"/>
    <w:rsid w:val="00FC690F"/>
    <w:rsid w:val="00FD3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07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sz w:val="24"/>
        <w:szCs w:val="24"/>
        <w:lang w:val="en-US" w:eastAsia="en-US" w:bidi="en-US"/>
      </w:rPr>
    </w:rPrDefault>
    <w:pPrDefault>
      <w:pPr>
        <w:widowControl w:val="0"/>
        <w:suppressAutoHyphens/>
        <w:autoSpaceDE w:val="0"/>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F4202"/>
  </w:style>
  <w:style w:type="paragraph" w:customStyle="1" w:styleId="Heading">
    <w:name w:val="Heading"/>
    <w:basedOn w:val="Standard"/>
    <w:next w:val="Textbody"/>
    <w:rsid w:val="004F4202"/>
    <w:pPr>
      <w:keepNext/>
      <w:spacing w:before="240" w:after="120"/>
    </w:pPr>
    <w:rPr>
      <w:rFonts w:ascii="Arial" w:eastAsia="MS Mincho" w:hAnsi="Arial" w:cs="Tahoma"/>
      <w:sz w:val="28"/>
      <w:szCs w:val="28"/>
    </w:rPr>
  </w:style>
  <w:style w:type="paragraph" w:customStyle="1" w:styleId="Textbody">
    <w:name w:val="Text body"/>
    <w:basedOn w:val="Standard"/>
    <w:rsid w:val="004F4202"/>
    <w:pPr>
      <w:spacing w:after="120"/>
    </w:pPr>
  </w:style>
  <w:style w:type="paragraph" w:styleId="List">
    <w:name w:val="List"/>
    <w:basedOn w:val="Textbody"/>
    <w:rsid w:val="004F4202"/>
    <w:rPr>
      <w:rFonts w:cs="Tahoma"/>
    </w:rPr>
  </w:style>
  <w:style w:type="paragraph" w:styleId="Caption">
    <w:name w:val="caption"/>
    <w:basedOn w:val="Standard"/>
    <w:rsid w:val="004F4202"/>
    <w:pPr>
      <w:suppressLineNumbers/>
      <w:spacing w:before="120" w:after="120"/>
    </w:pPr>
    <w:rPr>
      <w:rFonts w:cs="Tahoma"/>
      <w:i/>
      <w:iCs/>
    </w:rPr>
  </w:style>
  <w:style w:type="paragraph" w:customStyle="1" w:styleId="Index">
    <w:name w:val="Index"/>
    <w:basedOn w:val="Standard"/>
    <w:rsid w:val="004F4202"/>
    <w:pPr>
      <w:suppressLineNumbers/>
    </w:pPr>
    <w:rPr>
      <w:rFonts w:cs="Tahoma"/>
    </w:rPr>
  </w:style>
  <w:style w:type="paragraph" w:styleId="BalloonText">
    <w:name w:val="Balloon Text"/>
    <w:basedOn w:val="Normal"/>
    <w:link w:val="BalloonTextChar"/>
    <w:uiPriority w:val="99"/>
    <w:semiHidden/>
    <w:unhideWhenUsed/>
    <w:rsid w:val="0093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934B34"/>
    <w:rPr>
      <w:rFonts w:ascii="Lucida Grande" w:hAnsi="Lucida Grande"/>
      <w:sz w:val="18"/>
      <w:szCs w:val="18"/>
    </w:rPr>
  </w:style>
  <w:style w:type="character" w:styleId="CommentReference">
    <w:name w:val="annotation reference"/>
    <w:basedOn w:val="DefaultParagraphFont"/>
    <w:uiPriority w:val="99"/>
    <w:semiHidden/>
    <w:unhideWhenUsed/>
    <w:rsid w:val="00934B34"/>
    <w:rPr>
      <w:sz w:val="18"/>
      <w:szCs w:val="18"/>
    </w:rPr>
  </w:style>
  <w:style w:type="paragraph" w:styleId="CommentText">
    <w:name w:val="annotation text"/>
    <w:basedOn w:val="Normal"/>
    <w:link w:val="CommentTextChar"/>
    <w:uiPriority w:val="99"/>
    <w:semiHidden/>
    <w:unhideWhenUsed/>
    <w:rsid w:val="00934B34"/>
  </w:style>
  <w:style w:type="character" w:customStyle="1" w:styleId="CommentTextChar">
    <w:name w:val="Comment Text Char"/>
    <w:basedOn w:val="DefaultParagraphFont"/>
    <w:link w:val="CommentText"/>
    <w:uiPriority w:val="99"/>
    <w:semiHidden/>
    <w:rsid w:val="00934B34"/>
  </w:style>
  <w:style w:type="paragraph" w:styleId="CommentSubject">
    <w:name w:val="annotation subject"/>
    <w:basedOn w:val="CommentText"/>
    <w:next w:val="CommentText"/>
    <w:link w:val="CommentSubjectChar"/>
    <w:uiPriority w:val="99"/>
    <w:semiHidden/>
    <w:unhideWhenUsed/>
    <w:rsid w:val="00934B34"/>
    <w:rPr>
      <w:b/>
      <w:bCs/>
      <w:sz w:val="20"/>
      <w:szCs w:val="20"/>
    </w:rPr>
  </w:style>
  <w:style w:type="character" w:customStyle="1" w:styleId="CommentSubjectChar">
    <w:name w:val="Comment Subject Char"/>
    <w:basedOn w:val="CommentTextChar"/>
    <w:link w:val="CommentSubject"/>
    <w:uiPriority w:val="99"/>
    <w:semiHidden/>
    <w:rsid w:val="00934B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46BCB-5E50-1D47-B8E7-9CEA72FC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938</Words>
  <Characters>5349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Erin</cp:lastModifiedBy>
  <cp:revision>10</cp:revision>
  <dcterms:created xsi:type="dcterms:W3CDTF">2010-10-22T17:52:00Z</dcterms:created>
  <dcterms:modified xsi:type="dcterms:W3CDTF">2010-11-27T20:12:00Z</dcterms:modified>
</cp:coreProperties>
</file>