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N400's</w:t>
      </w:r>
      <w:r>
        <w:t xml:space="preserve"> </w:t>
      </w:r>
      <w:r>
        <w:t xml:space="preserve">3</w:t>
      </w:r>
      <w:r>
        <w:t xml:space="preserve"> </w:t>
      </w:r>
      <w:r>
        <w:t xml:space="preserve">As:</w:t>
      </w:r>
      <w:r>
        <w:t xml:space="preserve"> </w:t>
      </w:r>
      <w:r>
        <w:t xml:space="preserve">Association,</w:t>
      </w:r>
      <w:r>
        <w:t xml:space="preserve"> </w:t>
      </w:r>
      <w:r>
        <w:t xml:space="preserve">Automaticity,</w:t>
      </w:r>
      <w:r>
        <w:t xml:space="preserve"> </w:t>
      </w:r>
      <w:r>
        <w:t xml:space="preserve">Attenuation</w:t>
      </w:r>
      <w:r>
        <w:t xml:space="preserve"> </w:t>
      </w:r>
      <w:r>
        <w:t xml:space="preserve">(and</w:t>
      </w:r>
      <w:r>
        <w:t xml:space="preserve"> </w:t>
      </w:r>
      <w:r>
        <w:t xml:space="preserve">Some</w:t>
      </w:r>
      <w:r>
        <w:t xml:space="preserve"> </w:t>
      </w:r>
      <w:r>
        <w:t xml:space="preserve">Semantics</w:t>
      </w:r>
      <w:r>
        <w:t xml:space="preserve"> </w:t>
      </w:r>
      <w:r>
        <w:t xml:space="preserve">Too)</w:t>
      </w:r>
    </w:p>
    <w:tbl>
      <w:tblPr>
        <w:tblStyle w:val="TableNormal"/>
        <w:tblW w:type="pct" w:w="0.0"/>
        <w:tblLook/>
      </w:tblPr>
      <w:tblGrid/>
      <w:tr>
        <w:tc>
          <w:p>
            <w:pPr>
              <w:pStyle w:val="Compact"/>
              <w:jc w:val="center"/>
            </w:pPr>
            <w:r>
              <w:t xml:space="preserve">Erin M. Buchanan</w:t>
            </w:r>
            <w:r>
              <w:rPr>
                <w:vertAlign w:val="superscript"/>
              </w:rPr>
              <w:t xml:space="preserve">1</w:t>
            </w:r>
            <w:r>
              <w:t xml:space="preserve">, John E. Scofield</w:t>
            </w:r>
            <w:r>
              <w:rPr>
                <w:vertAlign w:val="superscript"/>
              </w:rPr>
              <w:t xml:space="preserve">2</w:t>
            </w:r>
            <w:r>
              <w:t xml:space="preserve">, &amp; Nathan Nunley</w:t>
            </w:r>
            <w:r>
              <w:rPr>
                <w:vertAlign w:val="superscript"/>
              </w:rPr>
              <w:t xml:space="preserve">3</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Missouri State University</w:t>
            </w:r>
          </w:p>
        </w:tc>
      </w:tr>
      <w:tr>
        <w:tc>
          <w:p>
            <w:pPr>
              <w:pStyle w:val="Compact"/>
              <w:jc w:val="center"/>
            </w:pPr>
            <w:r>
              <w:rPr>
                <w:vertAlign w:val="superscript"/>
              </w:rPr>
              <w:t xml:space="preserve">2</w:t>
            </w:r>
            <w:r>
              <w:t xml:space="preserve"> </w:t>
            </w:r>
            <w:r>
              <w:t xml:space="preserve">University of Missouri</w:t>
            </w:r>
          </w:p>
        </w:tc>
      </w:tr>
      <w:tr>
        <w:tc>
          <w:p>
            <w:pPr>
              <w:pStyle w:val="Compact"/>
              <w:jc w:val="center"/>
            </w:pPr>
            <w:r>
              <w:rPr>
                <w:vertAlign w:val="superscript"/>
              </w:rPr>
              <w:t xml:space="preserve">3</w:t>
            </w:r>
            <w:r>
              <w:t xml:space="preserve"> </w:t>
            </w:r>
            <w:r>
              <w:t xml:space="preserve">University of Mississippi</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Erin M. Buchanan, Department of Psychology, Missouri State University; John E. Scofield, Department of Psychology, University of Missouri, Columbia, MO, 65211; Nathan Nunley, University of Mississippi, P.O. Box 1848, University, MS, 28677.</w:t>
      </w:r>
    </w:p>
    <w:p>
      <w:pPr>
        <w:pStyle w:val="Textkrper"/>
      </w:pPr>
      <w:r>
        <w:t xml:space="preserve">Correspondence concerning this article should be addressed to Erin M. Buchanan, 901 S National, Springfield, MO, 65897. E-mail:</w:t>
      </w:r>
      <w:r>
        <w:t xml:space="preserve"> </w:t>
      </w:r>
      <w:hyperlink r:id="rId22">
        <w:r>
          <w:rPr>
            <w:rStyle w:val="Hyperlink"/>
          </w:rPr>
          <w:t xml:space="preserve">erinbuchanan@missouristate.edu</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The N400 waveform carries insight into the nature of linguistic processing and may shed light into the automaticity of priming word relationships. We investigated semantic and associative word pairs in classic lexical decision and letter search tasks to examine their differences in cognitive processing. Normed database information was used to create orthogonal semantic and associative word relationships to clearly define N400 waveforms and priming for these pairs. Participants showed N400 reduction for related word pairs, both semantic and associative, in comparison to unrelated word pairs. This finding was consistent across both lexical decision and letter search tasks, indicating automatic access for both types of relatedness. Non-word pairs showed N400 waveforms that resembled unrelated word pairs, indicating the controlled examination of non-advantageous words. Response latency data nearly mirrored the EEG findings. Priming was found for semantic and associative word relationships, while non-word pairs were generally slower than unrelated word pairs. MAKE SURE THIS THING STILL HOLDS</w:t>
      </w:r>
    </w:p>
    <w:p>
      <w:pPr>
        <w:pStyle w:val="Textkrper"/>
      </w:pPr>
      <w:r>
        <w:rPr>
          <w:i/>
        </w:rPr>
        <w:t xml:space="preserve">Keywords:</w:t>
      </w:r>
      <w:r>
        <w:t xml:space="preserve"> </w:t>
      </w:r>
      <w:r>
        <w:t xml:space="preserve">association, semantics, priming, N400, EEG, lexical decision, letter search</w:t>
      </w:r>
    </w:p>
    <w:p>
      <w:pPr>
        <w:pStyle w:val="Textkrper"/>
      </w:pPr>
      <w:r>
        <w:t xml:space="preserve">Word count:</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n400s-3-as-association-automaticity-attenuation-and-some-semantics-too"/>
      <w:bookmarkEnd w:id="24"/>
      <w:r>
        <w:t xml:space="preserve">The N400's 3 As: Association, Automaticity, Attenuation (and Some Semantics Too)</w:t>
      </w:r>
    </w:p>
    <w:p>
      <w:pPr>
        <w:pStyle w:val="FirstParagraph"/>
      </w:pPr>
      <w:r>
        <w:t xml:space="preserve">Semantic facilitation through priming occurs when a related cue word speeds the processing of a following target word</w:t>
      </w:r>
      <w:r>
        <w:t xml:space="preserve"> </w:t>
      </w:r>
      <w:r>
        <w:t xml:space="preserve">(Meyer &amp; Schvaneveldt, 1971)</w:t>
      </w:r>
      <w:r>
        <w:t xml:space="preserve">. For example, if a person is reading about a</w:t>
      </w:r>
      <w:r>
        <w:t xml:space="preserve"> </w:t>
      </w:r>
      <w:r>
        <w:rPr>
          <w:i/>
        </w:rPr>
        <w:t xml:space="preserve">yacht</w:t>
      </w:r>
      <w:r>
        <w:t xml:space="preserve"> </w:t>
      </w:r>
      <w:r>
        <w:t xml:space="preserve">race, the concept</w:t>
      </w:r>
      <w:r>
        <w:t xml:space="preserve"> </w:t>
      </w:r>
      <w:r>
        <w:rPr>
          <w:i/>
        </w:rPr>
        <w:t xml:space="preserve">boat</w:t>
      </w:r>
      <w:r>
        <w:t xml:space="preserve"> </w:t>
      </w:r>
      <w:r>
        <w:t xml:space="preserve">is easier to process because of previous activation in semantic memory. Research suggests that priming transpires by both automatic and controlled processes</w:t>
      </w:r>
      <w:r>
        <w:t xml:space="preserve"> </w:t>
      </w:r>
      <w:r>
        <w:t xml:space="preserve">(Neely, 1991; Neely, Keefe, &amp; Ross, 1989)</w:t>
      </w:r>
      <w:r>
        <w:t xml:space="preserve">. The automatic model proposes that related words are linked in the brain due to overlapping features</w:t>
      </w:r>
      <w:r>
        <w:t xml:space="preserve"> </w:t>
      </w:r>
      <w:r>
        <w:t xml:space="preserve">(Collins &amp; Loftus, 1975)</w:t>
      </w:r>
      <w:r>
        <w:t xml:space="preserve">. Target words are activated without conscious control due to automatic spreading activation within related cognitive networks. Lexical and feature networks are thought to be stored separately, so that semantic priming is the activation from the feature network feeding back into the lexical level</w:t>
      </w:r>
      <w:r>
        <w:t xml:space="preserve"> </w:t>
      </w:r>
      <w:r>
        <w:t xml:space="preserve">(Stolz &amp; Besner, 1996)</w:t>
      </w:r>
      <w:r>
        <w:t xml:space="preserve">. The overlap of a second word's semantic relatedness makes word recognition easier because it, in essence, has already been processed. The controlled process model proposes that people actively use cognitive strategies to connect related words together.</w:t>
      </w:r>
      <w:r>
        <w:t xml:space="preserve"> </w:t>
      </w:r>
      <w:r>
        <w:t xml:space="preserve">Neely (1991)</w:t>
      </w:r>
      <w:r>
        <w:t xml:space="preserve"> </w:t>
      </w:r>
      <w:r>
        <w:t xml:space="preserve">describes both expectancy generation and post lexical matching as ways that target word processing may be speeded. In expectancy generation, people consciously attempt to predict the words and ideas that will appear next, especially in sentences. Whereas, in post-lexical matching, people delay processing of the second target word so that it can be compared to the cue word for evaluation. In both cases, the target word is quickened by its relationship to the cue word.</w:t>
      </w:r>
    </w:p>
    <w:p>
      <w:pPr>
        <w:pStyle w:val="Textkrper"/>
      </w:pPr>
      <w:r>
        <w:t xml:space="preserve">Traditionally, priming has been tested with a simple word or nonword decision called a lexical decision task</w:t>
      </w:r>
      <w:r>
        <w:t xml:space="preserve"> </w:t>
      </w:r>
      <w:r>
        <w:t xml:space="preserve">(Groot, 1984)</w:t>
      </w:r>
      <w:r>
        <w:t xml:space="preserve">. Participants are shown a cue or priming word, followed by a related or unrelated target word for the word/nonword judgment. Priming occurs when the judgment for the target is speeded for related pairs over unrelated pairs. Lexical decision tasks have been criticized for their inability to distinguish between automatic and controlled processing, so both single presentation lexical decision tasks and masked priming manipulations have been introduced to negate controlled processing</w:t>
      </w:r>
      <w:r>
        <w:t xml:space="preserve"> </w:t>
      </w:r>
      <w:r>
        <w:t xml:space="preserve">(Ford, 1983)</w:t>
      </w:r>
      <w:r>
        <w:t xml:space="preserve">. In a single lexical decision task, participants assess both the cue and target word individually so that word-cue pairing is not overt. Experimenters might also mask or distort the cue word, so that participants do not believe they can perceive the cue word. Even though words are garbled, word perception occurs at a subliminal level and often facilitates the target word with automatic activation.</w:t>
      </w:r>
    </w:p>
    <w:p>
      <w:pPr>
        <w:pStyle w:val="Heading2"/>
      </w:pPr>
      <w:bookmarkStart w:id="25" w:name="priming-in-the-brain"/>
      <w:bookmarkEnd w:id="25"/>
      <w:r>
        <w:t xml:space="preserve">Priming in the Brain</w:t>
      </w:r>
    </w:p>
    <w:p>
      <w:pPr>
        <w:pStyle w:val="FirstParagraph"/>
      </w:pPr>
      <w:r>
        <w:t xml:space="preserve">Event related potentials (ERPs) are used to distinguish both the nature and the automaticity of priming. The use of ERPs is advantageous, as they measure brain activity through an electroencephalogram (EEG) with good temporal resolution and are thought to be a sensitive measure of real-time language processing</w:t>
      </w:r>
      <w:r>
        <w:t xml:space="preserve"> </w:t>
      </w:r>
      <w:r>
        <w:t xml:space="preserve">(Kutas &amp; Federmeier, 2000)</w:t>
      </w:r>
      <w:r>
        <w:t xml:space="preserve">. The N400 is a negative waveform that occurs 400 milliseconds (ms) after the participant is presented with a stimulus</w:t>
      </w:r>
      <w:r>
        <w:t xml:space="preserve"> </w:t>
      </w:r>
      <w:r>
        <w:t xml:space="preserve">(Brown &amp; Hagoort, 1993)</w:t>
      </w:r>
      <w:r>
        <w:t xml:space="preserve">. The N400 has been described as a</w:t>
      </w:r>
      <w:r>
        <w:t xml:space="preserve"> </w:t>
      </w:r>
      <w:r>
        <w:rPr>
          <w:i/>
        </w:rPr>
        <w:t xml:space="preserve">contextual integration process</w:t>
      </w:r>
      <w:r>
        <w:t xml:space="preserve">, in which meanings of words are integrated and functions, bridging together sensory information and meaningful representations</w:t>
      </w:r>
      <w:r>
        <w:t xml:space="preserve"> </w:t>
      </w:r>
      <w:r>
        <w:t xml:space="preserve">(Kutas &amp; Federmeier, 2000)</w:t>
      </w:r>
      <w:r>
        <w:t xml:space="preserve">. The amplitude of the N400 is sensitive to contextual word presentations, varying systematically with semantic processing. This research justifies the use of the N400 as an appropriate dependent measure for lexical decision tasks. When presented with related words, there is an attenuation of the N400; meaning a more positive waveform when compared to unrelated word presentation. This difference in waveforms indicates a lessened contextual integration process because word meanings are already activated.</w:t>
      </w:r>
    </w:p>
    <w:p>
      <w:pPr>
        <w:pStyle w:val="Textkrper"/>
      </w:pPr>
      <w:r>
        <w:t xml:space="preserve">Multiple theories of the N400, however, have been proposed and debated on what explicitly the N400 indexes</w:t>
      </w:r>
      <w:r>
        <w:t xml:space="preserve"> </w:t>
      </w:r>
      <w:r>
        <w:t xml:space="preserve">(see Federmeier &amp; Laszlo, 2009 for a review)</w:t>
      </w:r>
      <w:r>
        <w:t xml:space="preserve">. On one hand, processes associated with the N400 are believed to occur post-word recognition.</w:t>
      </w:r>
      <w:r>
        <w:t xml:space="preserve"> </w:t>
      </w:r>
      <w:r>
        <w:t xml:space="preserve">Brown and Hagoort (1993)</w:t>
      </w:r>
      <w:r>
        <w:t xml:space="preserve"> </w:t>
      </w:r>
      <w:r>
        <w:t xml:space="preserve">examined a lexical decision task paired with masked priming. No differences were found in the N400 wave between related and unrelated words in the masked prime condition.</w:t>
      </w:r>
      <w:r>
        <w:t xml:space="preserve"> </w:t>
      </w:r>
      <w:r>
        <w:t xml:space="preserve">Brown and Hagoort (1993)</w:t>
      </w:r>
      <w:r>
        <w:t xml:space="preserve"> </w:t>
      </w:r>
      <w:r>
        <w:t xml:space="preserve">concluded that this finding indicated that semantic activation was a controlled process, because attenuation only occurred when words were known. Thus, an integrating process transpires with semantic information from of multi-word characteristic representations</w:t>
      </w:r>
      <w:r>
        <w:t xml:space="preserve"> </w:t>
      </w:r>
      <w:r>
        <w:t xml:space="preserve">(Hagoort, Baggio, &amp; Willems, 2009; Kutas &amp; Federmeier, 2011)</w:t>
      </w:r>
      <w:r>
        <w:t xml:space="preserve">. This condition supposedly rules out automatic processes, because the masked prime condition only allowed automatic processes to take place. Masked priming did not allow the participants to consciously name the prime words they had seen; thus, they were not able to purposefully employ conscious cognitive strategies in processing these words. However,</w:t>
      </w:r>
      <w:r>
        <w:t xml:space="preserve"> </w:t>
      </w:r>
      <w:r>
        <w:t xml:space="preserve">Deacon, Hewitt, Yang, and Nagata (2000)</w:t>
      </w:r>
      <w:r>
        <w:t xml:space="preserve"> </w:t>
      </w:r>
      <w:r>
        <w:t xml:space="preserve">have found that with shorter stimulus onset asynchronies (SOAs), this effect of masked priming disappears. SOAs are the time interval between the prime word presentation and the target word appearance. Short SOAs are thought to only allow for automatic processing because the controlled, attention based processing has not had time yet to occur. Their study displayed masked primes long enough to enhance priming, while remaining imperceptible. With these modifications,</w:t>
      </w:r>
      <w:r>
        <w:t xml:space="preserve"> </w:t>
      </w:r>
      <w:r>
        <w:t xml:space="preserve">Deacon et al. (2000)</w:t>
      </w:r>
      <w:r>
        <w:t xml:space="preserve"> </w:t>
      </w:r>
      <w:r>
        <w:t xml:space="preserve">found equal N400 attenuation for the masked and unmasked primes. This result would indicate that automatic activation was taking place, as the masked prime condition did not allow controlled processes to take place.</w:t>
      </w:r>
      <w:r>
        <w:t xml:space="preserve"> </w:t>
      </w:r>
      <w:r>
        <w:t xml:space="preserve">Kiefer (2002)</w:t>
      </w:r>
      <w:r>
        <w:t xml:space="preserve"> </w:t>
      </w:r>
      <w:r>
        <w:t xml:space="preserve">has found similar results in the N400 using different masking levels, which kept judgment ability of prime words below chance.</w:t>
      </w:r>
    </w:p>
    <w:p>
      <w:pPr>
        <w:pStyle w:val="Textkrper"/>
      </w:pPr>
      <w:r>
        <w:t xml:space="preserve">A separate theory suggests that N400 effects are seen pre-word recognition. The N400 was found to be sensitive to pseudo- or non-words, even when they did not resemble their real word counterparts.</w:t>
      </w:r>
      <w:r>
        <w:t xml:space="preserve"> </w:t>
      </w:r>
      <w:r>
        <w:t xml:space="preserve">Deacon, Dynowska, Ritter, and Grose-Fifer (2004)</w:t>
      </w:r>
      <w:r>
        <w:t xml:space="preserve"> </w:t>
      </w:r>
      <w:r>
        <w:t xml:space="preserve">explain that this result could imply processes that precede word recognition, such as orthographic or phonological analysis. Similiarly,</w:t>
      </w:r>
      <w:r>
        <w:t xml:space="preserve"> </w:t>
      </w:r>
      <w:r>
        <w:t xml:space="preserve">Rolke, Heil, Streb, and Hennighausen (2001)</w:t>
      </w:r>
      <w:r>
        <w:t xml:space="preserve"> </w:t>
      </w:r>
      <w:r>
        <w:t xml:space="preserve">used the attention blink rapid serial visual presentation (RSVP) paradigm, in which participants identified target words within a stream of distractor words presented in a different color. They found automatic activation of N400 semantic information even when targets were missed</w:t>
      </w:r>
      <w:r>
        <w:t xml:space="preserve"> </w:t>
      </w:r>
      <w:r>
        <w:t xml:space="preserve">(Rolke et al., 2001)</w:t>
      </w:r>
      <w:r>
        <w:t xml:space="preserve">, suggesting pre-word recognition effects. If the N400 indexes orthographic information, letter search tasks may cause an N400 reduction as letter search tasks reduce semantic priming by focusing attention on the lexical level instead of a feature meaning level</w:t>
      </w:r>
      <w:r>
        <w:t xml:space="preserve"> </w:t>
      </w:r>
      <w:r>
        <w:t xml:space="preserve">(Friedrich, Henik, &amp; Tzelgov, 1991)</w:t>
      </w:r>
      <w:r>
        <w:t xml:space="preserve">. In this task, participants are asked to determine if cue and target words contain a specific letter presented.</w:t>
      </w:r>
      <w:r>
        <w:t xml:space="preserve"> </w:t>
      </w:r>
      <w:r>
        <w:t xml:space="preserve">Stolz and Besner (1996)</w:t>
      </w:r>
      <w:r>
        <w:t xml:space="preserve"> </w:t>
      </w:r>
      <w:r>
        <w:t xml:space="preserve">stipulate that this focus eliminates or reduces priming indicates non-automatic semantic priming. However, it is also important to note that</w:t>
      </w:r>
      <w:r>
        <w:t xml:space="preserve"> </w:t>
      </w:r>
      <w:r>
        <w:t xml:space="preserve">Tse and Neely (2007)</w:t>
      </w:r>
      <w:r>
        <w:t xml:space="preserve"> </w:t>
      </w:r>
      <w:r>
        <w:t xml:space="preserve">did yield evidence that letter search primes produced semantic priming for low-frequency targets, albeit not for high-frequency targets. In</w:t>
      </w:r>
      <w:r>
        <w:t xml:space="preserve"> </w:t>
      </w:r>
      <w:r>
        <w:t xml:space="preserve">Smith and Besner (2001)</w:t>
      </w:r>
      <w:r>
        <w:t xml:space="preserve"> </w:t>
      </w:r>
      <w:r>
        <w:t xml:space="preserve">letter search and lexical decision combined study, they found that the letter search task eliminated semantic priming when compared to unrelated word pairs and the lexical decision task. However,</w:t>
      </w:r>
      <w:r>
        <w:t xml:space="preserve"> </w:t>
      </w:r>
      <w:r>
        <w:t xml:space="preserve">Marí-Beffa, Valdés, Cullen, Catena, and Houghton (2005)</w:t>
      </w:r>
      <w:r>
        <w:t xml:space="preserve"> </w:t>
      </w:r>
      <w:r>
        <w:t xml:space="preserve">found ERP evidence for semantic processing of the prime word during letter search tasks with the attenuation of the N400. Regardless of competing aspects as to what the N400 is estimated to index, vital insights have been made crossing different cognitive domains, with the N400 illuminating aspects originating from these different domains</w:t>
      </w:r>
      <w:r>
        <w:t xml:space="preserve"> </w:t>
      </w:r>
      <w:r>
        <w:t xml:space="preserve">(Kutas &amp; Federmeier, 2011)</w:t>
      </w:r>
      <w:r>
        <w:t xml:space="preserve">.</w:t>
      </w:r>
    </w:p>
    <w:p>
      <w:pPr>
        <w:pStyle w:val="Heading2"/>
      </w:pPr>
      <w:bookmarkStart w:id="26" w:name="association"/>
      <w:bookmarkEnd w:id="26"/>
      <w:r>
        <w:t xml:space="preserve">Association</w:t>
      </w:r>
    </w:p>
    <w:p>
      <w:pPr>
        <w:pStyle w:val="FirstParagraph"/>
      </w:pPr>
      <w:r>
        <w:t xml:space="preserve">From a theoretical standpoint, the relation between associative and semantic processing follows a deep line of research. Associative word pairs are words that are linked in one's memory by contextual relation, such as</w:t>
      </w:r>
      <w:r>
        <w:t xml:space="preserve"> </w:t>
      </w:r>
      <w:r>
        <w:rPr>
          <w:i/>
        </w:rPr>
        <w:t xml:space="preserve">basket</w:t>
      </w:r>
      <w:r>
        <w:t xml:space="preserve"> </w:t>
      </w:r>
      <w:r>
        <w:t xml:space="preserve">and</w:t>
      </w:r>
      <w:r>
        <w:t xml:space="preserve"> </w:t>
      </w:r>
      <w:r>
        <w:rPr>
          <w:i/>
        </w:rPr>
        <w:t xml:space="preserve">picnic</w:t>
      </w:r>
      <w:r>
        <w:t xml:space="preserve"> </w:t>
      </w:r>
      <w:r>
        <w:t xml:space="preserve">(Nelson, McEvoy, &amp; Schreiber, 2004)</w:t>
      </w:r>
      <w:r>
        <w:t xml:space="preserve">. Another example would be a word pair such as</w:t>
      </w:r>
      <w:r>
        <w:t xml:space="preserve"> </w:t>
      </w:r>
      <w:r>
        <w:rPr>
          <w:i/>
        </w:rPr>
        <w:t xml:space="preserve">alien</w:t>
      </w:r>
      <w:r>
        <w:t xml:space="preserve"> </w:t>
      </w:r>
      <w:r>
        <w:t xml:space="preserve">and</w:t>
      </w:r>
      <w:r>
        <w:t xml:space="preserve"> </w:t>
      </w:r>
      <w:r>
        <w:rPr>
          <w:i/>
        </w:rPr>
        <w:t xml:space="preserve">predator</w:t>
      </w:r>
      <w:r>
        <w:t xml:space="preserve">, which would be associatively linked for Americans because of the movies and popular culture. Semantic word pairs are those linked by their shared features and meaning, such as</w:t>
      </w:r>
      <w:r>
        <w:t xml:space="preserve"> </w:t>
      </w:r>
      <w:r>
        <w:rPr>
          <w:i/>
        </w:rPr>
        <w:t xml:space="preserve">wasp</w:t>
      </w:r>
      <w:r>
        <w:t xml:space="preserve"> </w:t>
      </w:r>
      <w:r>
        <w:t xml:space="preserve">and</w:t>
      </w:r>
      <w:r>
        <w:t xml:space="preserve"> </w:t>
      </w:r>
      <w:r>
        <w:rPr>
          <w:i/>
        </w:rPr>
        <w:t xml:space="preserve">bee</w:t>
      </w:r>
      <w:r>
        <w:t xml:space="preserve"> </w:t>
      </w:r>
      <w:r>
        <w:t xml:space="preserve">(Buchanan, Holmes, Teasley, &amp; Hutchison, 2013; McRae, Cree, Seidenberg, &amp; McNorgan, 2005; Vinson &amp; Vigliocco, 2008)</w:t>
      </w:r>
      <w:r>
        <w:t xml:space="preserve">.</w:t>
      </w:r>
    </w:p>
    <w:p>
      <w:pPr>
        <w:pStyle w:val="Textkrper"/>
      </w:pPr>
      <w:r>
        <w:t xml:space="preserve">Associative and semantic relations between words are experimentally definable by the use of normed databases.</w:t>
      </w:r>
      <w:r>
        <w:t xml:space="preserve"> </w:t>
      </w:r>
      <w:r>
        <w:t xml:space="preserve">Maki, McKinley, and Thompson (2004)</w:t>
      </w:r>
      <w:r>
        <w:t xml:space="preserve"> </w:t>
      </w:r>
      <w:r>
        <w:t xml:space="preserve">took the online dictionary, WordNet</w:t>
      </w:r>
      <w:r>
        <w:t xml:space="preserve"> </w:t>
      </w:r>
      <w:r>
        <w:t xml:space="preserve">(Felbaum, 1998)</w:t>
      </w:r>
      <w:r>
        <w:t xml:space="preserve">, and used software by</w:t>
      </w:r>
      <w:r>
        <w:t xml:space="preserve"> </w:t>
      </w:r>
      <w:r>
        <w:t xml:space="preserve">Pedersen, Patwardhan, and Michelizzi (2004)</w:t>
      </w:r>
      <w:r>
        <w:t xml:space="preserve"> </w:t>
      </w:r>
      <w:r>
        <w:t xml:space="preserve">to create a database of words displaying the semantic distance between individual words. This database displays the relatedness between two words by measuring how semantically close words appear in hierarchy, or the JCN</w:t>
      </w:r>
      <w:r>
        <w:t xml:space="preserve"> </w:t>
      </w:r>
      <w:r>
        <w:t xml:space="preserve">(Jiang &amp; Conrath, 1997)</w:t>
      </w:r>
      <w:r>
        <w:t xml:space="preserve">. JCN measures the word pairs' informational distance from one another, or their semantic similarities. Therefore, a low JCN score demonstrates a close semantic relationship. Additionally, we can use a measure of semantic feature overlap to examine the semantic relatedness between word pairs</w:t>
      </w:r>
      <w:r>
        <w:t xml:space="preserve"> </w:t>
      </w:r>
      <w:r>
        <w:t xml:space="preserve">(Buchanan et al., 2013; McRae et al., 2005; Vinson &amp; Vigliocco, 2008)</w:t>
      </w:r>
      <w:r>
        <w:t xml:space="preserve">, and this measure is factorally related to JCN as a semantic measure</w:t>
      </w:r>
      <w:r>
        <w:t xml:space="preserve"> </w:t>
      </w:r>
      <w:r>
        <w:t xml:space="preserve">(Maki &amp; Buchanan, 2008)</w:t>
      </w:r>
      <w:r>
        <w:t xml:space="preserve">. Another useful database, created by</w:t>
      </w:r>
      <w:r>
        <w:t xml:space="preserve"> </w:t>
      </w:r>
      <w:r>
        <w:t xml:space="preserve">Nelson et al. (2004)</w:t>
      </w:r>
      <w:r>
        <w:t xml:space="preserve">, is centered on the associative relations between words. Participants were given cue words and asked to write the first word that came to mind. These responses were asked of and averaged over many participants. The probability of a cue word eliciting the target word is called the forward strength (FSG). For example, when participants are shown the word</w:t>
      </w:r>
      <w:r>
        <w:t xml:space="preserve"> </w:t>
      </w:r>
      <w:r>
        <w:rPr>
          <w:i/>
        </w:rPr>
        <w:t xml:space="preserve">lost</w:t>
      </w:r>
      <w:r>
        <w:t xml:space="preserve">, the most common response is</w:t>
      </w:r>
      <w:r>
        <w:t xml:space="preserve"> </w:t>
      </w:r>
      <w:r>
        <w:rPr>
          <w:i/>
        </w:rPr>
        <w:t xml:space="preserve">found</w:t>
      </w:r>
      <w:r>
        <w:t xml:space="preserve">, which has a FSG of .75 or occurs about 75% of the time.</w:t>
      </w:r>
    </w:p>
    <w:p>
      <w:pPr>
        <w:pStyle w:val="Heading2"/>
      </w:pPr>
      <w:bookmarkStart w:id="27" w:name="separating-semantic-and-associative-priming"/>
      <w:bookmarkEnd w:id="27"/>
      <w:r>
        <w:t xml:space="preserve">Separating Semantic and Associative Priming</w:t>
      </w:r>
    </w:p>
    <w:p>
      <w:pPr>
        <w:pStyle w:val="FirstParagraph"/>
      </w:pPr>
      <w:r>
        <w:t xml:space="preserve">A meta-analytic review from</w:t>
      </w:r>
      <w:r>
        <w:t xml:space="preserve"> </w:t>
      </w:r>
      <w:r>
        <w:t xml:space="preserve">Lucas (2000)</w:t>
      </w:r>
      <w:r>
        <w:t xml:space="preserve"> </w:t>
      </w:r>
      <w:r>
        <w:t xml:space="preserve">examined semantic priming in the absence of association. Effect sizes for semantic priming alone were lower than associative priming. However, with the addition of an associative relation to an existing semantic relation, priming effects nearly doubled, also known as the associative boost</w:t>
      </w:r>
      <w:r>
        <w:t xml:space="preserve"> </w:t>
      </w:r>
      <w:r>
        <w:t xml:space="preserve">(Moss, Ostrin, Tyler, &amp; Marslen-Wilson, 1995)</w:t>
      </w:r>
      <w:r>
        <w:t xml:space="preserve">. This result suggests that semantic relations, that concurrently have associations, can increase priming effects. Priming effects, therefore, are suggested not to be based on association in isolation.</w:t>
      </w:r>
      <w:r>
        <w:t xml:space="preserve"> </w:t>
      </w:r>
      <w:r>
        <w:t xml:space="preserve">Hutchison (2003)</w:t>
      </w:r>
      <w:r>
        <w:t xml:space="preserve"> </w:t>
      </w:r>
      <w:r>
        <w:t xml:space="preserve">argues against Lucas, suggesting positive evidence for associative priming. Automatic priming was sensitive to associative strength as well as semantic feature overlap. These points of contention provide impetus for more research centering on distinctions between associative and semantic priming</w:t>
      </w:r>
      <w:r>
        <w:t xml:space="preserve"> </w:t>
      </w:r>
      <w:r>
        <w:t xml:space="preserve">(Buchanan, 2010)</w:t>
      </w:r>
      <w:r>
        <w:t xml:space="preserve">.</w:t>
      </w:r>
    </w:p>
    <w:p>
      <w:pPr>
        <w:pStyle w:val="Textkrper"/>
      </w:pPr>
      <w:r>
        <w:t xml:space="preserve">With the databases described above, orthogonal word pair stimuli can be created to examine associative and semantic priming individually and indeed, priming can be found for each relation separately</w:t>
      </w:r>
      <w:r>
        <w:t xml:space="preserve"> </w:t>
      </w:r>
      <w:r>
        <w:t xml:space="preserve">(Buchanan, 2010)</w:t>
      </w:r>
      <w:r>
        <w:t xml:space="preserve">. Few studies have directly compared associative and semantic relations, especially focusing on the brain.</w:t>
      </w:r>
      <w:r>
        <w:t xml:space="preserve"> </w:t>
      </w:r>
      <w:r>
        <w:t xml:space="preserve">Deacon et al. (2004)</w:t>
      </w:r>
      <w:r>
        <w:t xml:space="preserve"> </w:t>
      </w:r>
      <w:r>
        <w:t xml:space="preserve">claim that hemispheric differences exist in lexico-semantic representation, comparing associative and semantic priming. Deacon et al. concluded that semantic features are localized in the right hemisphere, whereas association is localized more within the left hemisphere of the brain. Recently,</w:t>
      </w:r>
      <w:r>
        <w:t xml:space="preserve"> </w:t>
      </w:r>
      <w:r>
        <w:t xml:space="preserve">Lau, Holcomb, and Kuperberg (2013)</w:t>
      </w:r>
      <w:r>
        <w:t xml:space="preserve"> </w:t>
      </w:r>
      <w:r>
        <w:t xml:space="preserve">used the</w:t>
      </w:r>
      <w:r>
        <w:t xml:space="preserve"> </w:t>
      </w:r>
      <w:r>
        <w:t xml:space="preserve">Nelson et al. (2004)</w:t>
      </w:r>
      <w:r>
        <w:t xml:space="preserve">'s free association norms to create highly related cue-target pairs to explore N400 amplitudes based on predictiveness proportion; however, this paper focuses on describing effects of semantics on N400 results, even though word-pairs were created with associative databases. High association can and does overlap semanticity, such as</w:t>
      </w:r>
      <w:r>
        <w:t xml:space="preserve"> </w:t>
      </w:r>
      <w:r>
        <w:rPr>
          <w:i/>
        </w:rPr>
        <w:t xml:space="preserve">on</w:t>
      </w:r>
      <w:r>
        <w:t xml:space="preserve">-</w:t>
      </w:r>
      <w:r>
        <w:rPr>
          <w:i/>
        </w:rPr>
        <w:t xml:space="preserve">off</w:t>
      </w:r>
      <w:r>
        <w:t xml:space="preserve"> </w:t>
      </w:r>
      <w:r>
        <w:t xml:space="preserve">and</w:t>
      </w:r>
      <w:r>
        <w:t xml:space="preserve"> </w:t>
      </w:r>
      <w:r>
        <w:rPr>
          <w:i/>
        </w:rPr>
        <w:t xml:space="preserve">brother</w:t>
      </w:r>
      <w:r>
        <w:t xml:space="preserve">-</w:t>
      </w:r>
      <w:r>
        <w:rPr>
          <w:i/>
        </w:rPr>
        <w:t xml:space="preserve">sister</w:t>
      </w:r>
      <w:r>
        <w:t xml:space="preserve">, and this study furthers the results from the</w:t>
      </w:r>
      <w:r>
        <w:t xml:space="preserve"> </w:t>
      </w:r>
      <w:r>
        <w:t xml:space="preserve">Lau et al. (2013)</w:t>
      </w:r>
      <w:r>
        <w:t xml:space="preserve"> </w:t>
      </w:r>
      <w:r>
        <w:t xml:space="preserve">by controlling for both semantics and association in one study.</w:t>
      </w:r>
      <w:r>
        <w:t xml:space="preserve"> </w:t>
      </w:r>
      <w:r>
        <w:t xml:space="preserve">Rhodes and Donaldson (2007)</w:t>
      </w:r>
      <w:r>
        <w:t xml:space="preserve"> </w:t>
      </w:r>
      <w:r>
        <w:t xml:space="preserve">expanded on previous work by</w:t>
      </w:r>
      <w:r>
        <w:t xml:space="preserve"> </w:t>
      </w:r>
      <w:r>
        <w:t xml:space="preserve">Koivisto and Revonsuo (2001)</w:t>
      </w:r>
      <w:r>
        <w:t xml:space="preserve">, wherein semantics and association were explored separately. Both</w:t>
      </w:r>
      <w:r>
        <w:t xml:space="preserve"> </w:t>
      </w:r>
      <w:r>
        <w:t xml:space="preserve">Rhodes and Donaldson (2007)</w:t>
      </w:r>
      <w:r>
        <w:t xml:space="preserve"> </w:t>
      </w:r>
      <w:r>
        <w:t xml:space="preserve">and</w:t>
      </w:r>
      <w:r>
        <w:t xml:space="preserve"> </w:t>
      </w:r>
      <w:r>
        <w:t xml:space="preserve">Koivisto and Revonsuo (2001)</w:t>
      </w:r>
      <w:r>
        <w:t xml:space="preserve"> </w:t>
      </w:r>
      <w:r>
        <w:t xml:space="preserve">illustrated that association created N400 amplitude changes, while semantic relations did not change waveforms in comparison to unrelated word pairs. The current study expands upon this research, focusing on associative and semantic processing, as well as examining the relationship between N400 activation and priming task. Participants were given both a single lexical decision and letter search task, along with separate semantic, associative, unrelated, and non-word pairs. We examined the following hypotheses:</w:t>
      </w:r>
    </w:p>
    <w:p>
      <w:pPr>
        <w:numPr>
          <w:numId w:val="1001"/>
          <w:ilvl w:val="0"/>
        </w:numPr>
      </w:pPr>
      <w:r>
        <w:t xml:space="preserve">In the priming task, behavioral results showed follow with</w:t>
      </w:r>
      <w:r>
        <w:t xml:space="preserve"> </w:t>
      </w:r>
      <w:r>
        <w:t xml:space="preserve">Smith and Besner (2001)</w:t>
      </w:r>
      <w:r>
        <w:t xml:space="preserve">'s previous research, although the results from separated association and semantic relations are unknown. We expected that semantic and associative pairs would show faciliation in relation unrelated and non-word pairs in the lexical decision task, but potentially no facilitation in the letter search task. This hypothesis was examined by using multilevel modeling regression to determine differences in ms response latencies across word types for each task.</w:t>
      </w:r>
    </w:p>
    <w:p>
      <w:pPr>
        <w:numPr>
          <w:numId w:val="1001"/>
          <w:ilvl w:val="0"/>
        </w:numPr>
      </w:pPr>
      <w:r>
        <w:t xml:space="preserve">The research on pre- and post-word processing for N400 changes is mixed, therefore, we explored N400 amplitude changes in both task types tentatively expecting to find changes for associative and semantic relations with the potential for stronger changes in the associative conditions</w:t>
      </w:r>
      <w:r>
        <w:t xml:space="preserve"> </w:t>
      </w:r>
      <w:r>
        <w:t xml:space="preserve">(Rhodes &amp; Donaldson, 2007,</w:t>
      </w:r>
      <w:r>
        <w:t xml:space="preserve"> </w:t>
      </w:r>
      <w:r>
        <w:t xml:space="preserve">Koivisto and Revonsuo (2001)</w:t>
      </w:r>
      <w:r>
        <w:t xml:space="preserve">)</w:t>
      </w:r>
      <w:r>
        <w:t xml:space="preserve">. We examined this hypothesis by calculating area under the curve for each stimuli and using a multilevel model to examine differences in area for each set of peaks.</w:t>
      </w:r>
    </w:p>
    <w:p>
      <w:pPr>
        <w:pStyle w:val="Heading1"/>
      </w:pPr>
      <w:bookmarkStart w:id="28" w:name="method"/>
      <w:bookmarkEnd w:id="28"/>
      <w:r>
        <w:t xml:space="preserve">Method</w:t>
      </w:r>
    </w:p>
    <w:p>
      <w:pPr>
        <w:pStyle w:val="Heading2"/>
      </w:pPr>
      <w:bookmarkStart w:id="29" w:name="participants"/>
      <w:bookmarkEnd w:id="29"/>
      <w:r>
        <w:t xml:space="preserve">Participants</w:t>
      </w:r>
    </w:p>
    <w:p>
      <w:pPr>
        <w:pStyle w:val="FirstParagraph"/>
      </w:pPr>
      <w:r>
        <w:t xml:space="preserve">Twenty undergraduate students were recruited from the University of Mississippi (13 women and 7 men), and all volunteered to participate. All participants were English speakers. The experiment was carried out with the permission of the University?s Internal Review Board, and all participants signed corresponding consent forms. One participant's data was corrupted and could not be used, and another participant was excluded for poor task performance (below chance), leaving eighteen participants (12 women and 6 men).</w:t>
      </w:r>
    </w:p>
    <w:p>
      <w:pPr>
        <w:pStyle w:val="Heading2"/>
      </w:pPr>
      <w:bookmarkStart w:id="30" w:name="apparatus"/>
      <w:bookmarkEnd w:id="30"/>
      <w:r>
        <w:t xml:space="preserve">Apparatus</w:t>
      </w:r>
    </w:p>
    <w:p>
      <w:pPr>
        <w:pStyle w:val="FirstParagraph"/>
      </w:pPr>
      <w:r>
        <w:t xml:space="preserve">The system used was a 32 Channel EEG Cap connected to a NuAmps monopolar digital amplifier, which was connected to a computer running SCAN 4.5 software to record the data. This SCAN software was capable of managing continuous digital data captured by the NuAmps amplifier. STIM2 was used to coordinate the timing issues associated with Windows operating system and collecting EEG data on a separate computer. STIM2 also served as the software base for programming and operating experiments of this nature. The sensors in the EEG cap were sponges injected with 130 ml of electrically conductive solution (non-toxic and non-irritating). Also, to protect the participants and equipment, a surge protector was used at all times during data acquisition. The sensors recorded electrical activity just below the scalp, displaying brain activation. This data was amplified by the NuAmps hardware, and processed and recorded by the SCAN software.</w:t>
      </w:r>
    </w:p>
    <w:p>
      <w:pPr>
        <w:pStyle w:val="Heading2"/>
      </w:pPr>
      <w:bookmarkStart w:id="31" w:name="materials"/>
      <w:bookmarkEnd w:id="31"/>
      <w:r>
        <w:t xml:space="preserve">Materials</w:t>
      </w:r>
    </w:p>
    <w:p>
      <w:pPr>
        <w:pStyle w:val="FirstParagraph"/>
      </w:pPr>
      <w:r>
        <w:t xml:space="preserve">This experiment consisted of 360 word pairs separated into levels in which the target words were unrelated to the prime (120), semantically associated to the prime (60), associatively related to the prime (60), or were nonwords (120). We used only a small number of related word pairs to try to reduce expectancy effects described in the introduction. These 360 pairs were split evenly between the lexical decision and letter search task, therefore, each task contained 60 unrelated pairs, 30 semantically related pairs, 30 associatively related pairs, and 60 nonword pairings. The ratio of yes/no correct answers for words and nonwords in the lexical decision task was 2:1 and 1:1 yes/no decisions in the letter search task. Splitting the nonword pairs over both the letter search and lexical decision task created a higher yes/no ratio for the lexical decision task, which was controlled for by mixing both tasks together.</w:t>
      </w:r>
    </w:p>
    <w:p>
      <w:pPr>
        <w:pStyle w:val="Textkrper"/>
      </w:pPr>
      <w:r>
        <w:t xml:space="preserve">The stimuli were selected from the</w:t>
      </w:r>
      <w:r>
        <w:t xml:space="preserve"> </w:t>
      </w:r>
      <w:r>
        <w:t xml:space="preserve">Nelson et al. (2004)</w:t>
      </w:r>
      <w:r>
        <w:t xml:space="preserve"> </w:t>
      </w:r>
      <w:r>
        <w:t xml:space="preserve">associative word norms, and</w:t>
      </w:r>
      <w:r>
        <w:t xml:space="preserve"> </w:t>
      </w:r>
      <w:r>
        <w:t xml:space="preserve">Maki et al. (2004)</w:t>
      </w:r>
      <w:r>
        <w:t xml:space="preserve"> </w:t>
      </w:r>
      <w:r>
        <w:t xml:space="preserve">semantic word norms. The associative word pairs were chosen using the criteria that they were highly associatively related, having an FSG score greater than .5; with little or no semantic similarities, determined by having a JCN score of greater than 20. An example of an associative pair would be dairy-cow. The semantic word pairs were chosen using the criteria that they had a high semantic relatedness shown in a JCN of 3 or less; and were not associatively related, having an FSG of less than .01 (e.g., inn-lodge). The unrelated words were chosen so that they had no similarities (were unpaired in the databases), such as blender and compass. For non-word pairs, the target word had one letter changed so that it no longer represented a real word, yet the structure was left intact to require that the participant process the word cognitively. Essentially, non-words were orthographically similar to its real word counterpart, except for the change in a single letter (The word pond can be changed to pund to produce a non-word target).</w:t>
      </w:r>
    </w:p>
    <w:p>
      <w:pPr>
        <w:pStyle w:val="Heading2"/>
      </w:pPr>
      <w:bookmarkStart w:id="32" w:name="procedure"/>
      <w:bookmarkEnd w:id="32"/>
      <w:r>
        <w:t xml:space="preserve">Procedure</w:t>
      </w:r>
    </w:p>
    <w:p>
      <w:pPr>
        <w:pStyle w:val="FirstParagraph"/>
      </w:pPr>
      <w:r>
        <w:t xml:space="preserve">Testing occurred in one session consisting of six blocks of acquired data, broken up by brief rest periods. Before each participant was measured, the system was configured to the correct settings, and the hardware prepared. Two reference channels, which define zero voltage, were placed on the right and left mastoid bones.</w:t>
      </w:r>
    </w:p>
    <w:p>
      <w:pPr>
        <w:pStyle w:val="Textkrper"/>
      </w:pPr>
      <w:r>
        <w:t xml:space="preserve">We modeled the current task after</w:t>
      </w:r>
      <w:r>
        <w:t xml:space="preserve"> </w:t>
      </w:r>
      <w:r>
        <w:t xml:space="preserve">Smith and Besner (2001)</w:t>
      </w:r>
      <w:r>
        <w:t xml:space="preserve"> </w:t>
      </w:r>
      <w:r>
        <w:t xml:space="preserve">lexical decision and letter search task combination. Smith and Besner used a choice task procedure, where the color of the target word indicated the target task. One color denoted lexical decision with another color denoting letter search. The lexical decision task involved participants observing a word onscreen and deciding whether or not it was a word or non-word (such as tortoise and werm). Nonrelated word pairs were created by taking prime and target words from related pairs and randomly rearranging them to eliminate relationships between primes and targets. The letter search task involved participants observing a word onscreen and deciding whether it contained a repeated letter or not (i.e. the repeated letters in doctor versus no repeated letters in nurse). Words were presented onscreen, and would stay there until the participant pressed the corresponding keys for yes and no. Participant responses were time limited and truncated to 60 seconds. The ?1? and ?9? keys were used on the number row of the keyboard, in the participant?s lap to help eliminate muscle movement artifact in the data.</w:t>
      </w:r>
    </w:p>
    <w:p>
      <w:pPr>
        <w:pStyle w:val="Textkrper"/>
      </w:pPr>
      <w:r>
        <w:t xml:space="preserve">Participants were first given instructions on how to perform the lexical decision task, followed by 15 practice trials. Next, they were given instructions on how to judge the letter search task, followed by 15 practice trials. Participants were then given a practice session with both letter search and lexical decision trials mixed together. Trials were color coded for the type of decision participants had to complete (i.e. letter search was green, while lexical decision was red). The experiment made use of six sets of 60 randomly assigned word pairs for a total of 360 trials. These trials were presented in Arial 19-point font, and the inter-trial interval was set to two seconds to allow complete recording of the N400 waveform. Trials were recorded in five minute blocks, and between blocks participants were allowed to rest to prevent fatigue. The current task differed from Smith and Besner (2001) in that participants responded to every word (prime and targets), instead of only targets. Therefore, there was no typical fixed stimulus onset asynchrony (SOA) because participant responses were self-paced.</w:t>
      </w:r>
    </w:p>
    <w:p>
      <w:pPr>
        <w:pStyle w:val="Heading1"/>
      </w:pPr>
      <w:bookmarkStart w:id="33" w:name="results"/>
      <w:bookmarkEnd w:id="33"/>
      <w:r>
        <w:t xml:space="preserve">Results</w:t>
      </w:r>
    </w:p>
    <w:p>
      <w:pPr>
        <w:pStyle w:val="Heading2"/>
      </w:pPr>
      <w:bookmarkStart w:id="34" w:name="eeg-data"/>
      <w:bookmarkEnd w:id="34"/>
      <w:r>
        <w:t xml:space="preserve">EEG Data</w:t>
      </w:r>
    </w:p>
    <w:p>
      <w:pPr>
        <w:pStyle w:val="FirstParagraph"/>
      </w:pPr>
      <w:r>
        <w:rPr>
          <w:i/>
        </w:rPr>
        <w:t xml:space="preserve">N400 Waveform Analysis</w:t>
      </w:r>
      <w:r>
        <w:t xml:space="preserve">. The data were cleared of artifact data using EEGLAB, an open source MATLAB tool for processing electrophysiological data. The program automatically scanned for and removed artifacts caused by eye-blinking. Next, the datasets were visually inspected and any remaining corrupted sections were removed manually. Ninety percent of the data was retained across all trials and stimulus types after muscular artifact data were removed. However, a loss rate of 20-30 percent is not uncommon, especially with older EEG systems. The data were combined by task and stimulus type exclusively for the second word in each pair. Five sites were chosen to examine priming for nonwords, associative and semantic word pairs based on a survey of the literature. Fz, FCz, Cz, CPz, and Pz were used from the midline. Oz was excluded due to equipment problems across all participants. Using MATLAB, the N400 area under the curve was calculated for each electrode site, stimulus, and task. The area under the curve for the N400 ranged between 300-500 msec for participants, and average peak latency was around 405 msec after stimulus presentation. Additionally, we examined peak XXXXXXXX</w:t>
      </w:r>
    </w:p>
    <w:p>
      <w:pPr>
        <w:pStyle w:val="Textkrper"/>
      </w:pPr>
      <w:r>
        <w:rPr>
          <w:i/>
        </w:rPr>
        <w:t xml:space="preserve">Lexical Decision Task</w:t>
      </w:r>
      <w:r>
        <w:t xml:space="preserve">. After each set was processed as described in the data processing section, a multilevel. These stimuli were then tested with a single sample t-test comparing each processing difference from zero. The following hypotheses were examined. First, non-word pairs may show significantly more negative waveforms (more negative area) due to the need to search the lexicon before a decision can be made. Second, semantic word paris will have significantly positive values because priming will decrease the need to search the mental lexicon. This is more consistent with the view that the N400 indexes initial contact with semantic memory</w:t>
      </w:r>
      <w:r>
        <w:t xml:space="preserve"> </w:t>
      </w:r>
      <w:r>
        <w:t xml:space="preserve">(Kutas &amp; Federmeier, 2011)</w:t>
      </w:r>
      <w:r>
        <w:t xml:space="preserve">. Third, associative word paris may have significantly different values from unrelated word pairs, but a direction is not predicted. More positive values would indicate automatic activation similar to semantics, while more negative values would indicate a need to search the mental lexicon. Figure 1 depicts the N400 curves for the selected electrode sites, and Table 1 presents t-test values for the following conclusions. Nonwords were not found to be significantly more negative than unrelated word pairs, which may indicate a controlled lexicon search for both types of stimuli. Both associative and semantic N400 attenuation were found across frontal and midline sites, while neither CPz nor associative Pz showed reduction. In Figure 1, associative and semantic N400 waveforms are well above the unrelated word pairs, indicating automatic priming for both types of relatedness, even when stimuli are controlled for opposing relationships.</w:t>
      </w:r>
    </w:p>
    <w:p>
      <w:pPr>
        <w:pStyle w:val="Textkrper"/>
      </w:pPr>
      <w:r>
        <w:rPr>
          <w:i/>
        </w:rPr>
        <w:t xml:space="preserve">Letter Search Task</w:t>
      </w:r>
      <w:r>
        <w:t xml:space="preserve">. The same five sites were analyzed as the lexical decision task. Again, data were subtracted from unrelated word pairs averages and then compared against zero with single sample t-tests. The following hypotheses were expected. First, ? Since task demands require a focus at the lexical level, nonword pairings should not show significant differences from unrelated word pairs. However, if word processing is automatic in a letter search task</w:t>
      </w:r>
      <w:r>
        <w:t xml:space="preserve"> </w:t>
      </w:r>
      <w:r>
        <w:t xml:space="preserve">(Marí-Beffa et al., 2005)</w:t>
      </w:r>
      <w:r>
        <w:t xml:space="preserve">, then nonwords pairs may show more negative waveforms as participants search the lexicon for the word pair. Second, ? Semantic and associative word pairs may have significantly positive values because priming will decrease the need to search the mental lexicon; however some research literature indicates that letter search tasks eliminate semantic priming</w:t>
      </w:r>
      <w:r>
        <w:t xml:space="preserve"> </w:t>
      </w:r>
      <w:r>
        <w:t xml:space="preserve">(Smith &amp; Besner, 2001)</w:t>
      </w:r>
      <w:r>
        <w:t xml:space="preserve">. Positive values would indicate a priming effect, which is evidence for activation spreading automatically within the mental lexicon. More negative or nonsignficant values would indicate processing at the lexical, but not semantic, level. Figure 2 portrays the N400 waveforms for the letter search task, and Table 2 contains the t-test values for the following conclusions. Although the average nonword waveform appears to be much lower than unrelated waveform at many sites, the variance across subjects was very large, and no significant differences were found. This finding could indicate that ?wordness? did not matter since participants were searching at a lexical level for specific letters. Nearly all sites showed significant associative and semantic attenuation for the N400 waveform, semantic Cz being the only exception. In comparison, this result seems to suggest that letter search does not inhibit automatic activation of word meaning and association. The nonsignificant relationship between nonwords and unrelated word pairs could be either statistical power or a controlled search process, regardless of task demands.</w:t>
      </w:r>
    </w:p>
    <w:p>
      <w:pPr>
        <w:pStyle w:val="Textkrper"/>
      </w:pPr>
      <w:r>
        <w:rPr>
          <w:i/>
        </w:rPr>
        <w:t xml:space="preserve">Channel Spectrum Differences</w:t>
      </w:r>
      <w:r>
        <w:t xml:space="preserve">. Figure 3 shows the channel spectrum map for all sites and stimuli, separated by gender. The images were examined by both tasks and word relationship and found to have the same picture of activation. Our sample size is fairly small for male participants (N=6), but the different configurations for gender were striking. Female participants, examined individually, showed varied patterns that averaged to an overall activation in the parietal region. Male participants all displayed large left hemisphere frontal lobe dominance, which could be attributed to Broca?s area. We acknowledge the limitations of our small sample and EEG mapping inadequacy, but present these findings as an interesting avenue for future research.</w:t>
      </w:r>
    </w:p>
    <w:p>
      <w:pPr>
        <w:pStyle w:val="Heading2"/>
      </w:pPr>
      <w:bookmarkStart w:id="35" w:name="task-performance"/>
      <w:bookmarkEnd w:id="35"/>
      <w:r>
        <w:t xml:space="preserve">Task Performance</w:t>
      </w:r>
    </w:p>
    <w:p>
      <w:pPr>
        <w:pStyle w:val="FirstParagraph"/>
      </w:pPr>
      <w:r>
        <w:t xml:space="preserve">Task data were analyzed for correctness in the lexical decision and letter search tasks individually. Error rates were tested with a 2X4 (task by stimulus) repeated measures ANOVA. Overall, performance in the letter search task (M=.97, SD=.02) was equal to the lexical decision task (M=.97, SD=.02), F(1,13)=1.54, p=.24. The interaction between task type and stimuli was also not significant F(3,39)=1.74, p=.18. The different types of stimuli showed a difference in performance, F(3,39)=9.85, p&lt;.001, between nonwords (M=.94, SD=.03, t(13)=-3.02, p=.01) and unrelated word pairs (M=.97, SD=.01); nonwords and associative word pairs (M=.98, SD=.01, t(14)=-5.55, p&lt;.001); and nonwords and semantic word pairs (M=.98, SD=.02, t(14)=-3.45, p=.01). The other stimuli comparisons were all non-significant, and averages by task can be provided upon request.</w:t>
      </w:r>
    </w:p>
    <w:p>
      <w:pPr>
        <w:pStyle w:val="Heading2"/>
      </w:pPr>
      <w:bookmarkStart w:id="36" w:name="reaction-time-performance"/>
      <w:bookmarkEnd w:id="36"/>
      <w:r>
        <w:t xml:space="preserve">Reaction Time Performance</w:t>
      </w:r>
    </w:p>
    <w:p>
      <w:pPr>
        <w:pStyle w:val="FirstParagraph"/>
      </w:pPr>
      <w:r>
        <w:t xml:space="preserve">Reaction time data were excluded for incorrect trials. Average reaction times were calculated for each task type and stimulus. The</w:t>
      </w:r>
      <w:r>
        <w:t xml:space="preserve"> </w:t>
      </w:r>
      <w:r>
        <w:t xml:space="preserve">Van Selst and Jolicoeur (1994)</w:t>
      </w:r>
      <w:r>
        <w:t xml:space="preserve"> </w:t>
      </w:r>
      <w:r>
        <w:t xml:space="preserve">3 standard deviation outlier trimmer procedure was used to eliminate very long reaction times. Next, associative, semantic, and nonword conditions were subtracted from their matching unrelated word conditions. Figure 4 depicts the priming differences for each condition. Each stimulus difference was analyzed with a single sample t-test against zero to examine for priming.</w:t>
      </w:r>
    </w:p>
    <w:p>
      <w:pPr>
        <w:pStyle w:val="Textkrper"/>
      </w:pPr>
      <w:r>
        <w:rPr>
          <w:i/>
        </w:rPr>
        <w:t xml:space="preserve">Letter Search Task</w:t>
      </w:r>
      <w:r>
        <w:t xml:space="preserve">. All conditions in the letter search task were significantly primed over unrelated words pairs, while nonwords were significantly slower than unrelated word pairs. As shown in Figure 4, associative words pairs were almost 200 msecs faster than unrelated word pairs, t(17) = 3.54, p &lt; .01, and semantic word pairs were also around 200 msecs faster than unrelated word pairs, t(17) = 6.38, p&lt;.01. Nonwords were significantly slower than unrelated word pairs by about 200 msecs, t(17) = -5.18, p&lt;.01. Given previous research, it was slightly surprising that semantic word pairs would be primed during a letter search task, however, the current word list has also shown this effect in</w:t>
      </w:r>
      <w:r>
        <w:t xml:space="preserve"> </w:t>
      </w:r>
      <w:r>
        <w:t xml:space="preserve">Buchanan (2010)</w:t>
      </w:r>
      <w:r>
        <w:t xml:space="preserve">, and this effect matches N400 results.</w:t>
      </w:r>
    </w:p>
    <w:p>
      <w:pPr>
        <w:pStyle w:val="Textkrper"/>
      </w:pPr>
      <w:r>
        <w:rPr>
          <w:i/>
        </w:rPr>
        <w:t xml:space="preserve">Lexical Decision Task</w:t>
      </w:r>
      <w:r>
        <w:t xml:space="preserve">. Priming was found for associative word pairs in the lexical decision task, a marginal effect semantic word pairs, and slowing for non-word pairs when compared to unrelated word pairs. Associations were about 120 msecs faster than unrelated word pairs, t(17) = 2.99, p&lt;.01. Semantic word pairs were primed approximately 85 msecs over unrelated pairs, which approached significance, t(17) = 1.93, p=.07. Semantic priming was expected in the lexical decision task, and this effect was most likely due to our small sample size. Nonwords were again 200 msecs slower than unrelated word pairs, t(17) = -5.24, p&lt;.01.</w:t>
      </w:r>
    </w:p>
    <w:p>
      <w:pPr>
        <w:pStyle w:val="Heading1"/>
      </w:pPr>
      <w:bookmarkStart w:id="37" w:name="discussion"/>
      <w:bookmarkEnd w:id="37"/>
      <w:r>
        <w:t xml:space="preserve">Discussion</w:t>
      </w:r>
    </w:p>
    <w:p>
      <w:pPr>
        <w:pStyle w:val="FirstParagraph"/>
      </w:pPr>
      <w:r>
        <w:t xml:space="preserve">These experiments were designed to explore the differences between N400 activation in the brain following presentation of semantic-only, associative-only, and unrelated word pairs in priming tasks. The N400 data and reaction time data present picture of associative and semantic priming during both lexical decision and letter search task. Because both tasks were designed to reduce controlled processing of cue-target relationships, these findings imply automatic activation of word meanings and associations, even when task demands do not warrant word activation. Nonword activation is more problematic to interpret, as N400 waveforms are not different from unrelated word pairs, but reaction time data is much slower. These results, taken together, may illustrate a controlled process search of the lexicon requiring the same activation levels. When an unrelated target word is found in the lexicon, controlled search is terminated, while searching for a nonword continues for more time before the search is terminated. However,</w:t>
      </w:r>
      <w:r>
        <w:t xml:space="preserve"> </w:t>
      </w:r>
      <w:r>
        <w:t xml:space="preserve">Deacon et al. (2000)</w:t>
      </w:r>
      <w:r>
        <w:t xml:space="preserve"> </w:t>
      </w:r>
      <w:r>
        <w:t xml:space="preserve">point to potential issues with the relationship between the N400 and automaticity. Semantic processing,</w:t>
      </w:r>
      <w:r>
        <w:t xml:space="preserve"> </w:t>
      </w:r>
      <w:r>
        <w:t xml:space="preserve">Deacon et al. (2000)</w:t>
      </w:r>
      <w:r>
        <w:t xml:space="preserve"> </w:t>
      </w:r>
      <w:r>
        <w:t xml:space="preserve">discuss, is possible in the absence of attention or a dearth of awareness.</w:t>
      </w:r>
    </w:p>
    <w:p>
      <w:pPr>
        <w:pStyle w:val="Textkrper"/>
      </w:pPr>
      <w:r>
        <w:t xml:space="preserve">Since findings were roughly similar for associative and semantic word pairs, we can postulate that the activation processes for these types of word relatedness are also roughly similar. This experiment cannot separate if the cognitive architecture is different for associations and semantics, but that the automatic mechanisms for priming are comparable. One limitation is that the long stimulus onset times may have allowed for controlled processing in the reaction time data, but the consistent N400 attenuation suggests a quick search of the lexicon similar to an automatic activation process. Finally, differences in activation across gender need to be explored. Although not conclusive due to sample size, we found that male activation across stimuli was implicated in traditional left Broca?s area, while female activation averaged to central parietal areas. Regardless of any potential differences, the broad sensitivity of the N400 means it can be implemented when investigating how information is stored in the brain. The temporal lobe has been shown to be implicated as a source from the N400, albeit occurs in a flexible manner, varying with different classes of stimuli</w:t>
      </w:r>
      <w:r>
        <w:t xml:space="preserve"> </w:t>
      </w:r>
      <w:r>
        <w:t xml:space="preserve">(Federmeier &amp; Laszlo, 2009)</w:t>
      </w:r>
      <w:r>
        <w:t xml:space="preserve">. There are sometimes dissociations between the N400 and reaction time measures. The use of the N400 can therefore be seen as an especially relevant dependent measure for the reason that components can only partially be a reflection of semantic processes relating to response latencies</w:t>
      </w:r>
      <w:r>
        <w:t xml:space="preserve"> </w:t>
      </w:r>
      <w:r>
        <w:t xml:space="preserve">(Kutas &amp; Federmeier, 2011)</w:t>
      </w:r>
      <w:r>
        <w:t xml:space="preserve">.</w:t>
      </w:r>
    </w:p>
    <w:p>
      <w:pPr>
        <w:pStyle w:val="Textkrper"/>
      </w:pPr>
      <w:r>
        <w:t xml:space="preserve">To date, research has focused on semantic priming and its automaticity without many controls for associative relationships embedded in word pairs. Certainly there is overlap between meaning and context use of words, but these differences can be studied separately using available databases</w:t>
      </w:r>
      <w:r>
        <w:t xml:space="preserve"> </w:t>
      </w:r>
      <w:r>
        <w:t xml:space="preserve">(Hutchison, 2003)</w:t>
      </w:r>
      <w:r>
        <w:t xml:space="preserve">. Our current study has supported findings by</w:t>
      </w:r>
      <w:r>
        <w:t xml:space="preserve"> </w:t>
      </w:r>
      <w:r>
        <w:t xml:space="preserve">Marí-Beffa et al. (2005)</w:t>
      </w:r>
      <w:r>
        <w:t xml:space="preserve">, who showed activation during letter search tasks, along with the many studies on automatic activation during masked priming</w:t>
      </w:r>
      <w:r>
        <w:t xml:space="preserve"> </w:t>
      </w:r>
      <w:r>
        <w:t xml:space="preserve">(Deacon et al., 2000; Kiefer, 2002)</w:t>
      </w:r>
      <w:r>
        <w:t xml:space="preserve">.</w:t>
      </w:r>
    </w:p>
    <w:p>
      <w:pPr>
        <w:pStyle w:val="Textkrper"/>
      </w:pPr>
      <w:r>
        <w:t xml:space="preserve">Limitations do exist within these experiments. As previously mentioned a larger sample size would increase the power coefficient of the findings. Future studies should focus on the extent of priming in semantic word pairs during a letter search task, which is a controversial topic within the literature. Since our study limited relatedness to associations or semantics, upcoming experiments could examine the interaction between word relationship type of N400 attenuation.</w:t>
      </w:r>
      <w:r>
        <w:t xml:space="preserve"> </w:t>
      </w:r>
      <w:r>
        <w:t xml:space="preserve">Kreher, Holcomb, and Kuperberg (2006)</w:t>
      </w:r>
      <w:r>
        <w:t xml:space="preserve"> </w:t>
      </w:r>
      <w:r>
        <w:t xml:space="preserve">have shown that N400 waveform differences can be attributed to different strengths of semantic relatedness in a linear fashion. With more exploration into the exact priming nature of associations and semantics, we may begin to discover their cognitive mechanisms.</w:t>
      </w:r>
    </w:p>
    <w:p>
      <w:pPr>
        <w:pStyle w:val="Heading1"/>
      </w:pPr>
      <w:bookmarkStart w:id="38" w:name="references"/>
      <w:bookmarkEnd w:id="38"/>
      <w:r>
        <w:t xml:space="preserve">References</w:t>
      </w:r>
    </w:p>
    <w:p>
      <w:pPr>
        <w:pStyle w:val="FirstParagraph"/>
      </w:pPr>
      <w:r>
        <w:t xml:space="preserve"> </w:t>
      </w:r>
    </w:p>
    <w:p>
      <w:pPr>
        <w:pStyle w:val="Bibliography"/>
      </w:pPr>
      <w:r>
        <w:t xml:space="preserve">Brown, C., &amp; Hagoort, P. (1993). The processing nature of the N400: Evidence from masked priming.</w:t>
      </w:r>
      <w:r>
        <w:t xml:space="preserve"> </w:t>
      </w:r>
      <w:r>
        <w:rPr>
          <w:i/>
        </w:rPr>
        <w:t xml:space="preserve">Journal of Cognitive Neuroscience</w:t>
      </w:r>
      <w:r>
        <w:t xml:space="preserve">,</w:t>
      </w:r>
      <w:r>
        <w:t xml:space="preserve"> </w:t>
      </w:r>
      <w:r>
        <w:rPr>
          <w:i/>
        </w:rPr>
        <w:t xml:space="preserve">5</w:t>
      </w:r>
      <w:r>
        <w:t xml:space="preserve">(1), 34–44. doi:</w:t>
      </w:r>
      <w:hyperlink r:id="rId39">
        <w:r>
          <w:rPr>
            <w:rStyle w:val="Hyperlink"/>
          </w:rPr>
          <w:t xml:space="preserve">10.1162/jocn.1993.5.1.34</w:t>
        </w:r>
      </w:hyperlink>
    </w:p>
    <w:p>
      <w:pPr>
        <w:pStyle w:val="Bibliography"/>
      </w:pPr>
      <w:r>
        <w:t xml:space="preserve">Buchanan, E. M. (2010). Access into Memory: Differences in Judgments and Priming for Semantic and Associative Memory.</w:t>
      </w:r>
      <w:r>
        <w:t xml:space="preserve"> </w:t>
      </w:r>
      <w:r>
        <w:rPr>
          <w:i/>
        </w:rPr>
        <w:t xml:space="preserve">Journal of Scientific Psychology</w:t>
      </w:r>
      <w:r>
        <w:t xml:space="preserve">, (March), 1–8.</w:t>
      </w:r>
    </w:p>
    <w:p>
      <w:pPr>
        <w:pStyle w:val="Bibliography"/>
      </w:pPr>
      <w:r>
        <w:t xml:space="preserve">Buchanan, E. M., Holmes, J. L., Teasley, M. L., &amp; Hutchison, K. A. (2013). English semantic word-pair norms and a searchable Web portal for experimental stimulus creation.</w:t>
      </w:r>
      <w:r>
        <w:t xml:space="preserve"> </w:t>
      </w:r>
      <w:r>
        <w:rPr>
          <w:i/>
        </w:rPr>
        <w:t xml:space="preserve">Behavior Research Methods</w:t>
      </w:r>
      <w:r>
        <w:t xml:space="preserve">,</w:t>
      </w:r>
      <w:r>
        <w:t xml:space="preserve"> </w:t>
      </w:r>
      <w:r>
        <w:rPr>
          <w:i/>
        </w:rPr>
        <w:t xml:space="preserve">45</w:t>
      </w:r>
      <w:r>
        <w:t xml:space="preserve">(3), 746–757. doi:</w:t>
      </w:r>
      <w:hyperlink r:id="rId40">
        <w:r>
          <w:rPr>
            <w:rStyle w:val="Hyperlink"/>
          </w:rPr>
          <w:t xml:space="preserve">10.3758/s13428-012-0284-z</w:t>
        </w:r>
      </w:hyperlink>
    </w:p>
    <w:p>
      <w:pPr>
        <w:pStyle w:val="Bibliography"/>
      </w:pPr>
      <w:r>
        <w:t xml:space="preserve">Collins, A. M., &amp; Loftus, E. F. (1975). A spreading-activation theory of semantic processing.</w:t>
      </w:r>
      <w:r>
        <w:t xml:space="preserve"> </w:t>
      </w:r>
      <w:r>
        <w:rPr>
          <w:i/>
        </w:rPr>
        <w:t xml:space="preserve">Psychological Review</w:t>
      </w:r>
      <w:r>
        <w:t xml:space="preserve">,</w:t>
      </w:r>
      <w:r>
        <w:t xml:space="preserve"> </w:t>
      </w:r>
      <w:r>
        <w:rPr>
          <w:i/>
        </w:rPr>
        <w:t xml:space="preserve">82</w:t>
      </w:r>
      <w:r>
        <w:t xml:space="preserve">(6), 407–428. doi:</w:t>
      </w:r>
      <w:hyperlink r:id="rId41">
        <w:r>
          <w:rPr>
            <w:rStyle w:val="Hyperlink"/>
          </w:rPr>
          <w:t xml:space="preserve">10.1037//0033-295X.82.6.407</w:t>
        </w:r>
      </w:hyperlink>
    </w:p>
    <w:p>
      <w:pPr>
        <w:pStyle w:val="Bibliography"/>
      </w:pPr>
      <w:r>
        <w:t xml:space="preserve">Deacon, D., Dynowska, A., Ritter, W., &amp; Grose-Fifer, J. (2004). Repetition and semantic priming of nonwords: Implications for theories of N400 and word recognition.</w:t>
      </w:r>
      <w:r>
        <w:t xml:space="preserve"> </w:t>
      </w:r>
      <w:r>
        <w:rPr>
          <w:i/>
        </w:rPr>
        <w:t xml:space="preserve">Psychophysiology</w:t>
      </w:r>
      <w:r>
        <w:t xml:space="preserve">,</w:t>
      </w:r>
      <w:r>
        <w:t xml:space="preserve"> </w:t>
      </w:r>
      <w:r>
        <w:rPr>
          <w:i/>
        </w:rPr>
        <w:t xml:space="preserve">41</w:t>
      </w:r>
      <w:r>
        <w:t xml:space="preserve">(1), 60–74. doi:</w:t>
      </w:r>
      <w:hyperlink r:id="rId42">
        <w:r>
          <w:rPr>
            <w:rStyle w:val="Hyperlink"/>
          </w:rPr>
          <w:t xml:space="preserve">10.1111/1469-8986.00120</w:t>
        </w:r>
      </w:hyperlink>
    </w:p>
    <w:p>
      <w:pPr>
        <w:pStyle w:val="Bibliography"/>
      </w:pPr>
      <w:r>
        <w:t xml:space="preserve">Deacon, D., Hewitt, S., Yang, C.-M., &amp; Nagata, M. (2000). Event-related potential indices of semantic priming using masked and unmasked words: evidence that the N400 does not reflect a post-lexical process.</w:t>
      </w:r>
      <w:r>
        <w:t xml:space="preserve"> </w:t>
      </w:r>
      <w:r>
        <w:rPr>
          <w:i/>
        </w:rPr>
        <w:t xml:space="preserve">Cognitive Brain Research</w:t>
      </w:r>
      <w:r>
        <w:t xml:space="preserve">,</w:t>
      </w:r>
      <w:r>
        <w:t xml:space="preserve"> </w:t>
      </w:r>
      <w:r>
        <w:rPr>
          <w:i/>
        </w:rPr>
        <w:t xml:space="preserve">9</w:t>
      </w:r>
      <w:r>
        <w:t xml:space="preserve">(2), 137–146. doi:</w:t>
      </w:r>
      <w:hyperlink r:id="rId43">
        <w:r>
          <w:rPr>
            <w:rStyle w:val="Hyperlink"/>
          </w:rPr>
          <w:t xml:space="preserve">10.1016/S0926-6410(99)00050-6</w:t>
        </w:r>
      </w:hyperlink>
    </w:p>
    <w:p>
      <w:pPr>
        <w:pStyle w:val="Bibliography"/>
      </w:pPr>
      <w:r>
        <w:t xml:space="preserve">Federmeier, K. D., &amp; Laszlo, S. (2009). Time for meaning: Electrophysiology provides insights into dynamics of representation and processing in semantic memory. In B. H. Ross (Ed.),</w:t>
      </w:r>
      <w:r>
        <w:t xml:space="preserve"> </w:t>
      </w:r>
      <w:r>
        <w:rPr>
          <w:i/>
        </w:rPr>
        <w:t xml:space="preserve">Psychology of learning and motivation</w:t>
      </w:r>
      <w:r>
        <w:t xml:space="preserve"> </w:t>
      </w:r>
      <w:r>
        <w:t xml:space="preserve">(pp. 1–44). Burlington, MA: Academic Press.</w:t>
      </w:r>
    </w:p>
    <w:p>
      <w:pPr>
        <w:pStyle w:val="Bibliography"/>
      </w:pPr>
      <w:r>
        <w:t xml:space="preserve">Felbaum, C. (1998).</w:t>
      </w:r>
      <w:r>
        <w:t xml:space="preserve"> </w:t>
      </w:r>
      <w:r>
        <w:rPr>
          <w:i/>
        </w:rPr>
        <w:t xml:space="preserve">WordNet: An Electronic Lexical Database</w:t>
      </w:r>
      <w:r>
        <w:t xml:space="preserve">. MIT Press.</w:t>
      </w:r>
    </w:p>
    <w:p>
      <w:pPr>
        <w:pStyle w:val="Bibliography"/>
      </w:pPr>
      <w:r>
        <w:t xml:space="preserve">Ford, M. (1983). A method for obtaining measures of local parsing complexity throughout sentences.</w:t>
      </w:r>
      <w:r>
        <w:t xml:space="preserve"> </w:t>
      </w:r>
      <w:r>
        <w:rPr>
          <w:i/>
        </w:rPr>
        <w:t xml:space="preserve">Journal of Verbal Learning and Verbal Behavior</w:t>
      </w:r>
      <w:r>
        <w:t xml:space="preserve">,</w:t>
      </w:r>
      <w:r>
        <w:t xml:space="preserve"> </w:t>
      </w:r>
      <w:r>
        <w:rPr>
          <w:i/>
        </w:rPr>
        <w:t xml:space="preserve">22</w:t>
      </w:r>
      <w:r>
        <w:t xml:space="preserve">(2), 203–218. doi:</w:t>
      </w:r>
      <w:hyperlink r:id="rId44">
        <w:r>
          <w:rPr>
            <w:rStyle w:val="Hyperlink"/>
          </w:rPr>
          <w:t xml:space="preserve">10.1016/S0022-5371(83)90156-1</w:t>
        </w:r>
      </w:hyperlink>
    </w:p>
    <w:p>
      <w:pPr>
        <w:pStyle w:val="Bibliography"/>
      </w:pPr>
      <w:r>
        <w:t xml:space="preserve">Friedrich, F. J., Henik, A., &amp; Tzelgov, J. (1991). Automatic processes in lexical access and spreading activation.</w:t>
      </w:r>
      <w:r>
        <w:t xml:space="preserve"> </w:t>
      </w:r>
      <w:r>
        <w:rPr>
          <w:i/>
        </w:rPr>
        <w:t xml:space="preserve">Journal of Experimental Psychology: Human Perception and Performance</w:t>
      </w:r>
      <w:r>
        <w:t xml:space="preserve">,</w:t>
      </w:r>
      <w:r>
        <w:t xml:space="preserve"> </w:t>
      </w:r>
      <w:r>
        <w:rPr>
          <w:i/>
        </w:rPr>
        <w:t xml:space="preserve">17</w:t>
      </w:r>
      <w:r>
        <w:t xml:space="preserve">(3), 792–806. doi:</w:t>
      </w:r>
      <w:hyperlink r:id="rId45">
        <w:r>
          <w:rPr>
            <w:rStyle w:val="Hyperlink"/>
          </w:rPr>
          <w:t xml:space="preserve">10.1037//0096-1523.17.3.792</w:t>
        </w:r>
      </w:hyperlink>
    </w:p>
    <w:p>
      <w:pPr>
        <w:pStyle w:val="Bibliography"/>
      </w:pPr>
      <w:r>
        <w:t xml:space="preserve">Groot, A. M. B. de. (1984). Primed lexical decision: Combined effects of the proportion of related prime-target pairs and the stimulus-onset asynchrony of prime and target.</w:t>
      </w:r>
      <w:r>
        <w:t xml:space="preserve"> </w:t>
      </w:r>
      <w:r>
        <w:rPr>
          <w:i/>
        </w:rPr>
        <w:t xml:space="preserve">The Quarterly Journal of Experimental Psychology Section A</w:t>
      </w:r>
      <w:r>
        <w:t xml:space="preserve">,</w:t>
      </w:r>
      <w:r>
        <w:t xml:space="preserve"> </w:t>
      </w:r>
      <w:r>
        <w:rPr>
          <w:i/>
        </w:rPr>
        <w:t xml:space="preserve">36</w:t>
      </w:r>
      <w:r>
        <w:t xml:space="preserve">(2), 253–280. doi:</w:t>
      </w:r>
      <w:hyperlink r:id="rId46">
        <w:r>
          <w:rPr>
            <w:rStyle w:val="Hyperlink"/>
          </w:rPr>
          <w:t xml:space="preserve">10.1080/14640748408402158</w:t>
        </w:r>
      </w:hyperlink>
    </w:p>
    <w:p>
      <w:pPr>
        <w:pStyle w:val="Bibliography"/>
      </w:pPr>
      <w:r>
        <w:t xml:space="preserve">Hagoort, P., Baggio, G., &amp; Willems, R. M. (2009). Semantic unification. In M. S. Gazzaniga (Ed.),</w:t>
      </w:r>
      <w:r>
        <w:t xml:space="preserve"> </w:t>
      </w:r>
      <w:r>
        <w:rPr>
          <w:i/>
        </w:rPr>
        <w:t xml:space="preserve">The cognitive neurosciences</w:t>
      </w:r>
      <w:r>
        <w:t xml:space="preserve"> </w:t>
      </w:r>
      <w:r>
        <w:t xml:space="preserve">(4th ed., pp. 819–836). Cambridge, MA: MIT Press.</w:t>
      </w:r>
    </w:p>
    <w:p>
      <w:pPr>
        <w:pStyle w:val="Bibliography"/>
      </w:pPr>
      <w:r>
        <w:t xml:space="preserve">Hutchison, K. A. (2003). Is semantic priming due to association strength or feature overlap? A microanalytic review.</w:t>
      </w:r>
      <w:r>
        <w:t xml:space="preserve"> </w:t>
      </w:r>
      <w:r>
        <w:rPr>
          <w:i/>
        </w:rPr>
        <w:t xml:space="preserve">Psychonomic Bulletin &amp; Review</w:t>
      </w:r>
      <w:r>
        <w:t xml:space="preserve">,</w:t>
      </w:r>
      <w:r>
        <w:t xml:space="preserve"> </w:t>
      </w:r>
      <w:r>
        <w:rPr>
          <w:i/>
        </w:rPr>
        <w:t xml:space="preserve">10</w:t>
      </w:r>
      <w:r>
        <w:t xml:space="preserve">(4), 785–813. doi:</w:t>
      </w:r>
      <w:hyperlink r:id="rId47">
        <w:r>
          <w:rPr>
            <w:rStyle w:val="Hyperlink"/>
          </w:rPr>
          <w:t xml:space="preserve">10.3758/BF03196544</w:t>
        </w:r>
      </w:hyperlink>
    </w:p>
    <w:p>
      <w:pPr>
        <w:pStyle w:val="Bibliography"/>
      </w:pPr>
      <w:r>
        <w:t xml:space="preserve">Jiang, J. J., &amp; Conrath, D. W. (1997). Semantic similarity based on corpus statistics and lexical taxonomy. In</w:t>
      </w:r>
      <w:r>
        <w:t xml:space="preserve"> </w:t>
      </w:r>
      <w:r>
        <w:rPr>
          <w:i/>
        </w:rPr>
        <w:t xml:space="preserve">In proceedings of international conference research on computational linguistics (rocling x)</w:t>
      </w:r>
      <w:r>
        <w:t xml:space="preserve">. Taiwan.</w:t>
      </w:r>
    </w:p>
    <w:p>
      <w:pPr>
        <w:pStyle w:val="Bibliography"/>
      </w:pPr>
      <w:r>
        <w:t xml:space="preserve">Kiefer, M. (2002). The N400 is modulated by unconsciously perceived masked words: further evidence for an automatic spreading activation account of N400 priming effects.</w:t>
      </w:r>
      <w:r>
        <w:t xml:space="preserve"> </w:t>
      </w:r>
      <w:r>
        <w:rPr>
          <w:i/>
        </w:rPr>
        <w:t xml:space="preserve">Cognitive Brain Research</w:t>
      </w:r>
      <w:r>
        <w:t xml:space="preserve">,</w:t>
      </w:r>
      <w:r>
        <w:t xml:space="preserve"> </w:t>
      </w:r>
      <w:r>
        <w:rPr>
          <w:i/>
        </w:rPr>
        <w:t xml:space="preserve">13</w:t>
      </w:r>
      <w:r>
        <w:t xml:space="preserve">(1), 27–39. doi:</w:t>
      </w:r>
      <w:hyperlink r:id="rId48">
        <w:r>
          <w:rPr>
            <w:rStyle w:val="Hyperlink"/>
          </w:rPr>
          <w:t xml:space="preserve">10.1016/S0926-6410(01)00085-4</w:t>
        </w:r>
      </w:hyperlink>
    </w:p>
    <w:p>
      <w:pPr>
        <w:pStyle w:val="Bibliography"/>
      </w:pPr>
      <w:r>
        <w:t xml:space="preserve">Koivisto, M., &amp; Revonsuo, A. (2001). Cognitive representations underlying the N400 priming effect.</w:t>
      </w:r>
      <w:r>
        <w:t xml:space="preserve"> </w:t>
      </w:r>
      <w:r>
        <w:rPr>
          <w:i/>
        </w:rPr>
        <w:t xml:space="preserve">Cognitive Brain Research</w:t>
      </w:r>
      <w:r>
        <w:t xml:space="preserve">,</w:t>
      </w:r>
      <w:r>
        <w:t xml:space="preserve"> </w:t>
      </w:r>
      <w:r>
        <w:rPr>
          <w:i/>
        </w:rPr>
        <w:t xml:space="preserve">12</w:t>
      </w:r>
      <w:r>
        <w:t xml:space="preserve">(3), 487–490. doi:</w:t>
      </w:r>
      <w:hyperlink r:id="rId49">
        <w:r>
          <w:rPr>
            <w:rStyle w:val="Hyperlink"/>
          </w:rPr>
          <w:t xml:space="preserve">10.1016/S0926-6410(01)00069-6</w:t>
        </w:r>
      </w:hyperlink>
    </w:p>
    <w:p>
      <w:pPr>
        <w:pStyle w:val="Bibliography"/>
      </w:pPr>
      <w:r>
        <w:t xml:space="preserve">Kreher, D. A., Holcomb, P. J., &amp; Kuperberg, G. R. (2006). An electrophysiological investigation of indirect semantic priming.</w:t>
      </w:r>
      <w:r>
        <w:t xml:space="preserve"> </w:t>
      </w:r>
      <w:r>
        <w:rPr>
          <w:i/>
        </w:rPr>
        <w:t xml:space="preserve">Psychophysiology</w:t>
      </w:r>
      <w:r>
        <w:t xml:space="preserve">,</w:t>
      </w:r>
      <w:r>
        <w:t xml:space="preserve"> </w:t>
      </w:r>
      <w:r>
        <w:rPr>
          <w:i/>
        </w:rPr>
        <w:t xml:space="preserve">43</w:t>
      </w:r>
      <w:r>
        <w:t xml:space="preserve">(6), 550–563. doi:</w:t>
      </w:r>
      <w:hyperlink r:id="rId50">
        <w:r>
          <w:rPr>
            <w:rStyle w:val="Hyperlink"/>
          </w:rPr>
          <w:t xml:space="preserve">10.1111/j.1469-8986.2006.00460.x</w:t>
        </w:r>
      </w:hyperlink>
    </w:p>
    <w:p>
      <w:pPr>
        <w:pStyle w:val="Bibliography"/>
      </w:pPr>
      <w:r>
        <w:t xml:space="preserve">Kutas, M., &amp; Federmeier, K. D. (2000). Electrophysiology reveals semantic memory use in language comprehension.</w:t>
      </w:r>
      <w:r>
        <w:t xml:space="preserve"> </w:t>
      </w:r>
      <w:r>
        <w:rPr>
          <w:i/>
        </w:rPr>
        <w:t xml:space="preserve">Trends in Cognitive Sciences</w:t>
      </w:r>
      <w:r>
        <w:t xml:space="preserve">,</w:t>
      </w:r>
      <w:r>
        <w:t xml:space="preserve"> </w:t>
      </w:r>
      <w:r>
        <w:rPr>
          <w:i/>
        </w:rPr>
        <w:t xml:space="preserve">4</w:t>
      </w:r>
      <w:r>
        <w:t xml:space="preserve">(12), 463–470. doi:</w:t>
      </w:r>
      <w:hyperlink r:id="rId51">
        <w:r>
          <w:rPr>
            <w:rStyle w:val="Hyperlink"/>
          </w:rPr>
          <w:t xml:space="preserve">10.1016/S1364-6613(00)01560-6</w:t>
        </w:r>
      </w:hyperlink>
    </w:p>
    <w:p>
      <w:pPr>
        <w:pStyle w:val="Bibliography"/>
      </w:pPr>
      <w:r>
        <w:t xml:space="preserve">Kutas, M., &amp; Federmeier, K. D. (2011). Thirty years and counting: Finding meaning in the N400 component of the Event-Related Brain Potential (ERP).</w:t>
      </w:r>
      <w:r>
        <w:t xml:space="preserve"> </w:t>
      </w:r>
      <w:r>
        <w:rPr>
          <w:i/>
        </w:rPr>
        <w:t xml:space="preserve">Annual Review of Psychology</w:t>
      </w:r>
      <w:r>
        <w:t xml:space="preserve">,</w:t>
      </w:r>
      <w:r>
        <w:t xml:space="preserve"> </w:t>
      </w:r>
      <w:r>
        <w:rPr>
          <w:i/>
        </w:rPr>
        <w:t xml:space="preserve">62</w:t>
      </w:r>
      <w:r>
        <w:t xml:space="preserve">(1), 621–647. doi:</w:t>
      </w:r>
      <w:hyperlink r:id="rId52">
        <w:r>
          <w:rPr>
            <w:rStyle w:val="Hyperlink"/>
          </w:rPr>
          <w:t xml:space="preserve">10.1146/annurev.psych.093008.131123</w:t>
        </w:r>
      </w:hyperlink>
    </w:p>
    <w:p>
      <w:pPr>
        <w:pStyle w:val="Bibliography"/>
      </w:pPr>
      <w:r>
        <w:t xml:space="preserve">Lau, E. F., Holcomb, P. J., &amp; Kuperberg, G. R. (2013). Dissociating N400 Effects of Prediction from Association in Single-word Contexts.</w:t>
      </w:r>
      <w:r>
        <w:t xml:space="preserve"> </w:t>
      </w:r>
      <w:r>
        <w:rPr>
          <w:i/>
        </w:rPr>
        <w:t xml:space="preserve">Journal of Cognitive Neuroscience</w:t>
      </w:r>
      <w:r>
        <w:t xml:space="preserve">,</w:t>
      </w:r>
      <w:r>
        <w:t xml:space="preserve"> </w:t>
      </w:r>
      <w:r>
        <w:rPr>
          <w:i/>
        </w:rPr>
        <w:t xml:space="preserve">25</w:t>
      </w:r>
      <w:r>
        <w:t xml:space="preserve">(3), 484–502. doi:</w:t>
      </w:r>
      <w:hyperlink r:id="rId53">
        <w:r>
          <w:rPr>
            <w:rStyle w:val="Hyperlink"/>
          </w:rPr>
          <w:t xml:space="preserve">10.1162/jocn_a_00328</w:t>
        </w:r>
      </w:hyperlink>
    </w:p>
    <w:p>
      <w:pPr>
        <w:pStyle w:val="Bibliography"/>
      </w:pPr>
      <w:r>
        <w:t xml:space="preserve">Lucas, M. (2000). Semantic priming without association: A meta-analytic review.</w:t>
      </w:r>
      <w:r>
        <w:t xml:space="preserve"> </w:t>
      </w:r>
      <w:r>
        <w:rPr>
          <w:i/>
        </w:rPr>
        <w:t xml:space="preserve">Psychonomic Bulletin &amp; Review</w:t>
      </w:r>
      <w:r>
        <w:t xml:space="preserve">,</w:t>
      </w:r>
      <w:r>
        <w:t xml:space="preserve"> </w:t>
      </w:r>
      <w:r>
        <w:rPr>
          <w:i/>
        </w:rPr>
        <w:t xml:space="preserve">7</w:t>
      </w:r>
      <w:r>
        <w:t xml:space="preserve">(4), 618–630. doi:</w:t>
      </w:r>
      <w:hyperlink r:id="rId54">
        <w:r>
          <w:rPr>
            <w:rStyle w:val="Hyperlink"/>
          </w:rPr>
          <w:t xml:space="preserve">10.3758/BF03212999</w:t>
        </w:r>
      </w:hyperlink>
    </w:p>
    <w:p>
      <w:pPr>
        <w:pStyle w:val="Bibliography"/>
      </w:pPr>
      <w:r>
        <w:t xml:space="preserve">Maki, W. S., &amp; Buchanan, E. M. (2008). Latent structure in measures of associative, semantic, and thematic knowledge.</w:t>
      </w:r>
      <w:r>
        <w:t xml:space="preserve"> </w:t>
      </w:r>
      <w:r>
        <w:rPr>
          <w:i/>
        </w:rPr>
        <w:t xml:space="preserve">Psychonomic Bulletin &amp; Review</w:t>
      </w:r>
      <w:r>
        <w:t xml:space="preserve">,</w:t>
      </w:r>
      <w:r>
        <w:t xml:space="preserve"> </w:t>
      </w:r>
      <w:r>
        <w:rPr>
          <w:i/>
        </w:rPr>
        <w:t xml:space="preserve">15</w:t>
      </w:r>
      <w:r>
        <w:t xml:space="preserve">(3), 598–603. doi:</w:t>
      </w:r>
      <w:hyperlink r:id="rId55">
        <w:r>
          <w:rPr>
            <w:rStyle w:val="Hyperlink"/>
          </w:rPr>
          <w:t xml:space="preserve">10.3758/PBR.15.3.598</w:t>
        </w:r>
      </w:hyperlink>
    </w:p>
    <w:p>
      <w:pPr>
        <w:pStyle w:val="Bibliography"/>
      </w:pPr>
      <w:r>
        <w:t xml:space="preserve">Maki, W. S., McKinley, L. N., &amp; Thompson, A. G. (2004). Semantic distance norms computed from an electronic dictionary (WordNet).</w:t>
      </w:r>
      <w:r>
        <w:t xml:space="preserve"> </w:t>
      </w:r>
      <w:r>
        <w:rPr>
          <w:i/>
        </w:rPr>
        <w:t xml:space="preserve">Behavior Research Methods, Instruments, &amp; Computers</w:t>
      </w:r>
      <w:r>
        <w:t xml:space="preserve">,</w:t>
      </w:r>
      <w:r>
        <w:t xml:space="preserve"> </w:t>
      </w:r>
      <w:r>
        <w:rPr>
          <w:i/>
        </w:rPr>
        <w:t xml:space="preserve">36</w:t>
      </w:r>
      <w:r>
        <w:t xml:space="preserve">(3), 421–431. doi:</w:t>
      </w:r>
      <w:hyperlink r:id="rId56">
        <w:r>
          <w:rPr>
            <w:rStyle w:val="Hyperlink"/>
          </w:rPr>
          <w:t xml:space="preserve">10.3758/BF03195590</w:t>
        </w:r>
      </w:hyperlink>
    </w:p>
    <w:p>
      <w:pPr>
        <w:pStyle w:val="Bibliography"/>
      </w:pPr>
      <w:r>
        <w:t xml:space="preserve">Marí-Beffa, P., Valdés, B., Cullen, D. J., Catena, A., &amp; Houghton, G. (2005). ERP analyses of task effects on semantic processing from words.</w:t>
      </w:r>
      <w:r>
        <w:t xml:space="preserve"> </w:t>
      </w:r>
      <w:r>
        <w:rPr>
          <w:i/>
        </w:rPr>
        <w:t xml:space="preserve">Cognitive Brain Research</w:t>
      </w:r>
      <w:r>
        <w:t xml:space="preserve">,</w:t>
      </w:r>
      <w:r>
        <w:t xml:space="preserve"> </w:t>
      </w:r>
      <w:r>
        <w:rPr>
          <w:i/>
        </w:rPr>
        <w:t xml:space="preserve">23</w:t>
      </w:r>
      <w:r>
        <w:t xml:space="preserve">(2-3), 293–305. doi:</w:t>
      </w:r>
      <w:hyperlink r:id="rId57">
        <w:r>
          <w:rPr>
            <w:rStyle w:val="Hyperlink"/>
          </w:rPr>
          <w:t xml:space="preserve">10.1016/j.cogbrainres.2004.10.016</w:t>
        </w:r>
      </w:hyperlink>
    </w:p>
    <w:p>
      <w:pPr>
        <w:pStyle w:val="Bibliography"/>
      </w:pPr>
      <w:r>
        <w:t xml:space="preserve">McRae, K., Cree, G. S., Seidenberg, M. S., &amp; McNorgan, C. (2005). Semantic feature production norms for a large set of living and nonliving things.</w:t>
      </w:r>
      <w:r>
        <w:t xml:space="preserve"> </w:t>
      </w:r>
      <w:r>
        <w:rPr>
          <w:i/>
        </w:rPr>
        <w:t xml:space="preserve">Behavior Research Methods</w:t>
      </w:r>
      <w:r>
        <w:t xml:space="preserve">,</w:t>
      </w:r>
      <w:r>
        <w:t xml:space="preserve"> </w:t>
      </w:r>
      <w:r>
        <w:rPr>
          <w:i/>
        </w:rPr>
        <w:t xml:space="preserve">37</w:t>
      </w:r>
      <w:r>
        <w:t xml:space="preserve">(4), 547–559. doi:</w:t>
      </w:r>
      <w:hyperlink r:id="rId58">
        <w:r>
          <w:rPr>
            <w:rStyle w:val="Hyperlink"/>
          </w:rPr>
          <w:t xml:space="preserve">10.3758/BF03192726</w:t>
        </w:r>
      </w:hyperlink>
    </w:p>
    <w:p>
      <w:pPr>
        <w:pStyle w:val="Bibliography"/>
      </w:pPr>
      <w:r>
        <w:t xml:space="preserve">Meyer, D. E., &amp; Schvaneveldt, R. W. (1971). Facilitation in recognizing pairs of words: Evidence of a dependence between retrieval operations.</w:t>
      </w:r>
      <w:r>
        <w:t xml:space="preserve"> </w:t>
      </w:r>
      <w:r>
        <w:rPr>
          <w:i/>
        </w:rPr>
        <w:t xml:space="preserve">Journal of Experimental Psychology</w:t>
      </w:r>
      <w:r>
        <w:t xml:space="preserve">,</w:t>
      </w:r>
      <w:r>
        <w:t xml:space="preserve"> </w:t>
      </w:r>
      <w:r>
        <w:rPr>
          <w:i/>
        </w:rPr>
        <w:t xml:space="preserve">90</w:t>
      </w:r>
      <w:r>
        <w:t xml:space="preserve">(2), 227–234. doi:</w:t>
      </w:r>
      <w:hyperlink r:id="rId59">
        <w:r>
          <w:rPr>
            <w:rStyle w:val="Hyperlink"/>
          </w:rPr>
          <w:t xml:space="preserve">10.1037/h0031564</w:t>
        </w:r>
      </w:hyperlink>
    </w:p>
    <w:p>
      <w:pPr>
        <w:pStyle w:val="Bibliography"/>
      </w:pPr>
      <w:r>
        <w:t xml:space="preserve">Moss, H. E., Ostrin, R. K., Tyler, L. K., &amp; Marslen-Wilson, W. D. (1995). Accessing different types of lexical semantic information: Evidence from priming.</w:t>
      </w:r>
      <w:r>
        <w:t xml:space="preserve"> </w:t>
      </w:r>
      <w:r>
        <w:rPr>
          <w:i/>
        </w:rPr>
        <w:t xml:space="preserve">Journal of Experimental Psychology: Learning, Memory, and Cognition</w:t>
      </w:r>
      <w:r>
        <w:t xml:space="preserve">,</w:t>
      </w:r>
      <w:r>
        <w:t xml:space="preserve"> </w:t>
      </w:r>
      <w:r>
        <w:rPr>
          <w:i/>
        </w:rPr>
        <w:t xml:space="preserve">21</w:t>
      </w:r>
      <w:r>
        <w:t xml:space="preserve">(4), 863–883. doi:</w:t>
      </w:r>
      <w:hyperlink r:id="rId60">
        <w:r>
          <w:rPr>
            <w:rStyle w:val="Hyperlink"/>
          </w:rPr>
          <w:t xml:space="preserve">10.1037//0278-7393.21.4.863</w:t>
        </w:r>
      </w:hyperlink>
    </w:p>
    <w:p>
      <w:pPr>
        <w:pStyle w:val="Bibliography"/>
      </w:pPr>
      <w:r>
        <w:t xml:space="preserve">Neely, J. H. (1991).</w:t>
      </w:r>
      <w:r>
        <w:t xml:space="preserve"> </w:t>
      </w:r>
      <w:r>
        <w:rPr>
          <w:i/>
        </w:rPr>
        <w:t xml:space="preserve">Semantic priming effects in visual word recognition: A selective review of current findings and theories</w:t>
      </w:r>
      <w:r>
        <w:t xml:space="preserve">. Hillsdale, NJ: Lawrence Erlbaum Associates, Inc.</w:t>
      </w:r>
    </w:p>
    <w:p>
      <w:pPr>
        <w:pStyle w:val="Bibliography"/>
      </w:pPr>
      <w:r>
        <w:t xml:space="preserve">Neely, J. H., Keefe, D. E., &amp; Ross, K. L. (1989). Semantic priming in the lexical decision task: Roles of prospective prime-generated expectancies and retrospective semantic matching.</w:t>
      </w:r>
      <w:r>
        <w:t xml:space="preserve"> </w:t>
      </w:r>
      <w:r>
        <w:rPr>
          <w:i/>
        </w:rPr>
        <w:t xml:space="preserve">Journal of Experimental Psychology: Learning, Memory, and Cognition</w:t>
      </w:r>
      <w:r>
        <w:t xml:space="preserve">,</w:t>
      </w:r>
      <w:r>
        <w:t xml:space="preserve"> </w:t>
      </w:r>
      <w:r>
        <w:rPr>
          <w:i/>
        </w:rPr>
        <w:t xml:space="preserve">15</w:t>
      </w:r>
      <w:r>
        <w:t xml:space="preserve">(6), 1003–1019. doi:</w:t>
      </w:r>
      <w:hyperlink r:id="rId61">
        <w:r>
          <w:rPr>
            <w:rStyle w:val="Hyperlink"/>
          </w:rPr>
          <w:t xml:space="preserve">10.1037/0278-7393.15.6.1003</w:t>
        </w:r>
      </w:hyperlink>
    </w:p>
    <w:p>
      <w:pPr>
        <w:pStyle w:val="Bibliography"/>
      </w:pPr>
      <w:r>
        <w:t xml:space="preserve">Nelson, D. L., McEvoy, C. L., &amp; Schreiber, T. A. (2004). The University of South Florida free association, rhyme, and word fragment norms.</w:t>
      </w:r>
      <w:r>
        <w:t xml:space="preserve"> </w:t>
      </w:r>
      <w:r>
        <w:rPr>
          <w:i/>
        </w:rPr>
        <w:t xml:space="preserve">Behavior Research Methods, Instruments, &amp; Computers</w:t>
      </w:r>
      <w:r>
        <w:t xml:space="preserve">,</w:t>
      </w:r>
      <w:r>
        <w:t xml:space="preserve"> </w:t>
      </w:r>
      <w:r>
        <w:rPr>
          <w:i/>
        </w:rPr>
        <w:t xml:space="preserve">36</w:t>
      </w:r>
      <w:r>
        <w:t xml:space="preserve">(3), 402–407. doi:</w:t>
      </w:r>
      <w:hyperlink r:id="rId62">
        <w:r>
          <w:rPr>
            <w:rStyle w:val="Hyperlink"/>
          </w:rPr>
          <w:t xml:space="preserve">10.3758/BF03195588</w:t>
        </w:r>
      </w:hyperlink>
    </w:p>
    <w:p>
      <w:pPr>
        <w:pStyle w:val="Bibliography"/>
      </w:pPr>
      <w:r>
        <w:t xml:space="preserve">Pedersen, T., Patwardhan, S., &amp; Michelizzi, J. (2004). WordNet::Similarity. In</w:t>
      </w:r>
      <w:r>
        <w:t xml:space="preserve"> </w:t>
      </w:r>
      <w:r>
        <w:rPr>
          <w:i/>
        </w:rPr>
        <w:t xml:space="preserve">Demonstration papers at hlt-naacl 2004 on xx - hlt-naacl 2004</w:t>
      </w:r>
      <w:r>
        <w:t xml:space="preserve"> </w:t>
      </w:r>
      <w:r>
        <w:t xml:space="preserve">(pp. 38–41). Morristown, NJ, USA: Association for Computational Linguistics. doi:</w:t>
      </w:r>
      <w:hyperlink r:id="rId63">
        <w:r>
          <w:rPr>
            <w:rStyle w:val="Hyperlink"/>
          </w:rPr>
          <w:t xml:space="preserve">10.3115/1614025.1614037</w:t>
        </w:r>
      </w:hyperlink>
    </w:p>
    <w:p>
      <w:pPr>
        <w:pStyle w:val="Bibliography"/>
      </w:pPr>
      <w:r>
        <w:t xml:space="preserve">Rhodes, S. M., &amp; Donaldson, D. I. (2007). Association and not semantic relationships elicit the N400 effect: Electrophysiological evidence from an explicit language comprehension task.</w:t>
      </w:r>
      <w:r>
        <w:t xml:space="preserve"> </w:t>
      </w:r>
      <w:r>
        <w:rPr>
          <w:i/>
        </w:rPr>
        <w:t xml:space="preserve">Psychophysiology</w:t>
      </w:r>
      <w:r>
        <w:t xml:space="preserve">,</w:t>
      </w:r>
      <w:r>
        <w:t xml:space="preserve"> </w:t>
      </w:r>
      <w:r>
        <w:rPr>
          <w:i/>
        </w:rPr>
        <w:t xml:space="preserve">0</w:t>
      </w:r>
      <w:r>
        <w:t xml:space="preserve">(0), 070914092401002–??? doi:</w:t>
      </w:r>
      <w:hyperlink r:id="rId64">
        <w:r>
          <w:rPr>
            <w:rStyle w:val="Hyperlink"/>
          </w:rPr>
          <w:t xml:space="preserve">10.1111/j.1469-8986.2007.00598.x</w:t>
        </w:r>
      </w:hyperlink>
    </w:p>
    <w:p>
      <w:pPr>
        <w:pStyle w:val="Bibliography"/>
      </w:pPr>
      <w:r>
        <w:t xml:space="preserve">Rolke, B., Heil, M., Streb, J., &amp; Hennighausen, E. (2001). Missed prime words within the attentional blink evoke an N400 semantic priming effect.</w:t>
      </w:r>
      <w:r>
        <w:t xml:space="preserve"> </w:t>
      </w:r>
      <w:r>
        <w:rPr>
          <w:i/>
        </w:rPr>
        <w:t xml:space="preserve">Psychophysiology</w:t>
      </w:r>
      <w:r>
        <w:t xml:space="preserve">,</w:t>
      </w:r>
      <w:r>
        <w:t xml:space="preserve"> </w:t>
      </w:r>
      <w:r>
        <w:rPr>
          <w:i/>
        </w:rPr>
        <w:t xml:space="preserve">38</w:t>
      </w:r>
      <w:r>
        <w:t xml:space="preserve">(2), 165–174. doi:</w:t>
      </w:r>
      <w:hyperlink r:id="rId65">
        <w:r>
          <w:rPr>
            <w:rStyle w:val="Hyperlink"/>
          </w:rPr>
          <w:t xml:space="preserve">10.1111/1469-8986.3820165</w:t>
        </w:r>
      </w:hyperlink>
    </w:p>
    <w:p>
      <w:pPr>
        <w:pStyle w:val="Bibliography"/>
      </w:pPr>
      <w:r>
        <w:t xml:space="preserve">Smith, M. C., &amp; Besner, D. (2001). Modulating semantic feedback in visual word recognition.</w:t>
      </w:r>
      <w:r>
        <w:t xml:space="preserve"> </w:t>
      </w:r>
      <w:r>
        <w:rPr>
          <w:i/>
        </w:rPr>
        <w:t xml:space="preserve">Psychonomic Bulletin &amp; Review</w:t>
      </w:r>
      <w:r>
        <w:t xml:space="preserve">,</w:t>
      </w:r>
      <w:r>
        <w:t xml:space="preserve"> </w:t>
      </w:r>
      <w:r>
        <w:rPr>
          <w:i/>
        </w:rPr>
        <w:t xml:space="preserve">8</w:t>
      </w:r>
      <w:r>
        <w:t xml:space="preserve">(1), 111–117. doi:</w:t>
      </w:r>
      <w:hyperlink r:id="rId66">
        <w:r>
          <w:rPr>
            <w:rStyle w:val="Hyperlink"/>
          </w:rPr>
          <w:t xml:space="preserve">10.3758/BF03196146</w:t>
        </w:r>
      </w:hyperlink>
    </w:p>
    <w:p>
      <w:pPr>
        <w:pStyle w:val="Bibliography"/>
      </w:pPr>
      <w:r>
        <w:t xml:space="preserve">Stolz, J. A., &amp; Besner, D. (1996). Role of set in visual word recognition: Activation and activation blocking as nonautomatic processes.</w:t>
      </w:r>
      <w:r>
        <w:t xml:space="preserve"> </w:t>
      </w:r>
      <w:r>
        <w:rPr>
          <w:i/>
        </w:rPr>
        <w:t xml:space="preserve">Journal of Experimental Psychology: Human Perception and Performance</w:t>
      </w:r>
      <w:r>
        <w:t xml:space="preserve">,</w:t>
      </w:r>
      <w:r>
        <w:t xml:space="preserve"> </w:t>
      </w:r>
      <w:r>
        <w:rPr>
          <w:i/>
        </w:rPr>
        <w:t xml:space="preserve">22</w:t>
      </w:r>
      <w:r>
        <w:t xml:space="preserve">(5), 1166–1177. doi:</w:t>
      </w:r>
      <w:hyperlink r:id="rId67">
        <w:r>
          <w:rPr>
            <w:rStyle w:val="Hyperlink"/>
          </w:rPr>
          <w:t xml:space="preserve">10.1037//0096-1523.22.5.1166</w:t>
        </w:r>
      </w:hyperlink>
    </w:p>
    <w:p>
      <w:pPr>
        <w:pStyle w:val="Bibliography"/>
      </w:pPr>
      <w:r>
        <w:t xml:space="preserve">Tse, C.-S., &amp; Neely, J. H. (2007). Semantic priming from letter-searched primes occurs for low- but not high-frequency targets: Automatic semantic access may not be a myth.</w:t>
      </w:r>
      <w:r>
        <w:t xml:space="preserve"> </w:t>
      </w:r>
      <w:r>
        <w:rPr>
          <w:i/>
        </w:rPr>
        <w:t xml:space="preserve">Journal of Experimental Psychology: Learning, Memory, and Cognition</w:t>
      </w:r>
      <w:r>
        <w:t xml:space="preserve">,</w:t>
      </w:r>
      <w:r>
        <w:t xml:space="preserve"> </w:t>
      </w:r>
      <w:r>
        <w:rPr>
          <w:i/>
        </w:rPr>
        <w:t xml:space="preserve">33</w:t>
      </w:r>
      <w:r>
        <w:t xml:space="preserve">(6), 1143–1161. doi:</w:t>
      </w:r>
      <w:hyperlink r:id="rId68">
        <w:r>
          <w:rPr>
            <w:rStyle w:val="Hyperlink"/>
          </w:rPr>
          <w:t xml:space="preserve">10.1037/0278-7393.33.6.1143</w:t>
        </w:r>
      </w:hyperlink>
    </w:p>
    <w:p>
      <w:pPr>
        <w:pStyle w:val="Bibliography"/>
      </w:pPr>
      <w:r>
        <w:t xml:space="preserve">Van Selst, M., &amp; Jolicoeur, P. (1994). Can mental rotation occur before the dual-task bottleneck?</w:t>
      </w:r>
      <w:r>
        <w:t xml:space="preserve"> </w:t>
      </w:r>
      <w:r>
        <w:rPr>
          <w:i/>
        </w:rPr>
        <w:t xml:space="preserve">Journal of Experimental Psychology: Human Perception and Performance</w:t>
      </w:r>
      <w:r>
        <w:t xml:space="preserve">,</w:t>
      </w:r>
      <w:r>
        <w:t xml:space="preserve"> </w:t>
      </w:r>
      <w:r>
        <w:rPr>
          <w:i/>
        </w:rPr>
        <w:t xml:space="preserve">20</w:t>
      </w:r>
      <w:r>
        <w:t xml:space="preserve">(4), 905–921. doi:</w:t>
      </w:r>
      <w:hyperlink r:id="rId69">
        <w:r>
          <w:rPr>
            <w:rStyle w:val="Hyperlink"/>
          </w:rPr>
          <w:t xml:space="preserve">10.1037/0096-1523.20.4.905</w:t>
        </w:r>
      </w:hyperlink>
    </w:p>
    <w:p>
      <w:pPr>
        <w:pStyle w:val="Bibliography"/>
      </w:pPr>
      <w:r>
        <w:t xml:space="preserve">Vinson, D. P., &amp; Vigliocco, G. (2008). Semantic feature production norms for a large set of objects and events.</w:t>
      </w:r>
      <w:r>
        <w:t xml:space="preserve"> </w:t>
      </w:r>
      <w:r>
        <w:rPr>
          <w:i/>
        </w:rPr>
        <w:t xml:space="preserve">Behavior Research Methods</w:t>
      </w:r>
      <w:r>
        <w:t xml:space="preserve">,</w:t>
      </w:r>
      <w:r>
        <w:t xml:space="preserve"> </w:t>
      </w:r>
      <w:r>
        <w:rPr>
          <w:i/>
        </w:rPr>
        <w:t xml:space="preserve">40</w:t>
      </w:r>
      <w:r>
        <w:t xml:space="preserve">(1), 183–190. doi:</w:t>
      </w:r>
      <w:hyperlink r:id="rId70">
        <w:r>
          <w:rPr>
            <w:rStyle w:val="Hyperlink"/>
          </w:rPr>
          <w:t xml:space="preserve">10.3758/BRM.40.1.183</w:t>
        </w:r>
      </w:hyperlink>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7b414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1744bd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s://doi.org/10.1016/S0022-5371(83)90156-1" TargetMode="External" /><Relationship Type="http://schemas.openxmlformats.org/officeDocument/2006/relationships/hyperlink" Id="rId49" Target="https://doi.org/10.1016/S0926-6410(01)00069-6" TargetMode="External" /><Relationship Type="http://schemas.openxmlformats.org/officeDocument/2006/relationships/hyperlink" Id="rId48" Target="https://doi.org/10.1016/S0926-6410(01)00085-4" TargetMode="External" /><Relationship Type="http://schemas.openxmlformats.org/officeDocument/2006/relationships/hyperlink" Id="rId43" Target="https://doi.org/10.1016/S0926-6410(99)00050-6" TargetMode="External" /><Relationship Type="http://schemas.openxmlformats.org/officeDocument/2006/relationships/hyperlink" Id="rId51" Target="https://doi.org/10.1016/S1364-6613(00)01560-6" TargetMode="External" /><Relationship Type="http://schemas.openxmlformats.org/officeDocument/2006/relationships/hyperlink" Id="rId57" Target="https://doi.org/10.1016/j.cogbrainres.2004.10.016" TargetMode="External" /><Relationship Type="http://schemas.openxmlformats.org/officeDocument/2006/relationships/hyperlink" Id="rId41" Target="https://doi.org/10.1037//0033-295X.82.6.407" TargetMode="External" /><Relationship Type="http://schemas.openxmlformats.org/officeDocument/2006/relationships/hyperlink" Id="rId45" Target="https://doi.org/10.1037//0096-1523.17.3.792" TargetMode="External" /><Relationship Type="http://schemas.openxmlformats.org/officeDocument/2006/relationships/hyperlink" Id="rId67" Target="https://doi.org/10.1037//0096-1523.22.5.1166" TargetMode="External" /><Relationship Type="http://schemas.openxmlformats.org/officeDocument/2006/relationships/hyperlink" Id="rId60" Target="https://doi.org/10.1037//0278-7393.21.4.863" TargetMode="External" /><Relationship Type="http://schemas.openxmlformats.org/officeDocument/2006/relationships/hyperlink" Id="rId69" Target="https://doi.org/10.1037/0096-1523.20.4.905" TargetMode="External" /><Relationship Type="http://schemas.openxmlformats.org/officeDocument/2006/relationships/hyperlink" Id="rId61" Target="https://doi.org/10.1037/0278-7393.15.6.1003" TargetMode="External" /><Relationship Type="http://schemas.openxmlformats.org/officeDocument/2006/relationships/hyperlink" Id="rId68" Target="https://doi.org/10.1037/0278-7393.33.6.1143" TargetMode="External" /><Relationship Type="http://schemas.openxmlformats.org/officeDocument/2006/relationships/hyperlink" Id="rId59" Target="https://doi.org/10.1037/h0031564" TargetMode="External" /><Relationship Type="http://schemas.openxmlformats.org/officeDocument/2006/relationships/hyperlink" Id="rId46" Target="https://doi.org/10.1080/14640748408402158" TargetMode="External" /><Relationship Type="http://schemas.openxmlformats.org/officeDocument/2006/relationships/hyperlink" Id="rId42" Target="https://doi.org/10.1111/1469-8986.00120" TargetMode="External" /><Relationship Type="http://schemas.openxmlformats.org/officeDocument/2006/relationships/hyperlink" Id="rId65" Target="https://doi.org/10.1111/1469-8986.3820165" TargetMode="External" /><Relationship Type="http://schemas.openxmlformats.org/officeDocument/2006/relationships/hyperlink" Id="rId50" Target="https://doi.org/10.1111/j.1469-8986.2006.00460.x" TargetMode="External" /><Relationship Type="http://schemas.openxmlformats.org/officeDocument/2006/relationships/hyperlink" Id="rId64" Target="https://doi.org/10.1111/j.1469-8986.2007.00598.x" TargetMode="External" /><Relationship Type="http://schemas.openxmlformats.org/officeDocument/2006/relationships/hyperlink" Id="rId52" Target="https://doi.org/10.1146/annurev.psych.093008.131123" TargetMode="External" /><Relationship Type="http://schemas.openxmlformats.org/officeDocument/2006/relationships/hyperlink" Id="rId39" Target="https://doi.org/10.1162/jocn.1993.5.1.34" TargetMode="External" /><Relationship Type="http://schemas.openxmlformats.org/officeDocument/2006/relationships/hyperlink" Id="rId53" Target="https://doi.org/10.1162/jocn_a_00328" TargetMode="External" /><Relationship Type="http://schemas.openxmlformats.org/officeDocument/2006/relationships/hyperlink" Id="rId63" Target="https://doi.org/10.3115/1614025.1614037" TargetMode="External" /><Relationship Type="http://schemas.openxmlformats.org/officeDocument/2006/relationships/hyperlink" Id="rId58" Target="https://doi.org/10.3758/BF03192726" TargetMode="External" /><Relationship Type="http://schemas.openxmlformats.org/officeDocument/2006/relationships/hyperlink" Id="rId62" Target="https://doi.org/10.3758/BF03195588" TargetMode="External" /><Relationship Type="http://schemas.openxmlformats.org/officeDocument/2006/relationships/hyperlink" Id="rId56" Target="https://doi.org/10.3758/BF03195590" TargetMode="External" /><Relationship Type="http://schemas.openxmlformats.org/officeDocument/2006/relationships/hyperlink" Id="rId66" Target="https://doi.org/10.3758/BF03196146" TargetMode="External" /><Relationship Type="http://schemas.openxmlformats.org/officeDocument/2006/relationships/hyperlink" Id="rId47" Target="https://doi.org/10.3758/BF03196544" TargetMode="External" /><Relationship Type="http://schemas.openxmlformats.org/officeDocument/2006/relationships/hyperlink" Id="rId54" Target="https://doi.org/10.3758/BF03212999" TargetMode="External" /><Relationship Type="http://schemas.openxmlformats.org/officeDocument/2006/relationships/hyperlink" Id="rId70" Target="https://doi.org/10.3758/BRM.40.1.183" TargetMode="External" /><Relationship Type="http://schemas.openxmlformats.org/officeDocument/2006/relationships/hyperlink" Id="rId55" Target="https://doi.org/10.3758/PBR.15.3.598" TargetMode="External" /><Relationship Type="http://schemas.openxmlformats.org/officeDocument/2006/relationships/hyperlink" Id="rId40" Target="https://doi.org/10.3758/s13428-012-0284-z" TargetMode="External" /><Relationship Type="http://schemas.openxmlformats.org/officeDocument/2006/relationships/hyperlink" Id="rId22" Target="mailto:erinbuchanan@missouristate.edu"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16/S0022-5371(83)90156-1" TargetMode="External" /><Relationship Type="http://schemas.openxmlformats.org/officeDocument/2006/relationships/hyperlink" Id="rId49" Target="https://doi.org/10.1016/S0926-6410(01)00069-6" TargetMode="External" /><Relationship Type="http://schemas.openxmlformats.org/officeDocument/2006/relationships/hyperlink" Id="rId48" Target="https://doi.org/10.1016/S0926-6410(01)00085-4" TargetMode="External" /><Relationship Type="http://schemas.openxmlformats.org/officeDocument/2006/relationships/hyperlink" Id="rId43" Target="https://doi.org/10.1016/S0926-6410(99)00050-6" TargetMode="External" /><Relationship Type="http://schemas.openxmlformats.org/officeDocument/2006/relationships/hyperlink" Id="rId51" Target="https://doi.org/10.1016/S1364-6613(00)01560-6" TargetMode="External" /><Relationship Type="http://schemas.openxmlformats.org/officeDocument/2006/relationships/hyperlink" Id="rId57" Target="https://doi.org/10.1016/j.cogbrainres.2004.10.016" TargetMode="External" /><Relationship Type="http://schemas.openxmlformats.org/officeDocument/2006/relationships/hyperlink" Id="rId41" Target="https://doi.org/10.1037//0033-295X.82.6.407" TargetMode="External" /><Relationship Type="http://schemas.openxmlformats.org/officeDocument/2006/relationships/hyperlink" Id="rId45" Target="https://doi.org/10.1037//0096-1523.17.3.792" TargetMode="External" /><Relationship Type="http://schemas.openxmlformats.org/officeDocument/2006/relationships/hyperlink" Id="rId67" Target="https://doi.org/10.1037//0096-1523.22.5.1166" TargetMode="External" /><Relationship Type="http://schemas.openxmlformats.org/officeDocument/2006/relationships/hyperlink" Id="rId60" Target="https://doi.org/10.1037//0278-7393.21.4.863" TargetMode="External" /><Relationship Type="http://schemas.openxmlformats.org/officeDocument/2006/relationships/hyperlink" Id="rId69" Target="https://doi.org/10.1037/0096-1523.20.4.905" TargetMode="External" /><Relationship Type="http://schemas.openxmlformats.org/officeDocument/2006/relationships/hyperlink" Id="rId61" Target="https://doi.org/10.1037/0278-7393.15.6.1003" TargetMode="External" /><Relationship Type="http://schemas.openxmlformats.org/officeDocument/2006/relationships/hyperlink" Id="rId68" Target="https://doi.org/10.1037/0278-7393.33.6.1143" TargetMode="External" /><Relationship Type="http://schemas.openxmlformats.org/officeDocument/2006/relationships/hyperlink" Id="rId59" Target="https://doi.org/10.1037/h0031564" TargetMode="External" /><Relationship Type="http://schemas.openxmlformats.org/officeDocument/2006/relationships/hyperlink" Id="rId46" Target="https://doi.org/10.1080/14640748408402158" TargetMode="External" /><Relationship Type="http://schemas.openxmlformats.org/officeDocument/2006/relationships/hyperlink" Id="rId42" Target="https://doi.org/10.1111/1469-8986.00120" TargetMode="External" /><Relationship Type="http://schemas.openxmlformats.org/officeDocument/2006/relationships/hyperlink" Id="rId65" Target="https://doi.org/10.1111/1469-8986.3820165" TargetMode="External" /><Relationship Type="http://schemas.openxmlformats.org/officeDocument/2006/relationships/hyperlink" Id="rId50" Target="https://doi.org/10.1111/j.1469-8986.2006.00460.x" TargetMode="External" /><Relationship Type="http://schemas.openxmlformats.org/officeDocument/2006/relationships/hyperlink" Id="rId64" Target="https://doi.org/10.1111/j.1469-8986.2007.00598.x" TargetMode="External" /><Relationship Type="http://schemas.openxmlformats.org/officeDocument/2006/relationships/hyperlink" Id="rId52" Target="https://doi.org/10.1146/annurev.psych.093008.131123" TargetMode="External" /><Relationship Type="http://schemas.openxmlformats.org/officeDocument/2006/relationships/hyperlink" Id="rId39" Target="https://doi.org/10.1162/jocn.1993.5.1.34" TargetMode="External" /><Relationship Type="http://schemas.openxmlformats.org/officeDocument/2006/relationships/hyperlink" Id="rId53" Target="https://doi.org/10.1162/jocn_a_00328" TargetMode="External" /><Relationship Type="http://schemas.openxmlformats.org/officeDocument/2006/relationships/hyperlink" Id="rId63" Target="https://doi.org/10.3115/1614025.1614037" TargetMode="External" /><Relationship Type="http://schemas.openxmlformats.org/officeDocument/2006/relationships/hyperlink" Id="rId58" Target="https://doi.org/10.3758/BF03192726" TargetMode="External" /><Relationship Type="http://schemas.openxmlformats.org/officeDocument/2006/relationships/hyperlink" Id="rId62" Target="https://doi.org/10.3758/BF03195588" TargetMode="External" /><Relationship Type="http://schemas.openxmlformats.org/officeDocument/2006/relationships/hyperlink" Id="rId56" Target="https://doi.org/10.3758/BF03195590" TargetMode="External" /><Relationship Type="http://schemas.openxmlformats.org/officeDocument/2006/relationships/hyperlink" Id="rId66" Target="https://doi.org/10.3758/BF03196146" TargetMode="External" /><Relationship Type="http://schemas.openxmlformats.org/officeDocument/2006/relationships/hyperlink" Id="rId47" Target="https://doi.org/10.3758/BF03196544" TargetMode="External" /><Relationship Type="http://schemas.openxmlformats.org/officeDocument/2006/relationships/hyperlink" Id="rId54" Target="https://doi.org/10.3758/BF03212999" TargetMode="External" /><Relationship Type="http://schemas.openxmlformats.org/officeDocument/2006/relationships/hyperlink" Id="rId70" Target="https://doi.org/10.3758/BRM.40.1.183" TargetMode="External" /><Relationship Type="http://schemas.openxmlformats.org/officeDocument/2006/relationships/hyperlink" Id="rId55" Target="https://doi.org/10.3758/PBR.15.3.598" TargetMode="External" /><Relationship Type="http://schemas.openxmlformats.org/officeDocument/2006/relationships/hyperlink" Id="rId40" Target="https://doi.org/10.3758/s13428-012-0284-z" TargetMode="External" /><Relationship Type="http://schemas.openxmlformats.org/officeDocument/2006/relationships/hyperlink" Id="rId22" Target="mailto:erinbuchanan@missouri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N400's 3 As: Association, Automaticity, Attenuation (and Some Semantics Too)</dc:title>
  <dc:creator/>
  <dcterms:created xsi:type="dcterms:W3CDTF">2017-08-07T21:03:49Z</dcterms:created>
  <dcterms:modified xsi:type="dcterms:W3CDTF">2017-08-07T21:03:49Z</dcterms:modified>
</cp:coreProperties>
</file>