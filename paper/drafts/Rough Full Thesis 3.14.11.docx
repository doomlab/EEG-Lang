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FC04D" w14:textId="3E9180CE" w:rsidR="00B85C7B" w:rsidRDefault="00B85C7B" w:rsidP="00B85C7B">
      <w:pPr>
        <w:overflowPunct w:val="0"/>
        <w:autoSpaceDE w:val="0"/>
        <w:spacing w:line="480" w:lineRule="auto"/>
        <w:rPr>
          <w:rFonts w:eastAsia="Times New Roman"/>
        </w:rPr>
      </w:pPr>
      <w:r>
        <w:rPr>
          <w:rFonts w:eastAsia="Times New Roman"/>
        </w:rPr>
        <w:t xml:space="preserve">Running head: </w:t>
      </w:r>
      <w:r w:rsidR="004D476B">
        <w:rPr>
          <w:rFonts w:eastAsia="Times New Roman"/>
        </w:rPr>
        <w:t>N400 PRIMING DIFFERENECES BETWEEN</w:t>
      </w:r>
    </w:p>
    <w:p w14:paraId="57D13EEF" w14:textId="77777777" w:rsidR="00B85C7B" w:rsidRDefault="00B85C7B" w:rsidP="00B85C7B">
      <w:pPr>
        <w:overflowPunct w:val="0"/>
        <w:autoSpaceDE w:val="0"/>
        <w:spacing w:line="480" w:lineRule="auto"/>
        <w:rPr>
          <w:rFonts w:eastAsia="Times New Roman"/>
        </w:rPr>
      </w:pPr>
    </w:p>
    <w:p w14:paraId="1168456C" w14:textId="77777777" w:rsidR="00B85C7B" w:rsidRDefault="00B85C7B" w:rsidP="00B85C7B">
      <w:pPr>
        <w:overflowPunct w:val="0"/>
        <w:autoSpaceDE w:val="0"/>
        <w:spacing w:line="480" w:lineRule="auto"/>
        <w:rPr>
          <w:rFonts w:eastAsia="Times New Roman"/>
        </w:rPr>
      </w:pPr>
    </w:p>
    <w:p w14:paraId="683BF79B" w14:textId="77777777" w:rsidR="00B85C7B" w:rsidRDefault="00B85C7B" w:rsidP="00B85C7B">
      <w:pPr>
        <w:overflowPunct w:val="0"/>
        <w:autoSpaceDE w:val="0"/>
        <w:spacing w:line="480" w:lineRule="auto"/>
        <w:rPr>
          <w:rFonts w:eastAsia="Times New Roman"/>
        </w:rPr>
      </w:pPr>
    </w:p>
    <w:p w14:paraId="5F96D810" w14:textId="77777777" w:rsidR="00B85C7B" w:rsidRDefault="00B85C7B" w:rsidP="00B85C7B">
      <w:pPr>
        <w:overflowPunct w:val="0"/>
        <w:autoSpaceDE w:val="0"/>
        <w:spacing w:line="480" w:lineRule="auto"/>
        <w:rPr>
          <w:rFonts w:eastAsia="Times New Roman"/>
        </w:rPr>
      </w:pPr>
    </w:p>
    <w:p w14:paraId="38EBC716" w14:textId="77777777" w:rsidR="00B85C7B" w:rsidRDefault="00B85C7B" w:rsidP="00B85C7B">
      <w:pPr>
        <w:overflowPunct w:val="0"/>
        <w:autoSpaceDE w:val="0"/>
        <w:spacing w:line="480" w:lineRule="auto"/>
        <w:rPr>
          <w:rFonts w:eastAsia="Times New Roman"/>
        </w:rPr>
      </w:pPr>
    </w:p>
    <w:p w14:paraId="4B4A3EFD" w14:textId="3BF10FA8" w:rsidR="004D476B" w:rsidDel="00AA6167" w:rsidRDefault="004D476B" w:rsidP="00A93578">
      <w:pPr>
        <w:overflowPunct w:val="0"/>
        <w:autoSpaceDE w:val="0"/>
        <w:spacing w:line="480" w:lineRule="auto"/>
        <w:jc w:val="center"/>
        <w:rPr>
          <w:del w:id="0" w:author="Erin" w:date="2011-03-14T16:30:00Z"/>
          <w:rFonts w:eastAsia="Times New Roman"/>
        </w:rPr>
      </w:pPr>
      <w:r>
        <w:rPr>
          <w:rFonts w:eastAsia="Times New Roman"/>
        </w:rPr>
        <w:t xml:space="preserve">N400 </w:t>
      </w:r>
      <w:del w:id="1" w:author="Erin" w:date="2011-03-14T16:30:00Z">
        <w:r w:rsidDel="00AA6167">
          <w:rPr>
            <w:rFonts w:eastAsia="Times New Roman"/>
          </w:rPr>
          <w:delText xml:space="preserve">Priming </w:delText>
        </w:r>
      </w:del>
      <w:r>
        <w:rPr>
          <w:rFonts w:eastAsia="Times New Roman"/>
        </w:rPr>
        <w:t xml:space="preserve">Differences Between Associative </w:t>
      </w:r>
    </w:p>
    <w:p w14:paraId="484178B3" w14:textId="7A5F4CF8" w:rsidR="00B85C7B" w:rsidRDefault="004D476B" w:rsidP="00AA6167">
      <w:pPr>
        <w:overflowPunct w:val="0"/>
        <w:autoSpaceDE w:val="0"/>
        <w:spacing w:line="480" w:lineRule="auto"/>
        <w:jc w:val="center"/>
        <w:rPr>
          <w:rFonts w:eastAsia="Times New Roman"/>
        </w:rPr>
      </w:pPr>
      <w:proofErr w:type="gramStart"/>
      <w:r>
        <w:rPr>
          <w:rFonts w:eastAsia="Times New Roman"/>
        </w:rPr>
        <w:t>and</w:t>
      </w:r>
      <w:proofErr w:type="gramEnd"/>
      <w:r>
        <w:rPr>
          <w:rFonts w:eastAsia="Times New Roman"/>
        </w:rPr>
        <w:t xml:space="preserve"> Semantically Primed Word Pairs</w:t>
      </w:r>
    </w:p>
    <w:p w14:paraId="12C03F7A" w14:textId="02165B36" w:rsidR="00B85C7B" w:rsidRPr="004D476B" w:rsidRDefault="004D476B" w:rsidP="00A93578">
      <w:pPr>
        <w:overflowPunct w:val="0"/>
        <w:autoSpaceDE w:val="0"/>
        <w:spacing w:line="480" w:lineRule="auto"/>
        <w:jc w:val="center"/>
        <w:rPr>
          <w:rFonts w:eastAsia="Times New Roman"/>
        </w:rPr>
      </w:pPr>
      <w:r>
        <w:rPr>
          <w:rFonts w:eastAsia="Times New Roman"/>
        </w:rPr>
        <w:t xml:space="preserve">Nathan </w:t>
      </w:r>
      <w:proofErr w:type="spellStart"/>
      <w:r>
        <w:rPr>
          <w:rFonts w:eastAsia="Times New Roman"/>
        </w:rPr>
        <w:t>Nunley</w:t>
      </w:r>
      <w:proofErr w:type="spellEnd"/>
    </w:p>
    <w:p w14:paraId="744FD3A1" w14:textId="52FE130C" w:rsidR="00B85C7B" w:rsidRDefault="004D476B" w:rsidP="00A93578">
      <w:pPr>
        <w:overflowPunct w:val="0"/>
        <w:autoSpaceDE w:val="0"/>
        <w:spacing w:line="480" w:lineRule="auto"/>
        <w:jc w:val="center"/>
        <w:rPr>
          <w:rFonts w:eastAsia="Times New Roman"/>
        </w:rPr>
      </w:pPr>
      <w:r>
        <w:rPr>
          <w:rFonts w:eastAsia="Times New Roman"/>
        </w:rPr>
        <w:t>University of Mississippi</w:t>
      </w:r>
    </w:p>
    <w:p w14:paraId="3576BD0D" w14:textId="77777777" w:rsidR="00B85C7B" w:rsidRDefault="00B85C7B" w:rsidP="00B85C7B">
      <w:pPr>
        <w:overflowPunct w:val="0"/>
        <w:autoSpaceDE w:val="0"/>
        <w:spacing w:line="480" w:lineRule="auto"/>
        <w:rPr>
          <w:rFonts w:eastAsia="Times New Roman"/>
        </w:rPr>
      </w:pPr>
    </w:p>
    <w:p w14:paraId="273F756A" w14:textId="6F072ABC" w:rsidR="00B85C7B" w:rsidRDefault="00B85C7B" w:rsidP="00B85C7B">
      <w:pPr>
        <w:overflowPunct w:val="0"/>
        <w:autoSpaceDE w:val="0"/>
        <w:spacing w:line="480" w:lineRule="auto"/>
        <w:rPr>
          <w:rFonts w:eastAsia="Times New Roman"/>
        </w:rPr>
      </w:pPr>
      <w:r>
        <w:rPr>
          <w:rFonts w:eastAsia="Times New Roman"/>
        </w:rPr>
        <w:br w:type="page"/>
      </w:r>
    </w:p>
    <w:p w14:paraId="52BE5D27" w14:textId="29F28376" w:rsidR="00BD004A" w:rsidRDefault="00BD004A" w:rsidP="00A93578">
      <w:pPr>
        <w:overflowPunct w:val="0"/>
        <w:autoSpaceDE w:val="0"/>
        <w:spacing w:line="480" w:lineRule="auto"/>
        <w:jc w:val="center"/>
        <w:rPr>
          <w:rFonts w:eastAsia="Times New Roman"/>
        </w:rPr>
      </w:pPr>
      <w:r>
        <w:rPr>
          <w:rFonts w:eastAsia="Times New Roman"/>
        </w:rPr>
        <w:lastRenderedPageBreak/>
        <w:t xml:space="preserve">N400 </w:t>
      </w:r>
      <w:del w:id="2" w:author="Erin" w:date="2011-03-14T16:30:00Z">
        <w:r w:rsidDel="00AA6167">
          <w:rPr>
            <w:rFonts w:eastAsia="Times New Roman"/>
          </w:rPr>
          <w:delText xml:space="preserve">Priming </w:delText>
        </w:r>
      </w:del>
      <w:r>
        <w:rPr>
          <w:rFonts w:eastAsia="Times New Roman"/>
        </w:rPr>
        <w:t>Differences Between Associative and Semantically Primed Word Pairs</w:t>
      </w:r>
    </w:p>
    <w:p w14:paraId="2A565728" w14:textId="77777777" w:rsidR="0033338E" w:rsidRDefault="0033338E" w:rsidP="00A93578">
      <w:pPr>
        <w:pStyle w:val="Standard"/>
        <w:overflowPunct w:val="0"/>
        <w:autoSpaceDE w:val="0"/>
        <w:spacing w:line="480" w:lineRule="auto"/>
        <w:ind w:firstLine="720"/>
        <w:rPr>
          <w:rFonts w:eastAsia="Times New Roman" w:cs="Times New Roman"/>
        </w:rPr>
      </w:pPr>
      <w:r>
        <w:rPr>
          <w:rFonts w:eastAsia="Times New Roman" w:cs="Times New Roman"/>
        </w:rPr>
        <w:t>Semantic priming is faster processing of a word following presentation of a word related in meaning (Lucas, 2000). An example of this would be if a person were reading about a YACHT race, the word BOAT is easier to process due to the related meanings having already been activated in semantic memory. Semantic priming is believed to be caused by two processes, an automatic process and a controlled process.</w:t>
      </w:r>
    </w:p>
    <w:p w14:paraId="4D5A6702"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The automatic model proposes that related words are linked in the brain due to similarities (Collins &amp; Loftus, 1975) and are activated without conscious control due to automatic spreading activation (ASA) within related cognitive networks. These networks were expanded on by </w:t>
      </w:r>
      <w:proofErr w:type="spellStart"/>
      <w:r>
        <w:rPr>
          <w:rFonts w:eastAsia="Times New Roman" w:cs="Times New Roman"/>
        </w:rPr>
        <w:t>Stolz</w:t>
      </w:r>
      <w:proofErr w:type="spellEnd"/>
      <w:r>
        <w:rPr>
          <w:rFonts w:eastAsia="Times New Roman" w:cs="Times New Roman"/>
        </w:rPr>
        <w:t xml:space="preserve"> and </w:t>
      </w:r>
      <w:proofErr w:type="spellStart"/>
      <w:r>
        <w:rPr>
          <w:rFonts w:eastAsia="Times New Roman" w:cs="Times New Roman"/>
        </w:rPr>
        <w:t>Besner</w:t>
      </w:r>
      <w:proofErr w:type="spellEnd"/>
      <w:r>
        <w:rPr>
          <w:rFonts w:eastAsia="Times New Roman" w:cs="Times New Roman"/>
        </w:rPr>
        <w:t xml:space="preserve"> (1996) as moving upwards from a word level through to the semantic level. Semantic priming, therefore, is when activation from the semantic storage level speeds the recognition of a second concept at the word level.  The overlap of the second word’s semantic relatedness makes word recognition easier because it, in essence, has already been processed.</w:t>
      </w:r>
    </w:p>
    <w:p w14:paraId="202E8A86"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The controlled-process model proposes that people actively use cognitive strategies to connect related words together. One model of this is expectancy generation, in which people consciously attempt to predict the words and ideas that will appear next, especially in sentences (Hutchinson, 2003). Another model for controlled processing is post lexical matching, in which people delay processing of a secondary word until it can be compared to the previous word for evaluation. Processing for the second word is facilitated by a related prime word, whereas it is delayed in the case of an unrelated word (Neely, 1991).</w:t>
      </w:r>
    </w:p>
    <w:p w14:paraId="34850581" w14:textId="362459BD"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To differentiate between controlled, automatic, and combined processes, researchers have developed methods to limit the capabilities of the controlled processes. Traditional priming </w:t>
      </w:r>
      <w:r>
        <w:rPr>
          <w:rFonts w:eastAsia="Times New Roman" w:cs="Times New Roman"/>
        </w:rPr>
        <w:lastRenderedPageBreak/>
        <w:t xml:space="preserve">studies involve pairs of a first “prime” word to facilitate the processing of a second word, or “target”. These experiments are usually lexical decision tasks, requiring participants to identify presented symbols as words or </w:t>
      </w:r>
      <w:proofErr w:type="spellStart"/>
      <w:r>
        <w:rPr>
          <w:rFonts w:eastAsia="Times New Roman" w:cs="Times New Roman"/>
        </w:rPr>
        <w:t>nonwords</w:t>
      </w:r>
      <w:proofErr w:type="spellEnd"/>
      <w:r>
        <w:rPr>
          <w:rFonts w:eastAsia="Times New Roman" w:cs="Times New Roman"/>
        </w:rPr>
        <w:t>. These words are presented in a manner in which an initial</w:t>
      </w:r>
      <w:ins w:id="3" w:author="Erin" w:date="2011-03-14T14:20:00Z">
        <w:r w:rsidR="00A93578">
          <w:rPr>
            <w:rFonts w:eastAsia="Times New Roman" w:cs="Times New Roman"/>
          </w:rPr>
          <w:t xml:space="preserve"> prime</w:t>
        </w:r>
      </w:ins>
      <w:r>
        <w:rPr>
          <w:rFonts w:eastAsia="Times New Roman" w:cs="Times New Roman"/>
        </w:rPr>
        <w:t xml:space="preserve"> word is presented</w:t>
      </w:r>
      <w:del w:id="4" w:author="Erin" w:date="2011-03-14T14:20:00Z">
        <w:r w:rsidDel="00A93578">
          <w:rPr>
            <w:rFonts w:eastAsia="Times New Roman" w:cs="Times New Roman"/>
          </w:rPr>
          <w:delText>, also known as the prime</w:delText>
        </w:r>
      </w:del>
      <w:ins w:id="5" w:author="Erin" w:date="2011-03-14T14:20:00Z">
        <w:r w:rsidR="00A93578">
          <w:rPr>
            <w:rFonts w:eastAsia="Times New Roman" w:cs="Times New Roman"/>
          </w:rPr>
          <w:t xml:space="preserve"> before the word-</w:t>
        </w:r>
        <w:proofErr w:type="spellStart"/>
        <w:r w:rsidR="00A93578">
          <w:rPr>
            <w:rFonts w:eastAsia="Times New Roman" w:cs="Times New Roman"/>
          </w:rPr>
          <w:t>nonword</w:t>
        </w:r>
        <w:proofErr w:type="spellEnd"/>
        <w:r w:rsidR="00A93578">
          <w:rPr>
            <w:rFonts w:eastAsia="Times New Roman" w:cs="Times New Roman"/>
          </w:rPr>
          <w:t xml:space="preserve"> </w:t>
        </w:r>
        <w:commentRangeStart w:id="6"/>
        <w:r w:rsidR="00A93578">
          <w:rPr>
            <w:rFonts w:eastAsia="Times New Roman" w:cs="Times New Roman"/>
          </w:rPr>
          <w:t>judgment</w:t>
        </w:r>
        <w:commentRangeEnd w:id="6"/>
        <w:r w:rsidR="00A93578">
          <w:rPr>
            <w:rStyle w:val="CommentReference"/>
            <w:rFonts w:cs="Times New Roman"/>
            <w:kern w:val="1"/>
          </w:rPr>
          <w:commentReference w:id="6"/>
        </w:r>
      </w:ins>
      <w:r>
        <w:rPr>
          <w:rFonts w:eastAsia="Times New Roman" w:cs="Times New Roman"/>
        </w:rPr>
        <w:t xml:space="preserve">. This word is followed by a </w:t>
      </w:r>
      <w:ins w:id="8" w:author="Erin" w:date="2011-03-14T14:21:00Z">
        <w:r w:rsidR="00A93578">
          <w:rPr>
            <w:rFonts w:eastAsia="Times New Roman" w:cs="Times New Roman"/>
          </w:rPr>
          <w:t xml:space="preserve">judgment of a </w:t>
        </w:r>
      </w:ins>
      <w:r>
        <w:rPr>
          <w:rFonts w:eastAsia="Times New Roman" w:cs="Times New Roman"/>
        </w:rPr>
        <w:t xml:space="preserve">string of letters that could potentially be a semantically associated word, an associatively related word, or a </w:t>
      </w:r>
      <w:proofErr w:type="spellStart"/>
      <w:r>
        <w:rPr>
          <w:rFonts w:eastAsia="Times New Roman" w:cs="Times New Roman"/>
        </w:rPr>
        <w:t>nonword</w:t>
      </w:r>
      <w:proofErr w:type="spellEnd"/>
      <w:r>
        <w:rPr>
          <w:rFonts w:eastAsia="Times New Roman" w:cs="Times New Roman"/>
        </w:rPr>
        <w:t xml:space="preserve">. This design is structured to elicit </w:t>
      </w:r>
      <w:commentRangeStart w:id="9"/>
      <w:del w:id="10" w:author="Erin" w:date="2011-03-14T14:22:00Z">
        <w:r w:rsidDel="00A93578">
          <w:rPr>
            <w:rFonts w:eastAsia="Times New Roman" w:cs="Times New Roman"/>
          </w:rPr>
          <w:delText>N400 waveform</w:delText>
        </w:r>
      </w:del>
      <w:ins w:id="11" w:author="Erin" w:date="2011-03-14T14:22:00Z">
        <w:r w:rsidR="00A93578">
          <w:rPr>
            <w:rFonts w:eastAsia="Times New Roman" w:cs="Times New Roman"/>
          </w:rPr>
          <w:t>word activation in the cognitive network</w:t>
        </w:r>
      </w:ins>
      <w:del w:id="12" w:author="Erin" w:date="2011-03-14T14:22:00Z">
        <w:r w:rsidDel="00A93578">
          <w:rPr>
            <w:rFonts w:eastAsia="Times New Roman" w:cs="Times New Roman"/>
          </w:rPr>
          <w:delText>s</w:delText>
        </w:r>
      </w:del>
      <w:r>
        <w:rPr>
          <w:rFonts w:eastAsia="Times New Roman" w:cs="Times New Roman"/>
        </w:rPr>
        <w:t xml:space="preserve"> </w:t>
      </w:r>
      <w:commentRangeEnd w:id="9"/>
      <w:r w:rsidR="00A93578">
        <w:rPr>
          <w:rStyle w:val="CommentReference"/>
          <w:rFonts w:cs="Times New Roman"/>
          <w:kern w:val="1"/>
        </w:rPr>
        <w:commentReference w:id="9"/>
      </w:r>
      <w:r>
        <w:rPr>
          <w:rFonts w:eastAsia="Times New Roman" w:cs="Times New Roman"/>
        </w:rPr>
        <w:t>for the different categories of words and associations. This</w:t>
      </w:r>
      <w:ins w:id="13" w:author="Erin" w:date="2011-03-14T14:23:00Z">
        <w:r w:rsidR="00A93578">
          <w:rPr>
            <w:rFonts w:eastAsia="Times New Roman" w:cs="Times New Roman"/>
          </w:rPr>
          <w:t xml:space="preserve"> paradigm</w:t>
        </w:r>
      </w:ins>
      <w:r>
        <w:rPr>
          <w:rFonts w:eastAsia="Times New Roman" w:cs="Times New Roman"/>
        </w:rPr>
        <w:t xml:space="preserve"> encouraged the formation of expectancies due to the pairing format. </w:t>
      </w:r>
      <w:del w:id="14" w:author="Erin" w:date="2011-03-14T14:23:00Z">
        <w:r w:rsidDel="00A93578">
          <w:rPr>
            <w:rFonts w:eastAsia="Times New Roman" w:cs="Times New Roman"/>
          </w:rPr>
          <w:delText>That is to say, when</w:delText>
        </w:r>
      </w:del>
      <w:ins w:id="15" w:author="Erin" w:date="2011-03-14T14:23:00Z">
        <w:r w:rsidR="00A93578">
          <w:rPr>
            <w:rFonts w:eastAsia="Times New Roman" w:cs="Times New Roman"/>
          </w:rPr>
          <w:t>When</w:t>
        </w:r>
      </w:ins>
      <w:r>
        <w:rPr>
          <w:rFonts w:eastAsia="Times New Roman" w:cs="Times New Roman"/>
        </w:rPr>
        <w:t xml:space="preserve"> these words were presently recognizably as pairs, participants naturally assumed they should be related, and could potentially use cognitive strategies to process the words.</w:t>
      </w:r>
    </w:p>
    <w:p w14:paraId="6E3102FF"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To control for the expectancy effect, the single lexical decision task was introduced. Single lexical decision tasks involve participants judging single sets of symbols as words or </w:t>
      </w:r>
      <w:proofErr w:type="spellStart"/>
      <w:r>
        <w:rPr>
          <w:rFonts w:eastAsia="Times New Roman" w:cs="Times New Roman"/>
        </w:rPr>
        <w:t>nonwords</w:t>
      </w:r>
      <w:proofErr w:type="spellEnd"/>
      <w:r>
        <w:rPr>
          <w:rFonts w:eastAsia="Times New Roman" w:cs="Times New Roman"/>
        </w:rPr>
        <w:t>, eliminating the expectancy forming process (Hutchinson, 2003). Researchers still faced the problem of post lexical matching, which was addressed by masking the prime words, so they were unnamable. When primes are shown, they are overlaid with nonsense symbols, much like TV fuzz, to hide or mask the perception of that prime. This procedure allows semantic priming, but thwarts use of control mechanisms, since the word is perceptually unnamable.</w:t>
      </w:r>
      <w:del w:id="16" w:author="Erin" w:date="2011-03-14T14:24:00Z">
        <w:r w:rsidDel="00A93578">
          <w:rPr>
            <w:rFonts w:eastAsia="Times New Roman" w:cs="Times New Roman"/>
          </w:rPr>
          <w:delText>.</w:delText>
        </w:r>
      </w:del>
    </w:p>
    <w:p w14:paraId="694CE85F" w14:textId="52DF1410"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Event related potentials (ERP) are able to </w:t>
      </w:r>
      <w:ins w:id="17" w:author="Erin" w:date="2011-03-14T14:24:00Z">
        <w:r w:rsidR="00A93578">
          <w:rPr>
            <w:rFonts w:eastAsia="Times New Roman" w:cs="Times New Roman"/>
          </w:rPr>
          <w:t xml:space="preserve">help </w:t>
        </w:r>
      </w:ins>
      <w:r>
        <w:rPr>
          <w:rFonts w:eastAsia="Times New Roman" w:cs="Times New Roman"/>
        </w:rPr>
        <w:t xml:space="preserve">distinguish if semantic priming is exclusively an automatic or controlled process. ERPs measure brain activation as processes occur, with relatively good temporal resolution. The N400 is a negative waveform occurring 400 </w:t>
      </w:r>
      <w:commentRangeStart w:id="18"/>
      <w:proofErr w:type="spellStart"/>
      <w:r>
        <w:rPr>
          <w:rFonts w:eastAsia="Times New Roman" w:cs="Times New Roman"/>
        </w:rPr>
        <w:t>ms</w:t>
      </w:r>
      <w:ins w:id="19" w:author="Erin" w:date="2011-03-14T14:24:00Z">
        <w:r w:rsidR="00A93578">
          <w:rPr>
            <w:rFonts w:eastAsia="Times New Roman" w:cs="Times New Roman"/>
          </w:rPr>
          <w:t>ec</w:t>
        </w:r>
        <w:commentRangeEnd w:id="18"/>
        <w:proofErr w:type="spellEnd"/>
        <w:r w:rsidR="00A93578">
          <w:rPr>
            <w:rStyle w:val="CommentReference"/>
            <w:rFonts w:cs="Times New Roman"/>
            <w:kern w:val="1"/>
          </w:rPr>
          <w:commentReference w:id="18"/>
        </w:r>
      </w:ins>
      <w:r>
        <w:rPr>
          <w:rFonts w:eastAsia="Times New Roman" w:cs="Times New Roman"/>
        </w:rPr>
        <w:t xml:space="preserve"> after the participant is presented with a stimulus (Brown &amp; </w:t>
      </w:r>
      <w:proofErr w:type="spellStart"/>
      <w:r>
        <w:rPr>
          <w:rFonts w:eastAsia="Times New Roman" w:cs="Times New Roman"/>
        </w:rPr>
        <w:t>Hagoort</w:t>
      </w:r>
      <w:proofErr w:type="spellEnd"/>
      <w:r>
        <w:rPr>
          <w:rFonts w:eastAsia="Times New Roman" w:cs="Times New Roman"/>
        </w:rPr>
        <w:t xml:space="preserve">, 1993). The N400 has been described as a “contextual integration process”, in which meanings of words are integrated together </w:t>
      </w:r>
      <w:r>
        <w:rPr>
          <w:noProof/>
        </w:rPr>
        <w:t>(Juan Silva-Pereya et al. 2003)</w:t>
      </w:r>
      <w:r>
        <w:rPr>
          <w:rFonts w:eastAsia="Times New Roman" w:cs="Times New Roman"/>
        </w:rPr>
        <w:t xml:space="preserve">. When presented with related words, there is an </w:t>
      </w:r>
      <w:r>
        <w:rPr>
          <w:rFonts w:eastAsia="Times New Roman" w:cs="Times New Roman"/>
        </w:rPr>
        <w:lastRenderedPageBreak/>
        <w:t>attenuation of the N400; meaning a more positive spike. This difference in waveforms indicates a lack of contextual integration due to word meanings already being activated by the prime word.</w:t>
      </w:r>
    </w:p>
    <w:p w14:paraId="467B688A" w14:textId="63D18DE0"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Brown and </w:t>
      </w:r>
      <w:proofErr w:type="spellStart"/>
      <w:r>
        <w:rPr>
          <w:rFonts w:eastAsia="Times New Roman" w:cs="Times New Roman"/>
        </w:rPr>
        <w:t>Hagoort</w:t>
      </w:r>
      <w:proofErr w:type="spellEnd"/>
      <w:r>
        <w:rPr>
          <w:rFonts w:eastAsia="Times New Roman" w:cs="Times New Roman"/>
        </w:rPr>
        <w:t xml:space="preserve"> (1993) </w:t>
      </w:r>
      <w:commentRangeStart w:id="21"/>
      <w:del w:id="22" w:author="Erin" w:date="2011-03-14T14:47:00Z">
        <w:r w:rsidDel="00D45F70">
          <w:rPr>
            <w:rFonts w:eastAsia="Times New Roman" w:cs="Times New Roman"/>
          </w:rPr>
          <w:delText>set up</w:delText>
        </w:r>
      </w:del>
      <w:ins w:id="23" w:author="Erin" w:date="2011-03-14T14:47:00Z">
        <w:r w:rsidR="00D45F70">
          <w:rPr>
            <w:rFonts w:eastAsia="Times New Roman" w:cs="Times New Roman"/>
          </w:rPr>
          <w:t>tested</w:t>
        </w:r>
        <w:commentRangeEnd w:id="21"/>
        <w:r w:rsidR="00D45F70">
          <w:rPr>
            <w:rStyle w:val="CommentReference"/>
            <w:rFonts w:cs="Times New Roman"/>
            <w:kern w:val="1"/>
          </w:rPr>
          <w:commentReference w:id="21"/>
        </w:r>
      </w:ins>
      <w:r>
        <w:rPr>
          <w:rFonts w:eastAsia="Times New Roman" w:cs="Times New Roman"/>
        </w:rPr>
        <w:t xml:space="preserve"> a lexical decision task paired with masked priming. No differences were found in the N400 wave between related and unrelated words in the masked prime condition. Brown and </w:t>
      </w:r>
      <w:proofErr w:type="spellStart"/>
      <w:r>
        <w:rPr>
          <w:rFonts w:eastAsia="Times New Roman" w:cs="Times New Roman"/>
        </w:rPr>
        <w:t>Hagoort</w:t>
      </w:r>
      <w:proofErr w:type="spellEnd"/>
      <w:r>
        <w:rPr>
          <w:rFonts w:eastAsia="Times New Roman" w:cs="Times New Roman"/>
        </w:rPr>
        <w:t xml:space="preserve"> concluded that this indicated the N400 was a controlled process, because attenuation only occurred when words were known; this supposedly ruled out automatic processes, because the masked prime condition only allowed automatic processes to take place. Masked priming did not allow the participants to consciously name the prime words they had seen, so they were not able to purposefully employ conscious cognitive strategies in processing these words.</w:t>
      </w:r>
    </w:p>
    <w:p w14:paraId="076662C8" w14:textId="646DB4A3"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Deacon, </w:t>
      </w:r>
      <w:proofErr w:type="spellStart"/>
      <w:r>
        <w:rPr>
          <w:rFonts w:eastAsia="Times New Roman" w:cs="Times New Roman"/>
        </w:rPr>
        <w:t>Heweitt</w:t>
      </w:r>
      <w:proofErr w:type="spellEnd"/>
      <w:r>
        <w:rPr>
          <w:rFonts w:eastAsia="Times New Roman" w:cs="Times New Roman"/>
        </w:rPr>
        <w:t xml:space="preserve">, Yang, and Nagata (2000) found fault </w:t>
      </w:r>
      <w:del w:id="25" w:author="Erin" w:date="2011-03-14T14:47:00Z">
        <w:r w:rsidDel="005A46F7">
          <w:rPr>
            <w:rFonts w:eastAsia="Times New Roman" w:cs="Times New Roman"/>
          </w:rPr>
          <w:delText xml:space="preserve">with </w:delText>
        </w:r>
      </w:del>
      <w:ins w:id="26" w:author="Erin" w:date="2011-03-14T14:47:00Z">
        <w:r w:rsidR="005A46F7">
          <w:rPr>
            <w:rFonts w:eastAsia="Times New Roman" w:cs="Times New Roman"/>
          </w:rPr>
          <w:t xml:space="preserve">in </w:t>
        </w:r>
      </w:ins>
      <w:r>
        <w:rPr>
          <w:rFonts w:eastAsia="Times New Roman" w:cs="Times New Roman"/>
        </w:rPr>
        <w:t xml:space="preserve">the setup of Brown and </w:t>
      </w:r>
      <w:proofErr w:type="spellStart"/>
      <w:r>
        <w:rPr>
          <w:rFonts w:eastAsia="Times New Roman" w:cs="Times New Roman"/>
        </w:rPr>
        <w:t>Hagoort’s</w:t>
      </w:r>
      <w:proofErr w:type="spellEnd"/>
      <w:r>
        <w:rPr>
          <w:rFonts w:eastAsia="Times New Roman" w:cs="Times New Roman"/>
        </w:rPr>
        <w:t xml:space="preserve"> (1993) study. They postulated that Brown and </w:t>
      </w:r>
      <w:proofErr w:type="spellStart"/>
      <w:r>
        <w:rPr>
          <w:rFonts w:eastAsia="Times New Roman" w:cs="Times New Roman"/>
        </w:rPr>
        <w:t>Hagoort’s</w:t>
      </w:r>
      <w:proofErr w:type="spellEnd"/>
      <w:r>
        <w:rPr>
          <w:rFonts w:eastAsia="Times New Roman" w:cs="Times New Roman"/>
        </w:rPr>
        <w:t xml:space="preserve"> study had too long of a stimulus onset time, thus eliminating the early, quick automatic processes. Their study replicated that of Brown and </w:t>
      </w:r>
      <w:proofErr w:type="spellStart"/>
      <w:r>
        <w:rPr>
          <w:rFonts w:eastAsia="Times New Roman" w:cs="Times New Roman"/>
        </w:rPr>
        <w:t>Hagoort</w:t>
      </w:r>
      <w:proofErr w:type="spellEnd"/>
      <w:r>
        <w:rPr>
          <w:rFonts w:eastAsia="Times New Roman" w:cs="Times New Roman"/>
        </w:rPr>
        <w:t>, but with shorter stimulus onset asynchronies (SOAs). SOAs are the time interval between the prime word presentation and the target word appearance.  Short SOAs are thought to only allow for automatic processing because the controlled, attention based processing has not had time to occur. Their study showed the masked primes long enough to enhance priming, while remaining imperceptible. Due to their modifications to the study, Deacon et al</w:t>
      </w:r>
      <w:ins w:id="27" w:author="Erin" w:date="2011-03-14T14:48:00Z">
        <w:r w:rsidR="005A46F7">
          <w:rPr>
            <w:rFonts w:eastAsia="Times New Roman" w:cs="Times New Roman"/>
          </w:rPr>
          <w:t>.</w:t>
        </w:r>
      </w:ins>
      <w:r>
        <w:rPr>
          <w:rFonts w:eastAsia="Times New Roman" w:cs="Times New Roman"/>
        </w:rPr>
        <w:t xml:space="preserve"> found equal attenuation for the masked and unmasked primes. This</w:t>
      </w:r>
      <w:ins w:id="28" w:author="Erin" w:date="2011-03-14T14:48:00Z">
        <w:r w:rsidR="005A46F7">
          <w:rPr>
            <w:rFonts w:eastAsia="Times New Roman" w:cs="Times New Roman"/>
          </w:rPr>
          <w:t xml:space="preserve"> result</w:t>
        </w:r>
      </w:ins>
      <w:r>
        <w:rPr>
          <w:rFonts w:eastAsia="Times New Roman" w:cs="Times New Roman"/>
        </w:rPr>
        <w:t xml:space="preserve"> would indicate that ASA was taking place, as the masked prime condition did not allow controlled processes to take place.</w:t>
      </w:r>
    </w:p>
    <w:p w14:paraId="7DE854AA"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Kiefer (2002) set about to determine if partial information was obtainable from a masked prime for use in making controlled process decisions about target words. In his experiment, </w:t>
      </w:r>
      <w:r>
        <w:rPr>
          <w:rFonts w:eastAsia="Times New Roman" w:cs="Times New Roman"/>
        </w:rPr>
        <w:lastRenderedPageBreak/>
        <w:t xml:space="preserve">judgments requiring information pulled from masked primes were accurate only around the same level as chance </w:t>
      </w:r>
      <w:commentRangeStart w:id="29"/>
      <w:r>
        <w:rPr>
          <w:rFonts w:eastAsia="Times New Roman" w:cs="Times New Roman"/>
        </w:rPr>
        <w:t>guessing</w:t>
      </w:r>
      <w:commentRangeEnd w:id="29"/>
      <w:r w:rsidR="005A46F7">
        <w:rPr>
          <w:rStyle w:val="CommentReference"/>
          <w:rFonts w:cs="Times New Roman"/>
          <w:kern w:val="1"/>
        </w:rPr>
        <w:commentReference w:id="29"/>
      </w:r>
      <w:r>
        <w:rPr>
          <w:rFonts w:eastAsia="Times New Roman" w:cs="Times New Roman"/>
        </w:rPr>
        <w:t>, eliminating the chance for controlled processes in the masked event. This result indicates that N400 modulation is probably an automatic processing in the form of ASA.</w:t>
      </w:r>
    </w:p>
    <w:p w14:paraId="5504FEEF" w14:textId="2703979F"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Letter search is another method used to eliminate semantic priming effects in lexical decision tasks (LDTs). A letter search task is a process in which participants must identify whether or not a letter was present in the prime </w:t>
      </w:r>
      <w:del w:id="30" w:author="Erin" w:date="2011-03-14T14:50:00Z">
        <w:r w:rsidDel="005A46F7">
          <w:rPr>
            <w:rFonts w:eastAsia="Times New Roman" w:cs="Times New Roman"/>
          </w:rPr>
          <w:delText>word or not</w:delText>
        </w:r>
      </w:del>
      <w:ins w:id="31" w:author="Erin" w:date="2011-03-14T14:50:00Z">
        <w:r w:rsidR="005A46F7">
          <w:rPr>
            <w:rFonts w:eastAsia="Times New Roman" w:cs="Times New Roman"/>
          </w:rPr>
          <w:t>word</w:t>
        </w:r>
      </w:ins>
      <w:r>
        <w:rPr>
          <w:rFonts w:eastAsia="Times New Roman" w:cs="Times New Roman"/>
        </w:rPr>
        <w:t>. This task eliminates semantic priming</w:t>
      </w:r>
      <w:del w:id="32" w:author="Erin" w:date="2011-03-14T14:50:00Z">
        <w:r w:rsidDel="005A46F7">
          <w:rPr>
            <w:rFonts w:eastAsia="Times New Roman" w:cs="Times New Roman"/>
          </w:rPr>
          <w:delText xml:space="preserve"> in LDT’s</w:delText>
        </w:r>
      </w:del>
      <w:r>
        <w:rPr>
          <w:rFonts w:eastAsia="Times New Roman" w:cs="Times New Roman"/>
        </w:rPr>
        <w:t>, but not in repeated word priming (</w:t>
      </w:r>
      <w:commentRangeStart w:id="33"/>
      <w:r>
        <w:rPr>
          <w:rFonts w:eastAsia="Times New Roman" w:cs="Times New Roman"/>
        </w:rPr>
        <w:t>Friedrich</w:t>
      </w:r>
      <w:commentRangeEnd w:id="33"/>
      <w:r w:rsidR="005A46F7">
        <w:rPr>
          <w:rStyle w:val="CommentReference"/>
          <w:rFonts w:cs="Times New Roman"/>
          <w:kern w:val="1"/>
        </w:rPr>
        <w:commentReference w:id="33"/>
      </w:r>
      <w:r>
        <w:rPr>
          <w:rFonts w:eastAsia="Times New Roman" w:cs="Times New Roman"/>
        </w:rPr>
        <w:t xml:space="preserve"> et al. 1991). </w:t>
      </w:r>
      <w:proofErr w:type="spellStart"/>
      <w:r>
        <w:rPr>
          <w:rFonts w:eastAsia="Times New Roman" w:cs="Times New Roman"/>
        </w:rPr>
        <w:t>Stolz</w:t>
      </w:r>
      <w:proofErr w:type="spellEnd"/>
      <w:r>
        <w:rPr>
          <w:rFonts w:eastAsia="Times New Roman" w:cs="Times New Roman"/>
        </w:rPr>
        <w:t xml:space="preserve"> and </w:t>
      </w:r>
      <w:proofErr w:type="spellStart"/>
      <w:r>
        <w:rPr>
          <w:rFonts w:eastAsia="Times New Roman" w:cs="Times New Roman"/>
        </w:rPr>
        <w:t>Besner</w:t>
      </w:r>
      <w:proofErr w:type="spellEnd"/>
      <w:r>
        <w:rPr>
          <w:rFonts w:eastAsia="Times New Roman" w:cs="Times New Roman"/>
        </w:rPr>
        <w:t xml:space="preserve"> (1999) stipulate that this finding indicates the prime word is processed at a lexical, but not semantic level, consequently making semantic activation (SA) not automatic. In opposition to this, Mari-</w:t>
      </w:r>
      <w:proofErr w:type="spellStart"/>
      <w:r>
        <w:rPr>
          <w:rFonts w:eastAsia="Times New Roman" w:cs="Times New Roman"/>
        </w:rPr>
        <w:t>Beffa</w:t>
      </w:r>
      <w:proofErr w:type="spellEnd"/>
      <w:r>
        <w:rPr>
          <w:rFonts w:eastAsia="Times New Roman" w:cs="Times New Roman"/>
        </w:rPr>
        <w:t xml:space="preserve"> et al. (2005) found ERP evidence for semantic processing of the prime word during letter search tasks with the attenuation of the N400.</w:t>
      </w:r>
    </w:p>
    <w:p w14:paraId="3BB4F65C" w14:textId="5C2ACDA1"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 xml:space="preserve"> </w:t>
      </w:r>
      <w:r>
        <w:rPr>
          <w:rFonts w:eastAsia="Times New Roman" w:cs="Times New Roman"/>
        </w:rPr>
        <w:tab/>
        <w:t xml:space="preserve">The next step in </w:t>
      </w:r>
      <w:ins w:id="34" w:author="Erin" w:date="2011-03-14T14:52:00Z">
        <w:r w:rsidR="005A46F7">
          <w:rPr>
            <w:rFonts w:eastAsia="Times New Roman" w:cs="Times New Roman"/>
          </w:rPr>
          <w:t xml:space="preserve">EEG </w:t>
        </w:r>
      </w:ins>
      <w:r>
        <w:rPr>
          <w:rFonts w:eastAsia="Times New Roman" w:cs="Times New Roman"/>
        </w:rPr>
        <w:t>research focused on</w:t>
      </w:r>
      <w:ins w:id="35" w:author="Erin" w:date="2011-03-14T14:52:00Z">
        <w:r w:rsidR="005A46F7">
          <w:rPr>
            <w:rFonts w:eastAsia="Times New Roman" w:cs="Times New Roman"/>
          </w:rPr>
          <w:t xml:space="preserve"> the</w:t>
        </w:r>
      </w:ins>
      <w:r>
        <w:rPr>
          <w:rFonts w:eastAsia="Times New Roman" w:cs="Times New Roman"/>
        </w:rPr>
        <w:t xml:space="preserve"> relatedness of words and how </w:t>
      </w:r>
      <w:ins w:id="36" w:author="Erin" w:date="2011-03-14T14:52:00Z">
        <w:r w:rsidR="005A46F7">
          <w:rPr>
            <w:rFonts w:eastAsia="Times New Roman" w:cs="Times New Roman"/>
          </w:rPr>
          <w:t>that relatedness</w:t>
        </w:r>
      </w:ins>
      <w:del w:id="37" w:author="Erin" w:date="2011-03-14T14:52:00Z">
        <w:r w:rsidDel="005A46F7">
          <w:rPr>
            <w:rFonts w:eastAsia="Times New Roman" w:cs="Times New Roman"/>
          </w:rPr>
          <w:delText>it</w:delText>
        </w:r>
      </w:del>
      <w:r>
        <w:rPr>
          <w:rFonts w:eastAsia="Times New Roman" w:cs="Times New Roman"/>
        </w:rPr>
        <w:t xml:space="preserve"> affects N400 attenuation. </w:t>
      </w:r>
      <w:proofErr w:type="spellStart"/>
      <w:r>
        <w:rPr>
          <w:rFonts w:eastAsia="Times New Roman" w:cs="Times New Roman"/>
        </w:rPr>
        <w:t>Rolke</w:t>
      </w:r>
      <w:proofErr w:type="spellEnd"/>
      <w:r>
        <w:rPr>
          <w:rFonts w:eastAsia="Times New Roman" w:cs="Times New Roman"/>
        </w:rPr>
        <w:t xml:space="preserve">, </w:t>
      </w:r>
      <w:proofErr w:type="spellStart"/>
      <w:r>
        <w:rPr>
          <w:rFonts w:eastAsia="Times New Roman" w:cs="Times New Roman"/>
        </w:rPr>
        <w:t>Heil</w:t>
      </w:r>
      <w:proofErr w:type="spellEnd"/>
      <w:r>
        <w:rPr>
          <w:rFonts w:eastAsia="Times New Roman" w:cs="Times New Roman"/>
        </w:rPr>
        <w:t xml:space="preserve">, </w:t>
      </w:r>
      <w:proofErr w:type="spellStart"/>
      <w:r>
        <w:rPr>
          <w:rFonts w:eastAsia="Times New Roman" w:cs="Times New Roman"/>
        </w:rPr>
        <w:t>Streb</w:t>
      </w:r>
      <w:proofErr w:type="spellEnd"/>
      <w:r>
        <w:rPr>
          <w:rFonts w:eastAsia="Times New Roman" w:cs="Times New Roman"/>
        </w:rPr>
        <w:t xml:space="preserve">, and </w:t>
      </w:r>
      <w:proofErr w:type="spellStart"/>
      <w:r>
        <w:rPr>
          <w:rFonts w:eastAsia="Times New Roman" w:cs="Times New Roman"/>
        </w:rPr>
        <w:t>Hennighausen</w:t>
      </w:r>
      <w:proofErr w:type="spellEnd"/>
      <w:r>
        <w:rPr>
          <w:rFonts w:eastAsia="Times New Roman" w:cs="Times New Roman"/>
        </w:rPr>
        <w:t xml:space="preserve"> (2001) used an attention blink rapid serial visual presentation (RSVP) paradigm, which presented words in rapid succession, causing certain words to be missed, or “blinked“. The words used in this study were identified as having a strong or weak relation, or being unrelated. Strongly related words were identified as being related by the participants, and had the strongest N400 attenuation; weakly related words were sporadically identified as being related by the participants, but showed a slight attenuation of the N400 waveform; and unrelated words were not identified as related, and showed no attenuation. This research illustrates a linear relationship between prime-target strength and N400 modulation.</w:t>
      </w:r>
    </w:p>
    <w:p w14:paraId="285BF19A"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A linear relationship between prime-target strength and N400 modulation was also found </w:t>
      </w:r>
      <w:r>
        <w:rPr>
          <w:rFonts w:eastAsia="Times New Roman" w:cs="Times New Roman"/>
        </w:rPr>
        <w:lastRenderedPageBreak/>
        <w:t xml:space="preserve">by </w:t>
      </w:r>
      <w:proofErr w:type="spellStart"/>
      <w:r>
        <w:rPr>
          <w:rFonts w:eastAsia="Times New Roman" w:cs="Times New Roman"/>
        </w:rPr>
        <w:t>Kreher</w:t>
      </w:r>
      <w:proofErr w:type="spellEnd"/>
      <w:r>
        <w:rPr>
          <w:rFonts w:eastAsia="Times New Roman" w:cs="Times New Roman"/>
        </w:rPr>
        <w:t xml:space="preserve">, Holcomb, and </w:t>
      </w:r>
      <w:proofErr w:type="spellStart"/>
      <w:r>
        <w:rPr>
          <w:rFonts w:eastAsia="Times New Roman" w:cs="Times New Roman"/>
        </w:rPr>
        <w:t>Kuperberg</w:t>
      </w:r>
      <w:proofErr w:type="spellEnd"/>
      <w:r>
        <w:rPr>
          <w:rFonts w:eastAsia="Times New Roman" w:cs="Times New Roman"/>
        </w:rPr>
        <w:t xml:space="preserve"> (2006). Their experiment showed strong N400 attenuation for directly related words, moderate attenuation for indirectly related words, and no attenuation for non-related words. Their study found specifically that with indirectly related words, or words mediated by a third-party word, such as LION and STRIPES (TIGER) were not identified as related by participants, but showed a moderate N400 attenuation. This finding further supports ASA of semantic information.</w:t>
      </w:r>
    </w:p>
    <w:p w14:paraId="365324D7" w14:textId="77777777" w:rsidR="005A46F7" w:rsidDel="005A46F7" w:rsidRDefault="0033338E" w:rsidP="005A46F7">
      <w:pPr>
        <w:pStyle w:val="Standard"/>
        <w:tabs>
          <w:tab w:val="center" w:pos="4320"/>
          <w:tab w:val="right" w:pos="8640"/>
        </w:tabs>
        <w:overflowPunct w:val="0"/>
        <w:autoSpaceDE w:val="0"/>
        <w:spacing w:line="480" w:lineRule="auto"/>
        <w:rPr>
          <w:del w:id="38" w:author="Erin" w:date="2011-03-14T14:54:00Z"/>
          <w:rFonts w:eastAsia="Times New Roman" w:cs="Times New Roman"/>
        </w:rPr>
      </w:pPr>
      <w:r>
        <w:rPr>
          <w:rFonts w:eastAsia="Times New Roman" w:cs="Times New Roman"/>
        </w:rPr>
        <w:tab/>
        <w:t xml:space="preserve">             As previous studies have aimed at discerning the level of relatedness between the prime and target words, the next step in this line of research would be to investigate the effect, if any, of the type of </w:t>
      </w:r>
      <w:del w:id="39" w:author="Erin" w:date="2011-03-14T14:53:00Z">
        <w:r w:rsidDel="005A46F7">
          <w:rPr>
            <w:rFonts w:eastAsia="Times New Roman" w:cs="Times New Roman"/>
          </w:rPr>
          <w:delText xml:space="preserve">relation </w:delText>
        </w:r>
      </w:del>
      <w:ins w:id="40" w:author="Erin" w:date="2011-03-14T14:53:00Z">
        <w:r w:rsidR="005A46F7">
          <w:rPr>
            <w:rFonts w:eastAsia="Times New Roman" w:cs="Times New Roman"/>
          </w:rPr>
          <w:t xml:space="preserve">relatedness </w:t>
        </w:r>
      </w:ins>
      <w:r>
        <w:rPr>
          <w:rFonts w:eastAsia="Times New Roman" w:cs="Times New Roman"/>
        </w:rPr>
        <w:t>shared between the prime and target words. Words can be related semantically or associatively. Associative word pairs are words that are linked in one’s memory by contextual relationships, such as BASKET and PICNIC</w:t>
      </w:r>
      <w:ins w:id="41" w:author="Erin" w:date="2011-03-14T14:54:00Z">
        <w:r w:rsidR="005A46F7">
          <w:rPr>
            <w:rFonts w:eastAsia="Times New Roman" w:cs="Times New Roman"/>
          </w:rPr>
          <w:t xml:space="preserve"> </w:t>
        </w:r>
      </w:ins>
      <w:moveToRangeStart w:id="42" w:author="Erin" w:date="2011-03-14T14:54:00Z" w:name="move161733775"/>
      <w:moveTo w:id="43" w:author="Erin" w:date="2011-03-14T14:54:00Z">
        <w:r w:rsidR="005A46F7">
          <w:rPr>
            <w:rFonts w:eastAsia="Times New Roman" w:cs="Times New Roman"/>
          </w:rPr>
          <w:t xml:space="preserve">(Nelson, </w:t>
        </w:r>
        <w:proofErr w:type="spellStart"/>
        <w:r w:rsidR="005A46F7">
          <w:rPr>
            <w:rFonts w:eastAsia="Times New Roman" w:cs="Times New Roman"/>
          </w:rPr>
          <w:t>McEvoy</w:t>
        </w:r>
        <w:proofErr w:type="spellEnd"/>
        <w:r w:rsidR="005A46F7">
          <w:rPr>
            <w:rFonts w:eastAsia="Times New Roman" w:cs="Times New Roman"/>
          </w:rPr>
          <w:t xml:space="preserve"> &amp;, Schreiber, 2004)</w:t>
        </w:r>
      </w:moveTo>
    </w:p>
    <w:moveToRangeEnd w:id="42"/>
    <w:p w14:paraId="6A50740A" w14:textId="58B86DA4" w:rsidR="0033338E" w:rsidRDefault="0033338E" w:rsidP="0033338E">
      <w:pPr>
        <w:pStyle w:val="Standard"/>
        <w:tabs>
          <w:tab w:val="center" w:pos="4320"/>
          <w:tab w:val="right" w:pos="8640"/>
        </w:tabs>
        <w:overflowPunct w:val="0"/>
        <w:autoSpaceDE w:val="0"/>
        <w:spacing w:line="480" w:lineRule="auto"/>
        <w:rPr>
          <w:rFonts w:eastAsia="Times New Roman" w:cs="Times New Roman"/>
        </w:rPr>
      </w:pPr>
      <w:r>
        <w:rPr>
          <w:rFonts w:eastAsia="Times New Roman" w:cs="Times New Roman"/>
        </w:rPr>
        <w:t xml:space="preserve">. Associative words are linked due to the language a person uses and the culture they are a part of. Using words together contextually forges associative relationships in the brain, such as the words ALIEN and PREDATOR, which would be associatively linked for most Americans due to the movies and popular culture. Semantic word pairs are those linked by their shared features, such as WASP and BEE. </w:t>
      </w:r>
      <w:moveFromRangeStart w:id="44" w:author="Erin" w:date="2011-03-14T14:54:00Z" w:name="move161733775"/>
      <w:moveFrom w:id="45" w:author="Erin" w:date="2011-03-14T14:54:00Z">
        <w:r w:rsidDel="005A46F7">
          <w:rPr>
            <w:rFonts w:eastAsia="Times New Roman" w:cs="Times New Roman"/>
          </w:rPr>
          <w:t>(Nelson, McEvoy &amp;, Schreiber, 2004)</w:t>
        </w:r>
      </w:moveFrom>
      <w:moveFromRangeEnd w:id="44"/>
    </w:p>
    <w:p w14:paraId="2B808E55" w14:textId="450488D8"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Associative and semantic relationships between words are </w:t>
      </w:r>
      <w:del w:id="46" w:author="Erin" w:date="2011-03-14T14:54:00Z">
        <w:r w:rsidDel="005A46F7">
          <w:rPr>
            <w:rFonts w:eastAsia="Times New Roman" w:cs="Times New Roman"/>
          </w:rPr>
          <w:delText>something we can measure using existing methods and databases</w:delText>
        </w:r>
      </w:del>
      <w:ins w:id="47" w:author="Erin" w:date="2011-03-14T14:54:00Z">
        <w:r w:rsidR="005A46F7">
          <w:rPr>
            <w:rFonts w:eastAsia="Times New Roman" w:cs="Times New Roman"/>
          </w:rPr>
          <w:t xml:space="preserve">experimentally definable by the use of normed </w:t>
        </w:r>
        <w:commentRangeStart w:id="48"/>
        <w:r w:rsidR="005A46F7">
          <w:rPr>
            <w:rFonts w:eastAsia="Times New Roman" w:cs="Times New Roman"/>
          </w:rPr>
          <w:t>databases</w:t>
        </w:r>
        <w:commentRangeEnd w:id="48"/>
        <w:r w:rsidR="005A46F7">
          <w:rPr>
            <w:rStyle w:val="CommentReference"/>
            <w:rFonts w:cs="Times New Roman"/>
            <w:kern w:val="1"/>
          </w:rPr>
          <w:commentReference w:id="48"/>
        </w:r>
      </w:ins>
      <w:r>
        <w:rPr>
          <w:rFonts w:eastAsia="Times New Roman" w:cs="Times New Roman"/>
        </w:rPr>
        <w:t xml:space="preserve">. Maki, McKinley, and Thompson (2004) took the online dictionary, </w:t>
      </w:r>
      <w:proofErr w:type="spellStart"/>
      <w:r>
        <w:rPr>
          <w:rFonts w:eastAsia="Times New Roman" w:cs="Times New Roman"/>
        </w:rPr>
        <w:t>WordNet</w:t>
      </w:r>
      <w:proofErr w:type="spellEnd"/>
      <w:r>
        <w:rPr>
          <w:rFonts w:eastAsia="Times New Roman" w:cs="Times New Roman"/>
        </w:rPr>
        <w:t xml:space="preserve">, and using methods by Jiang and </w:t>
      </w:r>
      <w:proofErr w:type="spellStart"/>
      <w:r>
        <w:rPr>
          <w:rFonts w:eastAsia="Times New Roman" w:cs="Times New Roman"/>
        </w:rPr>
        <w:t>Conrath</w:t>
      </w:r>
      <w:proofErr w:type="spellEnd"/>
      <w:r>
        <w:rPr>
          <w:rFonts w:eastAsia="Times New Roman" w:cs="Times New Roman"/>
        </w:rPr>
        <w:t xml:space="preserve"> (1997) and software by </w:t>
      </w:r>
      <w:proofErr w:type="spellStart"/>
      <w:r>
        <w:rPr>
          <w:rFonts w:eastAsia="Times New Roman" w:cs="Times New Roman"/>
        </w:rPr>
        <w:t>Patwardhan</w:t>
      </w:r>
      <w:proofErr w:type="spellEnd"/>
      <w:r>
        <w:rPr>
          <w:rFonts w:eastAsia="Times New Roman" w:cs="Times New Roman"/>
        </w:rPr>
        <w:t xml:space="preserve"> and Pederson (2003) created databases of </w:t>
      </w:r>
      <w:commentRangeStart w:id="50"/>
      <w:r>
        <w:rPr>
          <w:rFonts w:eastAsia="Times New Roman" w:cs="Times New Roman"/>
        </w:rPr>
        <w:t>words</w:t>
      </w:r>
      <w:commentRangeEnd w:id="50"/>
      <w:r w:rsidR="005A46F7">
        <w:rPr>
          <w:rStyle w:val="CommentReference"/>
          <w:rFonts w:cs="Times New Roman"/>
          <w:kern w:val="1"/>
        </w:rPr>
        <w:commentReference w:id="50"/>
      </w:r>
      <w:r>
        <w:rPr>
          <w:rFonts w:eastAsia="Times New Roman" w:cs="Times New Roman"/>
        </w:rPr>
        <w:t xml:space="preserve"> displaying </w:t>
      </w:r>
      <w:del w:id="51" w:author="Erin" w:date="2011-03-14T14:55:00Z">
        <w:r w:rsidDel="005A46F7">
          <w:rPr>
            <w:rFonts w:eastAsia="Times New Roman" w:cs="Times New Roman"/>
          </w:rPr>
          <w:delText>associative strength and</w:delText>
        </w:r>
      </w:del>
      <w:ins w:id="52" w:author="Erin" w:date="2011-03-14T14:55:00Z">
        <w:r w:rsidR="005A46F7">
          <w:rPr>
            <w:rFonts w:eastAsia="Times New Roman" w:cs="Times New Roman"/>
          </w:rPr>
          <w:t>the</w:t>
        </w:r>
      </w:ins>
      <w:r>
        <w:rPr>
          <w:rFonts w:eastAsia="Times New Roman" w:cs="Times New Roman"/>
        </w:rPr>
        <w:t xml:space="preserve"> semantic distance between individual words. This database display</w:t>
      </w:r>
      <w:ins w:id="53" w:author="Erin" w:date="2011-03-14T14:56:00Z">
        <w:r w:rsidR="005A46F7">
          <w:rPr>
            <w:rFonts w:eastAsia="Times New Roman" w:cs="Times New Roman"/>
          </w:rPr>
          <w:t xml:space="preserve">s the relatedness between two words by measuring how semantically close words appear in a </w:t>
        </w:r>
      </w:ins>
      <w:ins w:id="54" w:author="Erin" w:date="2011-03-14T14:57:00Z">
        <w:r w:rsidR="005A46F7">
          <w:rPr>
            <w:rFonts w:eastAsia="Times New Roman" w:cs="Times New Roman"/>
          </w:rPr>
          <w:t>hierarchy</w:t>
        </w:r>
      </w:ins>
      <w:ins w:id="55" w:author="Erin" w:date="2011-03-14T14:56:00Z">
        <w:r w:rsidR="005A46F7">
          <w:rPr>
            <w:rFonts w:eastAsia="Times New Roman" w:cs="Times New Roman"/>
          </w:rPr>
          <w:t>,</w:t>
        </w:r>
      </w:ins>
      <w:ins w:id="56" w:author="Erin" w:date="2011-03-14T14:57:00Z">
        <w:r w:rsidR="005A46F7">
          <w:rPr>
            <w:rFonts w:eastAsia="Times New Roman" w:cs="Times New Roman"/>
          </w:rPr>
          <w:t xml:space="preserve"> </w:t>
        </w:r>
        <w:commentRangeStart w:id="57"/>
        <w:r w:rsidR="005A46F7">
          <w:rPr>
            <w:rFonts w:eastAsia="Times New Roman" w:cs="Times New Roman"/>
          </w:rPr>
          <w:t>or</w:t>
        </w:r>
        <w:commentRangeEnd w:id="57"/>
        <w:r w:rsidR="005A46F7">
          <w:rPr>
            <w:rStyle w:val="CommentReference"/>
            <w:rFonts w:cs="Times New Roman"/>
            <w:kern w:val="1"/>
          </w:rPr>
          <w:commentReference w:id="57"/>
        </w:r>
        <w:r w:rsidR="005A46F7">
          <w:rPr>
            <w:rFonts w:eastAsia="Times New Roman" w:cs="Times New Roman"/>
          </w:rPr>
          <w:t xml:space="preserve"> the JCN.  </w:t>
        </w:r>
      </w:ins>
      <w:del w:id="59" w:author="Erin" w:date="2011-03-14T14:56:00Z">
        <w:r w:rsidDel="005A46F7">
          <w:rPr>
            <w:rFonts w:eastAsia="Times New Roman" w:cs="Times New Roman"/>
          </w:rPr>
          <w:delText xml:space="preserve">ed the separable differences between semantic and associated relatedness, as well as forming a common database of semantic distances (levels of semantic relatedness). These distances were measured using the terms Forward Strength (FSG) and the Jiang and Conrath measure of semantic distance (JCN). </w:delText>
        </w:r>
      </w:del>
      <w:moveFromRangeStart w:id="60" w:author="Erin" w:date="2011-03-14T14:56:00Z" w:name="move161733895"/>
      <w:moveFrom w:id="61" w:author="Erin" w:date="2011-03-14T14:56:00Z">
        <w:r w:rsidDel="005A46F7">
          <w:rPr>
            <w:rFonts w:eastAsia="Times New Roman" w:cs="Times New Roman"/>
          </w:rPr>
          <w:t xml:space="preserve">FSG refers to the probability that a prime word will elicit the target word, representing their level of association. </w:t>
        </w:r>
      </w:moveFrom>
      <w:moveFromRangeEnd w:id="60"/>
      <w:r>
        <w:rPr>
          <w:rFonts w:eastAsia="Times New Roman" w:cs="Times New Roman"/>
        </w:rPr>
        <w:t xml:space="preserve">JCN measures the word pairs' informational distance from one another, or their semantic similarities. Therefore, </w:t>
      </w:r>
      <w:del w:id="62" w:author="Erin" w:date="2011-03-14T14:57:00Z">
        <w:r w:rsidDel="005A46F7">
          <w:rPr>
            <w:rFonts w:eastAsia="Times New Roman" w:cs="Times New Roman"/>
          </w:rPr>
          <w:delText>a high FSG score shows strong associative relation, whereas a l</w:delText>
        </w:r>
      </w:del>
      <w:ins w:id="63" w:author="Erin" w:date="2011-03-14T14:57:00Z">
        <w:r w:rsidR="005A46F7">
          <w:rPr>
            <w:rFonts w:eastAsia="Times New Roman" w:cs="Times New Roman"/>
          </w:rPr>
          <w:t>a l</w:t>
        </w:r>
      </w:ins>
      <w:r>
        <w:rPr>
          <w:rFonts w:eastAsia="Times New Roman" w:cs="Times New Roman"/>
        </w:rPr>
        <w:t xml:space="preserve">ow JCN </w:t>
      </w:r>
      <w:r>
        <w:rPr>
          <w:rFonts w:eastAsia="Times New Roman" w:cs="Times New Roman"/>
        </w:rPr>
        <w:lastRenderedPageBreak/>
        <w:t>score demonstrates a close semantic relationship.</w:t>
      </w:r>
    </w:p>
    <w:p w14:paraId="0CBF228C" w14:textId="1DF1C95B" w:rsidR="005A46F7" w:rsidRDefault="0033338E" w:rsidP="00013095">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Another useful database, created by Nelson, </w:t>
      </w:r>
      <w:proofErr w:type="spellStart"/>
      <w:r>
        <w:rPr>
          <w:rFonts w:eastAsia="Times New Roman" w:cs="Times New Roman"/>
        </w:rPr>
        <w:t>McEvoy</w:t>
      </w:r>
      <w:proofErr w:type="spellEnd"/>
      <w:r>
        <w:rPr>
          <w:rFonts w:eastAsia="Times New Roman" w:cs="Times New Roman"/>
        </w:rPr>
        <w:t>, and Schreiber (2004), is centered on the associative relationships between words. These relationships were measured using extensive norming via a large population of people from many different backgrounds providing feedback on words associated with other words in their memory. Participants were given cue words and asked to write the first meaningfully related or associated word that came to mind. These responses were asked of and averaged over many participants.</w:t>
      </w:r>
      <w:ins w:id="64" w:author="Erin" w:date="2011-03-14T14:57:00Z">
        <w:r w:rsidR="00013095">
          <w:rPr>
            <w:rFonts w:eastAsia="Times New Roman" w:cs="Times New Roman"/>
          </w:rPr>
          <w:t xml:space="preserve">  This method creates the forward strength </w:t>
        </w:r>
      </w:ins>
      <w:ins w:id="65" w:author="Erin" w:date="2011-03-14T14:58:00Z">
        <w:r w:rsidR="00013095">
          <w:rPr>
            <w:rFonts w:eastAsia="Times New Roman" w:cs="Times New Roman"/>
          </w:rPr>
          <w:t xml:space="preserve">(FSG) </w:t>
        </w:r>
      </w:ins>
      <w:ins w:id="66" w:author="Erin" w:date="2011-03-14T14:57:00Z">
        <w:r w:rsidR="00013095">
          <w:rPr>
            <w:rFonts w:eastAsia="Times New Roman" w:cs="Times New Roman"/>
          </w:rPr>
          <w:t xml:space="preserve">or </w:t>
        </w:r>
      </w:ins>
      <w:del w:id="67" w:author="Erin" w:date="2011-03-14T14:58:00Z">
        <w:r w:rsidDel="00013095">
          <w:rPr>
            <w:rFonts w:eastAsia="Times New Roman" w:cs="Times New Roman"/>
          </w:rPr>
          <w:delText xml:space="preserve"> </w:delText>
        </w:r>
      </w:del>
      <w:ins w:id="68" w:author="Erin" w:date="2011-03-14T14:58:00Z">
        <w:r w:rsidR="00013095">
          <w:rPr>
            <w:rFonts w:eastAsia="Times New Roman" w:cs="Times New Roman"/>
          </w:rPr>
          <w:t xml:space="preserve">the probability that a prime word will elicit the target word, representing their level of association.  </w:t>
        </w:r>
      </w:ins>
      <w:r>
        <w:rPr>
          <w:rFonts w:eastAsia="Times New Roman" w:cs="Times New Roman"/>
        </w:rPr>
        <w:t>This method allows for the greatest diversity in participants’ previous life experiences, which prevents the database from being culturally or regionally biased towards one group or another.</w:t>
      </w:r>
      <w:ins w:id="69" w:author="Erin" w:date="2011-03-14T14:58:00Z">
        <w:r w:rsidR="00013095" w:rsidDel="00013095">
          <w:rPr>
            <w:rFonts w:eastAsia="Times New Roman" w:cs="Times New Roman"/>
          </w:rPr>
          <w:t xml:space="preserve"> </w:t>
        </w:r>
      </w:ins>
      <w:moveToRangeStart w:id="70" w:author="Erin" w:date="2011-03-14T14:56:00Z" w:name="move161733895"/>
      <w:moveTo w:id="71" w:author="Erin" w:date="2011-03-14T14:56:00Z">
        <w:del w:id="72" w:author="Erin" w:date="2011-03-14T14:58:00Z">
          <w:r w:rsidR="005A46F7" w:rsidDel="00013095">
            <w:rPr>
              <w:rFonts w:eastAsia="Times New Roman" w:cs="Times New Roman"/>
            </w:rPr>
            <w:delText>FSG refers to the probability that a prime word will elicit the target word, representing their level of association.</w:delText>
          </w:r>
        </w:del>
      </w:moveTo>
      <w:moveToRangeEnd w:id="70"/>
    </w:p>
    <w:p w14:paraId="40837747"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 xml:space="preserve">           The current study seeks to discover if there are significant differences between N400 activation in the brain when presented with semantic-only, associative-only, and unrelated word pairs. Further knowledge of the role different types of word </w:t>
      </w:r>
      <w:proofErr w:type="gramStart"/>
      <w:r>
        <w:rPr>
          <w:rFonts w:eastAsia="Times New Roman" w:cs="Times New Roman"/>
        </w:rPr>
        <w:t>associations</w:t>
      </w:r>
      <w:proofErr w:type="gramEnd"/>
      <w:r>
        <w:rPr>
          <w:rFonts w:eastAsia="Times New Roman" w:cs="Times New Roman"/>
        </w:rPr>
        <w:t xml:space="preserve"> play in the N400 waveform will facilitate future research in priming and ERP data. If differences are found in specific types of word relations, the study of cognitive language comprehension will shift towards understanding further these specific differences.</w:t>
      </w:r>
    </w:p>
    <w:p w14:paraId="0E83B4BD" w14:textId="77777777" w:rsidR="0033338E" w:rsidRDefault="0033338E" w:rsidP="0033338E">
      <w:pPr>
        <w:pStyle w:val="Standard"/>
        <w:tabs>
          <w:tab w:val="center" w:pos="630"/>
          <w:tab w:val="right" w:pos="8640"/>
        </w:tabs>
        <w:overflowPunct w:val="0"/>
        <w:autoSpaceDE w:val="0"/>
        <w:spacing w:line="480" w:lineRule="auto"/>
      </w:pPr>
      <w:r>
        <w:t xml:space="preserve">           These factors will be studied by presenting participants with a lexical decision task involving a mixed progression of semantically, associatively, and unrelated words. The N400 modulation will be observed in each of these, and any differences noted. It is expected that the N400 modulation will vary from the different types of word relation, as they are organized differently in the brain’s cognitive schemas.</w:t>
      </w:r>
    </w:p>
    <w:p w14:paraId="6DB9773F" w14:textId="77777777" w:rsidR="0033338E" w:rsidRDefault="0033338E" w:rsidP="0033338E">
      <w:pPr>
        <w:pStyle w:val="Standard"/>
        <w:spacing w:line="480" w:lineRule="auto"/>
        <w:jc w:val="center"/>
      </w:pPr>
      <w:r>
        <w:t>Method</w:t>
      </w:r>
    </w:p>
    <w:p w14:paraId="7F209BC0" w14:textId="77777777" w:rsidR="0033338E" w:rsidRPr="000210E5" w:rsidRDefault="0033338E" w:rsidP="0033338E">
      <w:pPr>
        <w:pStyle w:val="Standard"/>
        <w:overflowPunct w:val="0"/>
        <w:spacing w:line="480" w:lineRule="auto"/>
        <w:rPr>
          <w:i/>
        </w:rPr>
      </w:pPr>
      <w:r w:rsidRPr="000210E5">
        <w:rPr>
          <w:i/>
        </w:rPr>
        <w:lastRenderedPageBreak/>
        <w:t>Participants</w:t>
      </w:r>
      <w:r>
        <w:rPr>
          <w:i/>
        </w:rPr>
        <w:t>.</w:t>
      </w:r>
    </w:p>
    <w:p w14:paraId="21041C4C" w14:textId="6AC05B10" w:rsidR="0033338E" w:rsidRDefault="0033338E" w:rsidP="0033338E">
      <w:pPr>
        <w:pStyle w:val="Standard"/>
        <w:overflowPunct w:val="0"/>
        <w:spacing w:line="480" w:lineRule="auto"/>
      </w:pPr>
      <w:r>
        <w:tab/>
        <w:t>Twenty undergraduate students were recruited from the University of Mississippi (13 women and 7 men) volunteered to participate. All participants were English speakers. Volunteers received no incentive for participation. The experiment was carried out with the permission of the University of Mississippi Institutional Review Board, and all participants signed the corresponding consent forms. One participant's data was corrupted and could not be used</w:t>
      </w:r>
      <w:ins w:id="73" w:author="Erin" w:date="2011-03-14T14:59:00Z">
        <w:r w:rsidR="00013095">
          <w:t xml:space="preserve">, and another participant was excluded for poor </w:t>
        </w:r>
        <w:commentRangeStart w:id="74"/>
        <w:r w:rsidR="00013095">
          <w:t>task</w:t>
        </w:r>
        <w:commentRangeEnd w:id="74"/>
        <w:r w:rsidR="00013095">
          <w:rPr>
            <w:rStyle w:val="CommentReference"/>
            <w:rFonts w:cs="Times New Roman"/>
            <w:kern w:val="1"/>
          </w:rPr>
          <w:commentReference w:id="74"/>
        </w:r>
        <w:r w:rsidR="00013095">
          <w:t xml:space="preserve"> performance, </w:t>
        </w:r>
      </w:ins>
      <w:del w:id="76" w:author="Erin" w:date="2011-03-14T14:59:00Z">
        <w:r w:rsidDel="00013095">
          <w:delText xml:space="preserve">, </w:delText>
        </w:r>
      </w:del>
      <w:r>
        <w:t>leaving eighteen participants (13 women and 6 men).</w:t>
      </w:r>
    </w:p>
    <w:p w14:paraId="35BE59B7" w14:textId="77777777" w:rsidR="0033338E" w:rsidRPr="000210E5" w:rsidRDefault="0033338E" w:rsidP="0033338E">
      <w:pPr>
        <w:pStyle w:val="Standard"/>
        <w:overflowPunct w:val="0"/>
        <w:spacing w:line="480" w:lineRule="auto"/>
        <w:rPr>
          <w:i/>
        </w:rPr>
      </w:pPr>
      <w:r w:rsidRPr="000210E5">
        <w:rPr>
          <w:i/>
        </w:rPr>
        <w:t>Apparatus</w:t>
      </w:r>
      <w:r>
        <w:rPr>
          <w:i/>
        </w:rPr>
        <w:t>.</w:t>
      </w:r>
    </w:p>
    <w:p w14:paraId="62848D9B" w14:textId="27C29FE9" w:rsidR="0033338E" w:rsidRDefault="0033338E" w:rsidP="0033338E">
      <w:pPr>
        <w:pStyle w:val="Standard"/>
        <w:overflowPunct w:val="0"/>
        <w:spacing w:line="480" w:lineRule="auto"/>
      </w:pPr>
      <w:r>
        <w:tab/>
        <w:t xml:space="preserve">The system used was a 32 Channel EEG Cap connected to a </w:t>
      </w:r>
      <w:proofErr w:type="spellStart"/>
      <w:r>
        <w:t>NuAmps</w:t>
      </w:r>
      <w:proofErr w:type="spellEnd"/>
      <w:r>
        <w:t xml:space="preserve"> </w:t>
      </w:r>
      <w:proofErr w:type="spellStart"/>
      <w:r>
        <w:t>monopolar</w:t>
      </w:r>
      <w:proofErr w:type="spellEnd"/>
      <w:r>
        <w:t xml:space="preserve"> digital amplifier, which was connected to a computer running SCAN 4.5 software to record the data. This SCAN software is capable of handling the digital data captured by the </w:t>
      </w:r>
      <w:proofErr w:type="spellStart"/>
      <w:r>
        <w:t>NuAmps</w:t>
      </w:r>
      <w:proofErr w:type="spellEnd"/>
      <w:r>
        <w:t xml:space="preserve"> amplifier. </w:t>
      </w:r>
      <w:r w:rsidRPr="000210E5">
        <w:t>STIM</w:t>
      </w:r>
      <w:r w:rsidRPr="000210E5">
        <w:rPr>
          <w:vertAlign w:val="superscript"/>
        </w:rPr>
        <w:t>2</w:t>
      </w:r>
      <w:r>
        <w:rPr>
          <w:vertAlign w:val="superscript"/>
        </w:rPr>
        <w:t xml:space="preserve"> </w:t>
      </w:r>
      <w:r>
        <w:t xml:space="preserve">was used to coordinate the timing issues associated with Windows XP and collecting EEG data on a separate computer. </w:t>
      </w:r>
      <w:r w:rsidRPr="000210E5">
        <w:t>STIM</w:t>
      </w:r>
      <w:r w:rsidRPr="000210E5">
        <w:rPr>
          <w:vertAlign w:val="superscript"/>
        </w:rPr>
        <w:t>2</w:t>
      </w:r>
      <w:r>
        <w:t xml:space="preserve"> also serves as the software base for programming and operating experiments of this nature. The sensors in the EEG cap are sponges injected with 130 ml of electrically conductive solution (non-toxic and non-irritating). Also, to protect the participants and equipment, a surge protector was used at all times during data acquisition. The sensors record electrical activity just below the scalp, displaying brain activation. This data was amplified by the </w:t>
      </w:r>
      <w:proofErr w:type="spellStart"/>
      <w:r>
        <w:t>NuAmps</w:t>
      </w:r>
      <w:proofErr w:type="spellEnd"/>
      <w:r>
        <w:t xml:space="preserve"> hardware, and processed and recorded by the SCAN software</w:t>
      </w:r>
      <w:ins w:id="77" w:author="Erin" w:date="2011-03-14T15:00:00Z">
        <w:r w:rsidR="0036306B">
          <w:t>.</w:t>
        </w:r>
      </w:ins>
    </w:p>
    <w:p w14:paraId="12396221" w14:textId="77777777" w:rsidR="0033338E" w:rsidRPr="000210E5" w:rsidRDefault="0033338E" w:rsidP="0033338E">
      <w:pPr>
        <w:pStyle w:val="Standard"/>
        <w:overflowPunct w:val="0"/>
        <w:spacing w:line="480" w:lineRule="auto"/>
        <w:rPr>
          <w:i/>
        </w:rPr>
      </w:pPr>
      <w:r w:rsidRPr="000210E5">
        <w:rPr>
          <w:i/>
        </w:rPr>
        <w:t>Materials</w:t>
      </w:r>
      <w:r>
        <w:rPr>
          <w:i/>
        </w:rPr>
        <w:t>.</w:t>
      </w:r>
    </w:p>
    <w:p w14:paraId="3E765844" w14:textId="2C3D1428" w:rsidR="0033338E" w:rsidRDefault="0033338E" w:rsidP="0033338E">
      <w:pPr>
        <w:pStyle w:val="Standard"/>
        <w:overflowPunct w:val="0"/>
        <w:spacing w:line="480" w:lineRule="auto"/>
      </w:pPr>
      <w:r>
        <w:tab/>
        <w:t xml:space="preserve">This experiment consisted of 360 word pairs separated into pairs in which the target words were unrelated to the prime (60), semantically associated to the prime (60), associatively related to the prime (60), or were </w:t>
      </w:r>
      <w:proofErr w:type="spellStart"/>
      <w:r>
        <w:t>nonwords</w:t>
      </w:r>
      <w:proofErr w:type="spellEnd"/>
      <w:r>
        <w:t xml:space="preserve"> (60). Of the 360 pairs, 180 involved a lexical </w:t>
      </w:r>
      <w:r>
        <w:lastRenderedPageBreak/>
        <w:t>decision task, and 180 involved a letter search task. The ratio of yes/no correct answers for words and non-word</w:t>
      </w:r>
      <w:ins w:id="78" w:author="Erin" w:date="2011-03-14T15:01:00Z">
        <w:r w:rsidR="0036306B">
          <w:t>s in the lexical decision task</w:t>
        </w:r>
      </w:ins>
      <w:del w:id="79" w:author="Erin" w:date="2011-03-14T15:01:00Z">
        <w:r w:rsidDel="0036306B">
          <w:delText>s</w:delText>
        </w:r>
      </w:del>
      <w:r>
        <w:t xml:space="preserve"> was 2:1</w:t>
      </w:r>
      <w:ins w:id="80" w:author="Erin" w:date="2011-03-14T15:00:00Z">
        <w:r w:rsidR="0036306B">
          <w:t xml:space="preserve"> and 1:1 for yes/no </w:t>
        </w:r>
      </w:ins>
      <w:ins w:id="81" w:author="Erin" w:date="2011-03-14T15:01:00Z">
        <w:r w:rsidR="0036306B">
          <w:t>decisions in the letter search task</w:t>
        </w:r>
      </w:ins>
      <w:r>
        <w:t xml:space="preserve">. </w:t>
      </w:r>
    </w:p>
    <w:p w14:paraId="5D24FF18" w14:textId="77777777" w:rsidR="0033338E" w:rsidRDefault="0033338E" w:rsidP="0033338E">
      <w:pPr>
        <w:pStyle w:val="Standard"/>
        <w:overflowPunct w:val="0"/>
        <w:spacing w:line="480" w:lineRule="auto"/>
        <w:ind w:firstLine="720"/>
      </w:pPr>
      <w:r>
        <w:t xml:space="preserve">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 An example of this would be the words DAIRY and COW. The semantic word pairs were chosen using the criteria that they had a high semantic relatedness shown in a JCN of 3 or less; and were not associatively related, having an FSG of less than .01. INN and LODGE are an example of this type of relationship. The unrelated words were chosen so that they had no similarities between the paired words on any scale, such as BLENDER and COMPASS. For non-word pairs, the target word had a letter changed so that it was no longer a real word, but the structure was left intact to require that the participant process the word cognitively. These words were entered into a program written in the </w:t>
      </w:r>
      <w:proofErr w:type="spellStart"/>
      <w:r>
        <w:t>Gentask</w:t>
      </w:r>
      <w:proofErr w:type="spellEnd"/>
      <w:r>
        <w:t xml:space="preserve"> (Generalized Task Editor) function of the Stim</w:t>
      </w:r>
      <w:r w:rsidRPr="004B77A7">
        <w:rPr>
          <w:vertAlign w:val="superscript"/>
        </w:rPr>
        <w:t>2</w:t>
      </w:r>
      <w:r>
        <w:t xml:space="preserve"> software.</w:t>
      </w:r>
    </w:p>
    <w:p w14:paraId="6F5B261D" w14:textId="77777777" w:rsidR="0033338E" w:rsidRPr="0048598C" w:rsidRDefault="0033338E" w:rsidP="0033338E">
      <w:pPr>
        <w:overflowPunct w:val="0"/>
        <w:spacing w:line="480" w:lineRule="auto"/>
        <w:rPr>
          <w:i/>
        </w:rPr>
      </w:pPr>
      <w:r w:rsidRPr="0048598C">
        <w:rPr>
          <w:i/>
        </w:rPr>
        <w:t>Procedure.</w:t>
      </w:r>
    </w:p>
    <w:p w14:paraId="16D2240B" w14:textId="125A1A1B" w:rsidR="0033338E" w:rsidRPr="0048598C" w:rsidRDefault="0033338E" w:rsidP="0033338E">
      <w:pPr>
        <w:overflowPunct w:val="0"/>
        <w:spacing w:line="480" w:lineRule="auto"/>
      </w:pPr>
      <w:r w:rsidRPr="0048598C">
        <w:tab/>
        <w:t xml:space="preserve">Testing occurred in one session consisting of six blocks of acquired data, broken up by brief rest periods. These recordings were later processed to extract the </w:t>
      </w:r>
      <w:del w:id="82" w:author="Erin" w:date="2011-03-14T15:02:00Z">
        <w:r w:rsidRPr="0048598C" w:rsidDel="000659E5">
          <w:delText>n400</w:delText>
        </w:r>
        <w:r w:rsidDel="000659E5">
          <w:delText xml:space="preserve"> </w:delText>
        </w:r>
      </w:del>
      <w:ins w:id="83" w:author="Erin" w:date="2011-03-14T15:02:00Z">
        <w:r w:rsidR="000659E5">
          <w:t>N</w:t>
        </w:r>
        <w:r w:rsidR="000659E5" w:rsidRPr="0048598C">
          <w:t>400</w:t>
        </w:r>
        <w:r w:rsidR="000659E5">
          <w:t xml:space="preserve"> </w:t>
        </w:r>
      </w:ins>
      <w:r>
        <w:t>w</w:t>
      </w:r>
      <w:r w:rsidRPr="0048598C">
        <w:t>aveform data.</w:t>
      </w:r>
    </w:p>
    <w:p w14:paraId="16BD7711" w14:textId="73CB85BB" w:rsidR="0033338E" w:rsidRPr="0048598C" w:rsidRDefault="0033338E" w:rsidP="0033338E">
      <w:pPr>
        <w:overflowPunct w:val="0"/>
        <w:spacing w:line="480" w:lineRule="auto"/>
      </w:pPr>
      <w:r w:rsidRPr="0048598C">
        <w:tab/>
        <w:t xml:space="preserve">A </w:t>
      </w:r>
      <w:proofErr w:type="spellStart"/>
      <w:r w:rsidRPr="0048598C">
        <w:t>NuAmps</w:t>
      </w:r>
      <w:proofErr w:type="spellEnd"/>
      <w:r w:rsidRPr="0048598C">
        <w:t xml:space="preserve"> </w:t>
      </w:r>
      <w:proofErr w:type="spellStart"/>
      <w:r w:rsidRPr="0048598C">
        <w:t>monopolar</w:t>
      </w:r>
      <w:proofErr w:type="spellEnd"/>
      <w:r w:rsidRPr="0048598C">
        <w:t xml:space="preserve"> digital amplifier headpiece was used to detect EEG patterns occurring just below the scalp. This device was hooked to a computer running both the STIM</w:t>
      </w:r>
      <w:r w:rsidRPr="0048598C">
        <w:rPr>
          <w:vertAlign w:val="superscript"/>
        </w:rPr>
        <w:t>2</w:t>
      </w:r>
      <w:r w:rsidRPr="0048598C">
        <w:t xml:space="preserve"> and SCAN software packages capable of interpreting and encoding EEG data</w:t>
      </w:r>
      <w:ins w:id="84" w:author="Erin" w:date="2011-03-14T15:02:00Z">
        <w:r w:rsidR="000659E5">
          <w:t xml:space="preserve">.  </w:t>
        </w:r>
      </w:ins>
      <w:del w:id="85" w:author="Erin" w:date="2011-03-14T15:02:00Z">
        <w:r w:rsidRPr="0048598C" w:rsidDel="000659E5">
          <w:delText xml:space="preserve">, as well as being the software in which the lexical decision task was programmed and run. </w:delText>
        </w:r>
      </w:del>
      <w:r w:rsidRPr="0048598C">
        <w:t xml:space="preserve">Each participant signed a consent form prior to the experiment. Before each participant was measured, the system was configured to the correct settings and the hardware prepared. This setup consisted of </w:t>
      </w:r>
      <w:r w:rsidRPr="0048598C">
        <w:lastRenderedPageBreak/>
        <w:t xml:space="preserve">inserting sensor sponges into the appropriate slots of the EEG cap, and securing the cap to the participant’s head with a Velcro chinstrap.  Next two ground sensors (baseline scalp </w:t>
      </w:r>
      <w:proofErr w:type="spellStart"/>
      <w:r w:rsidRPr="0048598C">
        <w:t>electroconductivity</w:t>
      </w:r>
      <w:proofErr w:type="spellEnd"/>
      <w:r w:rsidRPr="0048598C">
        <w:t xml:space="preserve"> without underlying brain activity) were placed on the right and left mastoid bones, or the slightly protruding bones just behind each ear. With the cap and sensors in place, a non-toxic, non-irritating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proper operating conditions were reached, the participants were asked to blink their eyes rapidly a few times to establish a base for determining eye blink artifacts in the data. Once these baselines were acquired the </w:t>
      </w:r>
      <w:del w:id="86" w:author="Erin" w:date="2011-03-14T15:03:00Z">
        <w:r w:rsidRPr="0048598C" w:rsidDel="000659E5">
          <w:delText>lexical decision task began</w:delText>
        </w:r>
      </w:del>
      <w:ins w:id="87" w:author="Erin" w:date="2011-03-14T15:03:00Z">
        <w:r w:rsidR="000659E5">
          <w:t>experiment began</w:t>
        </w:r>
      </w:ins>
      <w:r w:rsidRPr="0048598C">
        <w:t xml:space="preserve">. </w:t>
      </w:r>
    </w:p>
    <w:p w14:paraId="7D8D7C12" w14:textId="4169E98E" w:rsidR="0033338E" w:rsidRDefault="0033338E">
      <w:pPr>
        <w:overflowPunct w:val="0"/>
        <w:spacing w:line="480" w:lineRule="auto"/>
        <w:ind w:firstLine="720"/>
        <w:rPr>
          <w:ins w:id="88" w:author="Erin" w:date="2011-03-14T15:05:00Z"/>
        </w:rPr>
        <w:pPrChange w:id="89" w:author="Erin" w:date="2011-03-14T15:03:00Z">
          <w:pPr>
            <w:overflowPunct w:val="0"/>
            <w:spacing w:line="480" w:lineRule="auto"/>
          </w:pPr>
        </w:pPrChange>
      </w:pPr>
      <w:r w:rsidRPr="0048598C">
        <w:t>The lexical decision involved the participants observing a word onscreen and deciding whether or not it was a word or non-word (such as TORTOISE and WERM) using pre-determined button presses.</w:t>
      </w:r>
      <w:r>
        <w:t xml:space="preserve">  The letter search task involved the participants observing a word onscreen and deciding whether </w:t>
      </w:r>
      <w:del w:id="90" w:author="Erin" w:date="2011-03-14T15:04:00Z">
        <w:r w:rsidDel="000659E5">
          <w:delText xml:space="preserve">or not </w:delText>
        </w:r>
      </w:del>
      <w:r>
        <w:t xml:space="preserve">it had repeated letter </w:t>
      </w:r>
      <w:del w:id="91" w:author="Erin" w:date="2011-03-14T15:04:00Z">
        <w:r w:rsidDel="000659E5">
          <w:delText xml:space="preserve">or not </w:delText>
        </w:r>
      </w:del>
      <w:r>
        <w:t xml:space="preserve">(like the repeated letters in DOCTOR as opposed to no repeated letters in NURSE) using pre-determined button presses. </w:t>
      </w:r>
      <w:r w:rsidRPr="0048598C">
        <w:t xml:space="preserve"> The word would be presented onscreen, and would stay there until the participant pressed either “</w:t>
      </w:r>
      <w:r>
        <w:t>1</w:t>
      </w:r>
      <w:r w:rsidRPr="0048598C">
        <w:t>” for yes (real word</w:t>
      </w:r>
      <w:ins w:id="92" w:author="Erin" w:date="2011-03-14T15:04:00Z">
        <w:r w:rsidR="000659E5">
          <w:t>/repeated letters</w:t>
        </w:r>
      </w:ins>
      <w:r w:rsidRPr="0048598C">
        <w:t xml:space="preserve">), or </w:t>
      </w:r>
      <w:r>
        <w:t>“</w:t>
      </w:r>
      <w:del w:id="93" w:author="Erin" w:date="2011-03-14T15:04:00Z">
        <w:r w:rsidDel="000659E5">
          <w:delText>2</w:delText>
        </w:r>
      </w:del>
      <w:ins w:id="94" w:author="Erin" w:date="2011-03-14T15:04:00Z">
        <w:r w:rsidR="000659E5">
          <w:t>9</w:t>
        </w:r>
      </w:ins>
      <w:r w:rsidRPr="0048598C">
        <w:t>” for no (fake word</w:t>
      </w:r>
      <w:ins w:id="95" w:author="Erin" w:date="2011-03-14T15:04:00Z">
        <w:r w:rsidR="000659E5">
          <w:t>/no repeated letters</w:t>
        </w:r>
      </w:ins>
      <w:r w:rsidRPr="0048598C">
        <w:t xml:space="preserve">). </w:t>
      </w:r>
      <w:del w:id="96" w:author="Erin" w:date="2011-03-14T15:07:00Z">
        <w:r w:rsidRPr="0048598C" w:rsidDel="000659E5">
          <w:delText>The experiment made use of 6 sets of 60 randomly assigned word pairs for a total of 360 trials</w:delText>
        </w:r>
      </w:del>
      <w:del w:id="97" w:author="Erin" w:date="2011-03-14T15:04:00Z">
        <w:r w:rsidRPr="0048598C" w:rsidDel="000659E5">
          <w:delText>, 180 of which were lexical decision tasks.</w:delText>
        </w:r>
      </w:del>
      <w:del w:id="98" w:author="Erin" w:date="2011-03-14T15:07:00Z">
        <w:r w:rsidRPr="0048598C" w:rsidDel="000659E5">
          <w:delText xml:space="preserve"> These trials were presented in Arial 19 point font, and the inter-trial interval was set to five seconds to allow for complete recording of the N400 waveform.</w:delText>
        </w:r>
      </w:del>
    </w:p>
    <w:p w14:paraId="6954C469" w14:textId="22E958DB" w:rsidR="000659E5" w:rsidRDefault="000659E5" w:rsidP="00737A15">
      <w:pPr>
        <w:overflowPunct w:val="0"/>
        <w:spacing w:line="480" w:lineRule="auto"/>
      </w:pPr>
      <w:ins w:id="99" w:author="Erin" w:date="2011-03-14T15:05:00Z">
        <w:r>
          <w:tab/>
          <w:t xml:space="preserve">Participants were first given instructions on how to perform the lexical decision task, followed by 15 practice trials.  Next, they were given instructions on how to judge the letter search task, followed by 15 practice trials.  Participants were then given a practice section with </w:t>
        </w:r>
        <w:r>
          <w:lastRenderedPageBreak/>
          <w:t xml:space="preserve">both letter search and lexical decision trials mixed together.  Trials were color coded for the type of decision participants had to complete (i.e. letter search was green, while lexical decision was red).  </w:t>
        </w:r>
      </w:ins>
      <w:ins w:id="100" w:author="Erin" w:date="2011-03-14T15:07:00Z">
        <w:r w:rsidRPr="0048598C">
          <w:t>The experiment made use of 6 sets of 60 randomly assigned word pairs for a total of 360 trials</w:t>
        </w:r>
        <w:r>
          <w:t>.</w:t>
        </w:r>
        <w:r w:rsidRPr="0048598C">
          <w:t xml:space="preserve"> These trials were presented in Arial 19 point font, and the inter-trial interval was set to five seconds to allow for complete recording of the N400 waveform.</w:t>
        </w:r>
      </w:ins>
    </w:p>
    <w:p w14:paraId="37DDC7E2" w14:textId="77777777" w:rsidR="0033338E" w:rsidRDefault="0033338E" w:rsidP="00AD1E03">
      <w:pPr>
        <w:overflowPunct w:val="0"/>
        <w:spacing w:line="480" w:lineRule="auto"/>
        <w:ind w:firstLine="720"/>
        <w:jc w:val="center"/>
      </w:pPr>
      <w:r>
        <w:t>Results</w:t>
      </w:r>
    </w:p>
    <w:p w14:paraId="4D75024D" w14:textId="1CE63079" w:rsidR="001A26F9" w:rsidRDefault="001A26F9" w:rsidP="001A26F9">
      <w:pPr>
        <w:overflowPunct w:val="0"/>
        <w:spacing w:line="480" w:lineRule="auto"/>
        <w:rPr>
          <w:ins w:id="101" w:author="Erin" w:date="2011-03-14T15:17:00Z"/>
          <w:i/>
        </w:rPr>
      </w:pPr>
      <w:proofErr w:type="gramStart"/>
      <w:r>
        <w:rPr>
          <w:i/>
        </w:rPr>
        <w:t>N400 Waveform Analysis.</w:t>
      </w:r>
      <w:proofErr w:type="gramEnd"/>
    </w:p>
    <w:p w14:paraId="01DF0349" w14:textId="638DB6DF" w:rsidR="00FC0D16" w:rsidRDefault="00FC0D16" w:rsidP="001A26F9">
      <w:pPr>
        <w:overflowPunct w:val="0"/>
        <w:spacing w:line="480" w:lineRule="auto"/>
        <w:rPr>
          <w:ins w:id="102" w:author="Erin" w:date="2011-03-14T16:18:00Z"/>
        </w:rPr>
      </w:pPr>
      <w:commentRangeStart w:id="103"/>
      <w:ins w:id="104" w:author="Erin" w:date="2011-03-14T15:17:00Z">
        <w:r>
          <w:t>DATA PROCESSING NEEDS TO GO HERE.</w:t>
        </w:r>
        <w:commentRangeEnd w:id="103"/>
        <w:r>
          <w:rPr>
            <w:rStyle w:val="CommentReference"/>
          </w:rPr>
          <w:commentReference w:id="103"/>
        </w:r>
      </w:ins>
    </w:p>
    <w:p w14:paraId="004A2555" w14:textId="40FEA443" w:rsidR="000212C0" w:rsidRDefault="000212C0">
      <w:pPr>
        <w:pStyle w:val="ListParagraph"/>
        <w:numPr>
          <w:ilvl w:val="0"/>
          <w:numId w:val="2"/>
        </w:numPr>
        <w:overflowPunct w:val="0"/>
        <w:spacing w:line="480" w:lineRule="auto"/>
        <w:rPr>
          <w:ins w:id="106" w:author="Erin" w:date="2011-03-14T16:19:00Z"/>
        </w:rPr>
        <w:pPrChange w:id="107" w:author="Erin" w:date="2011-03-14T16:18:00Z">
          <w:pPr>
            <w:overflowPunct w:val="0"/>
            <w:spacing w:line="480" w:lineRule="auto"/>
          </w:pPr>
        </w:pPrChange>
      </w:pPr>
      <w:proofErr w:type="spellStart"/>
      <w:ins w:id="108" w:author="Erin" w:date="2011-03-14T16:18:00Z">
        <w:r>
          <w:t>Eyeblinks</w:t>
        </w:r>
        <w:proofErr w:type="spellEnd"/>
        <w:r>
          <w:t xml:space="preserve"> were removed with the help of </w:t>
        </w:r>
        <w:proofErr w:type="spellStart"/>
        <w:r>
          <w:t>EEGlab</w:t>
        </w:r>
        <w:proofErr w:type="spellEnd"/>
        <w:r>
          <w:t xml:space="preserve">, a </w:t>
        </w:r>
        <w:proofErr w:type="spellStart"/>
        <w:r>
          <w:t>Matlab</w:t>
        </w:r>
        <w:proofErr w:type="spellEnd"/>
        <w:r>
          <w:t xml:space="preserve"> based program (find the reference</w:t>
        </w:r>
      </w:ins>
      <w:ins w:id="109" w:author="Erin" w:date="2011-03-14T16:19:00Z">
        <w:r>
          <w:t>…)</w:t>
        </w:r>
      </w:ins>
    </w:p>
    <w:p w14:paraId="6F2030D7" w14:textId="18015799" w:rsidR="000212C0" w:rsidRDefault="000212C0">
      <w:pPr>
        <w:pStyle w:val="ListParagraph"/>
        <w:numPr>
          <w:ilvl w:val="0"/>
          <w:numId w:val="2"/>
        </w:numPr>
        <w:overflowPunct w:val="0"/>
        <w:spacing w:line="480" w:lineRule="auto"/>
        <w:rPr>
          <w:ins w:id="110" w:author="Erin" w:date="2011-03-14T16:20:00Z"/>
        </w:rPr>
        <w:pPrChange w:id="111" w:author="Erin" w:date="2011-03-14T16:18:00Z">
          <w:pPr>
            <w:overflowPunct w:val="0"/>
            <w:spacing w:line="480" w:lineRule="auto"/>
          </w:pPr>
        </w:pPrChange>
      </w:pPr>
      <w:ins w:id="112" w:author="Erin" w:date="2011-03-14T16:19:00Z">
        <w:r>
          <w:t>Bad data sections were removed by hand after visual inspection</w:t>
        </w:r>
      </w:ins>
    </w:p>
    <w:p w14:paraId="218FCD79" w14:textId="0B71F3AC" w:rsidR="000212C0" w:rsidRDefault="000212C0">
      <w:pPr>
        <w:pStyle w:val="ListParagraph"/>
        <w:numPr>
          <w:ilvl w:val="0"/>
          <w:numId w:val="2"/>
        </w:numPr>
        <w:overflowPunct w:val="0"/>
        <w:spacing w:line="480" w:lineRule="auto"/>
        <w:rPr>
          <w:ins w:id="113" w:author="Erin" w:date="2011-03-14T16:19:00Z"/>
        </w:rPr>
        <w:pPrChange w:id="114" w:author="Erin" w:date="2011-03-14T16:18:00Z">
          <w:pPr>
            <w:overflowPunct w:val="0"/>
            <w:spacing w:line="480" w:lineRule="auto"/>
          </w:pPr>
        </w:pPrChange>
      </w:pPr>
      <w:ins w:id="115" w:author="Erin" w:date="2011-03-14T16:27:00Z">
        <w:r>
          <w:t xml:space="preserve">Across all trials and stimulus types, 90% of the data </w:t>
        </w:r>
        <w:r w:rsidR="00D010C1">
          <w:t>was retained after movement data were removed.</w:t>
        </w:r>
      </w:ins>
    </w:p>
    <w:p w14:paraId="5BEC6C3D" w14:textId="3857F647" w:rsidR="000212C0" w:rsidRDefault="000212C0">
      <w:pPr>
        <w:pStyle w:val="ListParagraph"/>
        <w:numPr>
          <w:ilvl w:val="0"/>
          <w:numId w:val="2"/>
        </w:numPr>
        <w:overflowPunct w:val="0"/>
        <w:spacing w:line="480" w:lineRule="auto"/>
        <w:rPr>
          <w:ins w:id="116" w:author="Erin" w:date="2011-03-14T16:28:00Z"/>
        </w:rPr>
        <w:pPrChange w:id="117" w:author="Erin" w:date="2011-03-14T16:18:00Z">
          <w:pPr>
            <w:overflowPunct w:val="0"/>
            <w:spacing w:line="480" w:lineRule="auto"/>
          </w:pPr>
        </w:pPrChange>
      </w:pPr>
      <w:ins w:id="118" w:author="Erin" w:date="2011-03-14T16:20:00Z">
        <w:r>
          <w:t xml:space="preserve">Data were combined by task type and stimulus type for only the second words in each pair.  </w:t>
        </w:r>
      </w:ins>
    </w:p>
    <w:p w14:paraId="2D9DB62C" w14:textId="2FB1C0B9" w:rsidR="00D010C1" w:rsidRPr="00FC0D16" w:rsidDel="00D010C1" w:rsidRDefault="00D010C1">
      <w:pPr>
        <w:pStyle w:val="ListParagraph"/>
        <w:numPr>
          <w:ilvl w:val="0"/>
          <w:numId w:val="2"/>
        </w:numPr>
        <w:overflowPunct w:val="0"/>
        <w:spacing w:line="480" w:lineRule="auto"/>
        <w:rPr>
          <w:del w:id="119" w:author="Erin" w:date="2011-03-14T16:29:00Z"/>
          <w:rPrChange w:id="120" w:author="Erin" w:date="2011-03-14T15:17:00Z">
            <w:rPr>
              <w:del w:id="121" w:author="Erin" w:date="2011-03-14T16:29:00Z"/>
              <w:i/>
            </w:rPr>
          </w:rPrChange>
        </w:rPr>
        <w:pPrChange w:id="122" w:author="Erin" w:date="2011-03-14T16:18:00Z">
          <w:pPr>
            <w:overflowPunct w:val="0"/>
            <w:spacing w:line="480" w:lineRule="auto"/>
          </w:pPr>
        </w:pPrChange>
      </w:pPr>
    </w:p>
    <w:p w14:paraId="524A00FE" w14:textId="77777777" w:rsidR="0033338E" w:rsidRPr="008C5373" w:rsidRDefault="0033338E" w:rsidP="00AD1E03">
      <w:pPr>
        <w:spacing w:line="480" w:lineRule="auto"/>
      </w:pPr>
      <w:proofErr w:type="gramStart"/>
      <w:r w:rsidRPr="008C5373">
        <w:rPr>
          <w:i/>
        </w:rPr>
        <w:t>Lexical Decision Task.</w:t>
      </w:r>
      <w:proofErr w:type="gramEnd"/>
      <w:r w:rsidRPr="008C5373">
        <w:t xml:space="preserve">  Five sites were chosen to examine priming for non-words, associative and semantic word pairs based on a survey of the literature.  FZ, FCZ, CZ, CPZ, and CZ were used from the midline.  OZ was excluded due to equipment problems.  After each set was processed as described in the data processing section, differences from normal processing were calculated by subtracting unrelated word pair averages from each stimuli type.   These stimuli were then tested with a single sample t-test comparing each processing difference from zero.  The following hypotheses were expected:</w:t>
      </w:r>
    </w:p>
    <w:p w14:paraId="7C14EC95" w14:textId="4E1E3E48" w:rsidR="0033338E" w:rsidRPr="008C5373"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lastRenderedPageBreak/>
        <w:t xml:space="preserve">Non-word pairs will have significantly </w:t>
      </w:r>
      <w:del w:id="123" w:author="Erin" w:date="2011-03-14T15:19:00Z">
        <w:r w:rsidRPr="008C5373" w:rsidDel="00895BC2">
          <w:rPr>
            <w:rFonts w:ascii="Times New Roman" w:hAnsi="Times New Roman" w:cs="Times New Roman"/>
          </w:rPr>
          <w:delText xml:space="preserve">positive </w:delText>
        </w:r>
      </w:del>
      <w:ins w:id="124" w:author="Erin" w:date="2011-03-14T15:19:00Z">
        <w:r w:rsidR="00895BC2">
          <w:rPr>
            <w:rFonts w:ascii="Times New Roman" w:hAnsi="Times New Roman" w:cs="Times New Roman"/>
          </w:rPr>
          <w:t>negative</w:t>
        </w:r>
        <w:r w:rsidR="00895BC2" w:rsidRPr="008C5373">
          <w:rPr>
            <w:rFonts w:ascii="Times New Roman" w:hAnsi="Times New Roman" w:cs="Times New Roman"/>
          </w:rPr>
          <w:t xml:space="preserve"> </w:t>
        </w:r>
      </w:ins>
      <w:r w:rsidRPr="008C5373">
        <w:rPr>
          <w:rFonts w:ascii="Times New Roman" w:hAnsi="Times New Roman" w:cs="Times New Roman"/>
        </w:rPr>
        <w:t>values because there will be a need to search the lexicon before a non-word decision can be made.</w:t>
      </w:r>
    </w:p>
    <w:p w14:paraId="49C507F0" w14:textId="066B1F5D" w:rsidR="0033338E" w:rsidRPr="008C5373"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t xml:space="preserve">Semantic word pairs will have significantly </w:t>
      </w:r>
      <w:del w:id="125" w:author="Erin" w:date="2011-03-14T15:19:00Z">
        <w:r w:rsidRPr="008C5373" w:rsidDel="00895BC2">
          <w:rPr>
            <w:rFonts w:ascii="Times New Roman" w:hAnsi="Times New Roman" w:cs="Times New Roman"/>
          </w:rPr>
          <w:delText xml:space="preserve">negative </w:delText>
        </w:r>
      </w:del>
      <w:ins w:id="126" w:author="Erin" w:date="2011-03-14T15:19:00Z">
        <w:r w:rsidR="00895BC2">
          <w:rPr>
            <w:rFonts w:ascii="Times New Roman" w:hAnsi="Times New Roman" w:cs="Times New Roman"/>
          </w:rPr>
          <w:t>positive</w:t>
        </w:r>
        <w:r w:rsidR="00895BC2" w:rsidRPr="008C5373">
          <w:rPr>
            <w:rFonts w:ascii="Times New Roman" w:hAnsi="Times New Roman" w:cs="Times New Roman"/>
          </w:rPr>
          <w:t xml:space="preserve"> </w:t>
        </w:r>
      </w:ins>
      <w:r w:rsidRPr="008C5373">
        <w:rPr>
          <w:rFonts w:ascii="Times New Roman" w:hAnsi="Times New Roman" w:cs="Times New Roman"/>
        </w:rPr>
        <w:t>values because priming will decrease the need to search the mental lexicon.</w:t>
      </w:r>
    </w:p>
    <w:p w14:paraId="26CE6D1D" w14:textId="77777777" w:rsidR="0033338E" w:rsidRPr="00A278B5"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t xml:space="preserve">Associative word pairs may have significantly different values from unrelated word pairs, but a direction is not predicted.  More positive values would indicate priming in the same mental lexicon as semantics, while more negative values would indicate a separation from the theorized semantic network and need to search the mental lexicon. </w:t>
      </w:r>
    </w:p>
    <w:p w14:paraId="3CFEA2F1" w14:textId="551EAF80" w:rsidR="001F1D15" w:rsidRDefault="0033338E" w:rsidP="00AD1E03">
      <w:pPr>
        <w:spacing w:line="480" w:lineRule="auto"/>
      </w:pPr>
      <w:r>
        <w:t xml:space="preserve">The predicted effects appear to occur in the crown area in CZ and CPZ.  Non-words are significantly more negative than unrelated word pairs, and semantic word pairs had significantly more positive N400 values.  Associative word pairs were more positive than unrelated word pairs, which indicated some priming at the neural level, but were only significant at </w:t>
      </w:r>
      <w:del w:id="127" w:author="Erin" w:date="2011-03-14T15:22:00Z">
        <w:r w:rsidDel="005219CA">
          <w:delText xml:space="preserve"> </w:delText>
        </w:r>
      </w:del>
      <w:r>
        <w:rPr>
          <w:i/>
        </w:rPr>
        <w:t>p</w:t>
      </w:r>
      <w:r>
        <w:t>&lt;</w:t>
      </w:r>
      <w:proofErr w:type="gramStart"/>
      <w:r>
        <w:t>.10</w:t>
      </w:r>
      <w:proofErr w:type="gramEnd"/>
      <w:r>
        <w:t xml:space="preserve"> levels.</w:t>
      </w:r>
      <w:r w:rsidR="00C33504">
        <w:t xml:space="preserve"> Refer to </w:t>
      </w:r>
      <w:r w:rsidR="00C33504" w:rsidRPr="008F741C">
        <w:rPr>
          <w:rPrChange w:id="128" w:author="Erin" w:date="2011-03-14T15:56:00Z">
            <w:rPr>
              <w:color w:val="C0504D" w:themeColor="accent2"/>
            </w:rPr>
          </w:rPrChange>
        </w:rPr>
        <w:t xml:space="preserve">Table </w:t>
      </w:r>
      <w:del w:id="129" w:author="Erin" w:date="2011-03-14T15:56:00Z">
        <w:r w:rsidR="00C33504" w:rsidRPr="008F741C" w:rsidDel="008F741C">
          <w:rPr>
            <w:rPrChange w:id="130" w:author="Erin" w:date="2011-03-14T15:56:00Z">
              <w:rPr>
                <w:color w:val="C0504D" w:themeColor="accent2"/>
              </w:rPr>
            </w:rPrChange>
          </w:rPr>
          <w:delText>A</w:delText>
        </w:r>
      </w:del>
      <w:r w:rsidR="00C33504" w:rsidRPr="008F741C">
        <w:rPr>
          <w:rPrChange w:id="131" w:author="Erin" w:date="2011-03-14T15:56:00Z">
            <w:rPr>
              <w:color w:val="C0504D" w:themeColor="accent2"/>
            </w:rPr>
          </w:rPrChange>
        </w:rPr>
        <w:t>1</w:t>
      </w:r>
      <w:r w:rsidR="00F83DBF" w:rsidRPr="008F741C">
        <w:rPr>
          <w:rPrChange w:id="132" w:author="Erin" w:date="2011-03-14T15:56:00Z">
            <w:rPr>
              <w:color w:val="C0504D" w:themeColor="accent2"/>
            </w:rPr>
          </w:rPrChange>
        </w:rPr>
        <w:t xml:space="preserve"> and Figure </w:t>
      </w:r>
      <w:ins w:id="133" w:author="Erin" w:date="2011-03-14T15:56:00Z">
        <w:r w:rsidR="008F741C">
          <w:t>1</w:t>
        </w:r>
      </w:ins>
      <w:del w:id="134" w:author="Erin" w:date="2011-03-14T15:56:00Z">
        <w:r w:rsidR="00F83DBF" w:rsidRPr="008F741C" w:rsidDel="008F741C">
          <w:rPr>
            <w:rPrChange w:id="135" w:author="Erin" w:date="2011-03-14T15:56:00Z">
              <w:rPr>
                <w:color w:val="C0504D" w:themeColor="accent2"/>
              </w:rPr>
            </w:rPrChange>
          </w:rPr>
          <w:delText>A2</w:delText>
        </w:r>
      </w:del>
      <w:r w:rsidR="00C33504">
        <w:t>.</w:t>
      </w:r>
    </w:p>
    <w:p w14:paraId="255D29F4" w14:textId="75C8D7A4" w:rsidR="000D466C" w:rsidRPr="000D466C" w:rsidRDefault="001A26F9" w:rsidP="000D466C">
      <w:pPr>
        <w:spacing w:line="480" w:lineRule="auto"/>
      </w:pPr>
      <w:proofErr w:type="gramStart"/>
      <w:r>
        <w:rPr>
          <w:i/>
        </w:rPr>
        <w:t>Letter Search Task.</w:t>
      </w:r>
      <w:proofErr w:type="gramEnd"/>
      <w:r>
        <w:rPr>
          <w:i/>
        </w:rPr>
        <w:t xml:space="preserve"> </w:t>
      </w:r>
      <w:del w:id="136" w:author="Erin" w:date="2011-03-14T15:22:00Z">
        <w:r w:rsidR="000D466C" w:rsidRPr="000D466C" w:rsidDel="005219CA">
          <w:delText xml:space="preserve">Five sites were chosen to examine priming for non-words, associative and semantic word pairs based on a survey of the literature.  FZ, FCZ, CZ, CPZ, and CZ were used from the midline.  OZ was excluded due to equipment problems.  After each set was processed as described in the data processing section, differences from normal processing were calculated by subtracting unrelated word pair averages from each stimuli type.   These stimuli were then tested with a single sample t-test comparing each processing difference from zero.  </w:delText>
        </w:r>
      </w:del>
      <w:ins w:id="137" w:author="Erin" w:date="2011-03-14T15:22:00Z">
        <w:r w:rsidR="005219CA">
          <w:t xml:space="preserve">The same five sites were analyzed as the lexical decision task.  Again, data were subtracted from </w:t>
        </w:r>
      </w:ins>
      <w:ins w:id="138" w:author="Erin" w:date="2011-03-14T15:23:00Z">
        <w:r w:rsidR="005219CA">
          <w:t>unrelated word pairs averages and then compared against zero with single sample t-</w:t>
        </w:r>
        <w:commentRangeStart w:id="139"/>
        <w:r w:rsidR="005219CA">
          <w:t>tests</w:t>
        </w:r>
        <w:commentRangeEnd w:id="139"/>
        <w:r w:rsidR="005219CA">
          <w:rPr>
            <w:rStyle w:val="CommentReference"/>
          </w:rPr>
          <w:commentReference w:id="139"/>
        </w:r>
        <w:r w:rsidR="005219CA">
          <w:t>.</w:t>
        </w:r>
      </w:ins>
    </w:p>
    <w:p w14:paraId="021F4272" w14:textId="77777777" w:rsidR="000D466C" w:rsidRPr="000D466C" w:rsidRDefault="000D466C" w:rsidP="000D466C">
      <w:pPr>
        <w:widowControl/>
        <w:suppressAutoHyphens w:val="0"/>
        <w:spacing w:line="480" w:lineRule="auto"/>
        <w:rPr>
          <w:rFonts w:eastAsia="Calibri"/>
          <w:kern w:val="0"/>
        </w:rPr>
      </w:pPr>
      <w:r w:rsidRPr="000D466C">
        <w:rPr>
          <w:rFonts w:eastAsia="Calibri"/>
          <w:kern w:val="0"/>
        </w:rPr>
        <w:t>The following hypotheses were expected:</w:t>
      </w:r>
    </w:p>
    <w:p w14:paraId="0444C9DD" w14:textId="77777777" w:rsidR="000D466C" w:rsidRPr="000D466C" w:rsidRDefault="000D466C" w:rsidP="000D466C">
      <w:pPr>
        <w:widowControl/>
        <w:numPr>
          <w:ilvl w:val="0"/>
          <w:numId w:val="1"/>
        </w:numPr>
        <w:suppressAutoHyphens w:val="0"/>
        <w:spacing w:after="200" w:line="480" w:lineRule="auto"/>
        <w:ind w:left="0" w:firstLine="0"/>
        <w:contextualSpacing/>
        <w:rPr>
          <w:rFonts w:eastAsia="MS Mincho"/>
          <w:kern w:val="0"/>
        </w:rPr>
      </w:pPr>
      <w:r w:rsidRPr="000D466C">
        <w:rPr>
          <w:rFonts w:eastAsia="MS Mincho"/>
          <w:kern w:val="0"/>
        </w:rPr>
        <w:t xml:space="preserve">Non-word pairs will have significantly negative values because the participants will be </w:t>
      </w:r>
      <w:r w:rsidRPr="000D466C">
        <w:rPr>
          <w:rFonts w:eastAsia="MS Mincho"/>
          <w:kern w:val="0"/>
        </w:rPr>
        <w:tab/>
        <w:t xml:space="preserve">confounded by the novelty of the non-words and lack of reference within their cognitive </w:t>
      </w:r>
      <w:r w:rsidRPr="000D466C">
        <w:rPr>
          <w:rFonts w:eastAsia="MS Mincho"/>
          <w:kern w:val="0"/>
        </w:rPr>
        <w:tab/>
        <w:t>repertoire.</w:t>
      </w:r>
    </w:p>
    <w:p w14:paraId="5E00CA79" w14:textId="708F4CB5" w:rsidR="000D466C" w:rsidRPr="005219CA" w:rsidRDefault="000D466C" w:rsidP="005219CA">
      <w:pPr>
        <w:pStyle w:val="ListParagraph"/>
        <w:numPr>
          <w:ilvl w:val="0"/>
          <w:numId w:val="1"/>
        </w:numPr>
        <w:spacing w:after="200" w:line="480" w:lineRule="auto"/>
        <w:ind w:hanging="720"/>
        <w:rPr>
          <w:rFonts w:ascii="Times New Roman" w:eastAsia="MS Mincho" w:hAnsi="Times New Roman" w:cs="Times New Roman"/>
        </w:rPr>
      </w:pPr>
      <w:r w:rsidRPr="005219CA">
        <w:rPr>
          <w:rFonts w:ascii="Times New Roman" w:eastAsia="MS Mincho" w:hAnsi="Times New Roman" w:cs="Times New Roman"/>
        </w:rPr>
        <w:t>Semantic and associative word pairs may have significantly positive values because priming will decrease the need to search the mental lexicon; however some research literature indicates that letter search tasks</w:t>
      </w:r>
      <w:r w:rsidR="005219CA" w:rsidRPr="005219CA">
        <w:rPr>
          <w:rFonts w:ascii="Times New Roman" w:eastAsia="MS Mincho" w:hAnsi="Times New Roman" w:cs="Times New Roman"/>
        </w:rPr>
        <w:t xml:space="preserve"> should</w:t>
      </w:r>
      <w:r w:rsidRPr="005219CA">
        <w:rPr>
          <w:rFonts w:ascii="Times New Roman" w:eastAsia="MS Mincho" w:hAnsi="Times New Roman" w:cs="Times New Roman"/>
        </w:rPr>
        <w:t xml:space="preserve"> eliminate semantic priming.</w:t>
      </w:r>
      <w:r w:rsidR="005219CA" w:rsidRPr="005219CA">
        <w:rPr>
          <w:rFonts w:ascii="Times New Roman" w:eastAsia="MS Mincho" w:hAnsi="Times New Roman" w:cs="Times New Roman"/>
        </w:rPr>
        <w:t xml:space="preserve">  </w:t>
      </w:r>
      <w:r w:rsidRPr="005219CA">
        <w:rPr>
          <w:rFonts w:ascii="Times New Roman" w:eastAsia="MS Mincho" w:hAnsi="Times New Roman" w:cs="Times New Roman"/>
        </w:rPr>
        <w:t xml:space="preserve">Positive </w:t>
      </w:r>
      <w:r w:rsidRPr="005219CA">
        <w:rPr>
          <w:rFonts w:ascii="Times New Roman" w:eastAsia="MS Mincho" w:hAnsi="Times New Roman" w:cs="Times New Roman"/>
        </w:rPr>
        <w:lastRenderedPageBreak/>
        <w:t>values would indicate a priming effect, which is evidence for semantic activation (SA) spreading automatically within the mental lexicon</w:t>
      </w:r>
      <w:r w:rsidRPr="005219CA">
        <w:rPr>
          <w:rFonts w:ascii="Times New Roman" w:eastAsia="MS Mincho" w:hAnsi="Times New Roman" w:cs="Times New Roman"/>
          <w:color w:val="1F497D"/>
        </w:rPr>
        <w:t xml:space="preserve">. </w:t>
      </w:r>
      <w:r w:rsidRPr="005219CA">
        <w:rPr>
          <w:rFonts w:ascii="Times New Roman" w:eastAsia="MS Mincho" w:hAnsi="Times New Roman" w:cs="Times New Roman"/>
        </w:rPr>
        <w:t>More negative values would indicate processing at the lexical, but not semantic, level</w:t>
      </w:r>
      <w:proofErr w:type="gramStart"/>
      <w:r w:rsidRPr="005219CA">
        <w:rPr>
          <w:rFonts w:ascii="Times New Roman" w:eastAsia="MS Mincho" w:hAnsi="Times New Roman" w:cs="Times New Roman"/>
        </w:rPr>
        <w:t>;</w:t>
      </w:r>
      <w:proofErr w:type="gramEnd"/>
      <w:r w:rsidRPr="005219CA">
        <w:rPr>
          <w:rFonts w:ascii="Times New Roman" w:eastAsia="MS Mincho" w:hAnsi="Times New Roman" w:cs="Times New Roman"/>
        </w:rPr>
        <w:t xml:space="preserve"> which would suggest a lack of automatic SA.</w:t>
      </w:r>
    </w:p>
    <w:p w14:paraId="45DE4608" w14:textId="153F96B3" w:rsidR="001A26F9" w:rsidRPr="001A26F9" w:rsidRDefault="000D466C" w:rsidP="000D466C">
      <w:pPr>
        <w:spacing w:line="480" w:lineRule="auto"/>
      </w:pPr>
      <w:r w:rsidRPr="000D466C">
        <w:rPr>
          <w:rFonts w:eastAsia="MS Mincho"/>
          <w:kern w:val="0"/>
        </w:rPr>
        <w:t>The predicted effects for non-word pairs appear to occur in the crown area in CP and CPZ. Non-words are significantly more negative than unrelated word pairs. The effects for semantic and associative word pairs are more complicated. The values obtained for these have a very low significance value</w:t>
      </w:r>
      <w:ins w:id="141" w:author="Erin" w:date="2011-03-14T15:28:00Z">
        <w:r w:rsidR="007E4DBA">
          <w:rPr>
            <w:rFonts w:eastAsia="MS Mincho"/>
            <w:kern w:val="0"/>
          </w:rPr>
          <w:t>s</w:t>
        </w:r>
      </w:ins>
      <w:r w:rsidRPr="000D466C">
        <w:rPr>
          <w:rFonts w:eastAsia="MS Mincho"/>
          <w:kern w:val="0"/>
        </w:rPr>
        <w:t>. This</w:t>
      </w:r>
      <w:ins w:id="142" w:author="Erin" w:date="2011-03-14T15:28:00Z">
        <w:r w:rsidR="007E4DBA">
          <w:rPr>
            <w:rFonts w:eastAsia="MS Mincho"/>
            <w:kern w:val="0"/>
          </w:rPr>
          <w:t xml:space="preserve"> finding</w:t>
        </w:r>
      </w:ins>
      <w:r w:rsidRPr="000D466C">
        <w:rPr>
          <w:rFonts w:eastAsia="MS Mincho"/>
          <w:kern w:val="0"/>
        </w:rPr>
        <w:t xml:space="preserve"> may be due to the position put forth by Friedrich et al. (1991) that letter search tasks eliminate semantic priming. Another possibility is a lack of sufficient participants to qualify for adequate power, as can be inferred from the minor evidence of semantic priming.</w:t>
      </w:r>
      <w:ins w:id="143" w:author="Erin" w:date="2011-03-14T15:46:00Z">
        <w:r w:rsidR="00432AFD">
          <w:rPr>
            <w:rFonts w:eastAsia="MS Mincho"/>
            <w:kern w:val="0"/>
          </w:rPr>
          <w:t xml:space="preserve">  Power analyses were run on the effect sizes for semantic and associative sites that showed some evidence of priming (FZ, FCZ, PZ).  These analyses suggested that anywhere from 75 to 130 people would be needed to show </w:t>
        </w:r>
      </w:ins>
      <w:ins w:id="144" w:author="Erin" w:date="2011-03-14T15:47:00Z">
        <w:r w:rsidR="00432AFD">
          <w:rPr>
            <w:rFonts w:eastAsia="MS Mincho"/>
            <w:kern w:val="0"/>
          </w:rPr>
          <w:t>significant</w:t>
        </w:r>
      </w:ins>
      <w:ins w:id="145" w:author="Erin" w:date="2011-03-14T15:46:00Z">
        <w:r w:rsidR="00432AFD">
          <w:rPr>
            <w:rFonts w:eastAsia="MS Mincho"/>
            <w:kern w:val="0"/>
          </w:rPr>
          <w:t xml:space="preserve"> </w:t>
        </w:r>
      </w:ins>
      <w:ins w:id="146" w:author="Erin" w:date="2011-03-14T15:47:00Z">
        <w:r w:rsidR="00432AFD">
          <w:rPr>
            <w:rFonts w:eastAsia="MS Mincho"/>
            <w:kern w:val="0"/>
          </w:rPr>
          <w:t xml:space="preserve">priming effects for </w:t>
        </w:r>
      </w:ins>
      <w:ins w:id="147" w:author="Erin" w:date="2011-03-14T15:48:00Z">
        <w:r w:rsidR="004E7BB5">
          <w:rPr>
            <w:rFonts w:eastAsia="MS Mincho"/>
            <w:kern w:val="0"/>
          </w:rPr>
          <w:t>measurement sites, which was not practical for the current study.</w:t>
        </w:r>
      </w:ins>
      <w:r w:rsidR="00C33504">
        <w:rPr>
          <w:rFonts w:eastAsia="MS Mincho"/>
          <w:kern w:val="0"/>
        </w:rPr>
        <w:t xml:space="preserve"> Refer to </w:t>
      </w:r>
      <w:r w:rsidR="00C33504" w:rsidRPr="008F741C">
        <w:rPr>
          <w:rFonts w:eastAsia="MS Mincho"/>
          <w:kern w:val="0"/>
          <w:rPrChange w:id="148" w:author="Erin" w:date="2011-03-14T15:56:00Z">
            <w:rPr>
              <w:rFonts w:eastAsia="MS Mincho"/>
              <w:color w:val="C0504D" w:themeColor="accent2"/>
              <w:kern w:val="0"/>
            </w:rPr>
          </w:rPrChange>
        </w:rPr>
        <w:t xml:space="preserve">Table </w:t>
      </w:r>
      <w:del w:id="149" w:author="Erin" w:date="2011-03-14T15:56:00Z">
        <w:r w:rsidR="00C33504" w:rsidRPr="008F741C" w:rsidDel="008F741C">
          <w:rPr>
            <w:rFonts w:eastAsia="MS Mincho"/>
            <w:kern w:val="0"/>
            <w:rPrChange w:id="150" w:author="Erin" w:date="2011-03-14T15:56:00Z">
              <w:rPr>
                <w:rFonts w:eastAsia="MS Mincho"/>
                <w:color w:val="C0504D" w:themeColor="accent2"/>
                <w:kern w:val="0"/>
              </w:rPr>
            </w:rPrChange>
          </w:rPr>
          <w:delText>A</w:delText>
        </w:r>
      </w:del>
      <w:r w:rsidR="00C33504" w:rsidRPr="008F741C">
        <w:rPr>
          <w:rFonts w:eastAsia="MS Mincho"/>
          <w:kern w:val="0"/>
          <w:rPrChange w:id="151" w:author="Erin" w:date="2011-03-14T15:56:00Z">
            <w:rPr>
              <w:rFonts w:eastAsia="MS Mincho"/>
              <w:color w:val="C0504D" w:themeColor="accent2"/>
              <w:kern w:val="0"/>
            </w:rPr>
          </w:rPrChange>
        </w:rPr>
        <w:t>2</w:t>
      </w:r>
      <w:r w:rsidR="00F83DBF" w:rsidRPr="008F741C">
        <w:rPr>
          <w:rFonts w:eastAsia="MS Mincho"/>
          <w:kern w:val="0"/>
          <w:rPrChange w:id="152" w:author="Erin" w:date="2011-03-14T15:56:00Z">
            <w:rPr>
              <w:rFonts w:eastAsia="MS Mincho"/>
              <w:color w:val="C0504D" w:themeColor="accent2"/>
              <w:kern w:val="0"/>
            </w:rPr>
          </w:rPrChange>
        </w:rPr>
        <w:t xml:space="preserve"> and Figure </w:t>
      </w:r>
      <w:ins w:id="153" w:author="Erin" w:date="2011-03-14T15:56:00Z">
        <w:r w:rsidR="008F741C">
          <w:rPr>
            <w:rFonts w:eastAsia="MS Mincho"/>
            <w:kern w:val="0"/>
          </w:rPr>
          <w:t>2</w:t>
        </w:r>
      </w:ins>
      <w:del w:id="154" w:author="Erin" w:date="2011-03-14T15:56:00Z">
        <w:r w:rsidR="00F83DBF" w:rsidRPr="008F741C" w:rsidDel="008F741C">
          <w:rPr>
            <w:rFonts w:eastAsia="MS Mincho"/>
            <w:kern w:val="0"/>
            <w:rPrChange w:id="155" w:author="Erin" w:date="2011-03-14T15:56:00Z">
              <w:rPr>
                <w:rFonts w:eastAsia="MS Mincho"/>
                <w:color w:val="C0504D" w:themeColor="accent2"/>
                <w:kern w:val="0"/>
              </w:rPr>
            </w:rPrChange>
          </w:rPr>
          <w:delText>A3</w:delText>
        </w:r>
      </w:del>
      <w:r w:rsidR="00C33504">
        <w:rPr>
          <w:rFonts w:eastAsia="MS Mincho"/>
          <w:kern w:val="0"/>
        </w:rPr>
        <w:t>.</w:t>
      </w:r>
    </w:p>
    <w:p w14:paraId="08A2A681" w14:textId="77777777" w:rsidR="001F1D15" w:rsidRPr="009E25C3" w:rsidRDefault="001F1D15" w:rsidP="001F1D15">
      <w:pPr>
        <w:spacing w:line="480" w:lineRule="auto"/>
        <w:rPr>
          <w:i/>
        </w:rPr>
      </w:pPr>
      <w:r w:rsidRPr="009E25C3">
        <w:rPr>
          <w:i/>
        </w:rPr>
        <w:t xml:space="preserve">Task Performance. </w:t>
      </w:r>
    </w:p>
    <w:p w14:paraId="62DA5D88" w14:textId="15AE816C" w:rsidR="001F1D15" w:rsidRPr="009E25C3" w:rsidRDefault="001F1D15" w:rsidP="001F1D15">
      <w:pPr>
        <w:spacing w:line="480" w:lineRule="auto"/>
      </w:pPr>
      <w:r w:rsidRPr="009E25C3">
        <w:rPr>
          <w:i/>
        </w:rPr>
        <w:tab/>
      </w:r>
      <w:r w:rsidRPr="009E25C3">
        <w:t xml:space="preserve">Task data were analyzed for correctness in the lexical decision and letter search tasks individually.  See </w:t>
      </w:r>
      <w:r w:rsidR="00F83DBF" w:rsidRPr="008F741C">
        <w:rPr>
          <w:rPrChange w:id="156" w:author="Erin" w:date="2011-03-14T15:56:00Z">
            <w:rPr>
              <w:color w:val="C0504D" w:themeColor="accent2"/>
            </w:rPr>
          </w:rPrChange>
        </w:rPr>
        <w:t xml:space="preserve">Table </w:t>
      </w:r>
      <w:del w:id="157" w:author="Erin" w:date="2011-03-14T15:56:00Z">
        <w:r w:rsidR="00F83DBF" w:rsidRPr="008F741C" w:rsidDel="008F741C">
          <w:rPr>
            <w:rPrChange w:id="158" w:author="Erin" w:date="2011-03-14T15:56:00Z">
              <w:rPr>
                <w:color w:val="C0504D" w:themeColor="accent2"/>
              </w:rPr>
            </w:rPrChange>
          </w:rPr>
          <w:delText>A</w:delText>
        </w:r>
      </w:del>
      <w:r w:rsidR="00F83DBF" w:rsidRPr="008F741C">
        <w:rPr>
          <w:rPrChange w:id="159" w:author="Erin" w:date="2011-03-14T15:56:00Z">
            <w:rPr>
              <w:color w:val="C0504D" w:themeColor="accent2"/>
            </w:rPr>
          </w:rPrChange>
        </w:rPr>
        <w:t>3</w:t>
      </w:r>
      <w:r w:rsidRPr="00C33504">
        <w:rPr>
          <w:color w:val="C0504D" w:themeColor="accent2"/>
        </w:rPr>
        <w:t xml:space="preserve"> </w:t>
      </w:r>
      <w:r w:rsidRPr="009E25C3">
        <w:t>for average proportions by condition and stimulus type.  Participants were eliminated from conditions in which they performed 3 standard deviations below the mean.  Error rates were tested with a 2X4 (task by stimulus) repeated measures ANOVA.  Overall, performance in the letter search task (</w:t>
      </w:r>
      <w:r w:rsidRPr="009E25C3">
        <w:rPr>
          <w:i/>
        </w:rPr>
        <w:t>M</w:t>
      </w:r>
      <w:r w:rsidRPr="009E25C3">
        <w:t>=</w:t>
      </w:r>
      <w:proofErr w:type="gramStart"/>
      <w:r w:rsidRPr="009E25C3">
        <w:t>.97</w:t>
      </w:r>
      <w:proofErr w:type="gramEnd"/>
      <w:r w:rsidRPr="009E25C3">
        <w:t xml:space="preserve">, </w:t>
      </w:r>
      <w:r w:rsidRPr="009E25C3">
        <w:rPr>
          <w:i/>
        </w:rPr>
        <w:t>SD</w:t>
      </w:r>
      <w:r w:rsidRPr="009E25C3">
        <w:t>=.02) was equal to the lexical decision task (</w:t>
      </w:r>
      <w:r w:rsidRPr="009E25C3">
        <w:rPr>
          <w:i/>
        </w:rPr>
        <w:t>M</w:t>
      </w:r>
      <w:r w:rsidRPr="009E25C3">
        <w:t xml:space="preserve">=.97, </w:t>
      </w:r>
      <w:r w:rsidRPr="009E25C3">
        <w:rPr>
          <w:i/>
        </w:rPr>
        <w:t>SD</w:t>
      </w:r>
      <w:r w:rsidRPr="009E25C3">
        <w:t xml:space="preserve">=.02), </w:t>
      </w:r>
      <w:r w:rsidRPr="009E25C3">
        <w:rPr>
          <w:i/>
        </w:rPr>
        <w:t>F</w:t>
      </w:r>
      <w:r w:rsidRPr="009E25C3">
        <w:t xml:space="preserve">(1,13)=1.54, </w:t>
      </w:r>
      <w:r w:rsidRPr="009E25C3">
        <w:rPr>
          <w:i/>
        </w:rPr>
        <w:t>p</w:t>
      </w:r>
      <w:r w:rsidRPr="009E25C3">
        <w:t xml:space="preserve">=.24.  The interaction between task type and stimuli was also not significant </w:t>
      </w:r>
      <w:proofErr w:type="gramStart"/>
      <w:r w:rsidRPr="009E25C3">
        <w:rPr>
          <w:i/>
        </w:rPr>
        <w:t>F</w:t>
      </w:r>
      <w:r w:rsidRPr="009E25C3">
        <w:t>(</w:t>
      </w:r>
      <w:proofErr w:type="gramEnd"/>
      <w:r w:rsidRPr="009E25C3">
        <w:t xml:space="preserve">3,39)=1.74, </w:t>
      </w:r>
      <w:r w:rsidRPr="009E25C3">
        <w:rPr>
          <w:i/>
        </w:rPr>
        <w:t>p</w:t>
      </w:r>
      <w:r w:rsidRPr="009E25C3">
        <w:t xml:space="preserve">=.18.  The different types of stimuli showed a difference in performance, </w:t>
      </w:r>
      <w:r w:rsidRPr="009E25C3">
        <w:rPr>
          <w:i/>
        </w:rPr>
        <w:t>F</w:t>
      </w:r>
      <w:r w:rsidRPr="009E25C3">
        <w:t xml:space="preserve">(3,39)=9.85, </w:t>
      </w:r>
      <w:r w:rsidRPr="009E25C3">
        <w:rPr>
          <w:i/>
        </w:rPr>
        <w:t>p</w:t>
      </w:r>
      <w:r w:rsidRPr="009E25C3">
        <w:t>&lt;.001, between non-words (</w:t>
      </w:r>
      <w:r w:rsidRPr="009E25C3">
        <w:rPr>
          <w:i/>
        </w:rPr>
        <w:t>M</w:t>
      </w:r>
      <w:r w:rsidRPr="009E25C3">
        <w:t xml:space="preserve">=.94, </w:t>
      </w:r>
      <w:r w:rsidRPr="009E25C3">
        <w:rPr>
          <w:i/>
        </w:rPr>
        <w:t>SD</w:t>
      </w:r>
      <w:r w:rsidRPr="009E25C3">
        <w:t xml:space="preserve">=.03, </w:t>
      </w:r>
      <w:r w:rsidRPr="009E25C3">
        <w:rPr>
          <w:i/>
        </w:rPr>
        <w:t>t</w:t>
      </w:r>
      <w:r w:rsidRPr="009E25C3">
        <w:t xml:space="preserve">(13)=-3.02, </w:t>
      </w:r>
      <w:r w:rsidRPr="009E25C3">
        <w:rPr>
          <w:i/>
        </w:rPr>
        <w:t>p</w:t>
      </w:r>
      <w:r w:rsidRPr="009E25C3">
        <w:t xml:space="preserve">=.01) </w:t>
      </w:r>
      <w:r w:rsidRPr="009E25C3">
        <w:lastRenderedPageBreak/>
        <w:t>and unrelated word pairs (</w:t>
      </w:r>
      <w:r w:rsidRPr="009E25C3">
        <w:rPr>
          <w:i/>
        </w:rPr>
        <w:t>M</w:t>
      </w:r>
      <w:r w:rsidRPr="009E25C3">
        <w:t xml:space="preserve">=.97, </w:t>
      </w:r>
      <w:r w:rsidRPr="009E25C3">
        <w:rPr>
          <w:i/>
        </w:rPr>
        <w:t>SD</w:t>
      </w:r>
      <w:r w:rsidRPr="009E25C3">
        <w:t>=.01); non-words and associative word pairs (</w:t>
      </w:r>
      <w:r w:rsidRPr="009E25C3">
        <w:rPr>
          <w:i/>
        </w:rPr>
        <w:t>M</w:t>
      </w:r>
      <w:r w:rsidRPr="009E25C3">
        <w:t xml:space="preserve">=.98, </w:t>
      </w:r>
      <w:r w:rsidRPr="009E25C3">
        <w:rPr>
          <w:i/>
        </w:rPr>
        <w:t>SD</w:t>
      </w:r>
      <w:r w:rsidRPr="009E25C3">
        <w:t xml:space="preserve">=.01, </w:t>
      </w:r>
      <w:r w:rsidRPr="009E25C3">
        <w:rPr>
          <w:i/>
        </w:rPr>
        <w:t>t</w:t>
      </w:r>
      <w:r w:rsidRPr="009E25C3">
        <w:t xml:space="preserve">(14)=-5.55, </w:t>
      </w:r>
      <w:r w:rsidRPr="009E25C3">
        <w:rPr>
          <w:i/>
        </w:rPr>
        <w:t>p</w:t>
      </w:r>
      <w:r w:rsidRPr="009E25C3">
        <w:t>&lt;.001); and non-words and semantic word pairs (</w:t>
      </w:r>
      <w:r w:rsidRPr="009E25C3">
        <w:rPr>
          <w:i/>
        </w:rPr>
        <w:t>M</w:t>
      </w:r>
      <w:r w:rsidRPr="009E25C3">
        <w:t xml:space="preserve">=.98, </w:t>
      </w:r>
      <w:r w:rsidRPr="009E25C3">
        <w:rPr>
          <w:i/>
        </w:rPr>
        <w:t>SD</w:t>
      </w:r>
      <w:r w:rsidRPr="009E25C3">
        <w:t xml:space="preserve">=.02, </w:t>
      </w:r>
      <w:r w:rsidRPr="009E25C3">
        <w:rPr>
          <w:i/>
        </w:rPr>
        <w:t>t</w:t>
      </w:r>
      <w:r w:rsidRPr="009E25C3">
        <w:t xml:space="preserve">(14)=-3.45, </w:t>
      </w:r>
      <w:r w:rsidRPr="009E25C3">
        <w:rPr>
          <w:i/>
        </w:rPr>
        <w:t>p</w:t>
      </w:r>
      <w:r w:rsidRPr="009E25C3">
        <w:t>=.01).  The other stimuli comparisons were all non-significant.</w:t>
      </w:r>
    </w:p>
    <w:p w14:paraId="6E430CDC" w14:textId="77777777" w:rsidR="001F1D15" w:rsidRPr="009E25C3" w:rsidRDefault="001F1D15" w:rsidP="001F1D15">
      <w:pPr>
        <w:spacing w:line="480" w:lineRule="auto"/>
        <w:rPr>
          <w:i/>
        </w:rPr>
      </w:pPr>
      <w:proofErr w:type="gramStart"/>
      <w:r w:rsidRPr="009E25C3">
        <w:rPr>
          <w:i/>
        </w:rPr>
        <w:t>Reaction Time Performance.</w:t>
      </w:r>
      <w:proofErr w:type="gramEnd"/>
    </w:p>
    <w:p w14:paraId="1D5147B0" w14:textId="4385094C" w:rsidR="001F1D15" w:rsidRPr="009E25C3" w:rsidRDefault="001F1D15" w:rsidP="001F1D15">
      <w:pPr>
        <w:spacing w:line="480" w:lineRule="auto"/>
      </w:pPr>
      <w:r w:rsidRPr="009E25C3">
        <w:tab/>
        <w:t>Reaction time data were excluded for incorrect trials and participants with very low percent correct rates (as described above).  Average reaction times were calculated for each task type and stimulus.  Next, associative, semantic, and non-word conditions were subtracted from their matching unrelated word conditions</w:t>
      </w:r>
      <w:r w:rsidRPr="008F741C">
        <w:t xml:space="preserve">.  </w:t>
      </w:r>
      <w:r w:rsidRPr="008F741C">
        <w:rPr>
          <w:rPrChange w:id="160" w:author="Erin" w:date="2011-03-14T15:56:00Z">
            <w:rPr>
              <w:color w:val="C0504D" w:themeColor="accent2"/>
            </w:rPr>
          </w:rPrChange>
        </w:rPr>
        <w:t xml:space="preserve">Figure </w:t>
      </w:r>
      <w:ins w:id="161" w:author="Erin" w:date="2011-03-14T15:56:00Z">
        <w:r w:rsidR="008F741C" w:rsidRPr="008F741C">
          <w:rPr>
            <w:rPrChange w:id="162" w:author="Erin" w:date="2011-03-14T15:56:00Z">
              <w:rPr>
                <w:color w:val="C0504D" w:themeColor="accent2"/>
              </w:rPr>
            </w:rPrChange>
          </w:rPr>
          <w:t>3</w:t>
        </w:r>
      </w:ins>
      <w:del w:id="163" w:author="Erin" w:date="2011-03-14T15:56:00Z">
        <w:r w:rsidR="00C33504" w:rsidRPr="008F741C" w:rsidDel="008F741C">
          <w:rPr>
            <w:rPrChange w:id="164" w:author="Erin" w:date="2011-03-14T15:56:00Z">
              <w:rPr>
                <w:color w:val="C0504D" w:themeColor="accent2"/>
              </w:rPr>
            </w:rPrChange>
          </w:rPr>
          <w:delText>A1</w:delText>
        </w:r>
      </w:del>
      <w:r w:rsidR="00C33504" w:rsidRPr="008F741C">
        <w:rPr>
          <w:rPrChange w:id="165" w:author="Erin" w:date="2011-03-14T15:56:00Z">
            <w:rPr>
              <w:color w:val="C0504D" w:themeColor="accent2"/>
            </w:rPr>
          </w:rPrChange>
        </w:rPr>
        <w:t xml:space="preserve"> </w:t>
      </w:r>
      <w:r w:rsidRPr="008F741C">
        <w:t>depicts</w:t>
      </w:r>
      <w:r w:rsidRPr="009E25C3">
        <w:t xml:space="preserve"> the priming differences for each condition.  Each stimulus difference was analyzed with a single sample t-test against zero to examine for priming.  </w:t>
      </w:r>
    </w:p>
    <w:p w14:paraId="5237F6D7" w14:textId="1AC73922" w:rsidR="001F1D15" w:rsidRPr="009E25C3" w:rsidRDefault="001F1D15" w:rsidP="001F1D15">
      <w:pPr>
        <w:spacing w:line="480" w:lineRule="auto"/>
      </w:pPr>
      <w:r w:rsidRPr="009E25C3">
        <w:tab/>
      </w:r>
      <w:proofErr w:type="gramStart"/>
      <w:r w:rsidRPr="009E25C3">
        <w:rPr>
          <w:i/>
        </w:rPr>
        <w:t>Letter search task.</w:t>
      </w:r>
      <w:proofErr w:type="gramEnd"/>
      <w:r w:rsidRPr="009E25C3">
        <w:t xml:space="preserve">  All conditions in the letter search task were significantly primed over unrelated words pairs, while non-words were significantly slower than unrelated word pairs.  As shown in </w:t>
      </w:r>
      <w:del w:id="166" w:author="Erin" w:date="2011-03-14T15:57:00Z">
        <w:r w:rsidR="005A715A" w:rsidRPr="005A715A" w:rsidDel="008F741C">
          <w:rPr>
            <w:color w:val="C0504D" w:themeColor="accent2"/>
          </w:rPr>
          <w:delText xml:space="preserve">Figure </w:delText>
        </w:r>
        <w:r w:rsidR="00F83DBF" w:rsidDel="008F741C">
          <w:rPr>
            <w:color w:val="C0504D" w:themeColor="accent2"/>
          </w:rPr>
          <w:delText>XX</w:delText>
        </w:r>
      </w:del>
      <w:ins w:id="167" w:author="Erin" w:date="2011-03-14T15:57:00Z">
        <w:r w:rsidR="008F741C">
          <w:rPr>
            <w:color w:val="C0504D" w:themeColor="accent2"/>
          </w:rPr>
          <w:t>Figure 3</w:t>
        </w:r>
      </w:ins>
      <w:r w:rsidRPr="005A715A">
        <w:rPr>
          <w:color w:val="C0504D" w:themeColor="accent2"/>
        </w:rPr>
        <w:t xml:space="preserve">, </w:t>
      </w:r>
      <w:r w:rsidRPr="009E25C3">
        <w:t xml:space="preserve">associative words pairs were almost 200 </w:t>
      </w:r>
      <w:proofErr w:type="spellStart"/>
      <w:r w:rsidRPr="009E25C3">
        <w:t>msecs</w:t>
      </w:r>
      <w:proofErr w:type="spellEnd"/>
      <w:r w:rsidRPr="009E25C3">
        <w:t xml:space="preserve"> faster than unrelated word pairs, </w:t>
      </w:r>
      <w:proofErr w:type="gramStart"/>
      <w:r w:rsidRPr="009E25C3">
        <w:rPr>
          <w:i/>
        </w:rPr>
        <w:t>t</w:t>
      </w:r>
      <w:r w:rsidRPr="009E25C3">
        <w:t>(</w:t>
      </w:r>
      <w:proofErr w:type="gramEnd"/>
      <w:r w:rsidRPr="009E25C3">
        <w:t xml:space="preserve">16) = 3.54, </w:t>
      </w:r>
      <w:r w:rsidRPr="009E25C3">
        <w:rPr>
          <w:i/>
        </w:rPr>
        <w:t>p</w:t>
      </w:r>
      <w:r w:rsidRPr="009E25C3">
        <w:t xml:space="preserve"> &lt; .01, and semantic word pairs were also around 200 </w:t>
      </w:r>
      <w:proofErr w:type="spellStart"/>
      <w:r w:rsidRPr="009E25C3">
        <w:t>msec</w:t>
      </w:r>
      <w:ins w:id="168" w:author="Erin" w:date="2011-03-14T15:57:00Z">
        <w:r w:rsidR="008F741C">
          <w:t>s</w:t>
        </w:r>
      </w:ins>
      <w:proofErr w:type="spellEnd"/>
      <w:r w:rsidRPr="009E25C3">
        <w:t xml:space="preserve"> faster unrelated word pairs, </w:t>
      </w:r>
      <w:r w:rsidRPr="009E25C3">
        <w:rPr>
          <w:i/>
        </w:rPr>
        <w:t>t</w:t>
      </w:r>
      <w:r w:rsidRPr="009E25C3">
        <w:t xml:space="preserve">(15) = 6.38, </w:t>
      </w:r>
      <w:r w:rsidRPr="009E25C3">
        <w:rPr>
          <w:i/>
        </w:rPr>
        <w:t>p</w:t>
      </w:r>
      <w:r w:rsidRPr="009E25C3">
        <w:t xml:space="preserve">&lt;.01.  Non-words were significantly slower than unrelated word pairs by about 200 </w:t>
      </w:r>
      <w:proofErr w:type="spellStart"/>
      <w:r w:rsidRPr="009E25C3">
        <w:t>msec</w:t>
      </w:r>
      <w:ins w:id="169" w:author="Erin" w:date="2011-03-14T15:57:00Z">
        <w:r w:rsidR="008F741C">
          <w:t>s</w:t>
        </w:r>
      </w:ins>
      <w:proofErr w:type="spellEnd"/>
      <w:r w:rsidRPr="009E25C3">
        <w:t xml:space="preserve">, </w:t>
      </w:r>
      <w:proofErr w:type="gramStart"/>
      <w:r w:rsidRPr="009E25C3">
        <w:rPr>
          <w:i/>
        </w:rPr>
        <w:t>t</w:t>
      </w:r>
      <w:r w:rsidRPr="009E25C3">
        <w:t>(</w:t>
      </w:r>
      <w:proofErr w:type="gramEnd"/>
      <w:r w:rsidRPr="009E25C3">
        <w:t xml:space="preserve">14) = -5.18, </w:t>
      </w:r>
      <w:r w:rsidRPr="009E25C3">
        <w:rPr>
          <w:i/>
        </w:rPr>
        <w:t>p</w:t>
      </w:r>
      <w:r w:rsidRPr="009E25C3">
        <w:t xml:space="preserve">&lt;.01.  Given previous research, it </w:t>
      </w:r>
      <w:ins w:id="170" w:author="Erin" w:date="2011-03-14T15:57:00Z">
        <w:r w:rsidR="008F741C">
          <w:t>wa</w:t>
        </w:r>
      </w:ins>
      <w:del w:id="171" w:author="Erin" w:date="2011-03-14T15:57:00Z">
        <w:r w:rsidRPr="009E25C3" w:rsidDel="008F741C">
          <w:delText>i</w:delText>
        </w:r>
      </w:del>
      <w:r w:rsidRPr="009E25C3">
        <w:t>s slightly surprising that semantic word pairs would be primed during a letter search task, however, the current word list has also shown this effect in Buchanan (2010).</w:t>
      </w:r>
      <w:ins w:id="172" w:author="Erin" w:date="2011-03-14T15:58:00Z">
        <w:r w:rsidR="00DF6AAF">
          <w:t xml:space="preserve">  This effect does not match results found from the N400 waveform, which is explored in the discussion.</w:t>
        </w:r>
      </w:ins>
    </w:p>
    <w:p w14:paraId="48057005" w14:textId="7D0F9C88" w:rsidR="001F1D15" w:rsidRPr="005A715A" w:rsidRDefault="001F1D15" w:rsidP="001F1D15">
      <w:pPr>
        <w:spacing w:line="480" w:lineRule="auto"/>
        <w:rPr>
          <w:color w:val="C0504D" w:themeColor="accent2"/>
        </w:rPr>
      </w:pPr>
      <w:r w:rsidRPr="009E25C3">
        <w:tab/>
      </w:r>
      <w:proofErr w:type="gramStart"/>
      <w:r w:rsidRPr="009E25C3">
        <w:rPr>
          <w:i/>
        </w:rPr>
        <w:t>Lexical decision task.</w:t>
      </w:r>
      <w:proofErr w:type="gramEnd"/>
      <w:r w:rsidRPr="009E25C3">
        <w:t xml:space="preserve"> Priming was found for associative word pairs in the lexical decision task, a marginal effect semantic word pairs, and slowing for non-word pairs when compared to unrelated word pairs.  Associations were about 120 </w:t>
      </w:r>
      <w:proofErr w:type="spellStart"/>
      <w:r w:rsidRPr="009E25C3">
        <w:t>msec</w:t>
      </w:r>
      <w:ins w:id="173" w:author="Erin" w:date="2011-03-14T15:58:00Z">
        <w:r w:rsidR="00DF6AAF">
          <w:t>s</w:t>
        </w:r>
      </w:ins>
      <w:proofErr w:type="spellEnd"/>
      <w:r w:rsidRPr="009E25C3">
        <w:t xml:space="preserve"> faster than unrelated word pairs, </w:t>
      </w:r>
      <w:proofErr w:type="gramStart"/>
      <w:r w:rsidRPr="009E25C3">
        <w:rPr>
          <w:i/>
        </w:rPr>
        <w:t>t</w:t>
      </w:r>
      <w:r w:rsidRPr="009E25C3">
        <w:t>(</w:t>
      </w:r>
      <w:proofErr w:type="gramEnd"/>
      <w:r w:rsidRPr="009E25C3">
        <w:t xml:space="preserve">16) = 2.99, </w:t>
      </w:r>
      <w:r w:rsidRPr="009E25C3">
        <w:rPr>
          <w:i/>
        </w:rPr>
        <w:t>p</w:t>
      </w:r>
      <w:r w:rsidRPr="009E25C3">
        <w:t xml:space="preserve">&lt;.01.  Semantic word pairs were primed approximately 85 </w:t>
      </w:r>
      <w:proofErr w:type="spellStart"/>
      <w:r w:rsidRPr="009E25C3">
        <w:t>msec</w:t>
      </w:r>
      <w:ins w:id="174" w:author="Erin" w:date="2011-03-14T15:58:00Z">
        <w:r w:rsidR="00DF6AAF">
          <w:t>s</w:t>
        </w:r>
      </w:ins>
      <w:proofErr w:type="spellEnd"/>
      <w:r w:rsidRPr="009E25C3">
        <w:t xml:space="preserve"> over </w:t>
      </w:r>
      <w:r w:rsidRPr="009E25C3">
        <w:lastRenderedPageBreak/>
        <w:t xml:space="preserve">unrelated pairs, which approached significance, </w:t>
      </w:r>
      <w:proofErr w:type="gramStart"/>
      <w:r w:rsidRPr="009E25C3">
        <w:rPr>
          <w:i/>
        </w:rPr>
        <w:t>t</w:t>
      </w:r>
      <w:r w:rsidRPr="009E25C3">
        <w:t>(</w:t>
      </w:r>
      <w:proofErr w:type="gramEnd"/>
      <w:r w:rsidRPr="009E25C3">
        <w:t xml:space="preserve">16) = 1.93, </w:t>
      </w:r>
      <w:r w:rsidRPr="009E25C3">
        <w:rPr>
          <w:i/>
        </w:rPr>
        <w:t>p</w:t>
      </w:r>
      <w:r w:rsidRPr="009E25C3">
        <w:t xml:space="preserve">=.07.  Semantic priming was expected in the lexical decision task, and this effect was most likely due to our small sample size.  Non-words were again 200 </w:t>
      </w:r>
      <w:proofErr w:type="spellStart"/>
      <w:r w:rsidRPr="009E25C3">
        <w:t>msec</w:t>
      </w:r>
      <w:ins w:id="175" w:author="Erin" w:date="2011-03-14T15:58:00Z">
        <w:r w:rsidR="00DF6AAF">
          <w:t>s</w:t>
        </w:r>
      </w:ins>
      <w:proofErr w:type="spellEnd"/>
      <w:r w:rsidRPr="009E25C3">
        <w:t xml:space="preserve"> slower than unrelated word pairs, </w:t>
      </w:r>
      <w:proofErr w:type="gramStart"/>
      <w:r w:rsidRPr="009E25C3">
        <w:rPr>
          <w:i/>
        </w:rPr>
        <w:t>t</w:t>
      </w:r>
      <w:r w:rsidRPr="009E25C3">
        <w:t>(</w:t>
      </w:r>
      <w:proofErr w:type="gramEnd"/>
      <w:r w:rsidRPr="009E25C3">
        <w:t xml:space="preserve">14) = -5.24, </w:t>
      </w:r>
      <w:r w:rsidRPr="009E25C3">
        <w:rPr>
          <w:i/>
        </w:rPr>
        <w:t>p</w:t>
      </w:r>
      <w:r w:rsidRPr="009E25C3">
        <w:t>&lt;.01.</w:t>
      </w:r>
      <w:r w:rsidR="005A715A">
        <w:t xml:space="preserve"> </w:t>
      </w:r>
    </w:p>
    <w:p w14:paraId="64940B23" w14:textId="77777777" w:rsidR="00EE716A" w:rsidRPr="00EE716A" w:rsidRDefault="00EE716A" w:rsidP="00EE716A">
      <w:pPr>
        <w:widowControl/>
        <w:suppressAutoHyphens w:val="0"/>
        <w:spacing w:line="480" w:lineRule="auto"/>
        <w:jc w:val="center"/>
        <w:rPr>
          <w:rFonts w:eastAsia="Calibri"/>
          <w:kern w:val="0"/>
        </w:rPr>
      </w:pPr>
      <w:r w:rsidRPr="00EE716A">
        <w:rPr>
          <w:rFonts w:eastAsia="Calibri"/>
          <w:kern w:val="0"/>
        </w:rPr>
        <w:t>Discussion</w:t>
      </w:r>
    </w:p>
    <w:p w14:paraId="1E7C3767" w14:textId="296CA3BD" w:rsidR="00EE716A" w:rsidRPr="00EE716A" w:rsidRDefault="00EE716A" w:rsidP="00DF6AAF">
      <w:pPr>
        <w:widowControl/>
        <w:suppressAutoHyphens w:val="0"/>
        <w:spacing w:line="480" w:lineRule="auto"/>
        <w:rPr>
          <w:rFonts w:eastAsia="Calibri"/>
          <w:kern w:val="0"/>
        </w:rPr>
      </w:pPr>
      <w:r w:rsidRPr="00EE716A">
        <w:rPr>
          <w:rFonts w:eastAsia="Calibri"/>
          <w:kern w:val="0"/>
        </w:rPr>
        <w:tab/>
        <w:t xml:space="preserve">These experiments were designed to explore the differences between N400 activation in the brain following presentation of sematic-only, associative-only, and unrelated word pairs to distinguish any divergences in the cognitive processing of semantically related and associatively related words. </w:t>
      </w:r>
      <w:ins w:id="176" w:author="Erin" w:date="2011-03-14T16:01:00Z">
        <w:r w:rsidR="00DF6AAF">
          <w:rPr>
            <w:rFonts w:eastAsia="Calibri"/>
            <w:kern w:val="0"/>
          </w:rPr>
          <w:t xml:space="preserve">N400 data indicated that semantically related word pairs are primed during a lexical decision task, while associative word pairs are possibly primed during a lexical decision task.  The letter search task diminished and possibly eliminated priming on both associative and semantically related word pairs at the automatic level.  Reaction time data presented a different picture of priming, however.  Associative word pairs were significantly primed in both a letter search and lexical decision task, while semantic data was primed in a letter search task, but there was diminished priming in the lexical decision task.  These results may indicate that automatic processing of primes was </w:t>
        </w:r>
      </w:ins>
      <w:ins w:id="177" w:author="Erin" w:date="2011-03-14T16:04:00Z">
        <w:r w:rsidR="00DF6AAF">
          <w:rPr>
            <w:rFonts w:eastAsia="Calibri"/>
            <w:kern w:val="0"/>
          </w:rPr>
          <w:t>reduced</w:t>
        </w:r>
      </w:ins>
      <w:ins w:id="178" w:author="Erin" w:date="2011-03-14T16:01:00Z">
        <w:r w:rsidR="00DF6AAF">
          <w:rPr>
            <w:rFonts w:eastAsia="Calibri"/>
            <w:kern w:val="0"/>
          </w:rPr>
          <w:t xml:space="preserve"> or </w:t>
        </w:r>
      </w:ins>
      <w:ins w:id="179" w:author="Erin" w:date="2011-03-14T16:04:00Z">
        <w:r w:rsidR="00DF6AAF">
          <w:rPr>
            <w:rFonts w:eastAsia="Calibri"/>
            <w:kern w:val="0"/>
          </w:rPr>
          <w:t>eliminated</w:t>
        </w:r>
      </w:ins>
      <w:ins w:id="180" w:author="Erin" w:date="2011-03-14T16:01:00Z">
        <w:r w:rsidR="00DF6AAF">
          <w:rPr>
            <w:rFonts w:eastAsia="Calibri"/>
            <w:kern w:val="0"/>
          </w:rPr>
          <w:t xml:space="preserve"> </w:t>
        </w:r>
      </w:ins>
      <w:ins w:id="181" w:author="Erin" w:date="2011-03-14T16:04:00Z">
        <w:r w:rsidR="00DF6AAF">
          <w:rPr>
            <w:rFonts w:eastAsia="Calibri"/>
            <w:kern w:val="0"/>
          </w:rPr>
          <w:t xml:space="preserve">with the N400 data, while controlled processing of primes speeded reaction </w:t>
        </w:r>
        <w:commentRangeStart w:id="182"/>
        <w:r w:rsidR="00DF6AAF">
          <w:rPr>
            <w:rFonts w:eastAsia="Calibri"/>
            <w:kern w:val="0"/>
          </w:rPr>
          <w:t>time</w:t>
        </w:r>
      </w:ins>
      <w:commentRangeEnd w:id="182"/>
      <w:ins w:id="183" w:author="Erin" w:date="2011-03-14T16:05:00Z">
        <w:r w:rsidR="00DF6AAF">
          <w:rPr>
            <w:rStyle w:val="CommentReference"/>
          </w:rPr>
          <w:commentReference w:id="182"/>
        </w:r>
      </w:ins>
      <w:ins w:id="185" w:author="Erin" w:date="2011-03-14T16:04:00Z">
        <w:r w:rsidR="00DF6AAF">
          <w:rPr>
            <w:rFonts w:eastAsia="Calibri"/>
            <w:kern w:val="0"/>
          </w:rPr>
          <w:t xml:space="preserve"> responses.</w:t>
        </w:r>
      </w:ins>
      <w:ins w:id="186" w:author="Erin" w:date="2011-03-14T16:05:00Z">
        <w:r w:rsidR="00DF6AAF">
          <w:rPr>
            <w:rFonts w:eastAsia="Calibri"/>
            <w:kern w:val="0"/>
          </w:rPr>
          <w:t xml:space="preserve">  Controlled processing of non-words was seen in N400 and reaction time data with larger negative waveforms and longer reaction times.</w:t>
        </w:r>
      </w:ins>
      <w:del w:id="187" w:author="Erin" w:date="2011-03-14T16:05:00Z">
        <w:r w:rsidRPr="00EE716A" w:rsidDel="00DF6AAF">
          <w:rPr>
            <w:rFonts w:eastAsia="Calibri"/>
            <w:kern w:val="0"/>
          </w:rPr>
          <w:delText xml:space="preserve">The data for the lexical decision task N400 waveforms and reaction times indicates that associatively related word pairs are primed more </w:delText>
        </w:r>
      </w:del>
      <w:del w:id="188" w:author="Erin" w:date="2011-03-14T15:59:00Z">
        <w:r w:rsidRPr="00EE716A" w:rsidDel="00DF6AAF">
          <w:rPr>
            <w:rFonts w:eastAsia="Calibri"/>
            <w:kern w:val="0"/>
          </w:rPr>
          <w:delText xml:space="preserve">strongly </w:delText>
        </w:r>
      </w:del>
      <w:del w:id="189" w:author="Erin" w:date="2011-03-14T16:05:00Z">
        <w:r w:rsidRPr="00EE716A" w:rsidDel="00DF6AAF">
          <w:rPr>
            <w:rFonts w:eastAsia="Calibri"/>
            <w:kern w:val="0"/>
          </w:rPr>
          <w:delText>than semantically related word pairs, both were processed more efficiently than unrelated words, and non-words were the hardest of all to process. This indicates a difference in the processing of semantically and associatively related word pairs. The reaction time data for the letter search task shows no difference in processing speed of associatively and semantically related word pairs; while the N400 data shows insignificant power levels, which may be an effect of the letter search task or due an inadequate number of participants.</w:delText>
        </w:r>
      </w:del>
    </w:p>
    <w:p w14:paraId="1E661D4C" w14:textId="2B2F58D7" w:rsidR="00EE716A" w:rsidRDefault="00EE716A" w:rsidP="00EE716A">
      <w:pPr>
        <w:widowControl/>
        <w:suppressAutoHyphens w:val="0"/>
        <w:spacing w:line="480" w:lineRule="auto"/>
        <w:rPr>
          <w:ins w:id="190" w:author="Erin" w:date="2011-03-14T16:13:00Z"/>
          <w:rFonts w:eastAsia="Calibri"/>
          <w:kern w:val="0"/>
        </w:rPr>
      </w:pPr>
      <w:r w:rsidRPr="00EE716A">
        <w:rPr>
          <w:rFonts w:eastAsia="Calibri"/>
          <w:kern w:val="0"/>
        </w:rPr>
        <w:tab/>
        <w:t xml:space="preserve">The current datasets agree with the postulate advanced by Collins and Loftus (1975) that related words are activated more quickly in the brain when observed in close temporal-spatial proximity to one another. </w:t>
      </w:r>
      <w:commentRangeStart w:id="191"/>
      <w:r w:rsidRPr="00EE716A">
        <w:rPr>
          <w:rFonts w:eastAsia="Calibri"/>
          <w:kern w:val="0"/>
        </w:rPr>
        <w:t>This</w:t>
      </w:r>
      <w:commentRangeEnd w:id="191"/>
      <w:r w:rsidR="00924DB5">
        <w:rPr>
          <w:rStyle w:val="CommentReference"/>
        </w:rPr>
        <w:commentReference w:id="191"/>
      </w:r>
      <w:r w:rsidRPr="00EE716A">
        <w:rPr>
          <w:rFonts w:eastAsia="Calibri"/>
          <w:kern w:val="0"/>
        </w:rPr>
        <w:t xml:space="preserve"> study used </w:t>
      </w:r>
      <w:del w:id="192" w:author="Erin" w:date="2011-03-14T16:07:00Z">
        <w:r w:rsidRPr="00EE716A" w:rsidDel="00DF6AAF">
          <w:rPr>
            <w:rFonts w:eastAsia="Calibri"/>
            <w:kern w:val="0"/>
          </w:rPr>
          <w:delText xml:space="preserve">short </w:delText>
        </w:r>
      </w:del>
      <w:ins w:id="193" w:author="Erin" w:date="2011-03-14T16:07:00Z">
        <w:r w:rsidR="00DF6AAF">
          <w:rPr>
            <w:rFonts w:eastAsia="Calibri"/>
            <w:kern w:val="0"/>
          </w:rPr>
          <w:t>long</w:t>
        </w:r>
        <w:r w:rsidR="00DF6AAF" w:rsidRPr="00EE716A">
          <w:rPr>
            <w:rFonts w:eastAsia="Calibri"/>
            <w:kern w:val="0"/>
          </w:rPr>
          <w:t xml:space="preserve"> </w:t>
        </w:r>
      </w:ins>
      <w:r w:rsidRPr="00EE716A">
        <w:rPr>
          <w:rFonts w:eastAsia="Calibri"/>
          <w:kern w:val="0"/>
        </w:rPr>
        <w:t xml:space="preserve">SOAs </w:t>
      </w:r>
      <w:del w:id="194" w:author="Erin" w:date="2011-03-14T16:07:00Z">
        <w:r w:rsidRPr="00EE716A" w:rsidDel="00DF6AAF">
          <w:rPr>
            <w:rFonts w:eastAsia="Calibri"/>
            <w:kern w:val="0"/>
          </w:rPr>
          <w:delText xml:space="preserve">like the study done by Deacon, Hewitt, Yang, and Nagata (2000) </w:delText>
        </w:r>
      </w:del>
      <w:del w:id="195" w:author="Erin" w:date="2011-03-14T16:09:00Z">
        <w:r w:rsidRPr="00EE716A" w:rsidDel="00924DB5">
          <w:rPr>
            <w:rFonts w:eastAsia="Calibri"/>
            <w:kern w:val="0"/>
          </w:rPr>
          <w:delText>which</w:delText>
        </w:r>
      </w:del>
      <w:ins w:id="196" w:author="Erin" w:date="2011-03-14T16:09:00Z">
        <w:r w:rsidR="00924DB5" w:rsidRPr="00EE716A">
          <w:rPr>
            <w:rFonts w:eastAsia="Calibri"/>
            <w:kern w:val="0"/>
          </w:rPr>
          <w:t>, which</w:t>
        </w:r>
      </w:ins>
      <w:r w:rsidRPr="00EE716A">
        <w:rPr>
          <w:rFonts w:eastAsia="Calibri"/>
          <w:kern w:val="0"/>
        </w:rPr>
        <w:t xml:space="preserve"> </w:t>
      </w:r>
      <w:del w:id="197" w:author="Erin" w:date="2011-03-14T16:08:00Z">
        <w:r w:rsidRPr="00EE716A" w:rsidDel="00924DB5">
          <w:rPr>
            <w:rFonts w:eastAsia="Calibri"/>
            <w:kern w:val="0"/>
          </w:rPr>
          <w:delText>should eliminate controlled processes</w:delText>
        </w:r>
      </w:del>
      <w:ins w:id="198" w:author="Erin" w:date="2011-03-14T16:08:00Z">
        <w:r w:rsidR="00924DB5">
          <w:rPr>
            <w:rFonts w:eastAsia="Calibri"/>
            <w:kern w:val="0"/>
          </w:rPr>
          <w:t>allowed for controlled processing in the reaction times priming (Deacon et al., 2000)</w:t>
        </w:r>
      </w:ins>
      <w:ins w:id="199" w:author="Erin" w:date="2011-03-14T16:12:00Z">
        <w:r w:rsidR="00B07EB2">
          <w:rPr>
            <w:rFonts w:eastAsia="Calibri"/>
            <w:kern w:val="0"/>
          </w:rPr>
          <w:t>, but less automatic priming seen in the N400</w:t>
        </w:r>
      </w:ins>
      <w:r w:rsidRPr="00EE716A">
        <w:rPr>
          <w:rFonts w:eastAsia="Calibri"/>
          <w:kern w:val="0"/>
        </w:rPr>
        <w:t xml:space="preserve">. </w:t>
      </w:r>
      <w:r w:rsidRPr="00B07EB2">
        <w:rPr>
          <w:rFonts w:eastAsia="Calibri"/>
          <w:i/>
          <w:kern w:val="0"/>
          <w:rPrChange w:id="200" w:author="Erin" w:date="2011-03-14T16:17:00Z">
            <w:rPr>
              <w:rFonts w:eastAsia="Calibri"/>
              <w:kern w:val="0"/>
            </w:rPr>
          </w:rPrChange>
        </w:rPr>
        <w:t xml:space="preserve">The lexical decision task indicated significant differences in the processing of associative and semantically related words, but the letter search task was much less clear. This may be due to a </w:t>
      </w:r>
      <w:r w:rsidRPr="00B07EB2">
        <w:rPr>
          <w:rFonts w:eastAsia="Calibri"/>
          <w:i/>
          <w:kern w:val="0"/>
          <w:rPrChange w:id="201" w:author="Erin" w:date="2011-03-14T16:17:00Z">
            <w:rPr>
              <w:rFonts w:eastAsia="Calibri"/>
              <w:kern w:val="0"/>
            </w:rPr>
          </w:rPrChange>
        </w:rPr>
        <w:lastRenderedPageBreak/>
        <w:t xml:space="preserve">lessened power because of small sample size, or </w:t>
      </w:r>
      <w:proofErr w:type="gramStart"/>
      <w:r w:rsidRPr="00B07EB2">
        <w:rPr>
          <w:rFonts w:eastAsia="Calibri"/>
          <w:i/>
          <w:kern w:val="0"/>
          <w:rPrChange w:id="202" w:author="Erin" w:date="2011-03-14T16:17:00Z">
            <w:rPr>
              <w:rFonts w:eastAsia="Calibri"/>
              <w:kern w:val="0"/>
            </w:rPr>
          </w:rPrChange>
        </w:rPr>
        <w:t xml:space="preserve">may be an elimination of semantic priming as described by Friedrich, </w:t>
      </w:r>
      <w:proofErr w:type="spellStart"/>
      <w:r w:rsidRPr="00B07EB2">
        <w:rPr>
          <w:rFonts w:eastAsia="Calibri"/>
          <w:i/>
          <w:kern w:val="0"/>
          <w:rPrChange w:id="203" w:author="Erin" w:date="2011-03-14T16:17:00Z">
            <w:rPr>
              <w:rFonts w:eastAsia="Calibri"/>
              <w:kern w:val="0"/>
            </w:rPr>
          </w:rPrChange>
        </w:rPr>
        <w:t>Henik</w:t>
      </w:r>
      <w:proofErr w:type="spellEnd"/>
      <w:r w:rsidRPr="00B07EB2">
        <w:rPr>
          <w:rFonts w:eastAsia="Calibri"/>
          <w:i/>
          <w:kern w:val="0"/>
          <w:rPrChange w:id="204" w:author="Erin" w:date="2011-03-14T16:17:00Z">
            <w:rPr>
              <w:rFonts w:eastAsia="Calibri"/>
              <w:kern w:val="0"/>
            </w:rPr>
          </w:rPrChange>
        </w:rPr>
        <w:t xml:space="preserve">, and </w:t>
      </w:r>
      <w:proofErr w:type="spellStart"/>
      <w:r w:rsidRPr="00B07EB2">
        <w:rPr>
          <w:rFonts w:eastAsia="Calibri"/>
          <w:i/>
          <w:kern w:val="0"/>
          <w:rPrChange w:id="205" w:author="Erin" w:date="2011-03-14T16:17:00Z">
            <w:rPr>
              <w:rFonts w:eastAsia="Calibri"/>
              <w:kern w:val="0"/>
            </w:rPr>
          </w:rPrChange>
        </w:rPr>
        <w:t>Tzelgov</w:t>
      </w:r>
      <w:proofErr w:type="spellEnd"/>
      <w:proofErr w:type="gramEnd"/>
      <w:r w:rsidRPr="00B07EB2">
        <w:rPr>
          <w:rFonts w:eastAsia="Calibri"/>
          <w:i/>
          <w:kern w:val="0"/>
          <w:rPrChange w:id="206" w:author="Erin" w:date="2011-03-14T16:17:00Z">
            <w:rPr>
              <w:rFonts w:eastAsia="Calibri"/>
              <w:kern w:val="0"/>
            </w:rPr>
          </w:rPrChange>
        </w:rPr>
        <w:t xml:space="preserve"> (1991).</w:t>
      </w:r>
    </w:p>
    <w:p w14:paraId="450AE014" w14:textId="77777777" w:rsidR="00B07EB2" w:rsidRDefault="00B07EB2" w:rsidP="00EE716A">
      <w:pPr>
        <w:widowControl/>
        <w:suppressAutoHyphens w:val="0"/>
        <w:spacing w:line="480" w:lineRule="auto"/>
        <w:rPr>
          <w:ins w:id="207" w:author="Erin" w:date="2011-03-14T16:13:00Z"/>
          <w:rFonts w:eastAsia="Calibri"/>
          <w:kern w:val="0"/>
        </w:rPr>
      </w:pPr>
    </w:p>
    <w:p w14:paraId="325B7121" w14:textId="2DDF3511" w:rsidR="00B07EB2" w:rsidRPr="00EE716A" w:rsidRDefault="00B07EB2" w:rsidP="00EE716A">
      <w:pPr>
        <w:widowControl/>
        <w:suppressAutoHyphens w:val="0"/>
        <w:spacing w:line="480" w:lineRule="auto"/>
        <w:rPr>
          <w:rFonts w:eastAsia="Calibri"/>
          <w:kern w:val="0"/>
        </w:rPr>
      </w:pPr>
      <w:ins w:id="208" w:author="Erin" w:date="2011-03-14T16:13:00Z">
        <w:r>
          <w:rPr>
            <w:rFonts w:eastAsia="Calibri"/>
            <w:kern w:val="0"/>
          </w:rPr>
          <w:tab/>
          <w:t xml:space="preserve">These last two sentences are a bit confusing to me – what are you trying to say?  Which priming?  In the reaction time data or the N400 data?  I think we need a little more on the controlled versus automatic business.  </w:t>
        </w:r>
        <w:proofErr w:type="gramStart"/>
        <w:r>
          <w:rPr>
            <w:rFonts w:eastAsia="Calibri"/>
            <w:kern w:val="0"/>
          </w:rPr>
          <w:t xml:space="preserve">Also </w:t>
        </w:r>
      </w:ins>
      <w:ins w:id="209" w:author="Erin" w:date="2011-03-14T16:14:00Z">
        <w:r>
          <w:rPr>
            <w:rFonts w:eastAsia="Calibri"/>
            <w:kern w:val="0"/>
          </w:rPr>
          <w:t>–</w:t>
        </w:r>
      </w:ins>
      <w:ins w:id="210" w:author="Erin" w:date="2011-03-14T16:13:00Z">
        <w:r>
          <w:rPr>
            <w:rFonts w:eastAsia="Calibri"/>
            <w:kern w:val="0"/>
          </w:rPr>
          <w:t xml:space="preserve"> a </w:t>
        </w:r>
      </w:ins>
      <w:ins w:id="211" w:author="Erin" w:date="2011-03-14T16:14:00Z">
        <w:r>
          <w:rPr>
            <w:rFonts w:eastAsia="Calibri"/>
            <w:kern w:val="0"/>
          </w:rPr>
          <w:t>little more on the models.</w:t>
        </w:r>
        <w:proofErr w:type="gramEnd"/>
        <w:r>
          <w:rPr>
            <w:rFonts w:eastAsia="Calibri"/>
            <w:kern w:val="0"/>
          </w:rPr>
          <w:t xml:space="preserve">  Based on this research, how might we suggest that associative and semantic information are </w:t>
        </w:r>
        <w:proofErr w:type="gramStart"/>
        <w:r>
          <w:rPr>
            <w:rFonts w:eastAsia="Calibri"/>
            <w:kern w:val="0"/>
          </w:rPr>
          <w:t>different ?</w:t>
        </w:r>
        <w:proofErr w:type="gramEnd"/>
        <w:r>
          <w:rPr>
            <w:rFonts w:eastAsia="Calibri"/>
            <w:kern w:val="0"/>
          </w:rPr>
          <w:t xml:space="preserve"> </w:t>
        </w:r>
      </w:ins>
      <w:ins w:id="212" w:author="Erin" w:date="2011-03-14T16:15:00Z">
        <w:r>
          <w:rPr>
            <w:rFonts w:eastAsia="Calibri"/>
            <w:kern w:val="0"/>
          </w:rPr>
          <w:t xml:space="preserve">Maybe that the associative information is mostly controlled processing (that takes a lot longer, so you won’t see it in the n400 data) and semantic information is mostly automatic processing, which is why it shows up in the N400 data for lexical decision task (but not the reaction time lexical </w:t>
        </w:r>
      </w:ins>
      <w:ins w:id="213" w:author="Erin" w:date="2011-03-14T16:16:00Z">
        <w:r>
          <w:rPr>
            <w:rFonts w:eastAsia="Calibri"/>
            <w:kern w:val="0"/>
          </w:rPr>
          <w:t>decision</w:t>
        </w:r>
      </w:ins>
      <w:ins w:id="214" w:author="Erin" w:date="2011-03-14T16:15:00Z">
        <w:r>
          <w:rPr>
            <w:rFonts w:eastAsia="Calibri"/>
            <w:kern w:val="0"/>
          </w:rPr>
          <w:t xml:space="preserve"> </w:t>
        </w:r>
      </w:ins>
      <w:ins w:id="215" w:author="Erin" w:date="2011-03-14T16:16:00Z">
        <w:r>
          <w:rPr>
            <w:rFonts w:eastAsia="Calibri"/>
            <w:kern w:val="0"/>
          </w:rPr>
          <w:t xml:space="preserve">task aka small sample size).  Our letter search data indicated controlled processing for semantics and </w:t>
        </w:r>
        <w:proofErr w:type="spellStart"/>
        <w:r>
          <w:rPr>
            <w:rFonts w:eastAsia="Calibri"/>
            <w:kern w:val="0"/>
          </w:rPr>
          <w:t>associatives</w:t>
        </w:r>
        <w:proofErr w:type="spellEnd"/>
        <w:r>
          <w:rPr>
            <w:rFonts w:eastAsia="Calibri"/>
            <w:kern w:val="0"/>
          </w:rPr>
          <w:t xml:space="preserve"> because they were both primed but automatic processing was </w:t>
        </w:r>
      </w:ins>
      <w:ins w:id="216" w:author="Erin" w:date="2011-03-14T16:17:00Z">
        <w:r>
          <w:rPr>
            <w:rFonts w:eastAsia="Calibri"/>
            <w:kern w:val="0"/>
          </w:rPr>
          <w:t>eliminated</w:t>
        </w:r>
      </w:ins>
      <w:ins w:id="217" w:author="Erin" w:date="2011-03-14T16:16:00Z">
        <w:r>
          <w:rPr>
            <w:rFonts w:eastAsia="Calibri"/>
            <w:kern w:val="0"/>
          </w:rPr>
          <w:t xml:space="preserve"> </w:t>
        </w:r>
      </w:ins>
      <w:ins w:id="218" w:author="Erin" w:date="2011-03-14T16:17:00Z">
        <w:r>
          <w:rPr>
            <w:rFonts w:eastAsia="Calibri"/>
            <w:kern w:val="0"/>
          </w:rPr>
          <w:t>which is why it isn’t in the N400.  Can you get a paragraph that says all that formally here?  I like the stuff below.</w:t>
        </w:r>
      </w:ins>
    </w:p>
    <w:p w14:paraId="4E7EACE6" w14:textId="77777777" w:rsidR="00EE716A" w:rsidRPr="00EE716A" w:rsidRDefault="00EE716A" w:rsidP="00EE716A">
      <w:pPr>
        <w:widowControl/>
        <w:suppressAutoHyphens w:val="0"/>
        <w:spacing w:line="480" w:lineRule="auto"/>
        <w:rPr>
          <w:rFonts w:eastAsia="Calibri"/>
          <w:kern w:val="0"/>
        </w:rPr>
      </w:pPr>
      <w:r w:rsidRPr="00EE716A">
        <w:rPr>
          <w:rFonts w:eastAsia="Calibri"/>
          <w:kern w:val="0"/>
        </w:rPr>
        <w:tab/>
        <w:t>A paradigm shift in the understanding of language cognition may well be in order following these findings. To date research has focused on the levels of relatedness between prime and target words, but a new objective in understanding word comprehension has been presented: the differences in the mode of processing within the brain of separate categories of words. New paths of research may now be pursued in the acquisition of knowledge regarding human comprehension.</w:t>
      </w:r>
    </w:p>
    <w:p w14:paraId="6CBBC78C" w14:textId="77777777" w:rsidR="00EE716A" w:rsidRPr="00EE716A" w:rsidRDefault="00EE716A" w:rsidP="00EE716A">
      <w:pPr>
        <w:widowControl/>
        <w:suppressAutoHyphens w:val="0"/>
        <w:spacing w:line="480" w:lineRule="auto"/>
        <w:rPr>
          <w:rFonts w:eastAsia="Calibri"/>
          <w:kern w:val="0"/>
        </w:rPr>
      </w:pPr>
      <w:r w:rsidRPr="00EE716A">
        <w:rPr>
          <w:rFonts w:eastAsia="Calibri"/>
          <w:kern w:val="0"/>
        </w:rPr>
        <w:tab/>
        <w:t xml:space="preserve">Limitations do exist within these experiments. As previously mentioned a larger sample size would increase the power coefficient of the findings. Future studies should focus on the extent of priming in semantic word pairs during a letter search task, which is a controversial </w:t>
      </w:r>
      <w:r w:rsidRPr="00EE716A">
        <w:rPr>
          <w:rFonts w:eastAsia="Calibri"/>
          <w:kern w:val="0"/>
        </w:rPr>
        <w:lastRenderedPageBreak/>
        <w:t>topic within the literature. An application for these types of specific knowledge may one day benefit the language classroom or persons with language processing disorders such as dyslexia via increased understanding of the electrical operations of the brain in processing various classes of words.</w:t>
      </w:r>
    </w:p>
    <w:p w14:paraId="13A74876" w14:textId="77777777" w:rsidR="001F1D15" w:rsidRPr="009E25C3" w:rsidRDefault="001F1D15" w:rsidP="001F1D15">
      <w:pPr>
        <w:spacing w:line="480" w:lineRule="auto"/>
      </w:pPr>
    </w:p>
    <w:p w14:paraId="139385C6" w14:textId="77777777" w:rsidR="001F1D15" w:rsidRDefault="001F1D15" w:rsidP="001F1D15">
      <w:r>
        <w:br w:type="page"/>
      </w:r>
    </w:p>
    <w:p w14:paraId="6854DF3E" w14:textId="77777777" w:rsidR="001F1D15" w:rsidRDefault="001F1D15" w:rsidP="001F1D15">
      <w:pPr>
        <w:autoSpaceDE w:val="0"/>
        <w:autoSpaceDN w:val="0"/>
        <w:adjustRightInd w:val="0"/>
        <w:spacing w:line="480" w:lineRule="auto"/>
        <w:jc w:val="center"/>
      </w:pPr>
      <w:r>
        <w:lastRenderedPageBreak/>
        <w:t>References</w:t>
      </w:r>
    </w:p>
    <w:p w14:paraId="1B053E71" w14:textId="77777777" w:rsidR="001F1D15" w:rsidRPr="00E04C6B" w:rsidRDefault="001F1D15" w:rsidP="001F1D15">
      <w:pPr>
        <w:autoSpaceDE w:val="0"/>
        <w:autoSpaceDN w:val="0"/>
        <w:adjustRightInd w:val="0"/>
        <w:spacing w:line="480" w:lineRule="auto"/>
      </w:pPr>
      <w:r w:rsidRPr="00E04C6B">
        <w:t>Lucas, M. (2000). Semantic priming without association:</w:t>
      </w:r>
      <w:r>
        <w:t xml:space="preserve"> </w:t>
      </w:r>
      <w:r w:rsidRPr="00E04C6B">
        <w:t xml:space="preserve">A meta-analytic review. </w:t>
      </w:r>
      <w:r w:rsidRPr="00E04C6B">
        <w:rPr>
          <w:i/>
          <w:iCs/>
        </w:rPr>
        <w:t xml:space="preserve">Psychonomic </w:t>
      </w:r>
      <w:r>
        <w:rPr>
          <w:i/>
          <w:iCs/>
        </w:rPr>
        <w:tab/>
      </w:r>
      <w:r w:rsidRPr="00E04C6B">
        <w:rPr>
          <w:i/>
          <w:iCs/>
        </w:rPr>
        <w:t>Bulletin and</w:t>
      </w:r>
      <w:r>
        <w:rPr>
          <w:i/>
          <w:iCs/>
        </w:rPr>
        <w:t xml:space="preserve"> </w:t>
      </w:r>
      <w:r w:rsidRPr="00E04C6B">
        <w:rPr>
          <w:i/>
          <w:iCs/>
        </w:rPr>
        <w:t>Review</w:t>
      </w:r>
      <w:r w:rsidRPr="00E04C6B">
        <w:t xml:space="preserve">, </w:t>
      </w:r>
      <w:r w:rsidRPr="00E04C6B">
        <w:rPr>
          <w:i/>
          <w:iCs/>
        </w:rPr>
        <w:t>7</w:t>
      </w:r>
      <w:r w:rsidRPr="00E04C6B">
        <w:t>, 618-630.</w:t>
      </w:r>
    </w:p>
    <w:p w14:paraId="333944A0" w14:textId="77777777" w:rsidR="001F1D15" w:rsidRPr="00E04C6B" w:rsidRDefault="001F1D15" w:rsidP="001F1D15">
      <w:pPr>
        <w:autoSpaceDE w:val="0"/>
        <w:autoSpaceDN w:val="0"/>
        <w:adjustRightInd w:val="0"/>
        <w:spacing w:line="480" w:lineRule="auto"/>
      </w:pPr>
      <w:r w:rsidRPr="00E04C6B">
        <w:t xml:space="preserve">Collins, A., &amp; Loftus, E. (1975). </w:t>
      </w:r>
      <w:proofErr w:type="gramStart"/>
      <w:r w:rsidRPr="00E04C6B">
        <w:t>A spreading-activation</w:t>
      </w:r>
      <w:r>
        <w:t xml:space="preserve"> </w:t>
      </w:r>
      <w:r w:rsidRPr="00E04C6B">
        <w:t>theory of semantic processing.</w:t>
      </w:r>
      <w:proofErr w:type="gramEnd"/>
      <w:r w:rsidRPr="00E04C6B">
        <w:t xml:space="preserve"> </w:t>
      </w:r>
      <w:r>
        <w:tab/>
        <w:t>P</w:t>
      </w:r>
      <w:r>
        <w:rPr>
          <w:i/>
          <w:iCs/>
        </w:rPr>
        <w:t xml:space="preserve">sychological </w:t>
      </w:r>
      <w:r w:rsidRPr="00E04C6B">
        <w:rPr>
          <w:i/>
          <w:iCs/>
        </w:rPr>
        <w:t>Review</w:t>
      </w:r>
      <w:r w:rsidRPr="00E04C6B">
        <w:t xml:space="preserve">, </w:t>
      </w:r>
      <w:r w:rsidRPr="00E04C6B">
        <w:rPr>
          <w:i/>
          <w:iCs/>
        </w:rPr>
        <w:t>82</w:t>
      </w:r>
      <w:r w:rsidRPr="00E04C6B">
        <w:t>(6), 407-428.</w:t>
      </w:r>
    </w:p>
    <w:p w14:paraId="370A8438" w14:textId="77777777" w:rsidR="001F1D15" w:rsidRPr="00E04C6B" w:rsidRDefault="001F1D15" w:rsidP="001F1D15">
      <w:pPr>
        <w:autoSpaceDE w:val="0"/>
        <w:autoSpaceDN w:val="0"/>
        <w:adjustRightInd w:val="0"/>
        <w:spacing w:line="480" w:lineRule="auto"/>
      </w:pPr>
      <w:proofErr w:type="spellStart"/>
      <w:r w:rsidRPr="00E04C6B">
        <w:t>Stolz</w:t>
      </w:r>
      <w:proofErr w:type="spellEnd"/>
      <w:r w:rsidRPr="00E04C6B">
        <w:t xml:space="preserve">, J., &amp; </w:t>
      </w:r>
      <w:proofErr w:type="spellStart"/>
      <w:r w:rsidRPr="00E04C6B">
        <w:t>Besner</w:t>
      </w:r>
      <w:proofErr w:type="spellEnd"/>
      <w:r w:rsidRPr="00E04C6B">
        <w:t>, D. (1996). Role of set in visual word</w:t>
      </w:r>
      <w:r>
        <w:t xml:space="preserve"> </w:t>
      </w:r>
      <w:r w:rsidRPr="00E04C6B">
        <w:t xml:space="preserve">recognition: Activation and activation </w:t>
      </w:r>
      <w:r>
        <w:tab/>
      </w:r>
      <w:r w:rsidRPr="00E04C6B">
        <w:t>blocking as</w:t>
      </w:r>
      <w:r>
        <w:t xml:space="preserve"> </w:t>
      </w:r>
      <w:proofErr w:type="spellStart"/>
      <w:r w:rsidRPr="00E04C6B">
        <w:t>nonautomatic</w:t>
      </w:r>
      <w:proofErr w:type="spellEnd"/>
      <w:r w:rsidRPr="00E04C6B">
        <w:t xml:space="preserve"> processes. </w:t>
      </w:r>
      <w:r w:rsidRPr="00E04C6B">
        <w:rPr>
          <w:i/>
          <w:iCs/>
        </w:rPr>
        <w:t>Journal of Experimental</w:t>
      </w:r>
      <w:r>
        <w:rPr>
          <w:i/>
          <w:iCs/>
        </w:rPr>
        <w:t xml:space="preserve"> </w:t>
      </w:r>
      <w:r w:rsidRPr="00E04C6B">
        <w:rPr>
          <w:i/>
          <w:iCs/>
        </w:rPr>
        <w:t xml:space="preserve">Psychology: Human </w:t>
      </w:r>
      <w:r>
        <w:rPr>
          <w:i/>
          <w:iCs/>
        </w:rPr>
        <w:tab/>
        <w:t>P</w:t>
      </w:r>
      <w:r w:rsidRPr="00E04C6B">
        <w:rPr>
          <w:i/>
          <w:iCs/>
        </w:rPr>
        <w:t>erception and Performance</w:t>
      </w:r>
      <w:r w:rsidRPr="00E04C6B">
        <w:t>,</w:t>
      </w:r>
      <w:r>
        <w:t xml:space="preserve"> </w:t>
      </w:r>
      <w:r w:rsidRPr="00E04C6B">
        <w:rPr>
          <w:i/>
          <w:iCs/>
        </w:rPr>
        <w:t>22</w:t>
      </w:r>
      <w:r w:rsidRPr="00E04C6B">
        <w:t>(5), 1166-1177.</w:t>
      </w:r>
    </w:p>
    <w:p w14:paraId="297F26DF" w14:textId="77777777" w:rsidR="001F1D15" w:rsidRPr="00E04C6B" w:rsidRDefault="001F1D15" w:rsidP="001F1D15">
      <w:pPr>
        <w:autoSpaceDE w:val="0"/>
        <w:autoSpaceDN w:val="0"/>
        <w:adjustRightInd w:val="0"/>
        <w:spacing w:line="480" w:lineRule="auto"/>
      </w:pPr>
      <w:proofErr w:type="gramStart"/>
      <w:r w:rsidRPr="00E04C6B">
        <w:t>Neely, J. (1991).</w:t>
      </w:r>
      <w:proofErr w:type="gramEnd"/>
      <w:r w:rsidRPr="00E04C6B">
        <w:t xml:space="preserve"> </w:t>
      </w:r>
      <w:r w:rsidRPr="00E04C6B">
        <w:rPr>
          <w:i/>
          <w:iCs/>
        </w:rPr>
        <w:t>Semantic priming effects in visual word</w:t>
      </w:r>
      <w:r>
        <w:rPr>
          <w:i/>
          <w:iCs/>
        </w:rPr>
        <w:t xml:space="preserve"> </w:t>
      </w:r>
      <w:r w:rsidRPr="00E04C6B">
        <w:rPr>
          <w:i/>
          <w:iCs/>
        </w:rPr>
        <w:t xml:space="preserve">recognition: A selective review of </w:t>
      </w:r>
      <w:r>
        <w:rPr>
          <w:i/>
          <w:iCs/>
        </w:rPr>
        <w:tab/>
      </w:r>
      <w:r w:rsidRPr="00E04C6B">
        <w:rPr>
          <w:i/>
          <w:iCs/>
        </w:rPr>
        <w:t>current findings</w:t>
      </w:r>
      <w:r>
        <w:rPr>
          <w:i/>
          <w:iCs/>
        </w:rPr>
        <w:t xml:space="preserve"> </w:t>
      </w:r>
      <w:r w:rsidRPr="00E04C6B">
        <w:rPr>
          <w:i/>
          <w:iCs/>
        </w:rPr>
        <w:t>and theories</w:t>
      </w:r>
      <w:r w:rsidRPr="00E04C6B">
        <w:t>. Hillsdale, NJ, England: Lawrence</w:t>
      </w:r>
      <w:r>
        <w:t xml:space="preserve"> </w:t>
      </w:r>
      <w:r w:rsidRPr="00E04C6B">
        <w:t>Erlbaum Associates, Inc.</w:t>
      </w:r>
    </w:p>
    <w:p w14:paraId="0E02FA47" w14:textId="77777777" w:rsidR="001F1D15" w:rsidRPr="00E04C6B" w:rsidRDefault="001F1D15" w:rsidP="001F1D15">
      <w:pPr>
        <w:autoSpaceDE w:val="0"/>
        <w:autoSpaceDN w:val="0"/>
        <w:adjustRightInd w:val="0"/>
        <w:spacing w:line="480" w:lineRule="auto"/>
      </w:pPr>
      <w:r w:rsidRPr="00E04C6B">
        <w:t>Hutchison, K. (2003). Is semantic priming due to</w:t>
      </w:r>
      <w:r>
        <w:t xml:space="preserve"> </w:t>
      </w:r>
      <w:r w:rsidRPr="00E04C6B">
        <w:t xml:space="preserve">association strength or feature overlap? </w:t>
      </w:r>
      <w:proofErr w:type="gramStart"/>
      <w:r w:rsidRPr="00E04C6B">
        <w:t>A</w:t>
      </w:r>
      <w:r>
        <w:t xml:space="preserve"> </w:t>
      </w:r>
      <w:r>
        <w:tab/>
      </w:r>
      <w:proofErr w:type="spellStart"/>
      <w:r w:rsidRPr="00E04C6B">
        <w:t>microanalytic</w:t>
      </w:r>
      <w:proofErr w:type="spellEnd"/>
      <w:r w:rsidRPr="00E04C6B">
        <w:t xml:space="preserve"> review.</w:t>
      </w:r>
      <w:proofErr w:type="gramEnd"/>
      <w:r w:rsidRPr="00E04C6B">
        <w:t xml:space="preserve"> </w:t>
      </w:r>
      <w:r w:rsidRPr="00E04C6B">
        <w:rPr>
          <w:i/>
          <w:iCs/>
        </w:rPr>
        <w:t>Psychonomic Bulletin &amp;</w:t>
      </w:r>
      <w:r>
        <w:rPr>
          <w:i/>
          <w:iCs/>
        </w:rPr>
        <w:t xml:space="preserve"> </w:t>
      </w:r>
      <w:r w:rsidRPr="00E04C6B">
        <w:rPr>
          <w:i/>
          <w:iCs/>
        </w:rPr>
        <w:t>Review</w:t>
      </w:r>
      <w:r w:rsidRPr="00E04C6B">
        <w:t xml:space="preserve">, </w:t>
      </w:r>
      <w:r w:rsidRPr="00E04C6B">
        <w:rPr>
          <w:i/>
          <w:iCs/>
        </w:rPr>
        <w:t>10</w:t>
      </w:r>
      <w:r w:rsidRPr="00E04C6B">
        <w:t>(4), 785-813.</w:t>
      </w:r>
    </w:p>
    <w:p w14:paraId="2348314A" w14:textId="77777777" w:rsidR="001F1D15" w:rsidRPr="00E04C6B" w:rsidRDefault="001F1D15" w:rsidP="00DC7509">
      <w:pPr>
        <w:autoSpaceDE w:val="0"/>
        <w:autoSpaceDN w:val="0"/>
        <w:adjustRightInd w:val="0"/>
        <w:spacing w:line="480" w:lineRule="auto"/>
        <w:rPr>
          <w:color w:val="231F20"/>
        </w:rPr>
      </w:pPr>
      <w:r>
        <w:rPr>
          <w:color w:val="231F20"/>
        </w:rPr>
        <w:t xml:space="preserve">Brown, C., </w:t>
      </w:r>
      <w:proofErr w:type="spellStart"/>
      <w:r>
        <w:rPr>
          <w:color w:val="231F20"/>
        </w:rPr>
        <w:t>Hagoort</w:t>
      </w:r>
      <w:proofErr w:type="spellEnd"/>
      <w:r>
        <w:rPr>
          <w:color w:val="231F20"/>
        </w:rPr>
        <w:t>, P.</w:t>
      </w:r>
      <w:r w:rsidRPr="00E04C6B">
        <w:rPr>
          <w:color w:val="231F20"/>
        </w:rPr>
        <w:t xml:space="preserve"> </w:t>
      </w:r>
      <w:r>
        <w:rPr>
          <w:color w:val="231F20"/>
        </w:rPr>
        <w:t>(</w:t>
      </w:r>
      <w:r w:rsidRPr="00E04C6B">
        <w:rPr>
          <w:color w:val="231F20"/>
        </w:rPr>
        <w:t>1993</w:t>
      </w:r>
      <w:r>
        <w:rPr>
          <w:color w:val="231F20"/>
        </w:rPr>
        <w:t>)</w:t>
      </w:r>
      <w:r w:rsidRPr="00E04C6B">
        <w:rPr>
          <w:color w:val="231F20"/>
        </w:rPr>
        <w:t>. The processing nature of the</w:t>
      </w:r>
      <w:r>
        <w:rPr>
          <w:color w:val="231F20"/>
        </w:rPr>
        <w:t xml:space="preserve"> </w:t>
      </w:r>
      <w:r w:rsidRPr="00E04C6B">
        <w:rPr>
          <w:color w:val="231F20"/>
        </w:rPr>
        <w:t xml:space="preserve">N400: evidence from masked </w:t>
      </w:r>
      <w:r>
        <w:rPr>
          <w:color w:val="231F20"/>
        </w:rPr>
        <w:tab/>
      </w:r>
      <w:r w:rsidRPr="00E04C6B">
        <w:rPr>
          <w:color w:val="231F20"/>
        </w:rPr>
        <w:t xml:space="preserve">priming. </w:t>
      </w:r>
      <w:r w:rsidRPr="00E04C6B">
        <w:rPr>
          <w:i/>
          <w:color w:val="231F20"/>
        </w:rPr>
        <w:t>Journal of Cognitive Neuroscience, 5,</w:t>
      </w:r>
      <w:r>
        <w:rPr>
          <w:i/>
          <w:color w:val="231F20"/>
        </w:rPr>
        <w:t xml:space="preserve"> </w:t>
      </w:r>
      <w:r w:rsidRPr="00E04C6B">
        <w:rPr>
          <w:color w:val="231F20"/>
        </w:rPr>
        <w:t>34–44</w:t>
      </w:r>
    </w:p>
    <w:p w14:paraId="3F6A1F12" w14:textId="0E49F776" w:rsidR="001F1D15" w:rsidRPr="00DC7509" w:rsidRDefault="001F1D15" w:rsidP="00DC7509">
      <w:pPr>
        <w:pStyle w:val="Bibliography"/>
        <w:spacing w:after="0" w:line="480" w:lineRule="auto"/>
        <w:rPr>
          <w:rFonts w:ascii="Times New Roman" w:hAnsi="Times New Roman" w:cs="Times New Roman"/>
          <w:noProof/>
          <w:sz w:val="24"/>
          <w:szCs w:val="24"/>
          <w:lang w:val="uz-Cyrl-UZ"/>
        </w:rPr>
      </w:pPr>
      <w:r w:rsidRPr="00E04C6B">
        <w:rPr>
          <w:rFonts w:ascii="Times New Roman" w:hAnsi="Times New Roman" w:cs="Times New Roman"/>
          <w:sz w:val="24"/>
          <w:szCs w:val="24"/>
        </w:rPr>
        <w:fldChar w:fldCharType="begin"/>
      </w:r>
      <w:r w:rsidRPr="00E04C6B">
        <w:rPr>
          <w:rFonts w:ascii="Times New Roman" w:hAnsi="Times New Roman" w:cs="Times New Roman"/>
          <w:sz w:val="24"/>
          <w:szCs w:val="24"/>
        </w:rPr>
        <w:instrText xml:space="preserve"> BIBLIOGRAPHY </w:instrText>
      </w:r>
      <w:r w:rsidRPr="00E04C6B">
        <w:rPr>
          <w:rFonts w:ascii="Times New Roman" w:hAnsi="Times New Roman" w:cs="Times New Roman"/>
          <w:sz w:val="24"/>
          <w:szCs w:val="24"/>
        </w:rPr>
        <w:fldChar w:fldCharType="separate"/>
      </w:r>
      <w:r w:rsidRPr="00DC7509">
        <w:rPr>
          <w:rFonts w:ascii="Times New Roman" w:hAnsi="Times New Roman" w:cs="Times New Roman"/>
          <w:noProof/>
          <w:sz w:val="24"/>
          <w:szCs w:val="24"/>
          <w:lang w:val="uz-Cyrl-UZ"/>
        </w:rPr>
        <w:t xml:space="preserve">Juan Silva-Pereya, M. G. (2003). N400 during lexical decision tasks: a current source </w:t>
      </w:r>
      <w:r w:rsidR="00DC7509">
        <w:rPr>
          <w:rFonts w:ascii="Times New Roman" w:hAnsi="Times New Roman" w:cs="Times New Roman"/>
          <w:noProof/>
          <w:sz w:val="24"/>
          <w:szCs w:val="24"/>
        </w:rPr>
        <w:tab/>
      </w:r>
      <w:r w:rsidRPr="00DC7509">
        <w:rPr>
          <w:rFonts w:ascii="Times New Roman" w:hAnsi="Times New Roman" w:cs="Times New Roman"/>
          <w:noProof/>
          <w:sz w:val="24"/>
          <w:szCs w:val="24"/>
          <w:lang w:val="uz-Cyrl-UZ"/>
        </w:rPr>
        <w:t xml:space="preserve">localization study. </w:t>
      </w:r>
      <w:r w:rsidRPr="00DC7509">
        <w:rPr>
          <w:rFonts w:ascii="Times New Roman" w:hAnsi="Times New Roman" w:cs="Times New Roman"/>
          <w:i/>
          <w:iCs/>
          <w:noProof/>
          <w:sz w:val="24"/>
          <w:szCs w:val="24"/>
          <w:lang w:val="uz-Cyrl-UZ"/>
        </w:rPr>
        <w:t>Clinical Neuropsysiology</w:t>
      </w:r>
      <w:r w:rsidRPr="00DC7509">
        <w:rPr>
          <w:rFonts w:ascii="Times New Roman" w:hAnsi="Times New Roman" w:cs="Times New Roman"/>
          <w:noProof/>
          <w:sz w:val="24"/>
          <w:szCs w:val="24"/>
          <w:lang w:val="uz-Cyrl-UZ"/>
        </w:rPr>
        <w:t xml:space="preserve"> , 2469-2486.</w:t>
      </w:r>
    </w:p>
    <w:p w14:paraId="0ADE275B" w14:textId="77777777" w:rsidR="001F1D15" w:rsidRPr="00E04C6B" w:rsidRDefault="001F1D15" w:rsidP="00DC7509">
      <w:pPr>
        <w:autoSpaceDE w:val="0"/>
        <w:autoSpaceDN w:val="0"/>
        <w:adjustRightInd w:val="0"/>
        <w:spacing w:line="480" w:lineRule="auto"/>
      </w:pPr>
      <w:r w:rsidRPr="00E04C6B">
        <w:fldChar w:fldCharType="end"/>
      </w:r>
      <w:r w:rsidRPr="00E04C6B">
        <w:rPr>
          <w:color w:val="231F20"/>
        </w:rPr>
        <w:t xml:space="preserve"> </w:t>
      </w:r>
      <w:proofErr w:type="gramStart"/>
      <w:r w:rsidRPr="00E04C6B">
        <w:rPr>
          <w:color w:val="231F20"/>
        </w:rPr>
        <w:t>Deacon, D., Hewitt, S., Yang, C., Nagata, M. (2000).</w:t>
      </w:r>
      <w:proofErr w:type="gramEnd"/>
      <w:r w:rsidRPr="00E04C6B">
        <w:rPr>
          <w:color w:val="231F20"/>
        </w:rPr>
        <w:t xml:space="preserve"> Event-related potential indices of semantic </w:t>
      </w:r>
      <w:r>
        <w:rPr>
          <w:color w:val="231F20"/>
        </w:rPr>
        <w:tab/>
      </w:r>
      <w:r w:rsidRPr="00E04C6B">
        <w:rPr>
          <w:color w:val="231F20"/>
        </w:rPr>
        <w:t>priming using masked and</w:t>
      </w:r>
      <w:r>
        <w:rPr>
          <w:color w:val="231F20"/>
        </w:rPr>
        <w:t xml:space="preserve"> </w:t>
      </w:r>
      <w:r w:rsidRPr="00E04C6B">
        <w:rPr>
          <w:color w:val="231F20"/>
        </w:rPr>
        <w:t>unmasked words: evidence that the N400 does not reflect a</w:t>
      </w:r>
      <w:r>
        <w:rPr>
          <w:color w:val="231F20"/>
        </w:rPr>
        <w:tab/>
      </w:r>
      <w:r w:rsidRPr="00E04C6B">
        <w:rPr>
          <w:color w:val="231F20"/>
        </w:rPr>
        <w:t xml:space="preserve">post-lexical process. </w:t>
      </w:r>
      <w:r w:rsidRPr="00E04C6B">
        <w:rPr>
          <w:i/>
          <w:color w:val="231F20"/>
        </w:rPr>
        <w:t>Cognitive Brain Research, 9,</w:t>
      </w:r>
      <w:r w:rsidRPr="00E04C6B">
        <w:rPr>
          <w:color w:val="231F20"/>
        </w:rPr>
        <w:t xml:space="preserve"> 137–146.</w:t>
      </w:r>
    </w:p>
    <w:p w14:paraId="079877A6" w14:textId="77777777" w:rsidR="001F1D15" w:rsidRPr="00E04C6B" w:rsidRDefault="001F1D15" w:rsidP="001F1D15">
      <w:pPr>
        <w:spacing w:line="480" w:lineRule="auto"/>
      </w:pPr>
      <w:r w:rsidRPr="00E04C6B">
        <w:t>Kiefer</w:t>
      </w:r>
      <w:proofErr w:type="gramStart"/>
      <w:r w:rsidRPr="00E04C6B">
        <w:t>,  M</w:t>
      </w:r>
      <w:proofErr w:type="gramEnd"/>
      <w:r w:rsidRPr="00E04C6B">
        <w:t xml:space="preserve">. (2003). The N400 is modulated by unconsciously perceived masked words: further </w:t>
      </w:r>
      <w:r>
        <w:tab/>
      </w:r>
      <w:r w:rsidRPr="00E04C6B">
        <w:t xml:space="preserve">evidence for an automatic spreading activation account of N400 priming effects. </w:t>
      </w:r>
      <w:r>
        <w:tab/>
        <w:t>C</w:t>
      </w:r>
      <w:r w:rsidRPr="00E04C6B">
        <w:rPr>
          <w:i/>
        </w:rPr>
        <w:t>ognitive Brain Research, 13</w:t>
      </w:r>
      <w:r w:rsidRPr="00E04C6B">
        <w:t>, 27-39.</w:t>
      </w:r>
    </w:p>
    <w:p w14:paraId="7F32C782" w14:textId="77777777" w:rsidR="001F1D15" w:rsidRPr="00E04C6B" w:rsidRDefault="001F1D15" w:rsidP="001F1D15">
      <w:pPr>
        <w:autoSpaceDE w:val="0"/>
        <w:autoSpaceDN w:val="0"/>
        <w:adjustRightInd w:val="0"/>
        <w:spacing w:line="480" w:lineRule="auto"/>
        <w:rPr>
          <w:color w:val="231F20"/>
        </w:rPr>
      </w:pPr>
      <w:proofErr w:type="spellStart"/>
      <w:r>
        <w:rPr>
          <w:color w:val="231F20"/>
        </w:rPr>
        <w:t>Stolz</w:t>
      </w:r>
      <w:proofErr w:type="spellEnd"/>
      <w:r>
        <w:rPr>
          <w:color w:val="231F20"/>
        </w:rPr>
        <w:t xml:space="preserve">, J.A., </w:t>
      </w:r>
      <w:proofErr w:type="spellStart"/>
      <w:r>
        <w:rPr>
          <w:color w:val="231F20"/>
        </w:rPr>
        <w:t>Besner</w:t>
      </w:r>
      <w:proofErr w:type="spellEnd"/>
      <w:r>
        <w:rPr>
          <w:color w:val="231F20"/>
        </w:rPr>
        <w:t>, D.</w:t>
      </w:r>
      <w:r w:rsidRPr="00E04C6B">
        <w:rPr>
          <w:color w:val="231F20"/>
        </w:rPr>
        <w:t xml:space="preserve"> </w:t>
      </w:r>
      <w:r>
        <w:rPr>
          <w:color w:val="231F20"/>
        </w:rPr>
        <w:t>(</w:t>
      </w:r>
      <w:r w:rsidRPr="00E04C6B">
        <w:rPr>
          <w:color w:val="231F20"/>
        </w:rPr>
        <w:t>1999</w:t>
      </w:r>
      <w:r>
        <w:rPr>
          <w:color w:val="231F20"/>
        </w:rPr>
        <w:t>)</w:t>
      </w:r>
      <w:r w:rsidRPr="00E04C6B">
        <w:rPr>
          <w:color w:val="231F20"/>
        </w:rPr>
        <w:t xml:space="preserve">. </w:t>
      </w:r>
      <w:proofErr w:type="gramStart"/>
      <w:r w:rsidRPr="00E04C6B">
        <w:rPr>
          <w:color w:val="231F20"/>
        </w:rPr>
        <w:t>On the myth of automatic semantic</w:t>
      </w:r>
      <w:r>
        <w:rPr>
          <w:color w:val="231F20"/>
        </w:rPr>
        <w:t xml:space="preserve"> </w:t>
      </w:r>
      <w:r w:rsidRPr="00E04C6B">
        <w:rPr>
          <w:color w:val="231F20"/>
        </w:rPr>
        <w:t>activation in reading.</w:t>
      </w:r>
      <w:proofErr w:type="gramEnd"/>
      <w:r w:rsidRPr="00E04C6B">
        <w:rPr>
          <w:color w:val="231F20"/>
        </w:rPr>
        <w:t xml:space="preserve"> </w:t>
      </w:r>
      <w:r w:rsidRPr="00E04C6B">
        <w:rPr>
          <w:i/>
          <w:color w:val="231F20"/>
        </w:rPr>
        <w:t xml:space="preserve">Current </w:t>
      </w:r>
      <w:r>
        <w:rPr>
          <w:i/>
          <w:color w:val="231F20"/>
        </w:rPr>
        <w:lastRenderedPageBreak/>
        <w:tab/>
      </w:r>
      <w:r w:rsidRPr="00E04C6B">
        <w:rPr>
          <w:i/>
          <w:color w:val="231F20"/>
        </w:rPr>
        <w:t>Directions in Psychological Science, 8,</w:t>
      </w:r>
      <w:r w:rsidRPr="00E04C6B">
        <w:rPr>
          <w:color w:val="231F20"/>
        </w:rPr>
        <w:t xml:space="preserve"> 61–65.</w:t>
      </w:r>
    </w:p>
    <w:p w14:paraId="5A1CCCDF" w14:textId="77777777" w:rsidR="001F1D15" w:rsidRPr="00E04C6B" w:rsidRDefault="001F1D15" w:rsidP="001F1D15">
      <w:pPr>
        <w:autoSpaceDE w:val="0"/>
        <w:autoSpaceDN w:val="0"/>
        <w:adjustRightInd w:val="0"/>
        <w:spacing w:line="480" w:lineRule="auto"/>
        <w:rPr>
          <w:color w:val="231F20"/>
        </w:rPr>
      </w:pPr>
      <w:r w:rsidRPr="00E04C6B">
        <w:rPr>
          <w:color w:val="231F20"/>
        </w:rPr>
        <w:t xml:space="preserve">Friedrich, F.J., </w:t>
      </w:r>
      <w:proofErr w:type="spellStart"/>
      <w:r w:rsidRPr="00E04C6B">
        <w:rPr>
          <w:color w:val="231F20"/>
        </w:rPr>
        <w:t>Henik</w:t>
      </w:r>
      <w:proofErr w:type="spellEnd"/>
      <w:r w:rsidRPr="00E04C6B">
        <w:rPr>
          <w:color w:val="231F20"/>
        </w:rPr>
        <w:t>, A.</w:t>
      </w:r>
      <w:r>
        <w:rPr>
          <w:color w:val="231F20"/>
        </w:rPr>
        <w:t xml:space="preserve">, </w:t>
      </w:r>
      <w:proofErr w:type="spellStart"/>
      <w:r>
        <w:rPr>
          <w:color w:val="231F20"/>
        </w:rPr>
        <w:t>Tzelgov</w:t>
      </w:r>
      <w:proofErr w:type="spellEnd"/>
      <w:r>
        <w:rPr>
          <w:color w:val="231F20"/>
        </w:rPr>
        <w:t>, J.</w:t>
      </w:r>
      <w:r w:rsidRPr="00E04C6B">
        <w:rPr>
          <w:color w:val="231F20"/>
        </w:rPr>
        <w:t xml:space="preserve"> </w:t>
      </w:r>
      <w:r>
        <w:rPr>
          <w:color w:val="231F20"/>
        </w:rPr>
        <w:t>(</w:t>
      </w:r>
      <w:r w:rsidRPr="00E04C6B">
        <w:rPr>
          <w:color w:val="231F20"/>
        </w:rPr>
        <w:t>1991</w:t>
      </w:r>
      <w:r>
        <w:rPr>
          <w:color w:val="231F20"/>
        </w:rPr>
        <w:t>)</w:t>
      </w:r>
      <w:r w:rsidRPr="00E04C6B">
        <w:rPr>
          <w:color w:val="231F20"/>
        </w:rPr>
        <w:t xml:space="preserve">. </w:t>
      </w:r>
      <w:proofErr w:type="gramStart"/>
      <w:r w:rsidRPr="00E04C6B">
        <w:rPr>
          <w:color w:val="231F20"/>
        </w:rPr>
        <w:t>Automatic processes in</w:t>
      </w:r>
      <w:r>
        <w:rPr>
          <w:color w:val="231F20"/>
        </w:rPr>
        <w:t xml:space="preserve"> </w:t>
      </w:r>
      <w:r w:rsidRPr="00E04C6B">
        <w:rPr>
          <w:color w:val="231F20"/>
        </w:rPr>
        <w:t xml:space="preserve">lexical access and </w:t>
      </w:r>
      <w:r>
        <w:rPr>
          <w:color w:val="231F20"/>
        </w:rPr>
        <w:tab/>
        <w:t xml:space="preserve">spreading </w:t>
      </w:r>
      <w:r w:rsidRPr="00E04C6B">
        <w:rPr>
          <w:color w:val="231F20"/>
        </w:rPr>
        <w:t>activation.</w:t>
      </w:r>
      <w:proofErr w:type="gramEnd"/>
      <w:r w:rsidRPr="00E04C6B">
        <w:rPr>
          <w:color w:val="231F20"/>
        </w:rPr>
        <w:t xml:space="preserve"> </w:t>
      </w:r>
      <w:r w:rsidRPr="00E04C6B">
        <w:rPr>
          <w:i/>
          <w:color w:val="231F20"/>
        </w:rPr>
        <w:t>Journal of Experimental Psychology: Human</w:t>
      </w:r>
      <w:r>
        <w:rPr>
          <w:i/>
          <w:color w:val="231F20"/>
        </w:rPr>
        <w:t xml:space="preserve"> </w:t>
      </w:r>
      <w:r w:rsidRPr="00E04C6B">
        <w:rPr>
          <w:i/>
          <w:color w:val="231F20"/>
        </w:rPr>
        <w:t xml:space="preserve">Perception and </w:t>
      </w:r>
      <w:r>
        <w:rPr>
          <w:i/>
          <w:color w:val="231F20"/>
        </w:rPr>
        <w:tab/>
        <w:t xml:space="preserve">Performance, </w:t>
      </w:r>
      <w:r w:rsidRPr="00E04C6B">
        <w:rPr>
          <w:i/>
          <w:color w:val="231F20"/>
        </w:rPr>
        <w:t>17,</w:t>
      </w:r>
      <w:r w:rsidRPr="00E04C6B">
        <w:rPr>
          <w:color w:val="231F20"/>
        </w:rPr>
        <w:t xml:space="preserve"> 792–806.</w:t>
      </w:r>
    </w:p>
    <w:p w14:paraId="1DEC7097" w14:textId="77777777" w:rsidR="001F1D15" w:rsidRPr="00E04C6B" w:rsidRDefault="001F1D15" w:rsidP="001F1D15">
      <w:pPr>
        <w:autoSpaceDE w:val="0"/>
        <w:autoSpaceDN w:val="0"/>
        <w:adjustRightInd w:val="0"/>
        <w:spacing w:line="480" w:lineRule="auto"/>
        <w:rPr>
          <w:color w:val="231F20"/>
        </w:rPr>
      </w:pPr>
      <w:proofErr w:type="gramStart"/>
      <w:r w:rsidRPr="00E04C6B">
        <w:rPr>
          <w:color w:val="231F20"/>
        </w:rPr>
        <w:t>Mari-</w:t>
      </w:r>
      <w:proofErr w:type="spellStart"/>
      <w:r w:rsidRPr="00E04C6B">
        <w:rPr>
          <w:color w:val="231F20"/>
        </w:rPr>
        <w:t>Beffa</w:t>
      </w:r>
      <w:proofErr w:type="spellEnd"/>
      <w:r w:rsidRPr="00E04C6B">
        <w:rPr>
          <w:color w:val="231F20"/>
        </w:rPr>
        <w:t>, P., Valdes, B., Cullen, D</w:t>
      </w:r>
      <w:r>
        <w:rPr>
          <w:color w:val="231F20"/>
        </w:rPr>
        <w:t>.J.D., Catena, A., Houghton, G. (</w:t>
      </w:r>
      <w:r w:rsidRPr="00E04C6B">
        <w:rPr>
          <w:color w:val="231F20"/>
        </w:rPr>
        <w:t>2005</w:t>
      </w:r>
      <w:r>
        <w:rPr>
          <w:color w:val="231F20"/>
        </w:rPr>
        <w:t>)</w:t>
      </w:r>
      <w:r w:rsidRPr="00E04C6B">
        <w:rPr>
          <w:color w:val="231F20"/>
        </w:rPr>
        <w:t>.</w:t>
      </w:r>
      <w:proofErr w:type="gramEnd"/>
      <w:r w:rsidRPr="00E04C6B">
        <w:rPr>
          <w:color w:val="231F20"/>
        </w:rPr>
        <w:t xml:space="preserve"> ERP analyses of </w:t>
      </w:r>
      <w:r>
        <w:rPr>
          <w:color w:val="231F20"/>
        </w:rPr>
        <w:tab/>
      </w:r>
      <w:r w:rsidRPr="00E04C6B">
        <w:rPr>
          <w:color w:val="231F20"/>
        </w:rPr>
        <w:t>task effects on semantic processing of</w:t>
      </w:r>
      <w:r>
        <w:rPr>
          <w:color w:val="231F20"/>
        </w:rPr>
        <w:t xml:space="preserve"> </w:t>
      </w:r>
      <w:r w:rsidRPr="00E04C6B">
        <w:rPr>
          <w:color w:val="231F20"/>
        </w:rPr>
        <w:t xml:space="preserve">words. </w:t>
      </w:r>
      <w:r w:rsidRPr="00E04C6B">
        <w:rPr>
          <w:i/>
          <w:color w:val="231F20"/>
        </w:rPr>
        <w:t>Cognitive Brain Research, 23,</w:t>
      </w:r>
      <w:r w:rsidRPr="00E04C6B">
        <w:rPr>
          <w:color w:val="231F20"/>
        </w:rPr>
        <w:t xml:space="preserve"> 293–305.</w:t>
      </w:r>
    </w:p>
    <w:p w14:paraId="12A801B6" w14:textId="77777777" w:rsidR="001F1D15" w:rsidRPr="00E04C6B" w:rsidRDefault="001F1D15" w:rsidP="001F1D15">
      <w:pPr>
        <w:autoSpaceDE w:val="0"/>
        <w:autoSpaceDN w:val="0"/>
        <w:adjustRightInd w:val="0"/>
        <w:spacing w:line="480" w:lineRule="auto"/>
        <w:rPr>
          <w:color w:val="231F20"/>
        </w:rPr>
      </w:pPr>
      <w:proofErr w:type="spellStart"/>
      <w:proofErr w:type="gramStart"/>
      <w:r w:rsidRPr="00E04C6B">
        <w:rPr>
          <w:color w:val="231F20"/>
        </w:rPr>
        <w:t>Rolke</w:t>
      </w:r>
      <w:proofErr w:type="spellEnd"/>
      <w:r w:rsidRPr="00E04C6B">
        <w:rPr>
          <w:color w:val="231F20"/>
        </w:rPr>
        <w:t xml:space="preserve">, B., </w:t>
      </w:r>
      <w:proofErr w:type="spellStart"/>
      <w:r w:rsidRPr="00E04C6B">
        <w:rPr>
          <w:color w:val="231F20"/>
        </w:rPr>
        <w:t>Heil</w:t>
      </w:r>
      <w:proofErr w:type="spellEnd"/>
      <w:r w:rsidRPr="00E04C6B">
        <w:rPr>
          <w:color w:val="231F20"/>
        </w:rPr>
        <w:t xml:space="preserve">, </w:t>
      </w:r>
      <w:r>
        <w:rPr>
          <w:color w:val="231F20"/>
        </w:rPr>
        <w:t xml:space="preserve">M., </w:t>
      </w:r>
      <w:proofErr w:type="spellStart"/>
      <w:r>
        <w:rPr>
          <w:color w:val="231F20"/>
        </w:rPr>
        <w:t>Streb</w:t>
      </w:r>
      <w:proofErr w:type="spellEnd"/>
      <w:r>
        <w:rPr>
          <w:color w:val="231F20"/>
        </w:rPr>
        <w:t xml:space="preserve">, J., </w:t>
      </w:r>
      <w:proofErr w:type="spellStart"/>
      <w:r>
        <w:rPr>
          <w:color w:val="231F20"/>
        </w:rPr>
        <w:t>Hennighausen</w:t>
      </w:r>
      <w:proofErr w:type="spellEnd"/>
      <w:r>
        <w:rPr>
          <w:color w:val="231F20"/>
        </w:rPr>
        <w:t>, E.</w:t>
      </w:r>
      <w:r w:rsidRPr="00E04C6B">
        <w:rPr>
          <w:color w:val="231F20"/>
        </w:rPr>
        <w:t xml:space="preserve"> </w:t>
      </w:r>
      <w:r>
        <w:rPr>
          <w:color w:val="231F20"/>
        </w:rPr>
        <w:t>(</w:t>
      </w:r>
      <w:r w:rsidRPr="00E04C6B">
        <w:rPr>
          <w:color w:val="231F20"/>
        </w:rPr>
        <w:t>2001</w:t>
      </w:r>
      <w:r>
        <w:rPr>
          <w:color w:val="231F20"/>
        </w:rPr>
        <w:t>)</w:t>
      </w:r>
      <w:r w:rsidRPr="00E04C6B">
        <w:rPr>
          <w:color w:val="231F20"/>
        </w:rPr>
        <w:t>.</w:t>
      </w:r>
      <w:proofErr w:type="gramEnd"/>
      <w:r w:rsidRPr="00E04C6B">
        <w:rPr>
          <w:color w:val="231F20"/>
        </w:rPr>
        <w:t xml:space="preserve"> Missed prime</w:t>
      </w:r>
      <w:r>
        <w:rPr>
          <w:color w:val="231F20"/>
        </w:rPr>
        <w:t xml:space="preserve"> </w:t>
      </w:r>
      <w:r w:rsidRPr="00E04C6B">
        <w:rPr>
          <w:color w:val="231F20"/>
        </w:rPr>
        <w:t xml:space="preserve">words within the </w:t>
      </w:r>
      <w:r>
        <w:rPr>
          <w:color w:val="231F20"/>
        </w:rPr>
        <w:tab/>
      </w:r>
      <w:proofErr w:type="spellStart"/>
      <w:r w:rsidRPr="00E04C6B">
        <w:rPr>
          <w:color w:val="231F20"/>
        </w:rPr>
        <w:t>attentional</w:t>
      </w:r>
      <w:proofErr w:type="spellEnd"/>
      <w:r>
        <w:rPr>
          <w:color w:val="231F20"/>
        </w:rPr>
        <w:t xml:space="preserve"> </w:t>
      </w:r>
      <w:r w:rsidRPr="00E04C6B">
        <w:rPr>
          <w:color w:val="231F20"/>
        </w:rPr>
        <w:t>blink evoke an N400 semantic</w:t>
      </w:r>
      <w:r>
        <w:rPr>
          <w:color w:val="231F20"/>
        </w:rPr>
        <w:t xml:space="preserve"> </w:t>
      </w:r>
      <w:r w:rsidRPr="00E04C6B">
        <w:rPr>
          <w:color w:val="231F20"/>
        </w:rPr>
        <w:t xml:space="preserve">priming effect. </w:t>
      </w:r>
      <w:r w:rsidRPr="00E04C6B">
        <w:rPr>
          <w:i/>
          <w:color w:val="231F20"/>
        </w:rPr>
        <w:t>Psychophysiology, 38,</w:t>
      </w:r>
      <w:r w:rsidRPr="00E04C6B">
        <w:rPr>
          <w:color w:val="231F20"/>
        </w:rPr>
        <w:t xml:space="preserve"> 165–</w:t>
      </w:r>
      <w:r>
        <w:rPr>
          <w:color w:val="231F20"/>
        </w:rPr>
        <w:tab/>
      </w:r>
      <w:r w:rsidRPr="00E04C6B">
        <w:rPr>
          <w:color w:val="231F20"/>
        </w:rPr>
        <w:t>174.</w:t>
      </w:r>
    </w:p>
    <w:p w14:paraId="52566714" w14:textId="77777777" w:rsidR="001F1D15" w:rsidRPr="00E04C6B" w:rsidRDefault="001F1D15" w:rsidP="001F1D15">
      <w:pPr>
        <w:spacing w:line="480" w:lineRule="auto"/>
      </w:pPr>
      <w:proofErr w:type="spellStart"/>
      <w:r w:rsidRPr="00E04C6B">
        <w:t>Kreher</w:t>
      </w:r>
      <w:proofErr w:type="spellEnd"/>
      <w:r w:rsidRPr="00E04C6B">
        <w:t xml:space="preserve">, D., Holcomb, P., </w:t>
      </w:r>
      <w:proofErr w:type="spellStart"/>
      <w:r w:rsidRPr="00E04C6B">
        <w:t>Kuperberg</w:t>
      </w:r>
      <w:proofErr w:type="spellEnd"/>
      <w:r w:rsidRPr="00E04C6B">
        <w:t xml:space="preserve">, G. (2006). </w:t>
      </w:r>
      <w:proofErr w:type="gramStart"/>
      <w:r w:rsidRPr="00E04C6B">
        <w:t xml:space="preserve">An electrophysiological investigation of indirect </w:t>
      </w:r>
      <w:r>
        <w:tab/>
      </w:r>
      <w:r w:rsidRPr="00E04C6B">
        <w:t>semantic priming.</w:t>
      </w:r>
      <w:proofErr w:type="gramEnd"/>
      <w:r w:rsidRPr="00E04C6B">
        <w:t xml:space="preserve"> </w:t>
      </w:r>
      <w:proofErr w:type="spellStart"/>
      <w:r w:rsidRPr="00E04C6B">
        <w:rPr>
          <w:i/>
        </w:rPr>
        <w:t>Psychopysiology</w:t>
      </w:r>
      <w:proofErr w:type="spellEnd"/>
      <w:r w:rsidRPr="00D175BF">
        <w:rPr>
          <w:i/>
        </w:rPr>
        <w:t>, 43,</w:t>
      </w:r>
      <w:r w:rsidRPr="00E04C6B">
        <w:t xml:space="preserve"> 550-563.</w:t>
      </w:r>
    </w:p>
    <w:p w14:paraId="57BD3A70" w14:textId="77777777" w:rsidR="001F1D15" w:rsidRPr="00E04C6B" w:rsidRDefault="001F1D15" w:rsidP="001F1D15">
      <w:pPr>
        <w:autoSpaceDE w:val="0"/>
        <w:autoSpaceDN w:val="0"/>
        <w:adjustRightInd w:val="0"/>
        <w:spacing w:line="480" w:lineRule="auto"/>
      </w:pPr>
      <w:r w:rsidRPr="00E04C6B">
        <w:t xml:space="preserve">Nelson, D., </w:t>
      </w:r>
      <w:proofErr w:type="spellStart"/>
      <w:r w:rsidRPr="00E04C6B">
        <w:t>McEvoy</w:t>
      </w:r>
      <w:proofErr w:type="spellEnd"/>
      <w:r w:rsidRPr="00E04C6B">
        <w:t>, C., &amp; Schreiber, T. (2004). The</w:t>
      </w:r>
      <w:r>
        <w:t xml:space="preserve"> </w:t>
      </w:r>
      <w:r w:rsidRPr="00E04C6B">
        <w:t>University of South Florida free</w:t>
      </w:r>
      <w:r>
        <w:tab/>
      </w:r>
      <w:r>
        <w:tab/>
      </w:r>
      <w:r>
        <w:tab/>
      </w:r>
      <w:r w:rsidRPr="00E04C6B">
        <w:t xml:space="preserve"> </w:t>
      </w:r>
      <w:r>
        <w:t>a</w:t>
      </w:r>
      <w:r w:rsidRPr="00E04C6B">
        <w:t>ssociation, rhyme</w:t>
      </w:r>
      <w:r>
        <w:t xml:space="preserve">, </w:t>
      </w:r>
      <w:r w:rsidRPr="00E04C6B">
        <w:t xml:space="preserve">and word fragment norms. </w:t>
      </w:r>
      <w:r w:rsidRPr="00E04C6B">
        <w:rPr>
          <w:i/>
          <w:iCs/>
        </w:rPr>
        <w:t>Behavior Research</w:t>
      </w:r>
      <w:r>
        <w:rPr>
          <w:i/>
          <w:iCs/>
        </w:rPr>
        <w:t xml:space="preserve"> </w:t>
      </w:r>
      <w:r w:rsidRPr="00E04C6B">
        <w:rPr>
          <w:i/>
          <w:iCs/>
        </w:rPr>
        <w:t xml:space="preserve">Methods: Instruments </w:t>
      </w:r>
      <w:r>
        <w:rPr>
          <w:i/>
          <w:iCs/>
        </w:rPr>
        <w:tab/>
      </w:r>
      <w:r w:rsidRPr="00E04C6B">
        <w:rPr>
          <w:i/>
          <w:iCs/>
        </w:rPr>
        <w:t>&amp; Computers</w:t>
      </w:r>
      <w:r w:rsidRPr="00E04C6B">
        <w:t xml:space="preserve">, </w:t>
      </w:r>
      <w:r w:rsidRPr="00E04C6B">
        <w:rPr>
          <w:i/>
          <w:iCs/>
        </w:rPr>
        <w:t>36</w:t>
      </w:r>
      <w:r w:rsidRPr="00E04C6B">
        <w:t>(3), 402-407.</w:t>
      </w:r>
    </w:p>
    <w:p w14:paraId="1177C22B" w14:textId="77777777" w:rsidR="001F1D15" w:rsidRPr="00E04C6B" w:rsidRDefault="001F1D15" w:rsidP="001F1D15">
      <w:pPr>
        <w:autoSpaceDE w:val="0"/>
        <w:autoSpaceDN w:val="0"/>
        <w:adjustRightInd w:val="0"/>
        <w:spacing w:line="480" w:lineRule="auto"/>
      </w:pPr>
      <w:r w:rsidRPr="00E04C6B">
        <w:t>Maki, W., McKinley, L., &amp; Thompson, A. (2004).</w:t>
      </w:r>
      <w:r>
        <w:t xml:space="preserve"> </w:t>
      </w:r>
      <w:r w:rsidRPr="00E04C6B">
        <w:t xml:space="preserve">Semantic </w:t>
      </w:r>
      <w:r>
        <w:t xml:space="preserve">distance norms computed from an </w:t>
      </w:r>
      <w:r>
        <w:tab/>
      </w:r>
      <w:r w:rsidRPr="00E04C6B">
        <w:t>electronic dictionary (</w:t>
      </w:r>
      <w:proofErr w:type="spellStart"/>
      <w:r w:rsidRPr="00E04C6B">
        <w:t>WordNet</w:t>
      </w:r>
      <w:proofErr w:type="spellEnd"/>
      <w:r w:rsidRPr="00E04C6B">
        <w:t xml:space="preserve">). </w:t>
      </w:r>
      <w:r w:rsidRPr="00E04C6B">
        <w:rPr>
          <w:i/>
          <w:iCs/>
        </w:rPr>
        <w:t>Behavior Research</w:t>
      </w:r>
      <w:r>
        <w:rPr>
          <w:i/>
          <w:iCs/>
        </w:rPr>
        <w:t xml:space="preserve"> </w:t>
      </w:r>
      <w:r w:rsidRPr="00E04C6B">
        <w:rPr>
          <w:i/>
          <w:iCs/>
        </w:rPr>
        <w:t>Methods: Instruments &amp; Computers,</w:t>
      </w:r>
      <w:r>
        <w:rPr>
          <w:i/>
          <w:iCs/>
        </w:rPr>
        <w:tab/>
      </w:r>
      <w:r>
        <w:rPr>
          <w:i/>
          <w:iCs/>
        </w:rPr>
        <w:tab/>
      </w:r>
      <w:r w:rsidRPr="00E04C6B">
        <w:rPr>
          <w:i/>
          <w:iCs/>
        </w:rPr>
        <w:t xml:space="preserve"> 36</w:t>
      </w:r>
      <w:r w:rsidRPr="00E04C6B">
        <w:t>(3), 421-431.</w:t>
      </w:r>
    </w:p>
    <w:p w14:paraId="3A60992E" w14:textId="0214F58B" w:rsidR="001F1D15" w:rsidRPr="00E04C6B" w:rsidRDefault="001F1D15" w:rsidP="001F1D15">
      <w:pPr>
        <w:spacing w:line="480" w:lineRule="auto"/>
      </w:pPr>
      <w:r w:rsidRPr="00E04C6B">
        <w:t xml:space="preserve">Jiang, J. J., &amp; </w:t>
      </w:r>
      <w:proofErr w:type="spellStart"/>
      <w:r w:rsidRPr="00E04C6B">
        <w:t>Conrath</w:t>
      </w:r>
      <w:proofErr w:type="spellEnd"/>
      <w:r w:rsidRPr="00E04C6B">
        <w:t xml:space="preserve">, D. W. (1997). Semantic similarity based on corpus statistics and lexical </w:t>
      </w:r>
      <w:r>
        <w:tab/>
      </w:r>
      <w:r w:rsidRPr="00E04C6B">
        <w:t xml:space="preserve">taxonomy. </w:t>
      </w:r>
      <w:proofErr w:type="gramStart"/>
      <w:r w:rsidRPr="00E04C6B">
        <w:t>In</w:t>
      </w:r>
      <w:r>
        <w:t xml:space="preserve"> </w:t>
      </w:r>
      <w:r w:rsidRPr="00E04C6B">
        <w:t xml:space="preserve">Proceedings of International Conference Research on Computational </w:t>
      </w:r>
      <w:r>
        <w:tab/>
      </w:r>
      <w:r w:rsidRPr="00E04C6B">
        <w:t>L</w:t>
      </w:r>
      <w:r>
        <w:t>inguistics (ROCLING X), Taiwan.</w:t>
      </w:r>
      <w:proofErr w:type="gramEnd"/>
      <w:r w:rsidRPr="00E04C6B">
        <w:br/>
      </w:r>
      <w:proofErr w:type="spellStart"/>
      <w:r w:rsidRPr="00E04C6B">
        <w:t>Patwardhan</w:t>
      </w:r>
      <w:proofErr w:type="spellEnd"/>
      <w:r w:rsidRPr="00E04C6B">
        <w:t xml:space="preserve">, S., &amp; Pedersen, T. (2003), </w:t>
      </w:r>
      <w:proofErr w:type="spellStart"/>
      <w:r w:rsidRPr="00E04C6B">
        <w:t>WordNet</w:t>
      </w:r>
      <w:proofErr w:type="spellEnd"/>
      <w:proofErr w:type="gramStart"/>
      <w:r w:rsidRPr="00E04C6B">
        <w:t>::</w:t>
      </w:r>
      <w:proofErr w:type="gramEnd"/>
      <w:r w:rsidRPr="00E04C6B">
        <w:t>Similarity.</w:t>
      </w:r>
      <w:r>
        <w:t xml:space="preserve"> </w:t>
      </w:r>
      <w:r>
        <w:tab/>
        <w:t>&lt;</w:t>
      </w:r>
      <w:r w:rsidR="00D45F70">
        <w:fldChar w:fldCharType="begin"/>
      </w:r>
      <w:r w:rsidR="00D45F70">
        <w:instrText xml:space="preserve"> HYPERLINK "http://search.cpan.org/dist/WordNet-Similarity/" \t "_blank" </w:instrText>
      </w:r>
      <w:r w:rsidR="00D45F70">
        <w:fldChar w:fldCharType="separate"/>
      </w:r>
      <w:r w:rsidRPr="00E04C6B">
        <w:rPr>
          <w:color w:val="000000"/>
          <w:u w:val="single"/>
        </w:rPr>
        <w:t>http://search.cpan.org/dist/WordNet-Similarity/</w:t>
      </w:r>
      <w:r w:rsidR="00D45F70">
        <w:rPr>
          <w:color w:val="000000"/>
          <w:u w:val="single"/>
        </w:rPr>
        <w:fldChar w:fldCharType="end"/>
      </w:r>
      <w:r w:rsidRPr="00E04C6B">
        <w:t>&gt;.</w:t>
      </w:r>
    </w:p>
    <w:p w14:paraId="0E6F8BDA" w14:textId="77777777" w:rsidR="0033338E" w:rsidRPr="00ED5276" w:rsidRDefault="0033338E" w:rsidP="00AD1E03">
      <w:pPr>
        <w:spacing w:line="480" w:lineRule="auto"/>
      </w:pPr>
    </w:p>
    <w:p w14:paraId="7F2CA694" w14:textId="12538F0F" w:rsidR="001F1D15" w:rsidRDefault="001F1D15" w:rsidP="0033338E"/>
    <w:p w14:paraId="2AA3E254" w14:textId="77777777" w:rsidR="001F1D15" w:rsidRDefault="001F1D15" w:rsidP="0033338E"/>
    <w:p w14:paraId="6DD6EDF7" w14:textId="00BA62A9" w:rsidR="0033338E" w:rsidRPr="008C5373" w:rsidRDefault="0033338E" w:rsidP="0033338E">
      <w:pPr>
        <w:rPr>
          <w:i/>
        </w:rPr>
      </w:pPr>
      <w:r w:rsidRPr="008C5373">
        <w:t xml:space="preserve">Table </w:t>
      </w:r>
      <w:r w:rsidR="0082609A" w:rsidRPr="0082609A">
        <w:rPr>
          <w:color w:val="C0504D" w:themeColor="accent2"/>
        </w:rPr>
        <w:t>A</w:t>
      </w:r>
      <w:r w:rsidR="0082609A">
        <w:rPr>
          <w:color w:val="C0504D" w:themeColor="accent2"/>
        </w:rPr>
        <w:t>1</w:t>
      </w:r>
      <w:r w:rsidRPr="008C5373">
        <w:t xml:space="preserve">.  </w:t>
      </w:r>
      <w:r w:rsidRPr="008C5373">
        <w:rPr>
          <w:i/>
        </w:rPr>
        <w:t>Mean, Standard Errors, and t-value differences from zero for the Lexical Decision Task.</w:t>
      </w:r>
    </w:p>
    <w:tbl>
      <w:tblPr>
        <w:tblW w:w="6536" w:type="dxa"/>
        <w:tblInd w:w="93" w:type="dxa"/>
        <w:tblLook w:val="04A0" w:firstRow="1" w:lastRow="0" w:firstColumn="1" w:lastColumn="0" w:noHBand="0" w:noVBand="1"/>
      </w:tblPr>
      <w:tblGrid>
        <w:gridCol w:w="1336"/>
        <w:gridCol w:w="1300"/>
        <w:gridCol w:w="1300"/>
        <w:gridCol w:w="1300"/>
        <w:gridCol w:w="1300"/>
      </w:tblGrid>
      <w:tr w:rsidR="0033338E" w:rsidRPr="008C5373" w14:paraId="26755FDC" w14:textId="77777777" w:rsidTr="001F1D15">
        <w:trPr>
          <w:trHeight w:val="300"/>
        </w:trPr>
        <w:tc>
          <w:tcPr>
            <w:tcW w:w="1336" w:type="dxa"/>
            <w:tcBorders>
              <w:top w:val="single" w:sz="4" w:space="0" w:color="auto"/>
              <w:left w:val="nil"/>
              <w:bottom w:val="single" w:sz="4" w:space="0" w:color="auto"/>
              <w:right w:val="nil"/>
            </w:tcBorders>
            <w:shd w:val="clear" w:color="auto" w:fill="auto"/>
            <w:noWrap/>
            <w:vAlign w:val="bottom"/>
          </w:tcPr>
          <w:p w14:paraId="6974118B" w14:textId="77777777" w:rsidR="0033338E" w:rsidRPr="008C5373" w:rsidRDefault="0033338E" w:rsidP="001F1D15">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24D1E23B" w14:textId="77777777" w:rsidR="0033338E" w:rsidRPr="008C5373" w:rsidRDefault="0033338E" w:rsidP="001F1D15">
            <w:pPr>
              <w:jc w:val="center"/>
              <w:rPr>
                <w:rFonts w:eastAsia="Times New Roman"/>
                <w:i/>
                <w:iCs/>
                <w:color w:val="000000"/>
              </w:rPr>
            </w:pPr>
            <w:r w:rsidRPr="008C5373">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22E0B805" w14:textId="77777777" w:rsidR="0033338E" w:rsidRPr="008C5373" w:rsidRDefault="0033338E" w:rsidP="001F1D15">
            <w:pPr>
              <w:jc w:val="center"/>
              <w:rPr>
                <w:rFonts w:eastAsia="Times New Roman"/>
                <w:i/>
                <w:iCs/>
                <w:color w:val="000000"/>
              </w:rPr>
            </w:pPr>
            <w:r w:rsidRPr="008C5373">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22004F57" w14:textId="77777777" w:rsidR="0033338E" w:rsidRPr="008C5373" w:rsidRDefault="0033338E" w:rsidP="001F1D15">
            <w:pPr>
              <w:jc w:val="center"/>
              <w:rPr>
                <w:rFonts w:eastAsia="Times New Roman"/>
                <w:i/>
                <w:iCs/>
                <w:color w:val="000000"/>
              </w:rPr>
            </w:pPr>
            <w:r w:rsidRPr="008C5373">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00F086F0" w14:textId="77777777" w:rsidR="0033338E" w:rsidRPr="008C5373" w:rsidRDefault="0033338E" w:rsidP="001F1D15">
            <w:pPr>
              <w:jc w:val="center"/>
              <w:rPr>
                <w:rFonts w:eastAsia="Times New Roman"/>
                <w:i/>
                <w:iCs/>
                <w:color w:val="000000"/>
              </w:rPr>
            </w:pPr>
            <w:r w:rsidRPr="008C5373">
              <w:rPr>
                <w:rFonts w:eastAsia="Times New Roman"/>
                <w:i/>
                <w:iCs/>
                <w:color w:val="000000"/>
              </w:rPr>
              <w:t>p</w:t>
            </w:r>
          </w:p>
        </w:tc>
      </w:tr>
      <w:tr w:rsidR="0033338E" w:rsidRPr="008C5373" w14:paraId="2216E503" w14:textId="77777777" w:rsidTr="001F1D15">
        <w:trPr>
          <w:trHeight w:val="300"/>
        </w:trPr>
        <w:tc>
          <w:tcPr>
            <w:tcW w:w="1336" w:type="dxa"/>
            <w:tcBorders>
              <w:top w:val="single" w:sz="4" w:space="0" w:color="auto"/>
              <w:left w:val="nil"/>
              <w:bottom w:val="nil"/>
              <w:right w:val="nil"/>
            </w:tcBorders>
            <w:shd w:val="clear" w:color="auto" w:fill="auto"/>
            <w:noWrap/>
            <w:vAlign w:val="bottom"/>
            <w:hideMark/>
          </w:tcPr>
          <w:p w14:paraId="7FEB3703" w14:textId="77777777" w:rsidR="0033338E" w:rsidRPr="008C5373" w:rsidRDefault="0033338E" w:rsidP="001F1D15">
            <w:pPr>
              <w:rPr>
                <w:rFonts w:eastAsia="Times New Roman"/>
                <w:color w:val="000000"/>
              </w:rPr>
            </w:pPr>
            <w:r w:rsidRPr="008C5373">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7DAA6D5A" w14:textId="77777777" w:rsidR="0033338E" w:rsidRPr="008C5373" w:rsidRDefault="0033338E" w:rsidP="001F1D15">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E3216A6" w14:textId="77777777" w:rsidR="0033338E" w:rsidRPr="008C5373" w:rsidRDefault="0033338E" w:rsidP="001F1D15">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329BA902" w14:textId="77777777" w:rsidR="0033338E" w:rsidRPr="008C5373" w:rsidRDefault="0033338E" w:rsidP="001F1D15">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18AF8F3D" w14:textId="77777777" w:rsidR="0033338E" w:rsidRPr="008C5373" w:rsidRDefault="0033338E" w:rsidP="001F1D15">
            <w:pPr>
              <w:jc w:val="center"/>
              <w:rPr>
                <w:rFonts w:eastAsia="Times New Roman"/>
                <w:i/>
                <w:iCs/>
                <w:color w:val="000000"/>
              </w:rPr>
            </w:pPr>
          </w:p>
        </w:tc>
      </w:tr>
      <w:tr w:rsidR="0033338E" w:rsidRPr="008C5373" w14:paraId="6BE886EB" w14:textId="77777777" w:rsidTr="001F1D15">
        <w:trPr>
          <w:trHeight w:val="300"/>
        </w:trPr>
        <w:tc>
          <w:tcPr>
            <w:tcW w:w="1336" w:type="dxa"/>
            <w:tcBorders>
              <w:top w:val="nil"/>
              <w:left w:val="nil"/>
              <w:bottom w:val="nil"/>
              <w:right w:val="nil"/>
            </w:tcBorders>
            <w:shd w:val="clear" w:color="auto" w:fill="auto"/>
            <w:noWrap/>
            <w:vAlign w:val="bottom"/>
            <w:hideMark/>
          </w:tcPr>
          <w:p w14:paraId="635C735D"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CC2975E" w14:textId="77777777" w:rsidR="0033338E" w:rsidRPr="008C5373" w:rsidRDefault="0033338E" w:rsidP="001F1D15">
            <w:pPr>
              <w:jc w:val="center"/>
              <w:rPr>
                <w:rFonts w:eastAsia="Times New Roman"/>
                <w:color w:val="000000"/>
              </w:rPr>
            </w:pPr>
            <w:r w:rsidRPr="008C5373">
              <w:rPr>
                <w:rFonts w:eastAsia="Times New Roman"/>
                <w:color w:val="000000"/>
              </w:rPr>
              <w:t>-93.394</w:t>
            </w:r>
          </w:p>
        </w:tc>
        <w:tc>
          <w:tcPr>
            <w:tcW w:w="1300" w:type="dxa"/>
            <w:tcBorders>
              <w:top w:val="nil"/>
              <w:left w:val="nil"/>
              <w:bottom w:val="nil"/>
              <w:right w:val="nil"/>
            </w:tcBorders>
            <w:shd w:val="clear" w:color="auto" w:fill="auto"/>
            <w:noWrap/>
            <w:vAlign w:val="bottom"/>
            <w:hideMark/>
          </w:tcPr>
          <w:p w14:paraId="0035D029" w14:textId="77777777" w:rsidR="0033338E" w:rsidRPr="008C5373" w:rsidRDefault="0033338E" w:rsidP="001F1D15">
            <w:pPr>
              <w:jc w:val="center"/>
              <w:rPr>
                <w:rFonts w:eastAsia="Times New Roman"/>
                <w:color w:val="000000"/>
              </w:rPr>
            </w:pPr>
            <w:r w:rsidRPr="008C5373">
              <w:rPr>
                <w:rFonts w:eastAsia="Times New Roman"/>
                <w:color w:val="000000"/>
              </w:rPr>
              <w:t>77.883</w:t>
            </w:r>
          </w:p>
        </w:tc>
        <w:tc>
          <w:tcPr>
            <w:tcW w:w="1300" w:type="dxa"/>
            <w:tcBorders>
              <w:top w:val="nil"/>
              <w:left w:val="nil"/>
              <w:bottom w:val="nil"/>
              <w:right w:val="nil"/>
            </w:tcBorders>
            <w:shd w:val="clear" w:color="auto" w:fill="auto"/>
            <w:noWrap/>
            <w:vAlign w:val="bottom"/>
            <w:hideMark/>
          </w:tcPr>
          <w:p w14:paraId="2B7F74A9" w14:textId="77777777" w:rsidR="0033338E" w:rsidRPr="008C5373" w:rsidRDefault="0033338E" w:rsidP="001F1D15">
            <w:pPr>
              <w:jc w:val="center"/>
              <w:rPr>
                <w:rFonts w:eastAsia="Times New Roman"/>
                <w:color w:val="000000"/>
              </w:rPr>
            </w:pPr>
            <w:r w:rsidRPr="008C5373">
              <w:rPr>
                <w:rFonts w:eastAsia="Times New Roman"/>
                <w:color w:val="000000"/>
              </w:rPr>
              <w:t>-1.199</w:t>
            </w:r>
          </w:p>
        </w:tc>
        <w:tc>
          <w:tcPr>
            <w:tcW w:w="1300" w:type="dxa"/>
            <w:tcBorders>
              <w:top w:val="nil"/>
              <w:left w:val="nil"/>
              <w:bottom w:val="nil"/>
              <w:right w:val="nil"/>
            </w:tcBorders>
            <w:shd w:val="clear" w:color="auto" w:fill="auto"/>
            <w:noWrap/>
            <w:vAlign w:val="bottom"/>
            <w:hideMark/>
          </w:tcPr>
          <w:p w14:paraId="53AB40FA" w14:textId="77777777" w:rsidR="0033338E" w:rsidRPr="008C5373" w:rsidRDefault="0033338E" w:rsidP="001F1D15">
            <w:pPr>
              <w:jc w:val="center"/>
              <w:rPr>
                <w:rFonts w:eastAsia="Times New Roman"/>
                <w:color w:val="000000"/>
              </w:rPr>
            </w:pPr>
            <w:r w:rsidRPr="008C5373">
              <w:rPr>
                <w:rFonts w:eastAsia="Times New Roman"/>
                <w:color w:val="000000"/>
              </w:rPr>
              <w:t>0.247</w:t>
            </w:r>
          </w:p>
        </w:tc>
      </w:tr>
      <w:tr w:rsidR="0033338E" w:rsidRPr="008C5373" w14:paraId="5AE2B873" w14:textId="77777777" w:rsidTr="001F1D15">
        <w:trPr>
          <w:trHeight w:val="300"/>
        </w:trPr>
        <w:tc>
          <w:tcPr>
            <w:tcW w:w="1336" w:type="dxa"/>
            <w:tcBorders>
              <w:top w:val="nil"/>
              <w:left w:val="nil"/>
              <w:bottom w:val="nil"/>
              <w:right w:val="nil"/>
            </w:tcBorders>
            <w:shd w:val="clear" w:color="auto" w:fill="auto"/>
            <w:noWrap/>
            <w:vAlign w:val="bottom"/>
            <w:hideMark/>
          </w:tcPr>
          <w:p w14:paraId="528CC5E1"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D9020C7" w14:textId="77777777" w:rsidR="0033338E" w:rsidRPr="008C5373" w:rsidRDefault="0033338E" w:rsidP="001F1D15">
            <w:pPr>
              <w:jc w:val="center"/>
              <w:rPr>
                <w:rFonts w:eastAsia="Times New Roman"/>
                <w:color w:val="000000"/>
              </w:rPr>
            </w:pPr>
            <w:r w:rsidRPr="008C5373">
              <w:rPr>
                <w:rFonts w:eastAsia="Times New Roman"/>
                <w:color w:val="000000"/>
              </w:rPr>
              <w:t>97.926</w:t>
            </w:r>
          </w:p>
        </w:tc>
        <w:tc>
          <w:tcPr>
            <w:tcW w:w="1300" w:type="dxa"/>
            <w:tcBorders>
              <w:top w:val="nil"/>
              <w:left w:val="nil"/>
              <w:bottom w:val="nil"/>
              <w:right w:val="nil"/>
            </w:tcBorders>
            <w:shd w:val="clear" w:color="auto" w:fill="auto"/>
            <w:noWrap/>
            <w:vAlign w:val="bottom"/>
            <w:hideMark/>
          </w:tcPr>
          <w:p w14:paraId="1D465C8B" w14:textId="77777777" w:rsidR="0033338E" w:rsidRPr="008C5373" w:rsidRDefault="0033338E" w:rsidP="001F1D15">
            <w:pPr>
              <w:jc w:val="center"/>
              <w:rPr>
                <w:rFonts w:eastAsia="Times New Roman"/>
                <w:color w:val="000000"/>
              </w:rPr>
            </w:pPr>
            <w:r w:rsidRPr="008C5373">
              <w:rPr>
                <w:rFonts w:eastAsia="Times New Roman"/>
                <w:color w:val="000000"/>
              </w:rPr>
              <w:t>63.186</w:t>
            </w:r>
          </w:p>
        </w:tc>
        <w:tc>
          <w:tcPr>
            <w:tcW w:w="1300" w:type="dxa"/>
            <w:tcBorders>
              <w:top w:val="nil"/>
              <w:left w:val="nil"/>
              <w:bottom w:val="nil"/>
              <w:right w:val="nil"/>
            </w:tcBorders>
            <w:shd w:val="clear" w:color="auto" w:fill="auto"/>
            <w:noWrap/>
            <w:vAlign w:val="bottom"/>
            <w:hideMark/>
          </w:tcPr>
          <w:p w14:paraId="2F5909DA" w14:textId="77777777" w:rsidR="0033338E" w:rsidRPr="008C5373" w:rsidRDefault="0033338E" w:rsidP="001F1D15">
            <w:pPr>
              <w:jc w:val="center"/>
              <w:rPr>
                <w:rFonts w:eastAsia="Times New Roman"/>
                <w:color w:val="000000"/>
              </w:rPr>
            </w:pPr>
            <w:r w:rsidRPr="008C5373">
              <w:rPr>
                <w:rFonts w:eastAsia="Times New Roman"/>
                <w:color w:val="000000"/>
              </w:rPr>
              <w:t>1.550</w:t>
            </w:r>
          </w:p>
        </w:tc>
        <w:tc>
          <w:tcPr>
            <w:tcW w:w="1300" w:type="dxa"/>
            <w:tcBorders>
              <w:top w:val="nil"/>
              <w:left w:val="nil"/>
              <w:bottom w:val="nil"/>
              <w:right w:val="nil"/>
            </w:tcBorders>
            <w:shd w:val="clear" w:color="auto" w:fill="auto"/>
            <w:noWrap/>
            <w:vAlign w:val="bottom"/>
            <w:hideMark/>
          </w:tcPr>
          <w:p w14:paraId="05DBC35F" w14:textId="77777777" w:rsidR="0033338E" w:rsidRPr="008C5373" w:rsidRDefault="0033338E" w:rsidP="001F1D15">
            <w:pPr>
              <w:jc w:val="center"/>
              <w:rPr>
                <w:rFonts w:eastAsia="Times New Roman"/>
                <w:color w:val="000000"/>
              </w:rPr>
            </w:pPr>
            <w:r w:rsidRPr="008C5373">
              <w:rPr>
                <w:rFonts w:eastAsia="Times New Roman"/>
                <w:color w:val="000000"/>
              </w:rPr>
              <w:t>0.140</w:t>
            </w:r>
          </w:p>
        </w:tc>
      </w:tr>
      <w:tr w:rsidR="0033338E" w:rsidRPr="008C5373" w14:paraId="61EA3CC4" w14:textId="77777777" w:rsidTr="001F1D15">
        <w:trPr>
          <w:trHeight w:val="300"/>
        </w:trPr>
        <w:tc>
          <w:tcPr>
            <w:tcW w:w="1336" w:type="dxa"/>
            <w:tcBorders>
              <w:top w:val="nil"/>
              <w:left w:val="nil"/>
              <w:bottom w:val="nil"/>
              <w:right w:val="nil"/>
            </w:tcBorders>
            <w:shd w:val="clear" w:color="auto" w:fill="auto"/>
            <w:noWrap/>
            <w:vAlign w:val="bottom"/>
            <w:hideMark/>
          </w:tcPr>
          <w:p w14:paraId="46CB02AC"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53253BA" w14:textId="77777777" w:rsidR="0033338E" w:rsidRPr="008C5373" w:rsidRDefault="0033338E" w:rsidP="001F1D15">
            <w:pPr>
              <w:jc w:val="center"/>
              <w:rPr>
                <w:rFonts w:eastAsia="Times New Roman"/>
                <w:color w:val="000000"/>
              </w:rPr>
            </w:pPr>
            <w:r w:rsidRPr="008C5373">
              <w:rPr>
                <w:rFonts w:eastAsia="Times New Roman"/>
                <w:color w:val="000000"/>
              </w:rPr>
              <w:t>165.288</w:t>
            </w:r>
          </w:p>
        </w:tc>
        <w:tc>
          <w:tcPr>
            <w:tcW w:w="1300" w:type="dxa"/>
            <w:tcBorders>
              <w:top w:val="nil"/>
              <w:left w:val="nil"/>
              <w:bottom w:val="nil"/>
              <w:right w:val="nil"/>
            </w:tcBorders>
            <w:shd w:val="clear" w:color="auto" w:fill="auto"/>
            <w:noWrap/>
            <w:vAlign w:val="bottom"/>
            <w:hideMark/>
          </w:tcPr>
          <w:p w14:paraId="26C2FF35" w14:textId="77777777" w:rsidR="0033338E" w:rsidRPr="008C5373" w:rsidRDefault="0033338E" w:rsidP="001F1D15">
            <w:pPr>
              <w:jc w:val="center"/>
              <w:rPr>
                <w:rFonts w:eastAsia="Times New Roman"/>
                <w:color w:val="000000"/>
              </w:rPr>
            </w:pPr>
            <w:r w:rsidRPr="008C5373">
              <w:rPr>
                <w:rFonts w:eastAsia="Times New Roman"/>
                <w:color w:val="000000"/>
              </w:rPr>
              <w:t>111.869</w:t>
            </w:r>
          </w:p>
        </w:tc>
        <w:tc>
          <w:tcPr>
            <w:tcW w:w="1300" w:type="dxa"/>
            <w:tcBorders>
              <w:top w:val="nil"/>
              <w:left w:val="nil"/>
              <w:bottom w:val="nil"/>
              <w:right w:val="nil"/>
            </w:tcBorders>
            <w:shd w:val="clear" w:color="auto" w:fill="auto"/>
            <w:noWrap/>
            <w:vAlign w:val="bottom"/>
            <w:hideMark/>
          </w:tcPr>
          <w:p w14:paraId="21C558D1" w14:textId="77777777" w:rsidR="0033338E" w:rsidRPr="008C5373" w:rsidRDefault="0033338E" w:rsidP="001F1D15">
            <w:pPr>
              <w:jc w:val="center"/>
              <w:rPr>
                <w:rFonts w:eastAsia="Times New Roman"/>
                <w:color w:val="000000"/>
              </w:rPr>
            </w:pPr>
            <w:r w:rsidRPr="008C5373">
              <w:rPr>
                <w:rFonts w:eastAsia="Times New Roman"/>
                <w:color w:val="000000"/>
              </w:rPr>
              <w:t>1.478</w:t>
            </w:r>
          </w:p>
        </w:tc>
        <w:tc>
          <w:tcPr>
            <w:tcW w:w="1300" w:type="dxa"/>
            <w:tcBorders>
              <w:top w:val="nil"/>
              <w:left w:val="nil"/>
              <w:bottom w:val="nil"/>
              <w:right w:val="nil"/>
            </w:tcBorders>
            <w:shd w:val="clear" w:color="auto" w:fill="auto"/>
            <w:noWrap/>
            <w:vAlign w:val="bottom"/>
            <w:hideMark/>
          </w:tcPr>
          <w:p w14:paraId="2AED051F" w14:textId="77777777" w:rsidR="0033338E" w:rsidRPr="008C5373" w:rsidRDefault="0033338E" w:rsidP="001F1D15">
            <w:pPr>
              <w:jc w:val="center"/>
              <w:rPr>
                <w:rFonts w:eastAsia="Times New Roman"/>
                <w:color w:val="000000"/>
              </w:rPr>
            </w:pPr>
            <w:r w:rsidRPr="008C5373">
              <w:rPr>
                <w:rFonts w:eastAsia="Times New Roman"/>
                <w:color w:val="000000"/>
              </w:rPr>
              <w:t>0.158</w:t>
            </w:r>
          </w:p>
        </w:tc>
      </w:tr>
      <w:tr w:rsidR="0033338E" w:rsidRPr="008C5373" w14:paraId="6AAEA323" w14:textId="77777777" w:rsidTr="001F1D15">
        <w:trPr>
          <w:trHeight w:val="300"/>
        </w:trPr>
        <w:tc>
          <w:tcPr>
            <w:tcW w:w="1336" w:type="dxa"/>
            <w:tcBorders>
              <w:top w:val="nil"/>
              <w:left w:val="nil"/>
              <w:bottom w:val="nil"/>
              <w:right w:val="nil"/>
            </w:tcBorders>
            <w:shd w:val="clear" w:color="auto" w:fill="auto"/>
            <w:noWrap/>
            <w:vAlign w:val="bottom"/>
            <w:hideMark/>
          </w:tcPr>
          <w:p w14:paraId="722A287B" w14:textId="77777777" w:rsidR="0033338E" w:rsidRPr="008C5373" w:rsidRDefault="0033338E" w:rsidP="001F1D15">
            <w:pPr>
              <w:rPr>
                <w:rFonts w:eastAsia="Times New Roman"/>
                <w:color w:val="000000"/>
              </w:rPr>
            </w:pPr>
            <w:r w:rsidRPr="008C5373">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565FEB7F"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8DA47DF"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903FC99"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8FE311B" w14:textId="77777777" w:rsidR="0033338E" w:rsidRPr="008C5373" w:rsidRDefault="0033338E" w:rsidP="001F1D15">
            <w:pPr>
              <w:jc w:val="center"/>
              <w:rPr>
                <w:rFonts w:eastAsia="Times New Roman"/>
                <w:color w:val="000000"/>
              </w:rPr>
            </w:pPr>
          </w:p>
        </w:tc>
      </w:tr>
      <w:tr w:rsidR="0033338E" w:rsidRPr="008C5373" w14:paraId="08C66461" w14:textId="77777777" w:rsidTr="001F1D15">
        <w:trPr>
          <w:trHeight w:val="300"/>
        </w:trPr>
        <w:tc>
          <w:tcPr>
            <w:tcW w:w="1336" w:type="dxa"/>
            <w:tcBorders>
              <w:top w:val="nil"/>
              <w:left w:val="nil"/>
              <w:bottom w:val="nil"/>
              <w:right w:val="nil"/>
            </w:tcBorders>
            <w:shd w:val="clear" w:color="auto" w:fill="auto"/>
            <w:noWrap/>
            <w:vAlign w:val="bottom"/>
            <w:hideMark/>
          </w:tcPr>
          <w:p w14:paraId="48B556BF"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FCDBFD7" w14:textId="77777777" w:rsidR="0033338E" w:rsidRPr="008C5373" w:rsidRDefault="0033338E" w:rsidP="001F1D15">
            <w:pPr>
              <w:jc w:val="center"/>
              <w:rPr>
                <w:rFonts w:eastAsia="Times New Roman"/>
                <w:color w:val="000000"/>
              </w:rPr>
            </w:pPr>
            <w:r w:rsidRPr="008C5373">
              <w:rPr>
                <w:rFonts w:eastAsia="Times New Roman"/>
                <w:color w:val="000000"/>
              </w:rPr>
              <w:t>-81.346</w:t>
            </w:r>
          </w:p>
        </w:tc>
        <w:tc>
          <w:tcPr>
            <w:tcW w:w="1300" w:type="dxa"/>
            <w:tcBorders>
              <w:top w:val="nil"/>
              <w:left w:val="nil"/>
              <w:bottom w:val="nil"/>
              <w:right w:val="nil"/>
            </w:tcBorders>
            <w:shd w:val="clear" w:color="auto" w:fill="auto"/>
            <w:noWrap/>
            <w:vAlign w:val="bottom"/>
            <w:hideMark/>
          </w:tcPr>
          <w:p w14:paraId="43458EDF" w14:textId="77777777" w:rsidR="0033338E" w:rsidRPr="008C5373" w:rsidRDefault="0033338E" w:rsidP="001F1D15">
            <w:pPr>
              <w:jc w:val="center"/>
              <w:rPr>
                <w:rFonts w:eastAsia="Times New Roman"/>
                <w:color w:val="000000"/>
              </w:rPr>
            </w:pPr>
            <w:r w:rsidRPr="008C5373">
              <w:rPr>
                <w:rFonts w:eastAsia="Times New Roman"/>
                <w:color w:val="000000"/>
              </w:rPr>
              <w:t>72.095</w:t>
            </w:r>
          </w:p>
        </w:tc>
        <w:tc>
          <w:tcPr>
            <w:tcW w:w="1300" w:type="dxa"/>
            <w:tcBorders>
              <w:top w:val="nil"/>
              <w:left w:val="nil"/>
              <w:bottom w:val="nil"/>
              <w:right w:val="nil"/>
            </w:tcBorders>
            <w:shd w:val="clear" w:color="auto" w:fill="auto"/>
            <w:noWrap/>
            <w:vAlign w:val="bottom"/>
            <w:hideMark/>
          </w:tcPr>
          <w:p w14:paraId="5E86CCEA" w14:textId="77777777" w:rsidR="0033338E" w:rsidRPr="008C5373" w:rsidRDefault="0033338E" w:rsidP="001F1D15">
            <w:pPr>
              <w:jc w:val="center"/>
              <w:rPr>
                <w:rFonts w:eastAsia="Times New Roman"/>
                <w:color w:val="000000"/>
              </w:rPr>
            </w:pPr>
            <w:r w:rsidRPr="008C5373">
              <w:rPr>
                <w:rFonts w:eastAsia="Times New Roman"/>
                <w:color w:val="000000"/>
              </w:rPr>
              <w:t>-1.128</w:t>
            </w:r>
          </w:p>
        </w:tc>
        <w:tc>
          <w:tcPr>
            <w:tcW w:w="1300" w:type="dxa"/>
            <w:tcBorders>
              <w:top w:val="nil"/>
              <w:left w:val="nil"/>
              <w:bottom w:val="nil"/>
              <w:right w:val="nil"/>
            </w:tcBorders>
            <w:shd w:val="clear" w:color="auto" w:fill="auto"/>
            <w:noWrap/>
            <w:vAlign w:val="bottom"/>
            <w:hideMark/>
          </w:tcPr>
          <w:p w14:paraId="747006EB" w14:textId="77777777" w:rsidR="0033338E" w:rsidRPr="008C5373" w:rsidRDefault="0033338E" w:rsidP="001F1D15">
            <w:pPr>
              <w:jc w:val="center"/>
              <w:rPr>
                <w:rFonts w:eastAsia="Times New Roman"/>
                <w:color w:val="000000"/>
              </w:rPr>
            </w:pPr>
            <w:r w:rsidRPr="008C5373">
              <w:rPr>
                <w:rFonts w:eastAsia="Times New Roman"/>
                <w:color w:val="000000"/>
              </w:rPr>
              <w:t>0.275</w:t>
            </w:r>
          </w:p>
        </w:tc>
      </w:tr>
      <w:tr w:rsidR="0033338E" w:rsidRPr="008C5373" w14:paraId="287A0DEE" w14:textId="77777777" w:rsidTr="001F1D15">
        <w:trPr>
          <w:trHeight w:val="300"/>
        </w:trPr>
        <w:tc>
          <w:tcPr>
            <w:tcW w:w="1336" w:type="dxa"/>
            <w:tcBorders>
              <w:top w:val="nil"/>
              <w:left w:val="nil"/>
              <w:bottom w:val="nil"/>
              <w:right w:val="nil"/>
            </w:tcBorders>
            <w:shd w:val="clear" w:color="auto" w:fill="auto"/>
            <w:noWrap/>
            <w:vAlign w:val="bottom"/>
            <w:hideMark/>
          </w:tcPr>
          <w:p w14:paraId="3E058C38"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5E115E9" w14:textId="77777777" w:rsidR="0033338E" w:rsidRPr="008C5373" w:rsidRDefault="0033338E" w:rsidP="001F1D15">
            <w:pPr>
              <w:jc w:val="center"/>
              <w:rPr>
                <w:rFonts w:eastAsia="Times New Roman"/>
                <w:color w:val="000000"/>
              </w:rPr>
            </w:pPr>
            <w:r w:rsidRPr="008C5373">
              <w:rPr>
                <w:rFonts w:eastAsia="Times New Roman"/>
                <w:color w:val="000000"/>
              </w:rPr>
              <w:t>81.757</w:t>
            </w:r>
          </w:p>
        </w:tc>
        <w:tc>
          <w:tcPr>
            <w:tcW w:w="1300" w:type="dxa"/>
            <w:tcBorders>
              <w:top w:val="nil"/>
              <w:left w:val="nil"/>
              <w:bottom w:val="nil"/>
              <w:right w:val="nil"/>
            </w:tcBorders>
            <w:shd w:val="clear" w:color="auto" w:fill="auto"/>
            <w:noWrap/>
            <w:vAlign w:val="bottom"/>
            <w:hideMark/>
          </w:tcPr>
          <w:p w14:paraId="5712761E" w14:textId="77777777" w:rsidR="0033338E" w:rsidRPr="008C5373" w:rsidRDefault="0033338E" w:rsidP="001F1D15">
            <w:pPr>
              <w:jc w:val="center"/>
              <w:rPr>
                <w:rFonts w:eastAsia="Times New Roman"/>
                <w:color w:val="000000"/>
              </w:rPr>
            </w:pPr>
            <w:r w:rsidRPr="008C5373">
              <w:rPr>
                <w:rFonts w:eastAsia="Times New Roman"/>
                <w:color w:val="000000"/>
              </w:rPr>
              <w:t>48.400</w:t>
            </w:r>
          </w:p>
        </w:tc>
        <w:tc>
          <w:tcPr>
            <w:tcW w:w="1300" w:type="dxa"/>
            <w:tcBorders>
              <w:top w:val="nil"/>
              <w:left w:val="nil"/>
              <w:bottom w:val="nil"/>
              <w:right w:val="nil"/>
            </w:tcBorders>
            <w:shd w:val="clear" w:color="auto" w:fill="auto"/>
            <w:noWrap/>
            <w:vAlign w:val="bottom"/>
            <w:hideMark/>
          </w:tcPr>
          <w:p w14:paraId="7A4A3B14" w14:textId="77777777" w:rsidR="0033338E" w:rsidRPr="008C5373" w:rsidRDefault="0033338E" w:rsidP="001F1D15">
            <w:pPr>
              <w:jc w:val="center"/>
              <w:rPr>
                <w:rFonts w:eastAsia="Times New Roman"/>
                <w:color w:val="000000"/>
              </w:rPr>
            </w:pPr>
            <w:r w:rsidRPr="008C5373">
              <w:rPr>
                <w:rFonts w:eastAsia="Times New Roman"/>
                <w:color w:val="000000"/>
              </w:rPr>
              <w:t>1.689</w:t>
            </w:r>
          </w:p>
        </w:tc>
        <w:tc>
          <w:tcPr>
            <w:tcW w:w="1300" w:type="dxa"/>
            <w:tcBorders>
              <w:top w:val="nil"/>
              <w:left w:val="nil"/>
              <w:bottom w:val="nil"/>
              <w:right w:val="nil"/>
            </w:tcBorders>
            <w:shd w:val="clear" w:color="auto" w:fill="auto"/>
            <w:noWrap/>
            <w:vAlign w:val="bottom"/>
            <w:hideMark/>
          </w:tcPr>
          <w:p w14:paraId="0CC97AD6" w14:textId="77777777" w:rsidR="0033338E" w:rsidRPr="008C5373" w:rsidRDefault="0033338E" w:rsidP="001F1D15">
            <w:pPr>
              <w:jc w:val="center"/>
              <w:rPr>
                <w:rFonts w:eastAsia="Times New Roman"/>
                <w:color w:val="000000"/>
              </w:rPr>
            </w:pPr>
            <w:r w:rsidRPr="008C5373">
              <w:rPr>
                <w:rFonts w:eastAsia="Times New Roman"/>
                <w:color w:val="000000"/>
              </w:rPr>
              <w:t>0.109</w:t>
            </w:r>
          </w:p>
        </w:tc>
      </w:tr>
      <w:tr w:rsidR="0033338E" w:rsidRPr="008C5373" w14:paraId="67F409C3" w14:textId="77777777" w:rsidTr="001F1D15">
        <w:trPr>
          <w:trHeight w:val="300"/>
        </w:trPr>
        <w:tc>
          <w:tcPr>
            <w:tcW w:w="1336" w:type="dxa"/>
            <w:tcBorders>
              <w:top w:val="nil"/>
              <w:left w:val="nil"/>
              <w:bottom w:val="nil"/>
              <w:right w:val="nil"/>
            </w:tcBorders>
            <w:shd w:val="clear" w:color="auto" w:fill="auto"/>
            <w:noWrap/>
            <w:vAlign w:val="bottom"/>
            <w:hideMark/>
          </w:tcPr>
          <w:p w14:paraId="6D75210D"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4181D567" w14:textId="77777777" w:rsidR="0033338E" w:rsidRPr="008C5373" w:rsidRDefault="0033338E" w:rsidP="001F1D15">
            <w:pPr>
              <w:jc w:val="center"/>
              <w:rPr>
                <w:rFonts w:eastAsia="Times New Roman"/>
                <w:color w:val="000000"/>
              </w:rPr>
            </w:pPr>
            <w:r w:rsidRPr="008C5373">
              <w:rPr>
                <w:rFonts w:eastAsia="Times New Roman"/>
                <w:color w:val="000000"/>
              </w:rPr>
              <w:t>157.369</w:t>
            </w:r>
          </w:p>
        </w:tc>
        <w:tc>
          <w:tcPr>
            <w:tcW w:w="1300" w:type="dxa"/>
            <w:tcBorders>
              <w:top w:val="nil"/>
              <w:left w:val="nil"/>
              <w:bottom w:val="nil"/>
              <w:right w:val="nil"/>
            </w:tcBorders>
            <w:shd w:val="clear" w:color="auto" w:fill="auto"/>
            <w:noWrap/>
            <w:vAlign w:val="bottom"/>
            <w:hideMark/>
          </w:tcPr>
          <w:p w14:paraId="2CE496A1" w14:textId="77777777" w:rsidR="0033338E" w:rsidRPr="008C5373" w:rsidRDefault="0033338E" w:rsidP="001F1D15">
            <w:pPr>
              <w:jc w:val="center"/>
              <w:rPr>
                <w:rFonts w:eastAsia="Times New Roman"/>
                <w:color w:val="000000"/>
              </w:rPr>
            </w:pPr>
            <w:r w:rsidRPr="008C5373">
              <w:rPr>
                <w:rFonts w:eastAsia="Times New Roman"/>
                <w:color w:val="000000"/>
              </w:rPr>
              <w:t>93.712</w:t>
            </w:r>
          </w:p>
        </w:tc>
        <w:tc>
          <w:tcPr>
            <w:tcW w:w="1300" w:type="dxa"/>
            <w:tcBorders>
              <w:top w:val="nil"/>
              <w:left w:val="nil"/>
              <w:bottom w:val="nil"/>
              <w:right w:val="nil"/>
            </w:tcBorders>
            <w:shd w:val="clear" w:color="auto" w:fill="auto"/>
            <w:noWrap/>
            <w:vAlign w:val="bottom"/>
            <w:hideMark/>
          </w:tcPr>
          <w:p w14:paraId="58735988" w14:textId="77777777" w:rsidR="0033338E" w:rsidRPr="008C5373" w:rsidRDefault="0033338E" w:rsidP="001F1D15">
            <w:pPr>
              <w:jc w:val="center"/>
              <w:rPr>
                <w:rFonts w:eastAsia="Times New Roman"/>
                <w:color w:val="000000"/>
              </w:rPr>
            </w:pPr>
            <w:r w:rsidRPr="008C5373">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5C3E9557" w14:textId="77777777" w:rsidR="0033338E" w:rsidRPr="008C5373" w:rsidRDefault="0033338E" w:rsidP="001F1D15">
            <w:pPr>
              <w:jc w:val="center"/>
              <w:rPr>
                <w:rFonts w:eastAsia="Times New Roman"/>
                <w:color w:val="000000"/>
              </w:rPr>
            </w:pPr>
            <w:r w:rsidRPr="008C5373">
              <w:rPr>
                <w:rFonts w:eastAsia="Times New Roman"/>
                <w:color w:val="000000"/>
              </w:rPr>
              <w:t>0.111</w:t>
            </w:r>
          </w:p>
        </w:tc>
      </w:tr>
      <w:tr w:rsidR="0033338E" w:rsidRPr="008C5373" w14:paraId="60452229" w14:textId="77777777" w:rsidTr="001F1D15">
        <w:trPr>
          <w:trHeight w:val="300"/>
        </w:trPr>
        <w:tc>
          <w:tcPr>
            <w:tcW w:w="1336" w:type="dxa"/>
            <w:tcBorders>
              <w:top w:val="nil"/>
              <w:left w:val="nil"/>
              <w:bottom w:val="nil"/>
              <w:right w:val="nil"/>
            </w:tcBorders>
            <w:shd w:val="clear" w:color="auto" w:fill="auto"/>
            <w:noWrap/>
            <w:vAlign w:val="bottom"/>
            <w:hideMark/>
          </w:tcPr>
          <w:p w14:paraId="182771E8" w14:textId="77777777" w:rsidR="0033338E" w:rsidRPr="008C5373" w:rsidRDefault="0033338E" w:rsidP="001F1D15">
            <w:pPr>
              <w:rPr>
                <w:rFonts w:eastAsia="Times New Roman"/>
                <w:color w:val="000000"/>
              </w:rPr>
            </w:pPr>
            <w:r w:rsidRPr="008C5373">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3C49929F"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D8AA038"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A3188F7"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960590D" w14:textId="77777777" w:rsidR="0033338E" w:rsidRPr="008C5373" w:rsidRDefault="0033338E" w:rsidP="001F1D15">
            <w:pPr>
              <w:jc w:val="center"/>
              <w:rPr>
                <w:rFonts w:eastAsia="Times New Roman"/>
                <w:color w:val="000000"/>
              </w:rPr>
            </w:pPr>
          </w:p>
        </w:tc>
      </w:tr>
      <w:tr w:rsidR="0033338E" w:rsidRPr="008C5373" w14:paraId="464E508B" w14:textId="77777777" w:rsidTr="001F1D15">
        <w:trPr>
          <w:trHeight w:val="300"/>
        </w:trPr>
        <w:tc>
          <w:tcPr>
            <w:tcW w:w="1336" w:type="dxa"/>
            <w:tcBorders>
              <w:top w:val="nil"/>
              <w:left w:val="nil"/>
              <w:bottom w:val="nil"/>
              <w:right w:val="nil"/>
            </w:tcBorders>
            <w:shd w:val="clear" w:color="auto" w:fill="auto"/>
            <w:noWrap/>
            <w:vAlign w:val="bottom"/>
            <w:hideMark/>
          </w:tcPr>
          <w:p w14:paraId="573C61F3"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2868610" w14:textId="77777777" w:rsidR="0033338E" w:rsidRPr="008C5373" w:rsidRDefault="0033338E" w:rsidP="001F1D15">
            <w:pPr>
              <w:jc w:val="center"/>
              <w:rPr>
                <w:rFonts w:eastAsia="Times New Roman"/>
                <w:color w:val="000000"/>
              </w:rPr>
            </w:pPr>
            <w:r w:rsidRPr="008C5373">
              <w:rPr>
                <w:rFonts w:eastAsia="Times New Roman"/>
                <w:color w:val="000000"/>
              </w:rPr>
              <w:t>-171.506</w:t>
            </w:r>
          </w:p>
        </w:tc>
        <w:tc>
          <w:tcPr>
            <w:tcW w:w="1300" w:type="dxa"/>
            <w:tcBorders>
              <w:top w:val="nil"/>
              <w:left w:val="nil"/>
              <w:bottom w:val="nil"/>
              <w:right w:val="nil"/>
            </w:tcBorders>
            <w:shd w:val="clear" w:color="auto" w:fill="auto"/>
            <w:noWrap/>
            <w:vAlign w:val="bottom"/>
            <w:hideMark/>
          </w:tcPr>
          <w:p w14:paraId="3DD1E509" w14:textId="77777777" w:rsidR="0033338E" w:rsidRPr="008C5373" w:rsidRDefault="0033338E" w:rsidP="001F1D15">
            <w:pPr>
              <w:jc w:val="center"/>
              <w:rPr>
                <w:rFonts w:eastAsia="Times New Roman"/>
                <w:color w:val="000000"/>
              </w:rPr>
            </w:pPr>
            <w:r w:rsidRPr="008C5373">
              <w:rPr>
                <w:rFonts w:eastAsia="Times New Roman"/>
                <w:color w:val="000000"/>
              </w:rPr>
              <w:t>68.665</w:t>
            </w:r>
          </w:p>
        </w:tc>
        <w:tc>
          <w:tcPr>
            <w:tcW w:w="1300" w:type="dxa"/>
            <w:tcBorders>
              <w:top w:val="nil"/>
              <w:left w:val="nil"/>
              <w:bottom w:val="nil"/>
              <w:right w:val="nil"/>
            </w:tcBorders>
            <w:shd w:val="clear" w:color="auto" w:fill="auto"/>
            <w:noWrap/>
            <w:vAlign w:val="bottom"/>
            <w:hideMark/>
          </w:tcPr>
          <w:p w14:paraId="384C6037" w14:textId="77777777" w:rsidR="0033338E" w:rsidRPr="008C5373" w:rsidRDefault="0033338E" w:rsidP="001F1D15">
            <w:pPr>
              <w:jc w:val="center"/>
              <w:rPr>
                <w:rFonts w:eastAsia="Times New Roman"/>
                <w:color w:val="000000"/>
              </w:rPr>
            </w:pPr>
            <w:r w:rsidRPr="008C5373">
              <w:rPr>
                <w:rFonts w:eastAsia="Times New Roman"/>
                <w:color w:val="000000"/>
              </w:rPr>
              <w:t>-2.498</w:t>
            </w:r>
          </w:p>
        </w:tc>
        <w:tc>
          <w:tcPr>
            <w:tcW w:w="1300" w:type="dxa"/>
            <w:tcBorders>
              <w:top w:val="nil"/>
              <w:left w:val="nil"/>
              <w:bottom w:val="nil"/>
              <w:right w:val="nil"/>
            </w:tcBorders>
            <w:shd w:val="clear" w:color="auto" w:fill="auto"/>
            <w:noWrap/>
            <w:vAlign w:val="bottom"/>
            <w:hideMark/>
          </w:tcPr>
          <w:p w14:paraId="6513DE91" w14:textId="77777777" w:rsidR="0033338E" w:rsidRPr="008C5373" w:rsidRDefault="0033338E" w:rsidP="001F1D15">
            <w:pPr>
              <w:jc w:val="center"/>
              <w:rPr>
                <w:rFonts w:eastAsia="Times New Roman"/>
                <w:color w:val="000000"/>
              </w:rPr>
            </w:pPr>
            <w:r w:rsidRPr="008C5373">
              <w:rPr>
                <w:rFonts w:eastAsia="Times New Roman"/>
                <w:color w:val="000000"/>
              </w:rPr>
              <w:t>0.023</w:t>
            </w:r>
          </w:p>
        </w:tc>
      </w:tr>
      <w:tr w:rsidR="0033338E" w:rsidRPr="008C5373" w14:paraId="096AAC8D" w14:textId="77777777" w:rsidTr="001F1D15">
        <w:trPr>
          <w:trHeight w:val="300"/>
        </w:trPr>
        <w:tc>
          <w:tcPr>
            <w:tcW w:w="1336" w:type="dxa"/>
            <w:tcBorders>
              <w:top w:val="nil"/>
              <w:left w:val="nil"/>
              <w:bottom w:val="nil"/>
              <w:right w:val="nil"/>
            </w:tcBorders>
            <w:shd w:val="clear" w:color="auto" w:fill="auto"/>
            <w:noWrap/>
            <w:vAlign w:val="bottom"/>
            <w:hideMark/>
          </w:tcPr>
          <w:p w14:paraId="4574C59A"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2BCD8E5F" w14:textId="77777777" w:rsidR="0033338E" w:rsidRPr="008C5373" w:rsidRDefault="0033338E" w:rsidP="001F1D15">
            <w:pPr>
              <w:jc w:val="center"/>
              <w:rPr>
                <w:rFonts w:eastAsia="Times New Roman"/>
                <w:color w:val="000000"/>
              </w:rPr>
            </w:pPr>
            <w:r w:rsidRPr="008C5373">
              <w:rPr>
                <w:rFonts w:eastAsia="Times New Roman"/>
                <w:color w:val="000000"/>
              </w:rPr>
              <w:t>117.840</w:t>
            </w:r>
          </w:p>
        </w:tc>
        <w:tc>
          <w:tcPr>
            <w:tcW w:w="1300" w:type="dxa"/>
            <w:tcBorders>
              <w:top w:val="nil"/>
              <w:left w:val="nil"/>
              <w:bottom w:val="nil"/>
              <w:right w:val="nil"/>
            </w:tcBorders>
            <w:shd w:val="clear" w:color="auto" w:fill="auto"/>
            <w:noWrap/>
            <w:vAlign w:val="bottom"/>
            <w:hideMark/>
          </w:tcPr>
          <w:p w14:paraId="07DB9BCC" w14:textId="77777777" w:rsidR="0033338E" w:rsidRPr="008C5373" w:rsidRDefault="0033338E" w:rsidP="001F1D15">
            <w:pPr>
              <w:jc w:val="center"/>
              <w:rPr>
                <w:rFonts w:eastAsia="Times New Roman"/>
                <w:color w:val="000000"/>
              </w:rPr>
            </w:pPr>
            <w:r w:rsidRPr="008C5373">
              <w:rPr>
                <w:rFonts w:eastAsia="Times New Roman"/>
                <w:color w:val="000000"/>
              </w:rPr>
              <w:t>67.121</w:t>
            </w:r>
          </w:p>
        </w:tc>
        <w:tc>
          <w:tcPr>
            <w:tcW w:w="1300" w:type="dxa"/>
            <w:tcBorders>
              <w:top w:val="nil"/>
              <w:left w:val="nil"/>
              <w:bottom w:val="nil"/>
              <w:right w:val="nil"/>
            </w:tcBorders>
            <w:shd w:val="clear" w:color="auto" w:fill="auto"/>
            <w:noWrap/>
            <w:vAlign w:val="bottom"/>
            <w:hideMark/>
          </w:tcPr>
          <w:p w14:paraId="0EF486F4" w14:textId="77777777" w:rsidR="0033338E" w:rsidRPr="008C5373" w:rsidRDefault="0033338E" w:rsidP="001F1D15">
            <w:pPr>
              <w:jc w:val="center"/>
              <w:rPr>
                <w:rFonts w:eastAsia="Times New Roman"/>
                <w:color w:val="000000"/>
              </w:rPr>
            </w:pPr>
            <w:r w:rsidRPr="008C5373">
              <w:rPr>
                <w:rFonts w:eastAsia="Times New Roman"/>
                <w:color w:val="000000"/>
              </w:rPr>
              <w:t>1.756</w:t>
            </w:r>
          </w:p>
        </w:tc>
        <w:tc>
          <w:tcPr>
            <w:tcW w:w="1300" w:type="dxa"/>
            <w:tcBorders>
              <w:top w:val="nil"/>
              <w:left w:val="nil"/>
              <w:bottom w:val="nil"/>
              <w:right w:val="nil"/>
            </w:tcBorders>
            <w:shd w:val="clear" w:color="auto" w:fill="auto"/>
            <w:noWrap/>
            <w:vAlign w:val="bottom"/>
            <w:hideMark/>
          </w:tcPr>
          <w:p w14:paraId="55E9E7B3" w14:textId="77777777" w:rsidR="0033338E" w:rsidRPr="008C5373" w:rsidRDefault="0033338E" w:rsidP="001F1D15">
            <w:pPr>
              <w:jc w:val="center"/>
              <w:rPr>
                <w:rFonts w:eastAsia="Times New Roman"/>
                <w:color w:val="000000"/>
              </w:rPr>
            </w:pPr>
            <w:r w:rsidRPr="008C5373">
              <w:rPr>
                <w:rFonts w:eastAsia="Times New Roman"/>
                <w:color w:val="000000"/>
              </w:rPr>
              <w:t>0.097</w:t>
            </w:r>
          </w:p>
        </w:tc>
      </w:tr>
      <w:tr w:rsidR="0033338E" w:rsidRPr="008C5373" w14:paraId="3358476D" w14:textId="77777777" w:rsidTr="001F1D15">
        <w:trPr>
          <w:trHeight w:val="300"/>
        </w:trPr>
        <w:tc>
          <w:tcPr>
            <w:tcW w:w="1336" w:type="dxa"/>
            <w:tcBorders>
              <w:top w:val="nil"/>
              <w:left w:val="nil"/>
              <w:bottom w:val="nil"/>
              <w:right w:val="nil"/>
            </w:tcBorders>
            <w:shd w:val="clear" w:color="auto" w:fill="auto"/>
            <w:noWrap/>
            <w:vAlign w:val="bottom"/>
            <w:hideMark/>
          </w:tcPr>
          <w:p w14:paraId="5C6A4DA0"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530DA00" w14:textId="77777777" w:rsidR="0033338E" w:rsidRPr="008C5373" w:rsidRDefault="0033338E" w:rsidP="001F1D15">
            <w:pPr>
              <w:jc w:val="center"/>
              <w:rPr>
                <w:rFonts w:eastAsia="Times New Roman"/>
                <w:color w:val="000000"/>
              </w:rPr>
            </w:pPr>
            <w:r w:rsidRPr="008C5373">
              <w:rPr>
                <w:rFonts w:eastAsia="Times New Roman"/>
                <w:color w:val="000000"/>
              </w:rPr>
              <w:t>124.051</w:t>
            </w:r>
          </w:p>
        </w:tc>
        <w:tc>
          <w:tcPr>
            <w:tcW w:w="1300" w:type="dxa"/>
            <w:tcBorders>
              <w:top w:val="nil"/>
              <w:left w:val="nil"/>
              <w:bottom w:val="nil"/>
              <w:right w:val="nil"/>
            </w:tcBorders>
            <w:shd w:val="clear" w:color="auto" w:fill="auto"/>
            <w:noWrap/>
            <w:vAlign w:val="bottom"/>
            <w:hideMark/>
          </w:tcPr>
          <w:p w14:paraId="6E281AE6" w14:textId="77777777" w:rsidR="0033338E" w:rsidRPr="008C5373" w:rsidRDefault="0033338E" w:rsidP="001F1D15">
            <w:pPr>
              <w:jc w:val="center"/>
              <w:rPr>
                <w:rFonts w:eastAsia="Times New Roman"/>
                <w:color w:val="000000"/>
              </w:rPr>
            </w:pPr>
            <w:r w:rsidRPr="008C5373">
              <w:rPr>
                <w:rFonts w:eastAsia="Times New Roman"/>
                <w:color w:val="000000"/>
              </w:rPr>
              <w:t>52.756</w:t>
            </w:r>
          </w:p>
        </w:tc>
        <w:tc>
          <w:tcPr>
            <w:tcW w:w="1300" w:type="dxa"/>
            <w:tcBorders>
              <w:top w:val="nil"/>
              <w:left w:val="nil"/>
              <w:bottom w:val="nil"/>
              <w:right w:val="nil"/>
            </w:tcBorders>
            <w:shd w:val="clear" w:color="auto" w:fill="auto"/>
            <w:noWrap/>
            <w:vAlign w:val="bottom"/>
            <w:hideMark/>
          </w:tcPr>
          <w:p w14:paraId="139CCEC9" w14:textId="77777777" w:rsidR="0033338E" w:rsidRPr="008C5373" w:rsidRDefault="0033338E" w:rsidP="001F1D15">
            <w:pPr>
              <w:jc w:val="center"/>
              <w:rPr>
                <w:rFonts w:eastAsia="Times New Roman"/>
                <w:color w:val="000000"/>
              </w:rPr>
            </w:pPr>
            <w:r w:rsidRPr="008C5373">
              <w:rPr>
                <w:rFonts w:eastAsia="Times New Roman"/>
                <w:color w:val="000000"/>
              </w:rPr>
              <w:t>2.351</w:t>
            </w:r>
          </w:p>
        </w:tc>
        <w:tc>
          <w:tcPr>
            <w:tcW w:w="1300" w:type="dxa"/>
            <w:tcBorders>
              <w:top w:val="nil"/>
              <w:left w:val="nil"/>
              <w:bottom w:val="nil"/>
              <w:right w:val="nil"/>
            </w:tcBorders>
            <w:shd w:val="clear" w:color="auto" w:fill="auto"/>
            <w:noWrap/>
            <w:vAlign w:val="bottom"/>
            <w:hideMark/>
          </w:tcPr>
          <w:p w14:paraId="01B5B7C9" w14:textId="77777777" w:rsidR="0033338E" w:rsidRPr="008C5373" w:rsidRDefault="0033338E" w:rsidP="001F1D15">
            <w:pPr>
              <w:jc w:val="center"/>
              <w:rPr>
                <w:rFonts w:eastAsia="Times New Roman"/>
                <w:color w:val="000000"/>
              </w:rPr>
            </w:pPr>
            <w:r w:rsidRPr="008C5373">
              <w:rPr>
                <w:rFonts w:eastAsia="Times New Roman"/>
                <w:color w:val="000000"/>
              </w:rPr>
              <w:t>0.031</w:t>
            </w:r>
          </w:p>
        </w:tc>
      </w:tr>
      <w:tr w:rsidR="0033338E" w:rsidRPr="008C5373" w14:paraId="66B6436B" w14:textId="77777777" w:rsidTr="001F1D15">
        <w:trPr>
          <w:trHeight w:val="300"/>
        </w:trPr>
        <w:tc>
          <w:tcPr>
            <w:tcW w:w="1336" w:type="dxa"/>
            <w:tcBorders>
              <w:top w:val="nil"/>
              <w:left w:val="nil"/>
              <w:bottom w:val="nil"/>
              <w:right w:val="nil"/>
            </w:tcBorders>
            <w:shd w:val="clear" w:color="auto" w:fill="auto"/>
            <w:noWrap/>
            <w:vAlign w:val="bottom"/>
            <w:hideMark/>
          </w:tcPr>
          <w:p w14:paraId="5CB8FD49" w14:textId="77777777" w:rsidR="0033338E" w:rsidRPr="008C5373" w:rsidRDefault="0033338E" w:rsidP="001F1D15">
            <w:pPr>
              <w:rPr>
                <w:rFonts w:eastAsia="Times New Roman"/>
                <w:color w:val="000000"/>
              </w:rPr>
            </w:pPr>
            <w:r w:rsidRPr="008C5373">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3FD9BE73"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F6C0EF5"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F8683EE"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67FFA68" w14:textId="77777777" w:rsidR="0033338E" w:rsidRPr="008C5373" w:rsidRDefault="0033338E" w:rsidP="001F1D15">
            <w:pPr>
              <w:jc w:val="center"/>
              <w:rPr>
                <w:rFonts w:eastAsia="Times New Roman"/>
                <w:color w:val="000000"/>
              </w:rPr>
            </w:pPr>
          </w:p>
        </w:tc>
      </w:tr>
      <w:tr w:rsidR="0033338E" w:rsidRPr="008C5373" w14:paraId="10105E94" w14:textId="77777777" w:rsidTr="001F1D15">
        <w:trPr>
          <w:trHeight w:val="300"/>
        </w:trPr>
        <w:tc>
          <w:tcPr>
            <w:tcW w:w="1336" w:type="dxa"/>
            <w:tcBorders>
              <w:top w:val="nil"/>
              <w:left w:val="nil"/>
              <w:bottom w:val="nil"/>
              <w:right w:val="nil"/>
            </w:tcBorders>
            <w:shd w:val="clear" w:color="auto" w:fill="auto"/>
            <w:noWrap/>
            <w:vAlign w:val="bottom"/>
            <w:hideMark/>
          </w:tcPr>
          <w:p w14:paraId="79453F54"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709B6316" w14:textId="77777777" w:rsidR="0033338E" w:rsidRPr="008C5373" w:rsidRDefault="0033338E" w:rsidP="001F1D15">
            <w:pPr>
              <w:jc w:val="center"/>
              <w:rPr>
                <w:rFonts w:eastAsia="Times New Roman"/>
                <w:color w:val="000000"/>
              </w:rPr>
            </w:pPr>
            <w:r w:rsidRPr="008C5373">
              <w:rPr>
                <w:rFonts w:eastAsia="Times New Roman"/>
                <w:color w:val="000000"/>
              </w:rPr>
              <w:t>-166.015</w:t>
            </w:r>
          </w:p>
        </w:tc>
        <w:tc>
          <w:tcPr>
            <w:tcW w:w="1300" w:type="dxa"/>
            <w:tcBorders>
              <w:top w:val="nil"/>
              <w:left w:val="nil"/>
              <w:bottom w:val="nil"/>
              <w:right w:val="nil"/>
            </w:tcBorders>
            <w:shd w:val="clear" w:color="auto" w:fill="auto"/>
            <w:noWrap/>
            <w:vAlign w:val="bottom"/>
            <w:hideMark/>
          </w:tcPr>
          <w:p w14:paraId="143540A6" w14:textId="77777777" w:rsidR="0033338E" w:rsidRPr="008C5373" w:rsidRDefault="0033338E" w:rsidP="001F1D15">
            <w:pPr>
              <w:jc w:val="center"/>
              <w:rPr>
                <w:rFonts w:eastAsia="Times New Roman"/>
                <w:color w:val="000000"/>
              </w:rPr>
            </w:pPr>
            <w:r w:rsidRPr="008C5373">
              <w:rPr>
                <w:rFonts w:eastAsia="Times New Roman"/>
                <w:color w:val="000000"/>
              </w:rPr>
              <w:t>54.220</w:t>
            </w:r>
          </w:p>
        </w:tc>
        <w:tc>
          <w:tcPr>
            <w:tcW w:w="1300" w:type="dxa"/>
            <w:tcBorders>
              <w:top w:val="nil"/>
              <w:left w:val="nil"/>
              <w:bottom w:val="nil"/>
              <w:right w:val="nil"/>
            </w:tcBorders>
            <w:shd w:val="clear" w:color="auto" w:fill="auto"/>
            <w:noWrap/>
            <w:vAlign w:val="bottom"/>
            <w:hideMark/>
          </w:tcPr>
          <w:p w14:paraId="59FDEB4F" w14:textId="77777777" w:rsidR="0033338E" w:rsidRPr="008C5373" w:rsidRDefault="0033338E" w:rsidP="001F1D15">
            <w:pPr>
              <w:jc w:val="center"/>
              <w:rPr>
                <w:rFonts w:eastAsia="Times New Roman"/>
                <w:color w:val="000000"/>
              </w:rPr>
            </w:pPr>
            <w:r w:rsidRPr="008C5373">
              <w:rPr>
                <w:rFonts w:eastAsia="Times New Roman"/>
                <w:color w:val="000000"/>
              </w:rPr>
              <w:t>-3.062</w:t>
            </w:r>
          </w:p>
        </w:tc>
        <w:tc>
          <w:tcPr>
            <w:tcW w:w="1300" w:type="dxa"/>
            <w:tcBorders>
              <w:top w:val="nil"/>
              <w:left w:val="nil"/>
              <w:bottom w:val="nil"/>
              <w:right w:val="nil"/>
            </w:tcBorders>
            <w:shd w:val="clear" w:color="auto" w:fill="auto"/>
            <w:noWrap/>
            <w:vAlign w:val="bottom"/>
            <w:hideMark/>
          </w:tcPr>
          <w:p w14:paraId="7D3908B7" w14:textId="77777777" w:rsidR="0033338E" w:rsidRPr="008C5373" w:rsidRDefault="0033338E" w:rsidP="001F1D15">
            <w:pPr>
              <w:jc w:val="center"/>
              <w:rPr>
                <w:rFonts w:eastAsia="Times New Roman"/>
                <w:color w:val="000000"/>
              </w:rPr>
            </w:pPr>
            <w:r w:rsidRPr="008C5373">
              <w:rPr>
                <w:rFonts w:eastAsia="Times New Roman"/>
                <w:color w:val="000000"/>
              </w:rPr>
              <w:t>0.007</w:t>
            </w:r>
          </w:p>
        </w:tc>
      </w:tr>
      <w:tr w:rsidR="0033338E" w:rsidRPr="008C5373" w14:paraId="22843E86" w14:textId="77777777" w:rsidTr="001F1D15">
        <w:trPr>
          <w:trHeight w:val="300"/>
        </w:trPr>
        <w:tc>
          <w:tcPr>
            <w:tcW w:w="1336" w:type="dxa"/>
            <w:tcBorders>
              <w:top w:val="nil"/>
              <w:left w:val="nil"/>
              <w:bottom w:val="nil"/>
              <w:right w:val="nil"/>
            </w:tcBorders>
            <w:shd w:val="clear" w:color="auto" w:fill="auto"/>
            <w:noWrap/>
            <w:vAlign w:val="bottom"/>
            <w:hideMark/>
          </w:tcPr>
          <w:p w14:paraId="5F08FE40"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70EB6B6" w14:textId="77777777" w:rsidR="0033338E" w:rsidRPr="008C5373" w:rsidRDefault="0033338E" w:rsidP="001F1D15">
            <w:pPr>
              <w:jc w:val="center"/>
              <w:rPr>
                <w:rFonts w:eastAsia="Times New Roman"/>
                <w:color w:val="000000"/>
              </w:rPr>
            </w:pPr>
            <w:r w:rsidRPr="008C5373">
              <w:rPr>
                <w:rFonts w:eastAsia="Times New Roman"/>
                <w:color w:val="000000"/>
              </w:rPr>
              <w:t>80.063</w:t>
            </w:r>
          </w:p>
        </w:tc>
        <w:tc>
          <w:tcPr>
            <w:tcW w:w="1300" w:type="dxa"/>
            <w:tcBorders>
              <w:top w:val="nil"/>
              <w:left w:val="nil"/>
              <w:bottom w:val="nil"/>
              <w:right w:val="nil"/>
            </w:tcBorders>
            <w:shd w:val="clear" w:color="auto" w:fill="auto"/>
            <w:noWrap/>
            <w:vAlign w:val="bottom"/>
            <w:hideMark/>
          </w:tcPr>
          <w:p w14:paraId="0A845FAD" w14:textId="77777777" w:rsidR="0033338E" w:rsidRPr="008C5373" w:rsidRDefault="0033338E" w:rsidP="001F1D15">
            <w:pPr>
              <w:jc w:val="center"/>
              <w:rPr>
                <w:rFonts w:eastAsia="Times New Roman"/>
                <w:color w:val="000000"/>
              </w:rPr>
            </w:pPr>
            <w:r w:rsidRPr="008C5373">
              <w:rPr>
                <w:rFonts w:eastAsia="Times New Roman"/>
                <w:color w:val="000000"/>
              </w:rPr>
              <w:t>56.047</w:t>
            </w:r>
          </w:p>
        </w:tc>
        <w:tc>
          <w:tcPr>
            <w:tcW w:w="1300" w:type="dxa"/>
            <w:tcBorders>
              <w:top w:val="nil"/>
              <w:left w:val="nil"/>
              <w:bottom w:val="nil"/>
              <w:right w:val="nil"/>
            </w:tcBorders>
            <w:shd w:val="clear" w:color="auto" w:fill="auto"/>
            <w:noWrap/>
            <w:vAlign w:val="bottom"/>
            <w:hideMark/>
          </w:tcPr>
          <w:p w14:paraId="1357378F" w14:textId="77777777" w:rsidR="0033338E" w:rsidRPr="008C5373" w:rsidRDefault="0033338E" w:rsidP="001F1D15">
            <w:pPr>
              <w:jc w:val="center"/>
              <w:rPr>
                <w:rFonts w:eastAsia="Times New Roman"/>
                <w:color w:val="000000"/>
              </w:rPr>
            </w:pPr>
            <w:r w:rsidRPr="008C5373">
              <w:rPr>
                <w:rFonts w:eastAsia="Times New Roman"/>
                <w:color w:val="000000"/>
              </w:rPr>
              <w:t>1.428</w:t>
            </w:r>
          </w:p>
        </w:tc>
        <w:tc>
          <w:tcPr>
            <w:tcW w:w="1300" w:type="dxa"/>
            <w:tcBorders>
              <w:top w:val="nil"/>
              <w:left w:val="nil"/>
              <w:bottom w:val="nil"/>
              <w:right w:val="nil"/>
            </w:tcBorders>
            <w:shd w:val="clear" w:color="auto" w:fill="auto"/>
            <w:noWrap/>
            <w:vAlign w:val="bottom"/>
            <w:hideMark/>
          </w:tcPr>
          <w:p w14:paraId="13FB15E9" w14:textId="77777777" w:rsidR="0033338E" w:rsidRPr="008C5373" w:rsidRDefault="0033338E" w:rsidP="001F1D15">
            <w:pPr>
              <w:jc w:val="center"/>
              <w:rPr>
                <w:rFonts w:eastAsia="Times New Roman"/>
                <w:color w:val="000000"/>
              </w:rPr>
            </w:pPr>
            <w:r w:rsidRPr="008C5373">
              <w:rPr>
                <w:rFonts w:eastAsia="Times New Roman"/>
                <w:color w:val="000000"/>
              </w:rPr>
              <w:t>0.171</w:t>
            </w:r>
          </w:p>
        </w:tc>
      </w:tr>
      <w:tr w:rsidR="0033338E" w:rsidRPr="008C5373" w14:paraId="247B610A" w14:textId="77777777" w:rsidTr="001F1D15">
        <w:trPr>
          <w:trHeight w:val="300"/>
        </w:trPr>
        <w:tc>
          <w:tcPr>
            <w:tcW w:w="1336" w:type="dxa"/>
            <w:tcBorders>
              <w:top w:val="nil"/>
              <w:left w:val="nil"/>
              <w:bottom w:val="nil"/>
              <w:right w:val="nil"/>
            </w:tcBorders>
            <w:shd w:val="clear" w:color="auto" w:fill="auto"/>
            <w:noWrap/>
            <w:vAlign w:val="bottom"/>
            <w:hideMark/>
          </w:tcPr>
          <w:p w14:paraId="465F5AF8"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5331B016" w14:textId="77777777" w:rsidR="0033338E" w:rsidRPr="008C5373" w:rsidRDefault="0033338E" w:rsidP="001F1D15">
            <w:pPr>
              <w:jc w:val="center"/>
              <w:rPr>
                <w:rFonts w:eastAsia="Times New Roman"/>
                <w:color w:val="000000"/>
              </w:rPr>
            </w:pPr>
            <w:r w:rsidRPr="008C5373">
              <w:rPr>
                <w:rFonts w:eastAsia="Times New Roman"/>
                <w:color w:val="000000"/>
              </w:rPr>
              <w:t>113.651</w:t>
            </w:r>
          </w:p>
        </w:tc>
        <w:tc>
          <w:tcPr>
            <w:tcW w:w="1300" w:type="dxa"/>
            <w:tcBorders>
              <w:top w:val="nil"/>
              <w:left w:val="nil"/>
              <w:bottom w:val="nil"/>
              <w:right w:val="nil"/>
            </w:tcBorders>
            <w:shd w:val="clear" w:color="auto" w:fill="auto"/>
            <w:noWrap/>
            <w:vAlign w:val="bottom"/>
            <w:hideMark/>
          </w:tcPr>
          <w:p w14:paraId="343D2D96" w14:textId="77777777" w:rsidR="0033338E" w:rsidRPr="008C5373" w:rsidRDefault="0033338E" w:rsidP="001F1D15">
            <w:pPr>
              <w:jc w:val="center"/>
              <w:rPr>
                <w:rFonts w:eastAsia="Times New Roman"/>
                <w:color w:val="000000"/>
              </w:rPr>
            </w:pPr>
            <w:r w:rsidRPr="008C5373">
              <w:rPr>
                <w:rFonts w:eastAsia="Times New Roman"/>
                <w:color w:val="000000"/>
              </w:rPr>
              <w:t>51.669</w:t>
            </w:r>
          </w:p>
        </w:tc>
        <w:tc>
          <w:tcPr>
            <w:tcW w:w="1300" w:type="dxa"/>
            <w:tcBorders>
              <w:top w:val="nil"/>
              <w:left w:val="nil"/>
              <w:bottom w:val="nil"/>
              <w:right w:val="nil"/>
            </w:tcBorders>
            <w:shd w:val="clear" w:color="auto" w:fill="auto"/>
            <w:noWrap/>
            <w:vAlign w:val="bottom"/>
            <w:hideMark/>
          </w:tcPr>
          <w:p w14:paraId="2A0A950E" w14:textId="77777777" w:rsidR="0033338E" w:rsidRPr="008C5373" w:rsidRDefault="0033338E" w:rsidP="001F1D15">
            <w:pPr>
              <w:jc w:val="center"/>
              <w:rPr>
                <w:rFonts w:eastAsia="Times New Roman"/>
                <w:color w:val="000000"/>
              </w:rPr>
            </w:pPr>
            <w:r w:rsidRPr="008C5373">
              <w:rPr>
                <w:rFonts w:eastAsia="Times New Roman"/>
                <w:color w:val="000000"/>
              </w:rPr>
              <w:t>2.200</w:t>
            </w:r>
          </w:p>
        </w:tc>
        <w:tc>
          <w:tcPr>
            <w:tcW w:w="1300" w:type="dxa"/>
            <w:tcBorders>
              <w:top w:val="nil"/>
              <w:left w:val="nil"/>
              <w:bottom w:val="nil"/>
              <w:right w:val="nil"/>
            </w:tcBorders>
            <w:shd w:val="clear" w:color="auto" w:fill="auto"/>
            <w:noWrap/>
            <w:vAlign w:val="bottom"/>
            <w:hideMark/>
          </w:tcPr>
          <w:p w14:paraId="73051173" w14:textId="77777777" w:rsidR="0033338E" w:rsidRPr="008C5373" w:rsidRDefault="0033338E" w:rsidP="001F1D15">
            <w:pPr>
              <w:jc w:val="center"/>
              <w:rPr>
                <w:rFonts w:eastAsia="Times New Roman"/>
                <w:color w:val="000000"/>
              </w:rPr>
            </w:pPr>
            <w:r w:rsidRPr="008C5373">
              <w:rPr>
                <w:rFonts w:eastAsia="Times New Roman"/>
                <w:color w:val="000000"/>
              </w:rPr>
              <w:t>0.042</w:t>
            </w:r>
          </w:p>
        </w:tc>
      </w:tr>
      <w:tr w:rsidR="0033338E" w:rsidRPr="008C5373" w14:paraId="6161EB5D" w14:textId="77777777" w:rsidTr="001F1D15">
        <w:trPr>
          <w:trHeight w:val="300"/>
        </w:trPr>
        <w:tc>
          <w:tcPr>
            <w:tcW w:w="1336" w:type="dxa"/>
            <w:tcBorders>
              <w:top w:val="nil"/>
              <w:left w:val="nil"/>
              <w:bottom w:val="nil"/>
              <w:right w:val="nil"/>
            </w:tcBorders>
            <w:shd w:val="clear" w:color="auto" w:fill="auto"/>
            <w:noWrap/>
            <w:vAlign w:val="bottom"/>
            <w:hideMark/>
          </w:tcPr>
          <w:p w14:paraId="2C4684A4" w14:textId="77777777" w:rsidR="0033338E" w:rsidRPr="008C5373" w:rsidRDefault="0033338E" w:rsidP="001F1D15">
            <w:pPr>
              <w:rPr>
                <w:rFonts w:eastAsia="Times New Roman"/>
                <w:color w:val="000000"/>
              </w:rPr>
            </w:pPr>
            <w:r w:rsidRPr="008C5373">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285B5069"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22894E6"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9E523B4"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6979CA9" w14:textId="77777777" w:rsidR="0033338E" w:rsidRPr="008C5373" w:rsidRDefault="0033338E" w:rsidP="001F1D15">
            <w:pPr>
              <w:jc w:val="center"/>
              <w:rPr>
                <w:rFonts w:eastAsia="Times New Roman"/>
                <w:color w:val="000000"/>
              </w:rPr>
            </w:pPr>
          </w:p>
        </w:tc>
      </w:tr>
      <w:tr w:rsidR="0033338E" w:rsidRPr="008C5373" w14:paraId="34ABA47C" w14:textId="77777777" w:rsidTr="001F1D15">
        <w:trPr>
          <w:trHeight w:val="300"/>
        </w:trPr>
        <w:tc>
          <w:tcPr>
            <w:tcW w:w="1336" w:type="dxa"/>
            <w:tcBorders>
              <w:top w:val="nil"/>
              <w:left w:val="nil"/>
              <w:bottom w:val="nil"/>
              <w:right w:val="nil"/>
            </w:tcBorders>
            <w:shd w:val="clear" w:color="auto" w:fill="auto"/>
            <w:noWrap/>
            <w:vAlign w:val="bottom"/>
            <w:hideMark/>
          </w:tcPr>
          <w:p w14:paraId="048F452D"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075D8287" w14:textId="77777777" w:rsidR="0033338E" w:rsidRPr="008C5373" w:rsidRDefault="0033338E" w:rsidP="001F1D15">
            <w:pPr>
              <w:jc w:val="center"/>
              <w:rPr>
                <w:rFonts w:eastAsia="Times New Roman"/>
                <w:color w:val="000000"/>
              </w:rPr>
            </w:pPr>
            <w:r w:rsidRPr="008C5373">
              <w:rPr>
                <w:rFonts w:eastAsia="Times New Roman"/>
                <w:color w:val="000000"/>
              </w:rPr>
              <w:t>-74.184</w:t>
            </w:r>
          </w:p>
        </w:tc>
        <w:tc>
          <w:tcPr>
            <w:tcW w:w="1300" w:type="dxa"/>
            <w:tcBorders>
              <w:top w:val="nil"/>
              <w:left w:val="nil"/>
              <w:bottom w:val="nil"/>
              <w:right w:val="nil"/>
            </w:tcBorders>
            <w:shd w:val="clear" w:color="auto" w:fill="auto"/>
            <w:noWrap/>
            <w:vAlign w:val="bottom"/>
            <w:hideMark/>
          </w:tcPr>
          <w:p w14:paraId="29652AD8" w14:textId="77777777" w:rsidR="0033338E" w:rsidRPr="008C5373" w:rsidRDefault="0033338E" w:rsidP="001F1D15">
            <w:pPr>
              <w:jc w:val="center"/>
              <w:rPr>
                <w:rFonts w:eastAsia="Times New Roman"/>
                <w:color w:val="000000"/>
              </w:rPr>
            </w:pPr>
            <w:r w:rsidRPr="008C5373">
              <w:rPr>
                <w:rFonts w:eastAsia="Times New Roman"/>
                <w:color w:val="000000"/>
              </w:rPr>
              <w:t>60.749</w:t>
            </w:r>
          </w:p>
        </w:tc>
        <w:tc>
          <w:tcPr>
            <w:tcW w:w="1300" w:type="dxa"/>
            <w:tcBorders>
              <w:top w:val="nil"/>
              <w:left w:val="nil"/>
              <w:bottom w:val="nil"/>
              <w:right w:val="nil"/>
            </w:tcBorders>
            <w:shd w:val="clear" w:color="auto" w:fill="auto"/>
            <w:noWrap/>
            <w:vAlign w:val="bottom"/>
            <w:hideMark/>
          </w:tcPr>
          <w:p w14:paraId="292963FB" w14:textId="77777777" w:rsidR="0033338E" w:rsidRPr="008C5373" w:rsidRDefault="0033338E" w:rsidP="001F1D15">
            <w:pPr>
              <w:jc w:val="center"/>
              <w:rPr>
                <w:rFonts w:eastAsia="Times New Roman"/>
                <w:color w:val="000000"/>
              </w:rPr>
            </w:pPr>
            <w:r w:rsidRPr="008C5373">
              <w:rPr>
                <w:rFonts w:eastAsia="Times New Roman"/>
                <w:color w:val="000000"/>
              </w:rPr>
              <w:t>-1.221</w:t>
            </w:r>
          </w:p>
        </w:tc>
        <w:tc>
          <w:tcPr>
            <w:tcW w:w="1300" w:type="dxa"/>
            <w:tcBorders>
              <w:top w:val="nil"/>
              <w:left w:val="nil"/>
              <w:bottom w:val="nil"/>
              <w:right w:val="nil"/>
            </w:tcBorders>
            <w:shd w:val="clear" w:color="auto" w:fill="auto"/>
            <w:noWrap/>
            <w:vAlign w:val="bottom"/>
            <w:hideMark/>
          </w:tcPr>
          <w:p w14:paraId="33ED60E9" w14:textId="77777777" w:rsidR="0033338E" w:rsidRPr="008C5373" w:rsidRDefault="0033338E" w:rsidP="001F1D15">
            <w:pPr>
              <w:jc w:val="center"/>
              <w:rPr>
                <w:rFonts w:eastAsia="Times New Roman"/>
                <w:color w:val="000000"/>
              </w:rPr>
            </w:pPr>
            <w:r w:rsidRPr="008C5373">
              <w:rPr>
                <w:rFonts w:eastAsia="Times New Roman"/>
                <w:color w:val="000000"/>
              </w:rPr>
              <w:t>0.239</w:t>
            </w:r>
          </w:p>
        </w:tc>
      </w:tr>
      <w:tr w:rsidR="0033338E" w:rsidRPr="008C5373" w14:paraId="0AA6D85C" w14:textId="77777777" w:rsidTr="001F1D15">
        <w:trPr>
          <w:trHeight w:val="300"/>
        </w:trPr>
        <w:tc>
          <w:tcPr>
            <w:tcW w:w="1336" w:type="dxa"/>
            <w:tcBorders>
              <w:top w:val="nil"/>
              <w:left w:val="nil"/>
              <w:right w:val="nil"/>
            </w:tcBorders>
            <w:shd w:val="clear" w:color="auto" w:fill="auto"/>
            <w:noWrap/>
            <w:vAlign w:val="bottom"/>
            <w:hideMark/>
          </w:tcPr>
          <w:p w14:paraId="37D1FAB8"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right w:val="nil"/>
            </w:tcBorders>
            <w:shd w:val="clear" w:color="auto" w:fill="auto"/>
            <w:noWrap/>
            <w:vAlign w:val="bottom"/>
            <w:hideMark/>
          </w:tcPr>
          <w:p w14:paraId="0D8C3E3D" w14:textId="77777777" w:rsidR="0033338E" w:rsidRPr="008C5373" w:rsidRDefault="0033338E" w:rsidP="001F1D15">
            <w:pPr>
              <w:jc w:val="center"/>
              <w:rPr>
                <w:rFonts w:eastAsia="Times New Roman"/>
                <w:color w:val="000000"/>
              </w:rPr>
            </w:pPr>
            <w:r w:rsidRPr="008C5373">
              <w:rPr>
                <w:rFonts w:eastAsia="Times New Roman"/>
                <w:color w:val="000000"/>
              </w:rPr>
              <w:t>39.453</w:t>
            </w:r>
          </w:p>
        </w:tc>
        <w:tc>
          <w:tcPr>
            <w:tcW w:w="1300" w:type="dxa"/>
            <w:tcBorders>
              <w:top w:val="nil"/>
              <w:left w:val="nil"/>
              <w:right w:val="nil"/>
            </w:tcBorders>
            <w:shd w:val="clear" w:color="auto" w:fill="auto"/>
            <w:noWrap/>
            <w:vAlign w:val="bottom"/>
            <w:hideMark/>
          </w:tcPr>
          <w:p w14:paraId="583C5205" w14:textId="77777777" w:rsidR="0033338E" w:rsidRPr="008C5373" w:rsidRDefault="0033338E" w:rsidP="001F1D15">
            <w:pPr>
              <w:jc w:val="center"/>
              <w:rPr>
                <w:rFonts w:eastAsia="Times New Roman"/>
                <w:color w:val="000000"/>
              </w:rPr>
            </w:pPr>
            <w:r w:rsidRPr="008C5373">
              <w:rPr>
                <w:rFonts w:eastAsia="Times New Roman"/>
                <w:color w:val="000000"/>
              </w:rPr>
              <w:t>76.152</w:t>
            </w:r>
          </w:p>
        </w:tc>
        <w:tc>
          <w:tcPr>
            <w:tcW w:w="1300" w:type="dxa"/>
            <w:tcBorders>
              <w:top w:val="nil"/>
              <w:left w:val="nil"/>
              <w:right w:val="nil"/>
            </w:tcBorders>
            <w:shd w:val="clear" w:color="auto" w:fill="auto"/>
            <w:noWrap/>
            <w:vAlign w:val="bottom"/>
            <w:hideMark/>
          </w:tcPr>
          <w:p w14:paraId="1D237BEF" w14:textId="77777777" w:rsidR="0033338E" w:rsidRPr="008C5373" w:rsidRDefault="0033338E" w:rsidP="001F1D15">
            <w:pPr>
              <w:jc w:val="center"/>
              <w:rPr>
                <w:rFonts w:eastAsia="Times New Roman"/>
                <w:color w:val="000000"/>
              </w:rPr>
            </w:pPr>
            <w:r w:rsidRPr="008C5373">
              <w:rPr>
                <w:rFonts w:eastAsia="Times New Roman"/>
                <w:color w:val="000000"/>
              </w:rPr>
              <w:t>0.518</w:t>
            </w:r>
          </w:p>
        </w:tc>
        <w:tc>
          <w:tcPr>
            <w:tcW w:w="1300" w:type="dxa"/>
            <w:tcBorders>
              <w:top w:val="nil"/>
              <w:left w:val="nil"/>
              <w:right w:val="nil"/>
            </w:tcBorders>
            <w:shd w:val="clear" w:color="auto" w:fill="auto"/>
            <w:noWrap/>
            <w:vAlign w:val="bottom"/>
            <w:hideMark/>
          </w:tcPr>
          <w:p w14:paraId="75564BCC" w14:textId="77777777" w:rsidR="0033338E" w:rsidRPr="008C5373" w:rsidRDefault="0033338E" w:rsidP="001F1D15">
            <w:pPr>
              <w:jc w:val="center"/>
              <w:rPr>
                <w:rFonts w:eastAsia="Times New Roman"/>
                <w:color w:val="000000"/>
              </w:rPr>
            </w:pPr>
            <w:r w:rsidRPr="008C5373">
              <w:rPr>
                <w:rFonts w:eastAsia="Times New Roman"/>
                <w:color w:val="000000"/>
              </w:rPr>
              <w:t>0.611</w:t>
            </w:r>
          </w:p>
        </w:tc>
      </w:tr>
      <w:tr w:rsidR="0033338E" w:rsidRPr="008C5373" w14:paraId="38C34A7C" w14:textId="77777777" w:rsidTr="001F1D15">
        <w:trPr>
          <w:trHeight w:val="300"/>
        </w:trPr>
        <w:tc>
          <w:tcPr>
            <w:tcW w:w="1336" w:type="dxa"/>
            <w:tcBorders>
              <w:top w:val="nil"/>
              <w:left w:val="nil"/>
              <w:bottom w:val="single" w:sz="4" w:space="0" w:color="auto"/>
              <w:right w:val="nil"/>
            </w:tcBorders>
            <w:shd w:val="clear" w:color="auto" w:fill="auto"/>
            <w:noWrap/>
            <w:vAlign w:val="bottom"/>
            <w:hideMark/>
          </w:tcPr>
          <w:p w14:paraId="3DC6EFA7"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13E4B648" w14:textId="77777777" w:rsidR="0033338E" w:rsidRPr="008C5373" w:rsidRDefault="0033338E" w:rsidP="001F1D15">
            <w:pPr>
              <w:jc w:val="center"/>
              <w:rPr>
                <w:rFonts w:eastAsia="Times New Roman"/>
                <w:color w:val="000000"/>
              </w:rPr>
            </w:pPr>
            <w:r w:rsidRPr="008C5373">
              <w:rPr>
                <w:rFonts w:eastAsia="Times New Roman"/>
                <w:color w:val="000000"/>
              </w:rPr>
              <w:t>143.395</w:t>
            </w:r>
          </w:p>
        </w:tc>
        <w:tc>
          <w:tcPr>
            <w:tcW w:w="1300" w:type="dxa"/>
            <w:tcBorders>
              <w:top w:val="nil"/>
              <w:left w:val="nil"/>
              <w:bottom w:val="single" w:sz="4" w:space="0" w:color="auto"/>
              <w:right w:val="nil"/>
            </w:tcBorders>
            <w:shd w:val="clear" w:color="auto" w:fill="auto"/>
            <w:noWrap/>
            <w:vAlign w:val="bottom"/>
            <w:hideMark/>
          </w:tcPr>
          <w:p w14:paraId="4831AF1D" w14:textId="77777777" w:rsidR="0033338E" w:rsidRPr="008C5373" w:rsidRDefault="0033338E" w:rsidP="001F1D15">
            <w:pPr>
              <w:jc w:val="center"/>
              <w:rPr>
                <w:rFonts w:eastAsia="Times New Roman"/>
                <w:color w:val="000000"/>
              </w:rPr>
            </w:pPr>
            <w:r w:rsidRPr="008C5373">
              <w:rPr>
                <w:rFonts w:eastAsia="Times New Roman"/>
                <w:color w:val="000000"/>
              </w:rPr>
              <w:t>101.600</w:t>
            </w:r>
          </w:p>
        </w:tc>
        <w:tc>
          <w:tcPr>
            <w:tcW w:w="1300" w:type="dxa"/>
            <w:tcBorders>
              <w:top w:val="nil"/>
              <w:left w:val="nil"/>
              <w:bottom w:val="single" w:sz="4" w:space="0" w:color="auto"/>
              <w:right w:val="nil"/>
            </w:tcBorders>
            <w:shd w:val="clear" w:color="auto" w:fill="auto"/>
            <w:noWrap/>
            <w:vAlign w:val="bottom"/>
            <w:hideMark/>
          </w:tcPr>
          <w:p w14:paraId="3517C5E6" w14:textId="77777777" w:rsidR="0033338E" w:rsidRPr="008C5373" w:rsidRDefault="0033338E" w:rsidP="001F1D15">
            <w:pPr>
              <w:jc w:val="center"/>
              <w:rPr>
                <w:rFonts w:eastAsia="Times New Roman"/>
                <w:color w:val="000000"/>
              </w:rPr>
            </w:pPr>
            <w:r w:rsidRPr="008C5373">
              <w:rPr>
                <w:rFonts w:eastAsia="Times New Roman"/>
                <w:color w:val="000000"/>
              </w:rPr>
              <w:t>1.411</w:t>
            </w:r>
          </w:p>
        </w:tc>
        <w:tc>
          <w:tcPr>
            <w:tcW w:w="1300" w:type="dxa"/>
            <w:tcBorders>
              <w:top w:val="nil"/>
              <w:left w:val="nil"/>
              <w:bottom w:val="single" w:sz="4" w:space="0" w:color="auto"/>
              <w:right w:val="nil"/>
            </w:tcBorders>
            <w:shd w:val="clear" w:color="auto" w:fill="auto"/>
            <w:noWrap/>
            <w:vAlign w:val="bottom"/>
            <w:hideMark/>
          </w:tcPr>
          <w:p w14:paraId="6C0FE4A4" w14:textId="77777777" w:rsidR="0033338E" w:rsidRPr="008C5373" w:rsidRDefault="0033338E" w:rsidP="001F1D15">
            <w:pPr>
              <w:jc w:val="center"/>
              <w:rPr>
                <w:rFonts w:eastAsia="Times New Roman"/>
                <w:color w:val="000000"/>
              </w:rPr>
            </w:pPr>
            <w:r w:rsidRPr="008C5373">
              <w:rPr>
                <w:rFonts w:eastAsia="Times New Roman"/>
                <w:color w:val="000000"/>
              </w:rPr>
              <w:t>0.176</w:t>
            </w:r>
          </w:p>
        </w:tc>
      </w:tr>
    </w:tbl>
    <w:p w14:paraId="370D47E5" w14:textId="77777777" w:rsidR="0033338E" w:rsidRDefault="0033338E" w:rsidP="0033338E">
      <w:r>
        <w:rPr>
          <w:i/>
        </w:rPr>
        <w:t>Note</w:t>
      </w:r>
      <w:r>
        <w:t xml:space="preserve">. DF = 17 for all t-tests. </w:t>
      </w:r>
    </w:p>
    <w:p w14:paraId="6AC0A2A9" w14:textId="77777777" w:rsidR="00173F4C" w:rsidRPr="008C5373" w:rsidRDefault="00173F4C" w:rsidP="0033338E"/>
    <w:p w14:paraId="1931D4FD" w14:textId="77777777" w:rsidR="00173F4C" w:rsidRDefault="00173F4C">
      <w:pPr>
        <w:widowControl/>
        <w:suppressAutoHyphens w:val="0"/>
      </w:pPr>
      <w:r>
        <w:br w:type="page"/>
      </w:r>
    </w:p>
    <w:p w14:paraId="12648B8D" w14:textId="66B046E6" w:rsidR="00173F4C" w:rsidRPr="00173F4C" w:rsidRDefault="00173F4C" w:rsidP="00173F4C">
      <w:pPr>
        <w:rPr>
          <w:i/>
        </w:rPr>
      </w:pPr>
      <w:r w:rsidRPr="00173F4C">
        <w:lastRenderedPageBreak/>
        <w:t xml:space="preserve">Table </w:t>
      </w:r>
      <w:r w:rsidR="0082609A" w:rsidRPr="0082609A">
        <w:rPr>
          <w:color w:val="C0504D" w:themeColor="accent2"/>
        </w:rPr>
        <w:t>A</w:t>
      </w:r>
      <w:r w:rsidR="0082609A">
        <w:rPr>
          <w:color w:val="C0504D" w:themeColor="accent2"/>
        </w:rPr>
        <w:t>2</w:t>
      </w:r>
      <w:r w:rsidRPr="00173F4C">
        <w:t xml:space="preserve">.  </w:t>
      </w:r>
      <w:r w:rsidRPr="00173F4C">
        <w:rPr>
          <w:i/>
        </w:rPr>
        <w:t>Mean, Standard Errors, and t-value differences from zero for the Letter Search Task.</w:t>
      </w:r>
    </w:p>
    <w:tbl>
      <w:tblPr>
        <w:tblW w:w="6536" w:type="dxa"/>
        <w:tblInd w:w="93" w:type="dxa"/>
        <w:tblLook w:val="04A0" w:firstRow="1" w:lastRow="0" w:firstColumn="1" w:lastColumn="0" w:noHBand="0" w:noVBand="1"/>
      </w:tblPr>
      <w:tblGrid>
        <w:gridCol w:w="1336"/>
        <w:gridCol w:w="1300"/>
        <w:gridCol w:w="1300"/>
        <w:gridCol w:w="1300"/>
        <w:gridCol w:w="1300"/>
      </w:tblGrid>
      <w:tr w:rsidR="00173F4C" w:rsidRPr="00173F4C" w14:paraId="604B82DB" w14:textId="77777777" w:rsidTr="00C975F0">
        <w:trPr>
          <w:trHeight w:val="300"/>
        </w:trPr>
        <w:tc>
          <w:tcPr>
            <w:tcW w:w="1336" w:type="dxa"/>
            <w:tcBorders>
              <w:top w:val="single" w:sz="4" w:space="0" w:color="auto"/>
              <w:left w:val="nil"/>
              <w:bottom w:val="single" w:sz="4" w:space="0" w:color="auto"/>
              <w:right w:val="nil"/>
            </w:tcBorders>
            <w:shd w:val="clear" w:color="auto" w:fill="auto"/>
            <w:noWrap/>
            <w:vAlign w:val="bottom"/>
          </w:tcPr>
          <w:p w14:paraId="364A5473" w14:textId="77777777" w:rsidR="00173F4C" w:rsidRPr="00173F4C" w:rsidRDefault="00173F4C" w:rsidP="00173F4C">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5C968A68" w14:textId="77777777" w:rsidR="00173F4C" w:rsidRPr="00173F4C" w:rsidRDefault="00173F4C" w:rsidP="00173F4C">
            <w:pPr>
              <w:jc w:val="center"/>
              <w:rPr>
                <w:rFonts w:eastAsia="Times New Roman"/>
                <w:i/>
                <w:iCs/>
                <w:color w:val="000000"/>
              </w:rPr>
            </w:pPr>
            <w:r w:rsidRPr="00173F4C">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16488E54" w14:textId="77777777" w:rsidR="00173F4C" w:rsidRPr="00173F4C" w:rsidRDefault="00173F4C" w:rsidP="00173F4C">
            <w:pPr>
              <w:jc w:val="center"/>
              <w:rPr>
                <w:rFonts w:eastAsia="Times New Roman"/>
                <w:i/>
                <w:iCs/>
                <w:color w:val="000000"/>
              </w:rPr>
            </w:pPr>
            <w:r w:rsidRPr="00173F4C">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7888D81F" w14:textId="77777777" w:rsidR="00173F4C" w:rsidRPr="00173F4C" w:rsidRDefault="00173F4C" w:rsidP="00173F4C">
            <w:pPr>
              <w:jc w:val="center"/>
              <w:rPr>
                <w:rFonts w:eastAsia="Times New Roman"/>
                <w:i/>
                <w:iCs/>
                <w:color w:val="000000"/>
              </w:rPr>
            </w:pPr>
            <w:r w:rsidRPr="00173F4C">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34D81287" w14:textId="77777777" w:rsidR="00173F4C" w:rsidRPr="00173F4C" w:rsidRDefault="00173F4C" w:rsidP="00173F4C">
            <w:pPr>
              <w:jc w:val="center"/>
              <w:rPr>
                <w:rFonts w:eastAsia="Times New Roman"/>
                <w:i/>
                <w:iCs/>
                <w:color w:val="000000"/>
              </w:rPr>
            </w:pPr>
            <w:r w:rsidRPr="00173F4C">
              <w:rPr>
                <w:rFonts w:eastAsia="Times New Roman"/>
                <w:i/>
                <w:iCs/>
                <w:color w:val="000000"/>
              </w:rPr>
              <w:t>p</w:t>
            </w:r>
          </w:p>
        </w:tc>
      </w:tr>
      <w:tr w:rsidR="00173F4C" w:rsidRPr="00173F4C" w14:paraId="5766728C" w14:textId="77777777" w:rsidTr="00C975F0">
        <w:trPr>
          <w:trHeight w:val="300"/>
        </w:trPr>
        <w:tc>
          <w:tcPr>
            <w:tcW w:w="1336" w:type="dxa"/>
            <w:tcBorders>
              <w:top w:val="single" w:sz="4" w:space="0" w:color="auto"/>
              <w:left w:val="nil"/>
              <w:bottom w:val="nil"/>
              <w:right w:val="nil"/>
            </w:tcBorders>
            <w:shd w:val="clear" w:color="auto" w:fill="auto"/>
            <w:noWrap/>
            <w:vAlign w:val="bottom"/>
            <w:hideMark/>
          </w:tcPr>
          <w:p w14:paraId="4BE80624" w14:textId="77777777" w:rsidR="00173F4C" w:rsidRPr="00173F4C" w:rsidRDefault="00173F4C" w:rsidP="00173F4C">
            <w:pPr>
              <w:rPr>
                <w:rFonts w:eastAsia="Times New Roman"/>
                <w:color w:val="000000"/>
              </w:rPr>
            </w:pPr>
            <w:r w:rsidRPr="00173F4C">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1F407337" w14:textId="77777777" w:rsidR="00173F4C" w:rsidRPr="00173F4C" w:rsidRDefault="00173F4C" w:rsidP="00173F4C">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690BA2F" w14:textId="77777777" w:rsidR="00173F4C" w:rsidRPr="00173F4C" w:rsidRDefault="00173F4C" w:rsidP="00173F4C">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79434F33" w14:textId="77777777" w:rsidR="00173F4C" w:rsidRPr="00173F4C" w:rsidRDefault="00173F4C" w:rsidP="00173F4C">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26424539" w14:textId="77777777" w:rsidR="00173F4C" w:rsidRPr="00173F4C" w:rsidRDefault="00173F4C" w:rsidP="00173F4C">
            <w:pPr>
              <w:jc w:val="center"/>
              <w:rPr>
                <w:rFonts w:eastAsia="Times New Roman"/>
                <w:i/>
                <w:iCs/>
                <w:color w:val="000000"/>
              </w:rPr>
            </w:pPr>
          </w:p>
        </w:tc>
      </w:tr>
      <w:tr w:rsidR="00173F4C" w:rsidRPr="00173F4C" w14:paraId="5AD43CBD" w14:textId="77777777" w:rsidTr="00C975F0">
        <w:trPr>
          <w:trHeight w:val="300"/>
        </w:trPr>
        <w:tc>
          <w:tcPr>
            <w:tcW w:w="1336" w:type="dxa"/>
            <w:tcBorders>
              <w:top w:val="nil"/>
              <w:left w:val="nil"/>
              <w:bottom w:val="nil"/>
              <w:right w:val="nil"/>
            </w:tcBorders>
            <w:shd w:val="clear" w:color="auto" w:fill="auto"/>
            <w:noWrap/>
            <w:vAlign w:val="bottom"/>
            <w:hideMark/>
          </w:tcPr>
          <w:p w14:paraId="104552B5" w14:textId="77777777" w:rsidR="00173F4C" w:rsidRPr="00173F4C" w:rsidRDefault="00173F4C" w:rsidP="00173F4C">
            <w:pPr>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E82A82B" w14:textId="77777777" w:rsidR="00173F4C" w:rsidRPr="00173F4C" w:rsidRDefault="00173F4C" w:rsidP="00173F4C">
            <w:pPr>
              <w:jc w:val="center"/>
              <w:rPr>
                <w:rFonts w:eastAsia="Times New Roman"/>
                <w:color w:val="C0504D"/>
              </w:rPr>
            </w:pPr>
            <w:r w:rsidRPr="00173F4C">
              <w:rPr>
                <w:rFonts w:eastAsia="Times New Roman"/>
              </w:rPr>
              <w:t>-0.891</w:t>
            </w:r>
          </w:p>
        </w:tc>
        <w:tc>
          <w:tcPr>
            <w:tcW w:w="1300" w:type="dxa"/>
            <w:tcBorders>
              <w:top w:val="nil"/>
              <w:left w:val="nil"/>
              <w:bottom w:val="nil"/>
              <w:right w:val="nil"/>
            </w:tcBorders>
            <w:shd w:val="clear" w:color="auto" w:fill="auto"/>
            <w:noWrap/>
            <w:vAlign w:val="bottom"/>
            <w:hideMark/>
          </w:tcPr>
          <w:p w14:paraId="057A5F3A" w14:textId="77777777" w:rsidR="00173F4C" w:rsidRPr="00173F4C" w:rsidRDefault="00173F4C" w:rsidP="00173F4C">
            <w:pPr>
              <w:jc w:val="center"/>
              <w:rPr>
                <w:rFonts w:eastAsia="Times New Roman"/>
                <w:color w:val="C0504D"/>
              </w:rPr>
            </w:pPr>
            <w:r w:rsidRPr="00173F4C">
              <w:rPr>
                <w:rFonts w:eastAsia="Times New Roman"/>
              </w:rPr>
              <w:t>25.840</w:t>
            </w:r>
          </w:p>
        </w:tc>
        <w:tc>
          <w:tcPr>
            <w:tcW w:w="1300" w:type="dxa"/>
            <w:tcBorders>
              <w:top w:val="nil"/>
              <w:left w:val="nil"/>
              <w:bottom w:val="nil"/>
              <w:right w:val="nil"/>
            </w:tcBorders>
            <w:shd w:val="clear" w:color="auto" w:fill="auto"/>
            <w:noWrap/>
            <w:vAlign w:val="bottom"/>
            <w:hideMark/>
          </w:tcPr>
          <w:p w14:paraId="42A3F33C" w14:textId="77777777" w:rsidR="00173F4C" w:rsidRPr="00173F4C" w:rsidRDefault="00173F4C" w:rsidP="00173F4C">
            <w:pPr>
              <w:jc w:val="center"/>
              <w:rPr>
                <w:rFonts w:eastAsia="Times New Roman"/>
                <w:color w:val="C0504D"/>
              </w:rPr>
            </w:pPr>
            <w:r w:rsidRPr="00173F4C">
              <w:rPr>
                <w:rFonts w:eastAsia="Times New Roman"/>
              </w:rPr>
              <w:t>-0.034</w:t>
            </w:r>
          </w:p>
        </w:tc>
        <w:tc>
          <w:tcPr>
            <w:tcW w:w="1300" w:type="dxa"/>
            <w:tcBorders>
              <w:top w:val="nil"/>
              <w:left w:val="nil"/>
              <w:bottom w:val="nil"/>
              <w:right w:val="nil"/>
            </w:tcBorders>
            <w:shd w:val="clear" w:color="auto" w:fill="auto"/>
            <w:noWrap/>
            <w:vAlign w:val="bottom"/>
            <w:hideMark/>
          </w:tcPr>
          <w:p w14:paraId="26B7235C" w14:textId="77777777" w:rsidR="00173F4C" w:rsidRPr="00173F4C" w:rsidRDefault="00173F4C" w:rsidP="00173F4C">
            <w:pPr>
              <w:jc w:val="center"/>
              <w:rPr>
                <w:rFonts w:eastAsia="Times New Roman"/>
                <w:color w:val="C0504D"/>
              </w:rPr>
            </w:pPr>
            <w:r w:rsidRPr="00173F4C">
              <w:rPr>
                <w:rFonts w:eastAsia="Times New Roman"/>
              </w:rPr>
              <w:t>0.973</w:t>
            </w:r>
          </w:p>
        </w:tc>
      </w:tr>
      <w:tr w:rsidR="00173F4C" w:rsidRPr="00173F4C" w14:paraId="6EC86BCD" w14:textId="77777777" w:rsidTr="00C975F0">
        <w:trPr>
          <w:trHeight w:val="300"/>
        </w:trPr>
        <w:tc>
          <w:tcPr>
            <w:tcW w:w="1336" w:type="dxa"/>
            <w:tcBorders>
              <w:top w:val="nil"/>
              <w:left w:val="nil"/>
              <w:bottom w:val="nil"/>
              <w:right w:val="nil"/>
            </w:tcBorders>
            <w:shd w:val="clear" w:color="auto" w:fill="auto"/>
            <w:noWrap/>
            <w:vAlign w:val="bottom"/>
            <w:hideMark/>
          </w:tcPr>
          <w:p w14:paraId="1B2B00F8" w14:textId="77777777" w:rsidR="00173F4C" w:rsidRPr="00173F4C" w:rsidRDefault="00173F4C" w:rsidP="00173F4C">
            <w:pPr>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BD0E98F" w14:textId="77777777" w:rsidR="00173F4C" w:rsidRPr="00173F4C" w:rsidRDefault="00173F4C" w:rsidP="00173F4C">
            <w:pPr>
              <w:jc w:val="center"/>
              <w:rPr>
                <w:rFonts w:eastAsia="Times New Roman"/>
                <w:color w:val="C0504D"/>
              </w:rPr>
            </w:pPr>
            <w:r w:rsidRPr="00173F4C">
              <w:rPr>
                <w:rFonts w:eastAsia="Times New Roman"/>
              </w:rPr>
              <w:t>-7.768</w:t>
            </w:r>
          </w:p>
        </w:tc>
        <w:tc>
          <w:tcPr>
            <w:tcW w:w="1300" w:type="dxa"/>
            <w:tcBorders>
              <w:top w:val="nil"/>
              <w:left w:val="nil"/>
              <w:bottom w:val="nil"/>
              <w:right w:val="nil"/>
            </w:tcBorders>
            <w:shd w:val="clear" w:color="auto" w:fill="auto"/>
            <w:noWrap/>
            <w:vAlign w:val="bottom"/>
            <w:hideMark/>
          </w:tcPr>
          <w:p w14:paraId="789CE704" w14:textId="77777777" w:rsidR="00173F4C" w:rsidRPr="00173F4C" w:rsidRDefault="00173F4C" w:rsidP="00173F4C">
            <w:pPr>
              <w:jc w:val="center"/>
              <w:rPr>
                <w:rFonts w:eastAsia="Times New Roman"/>
                <w:color w:val="C0504D"/>
              </w:rPr>
            </w:pPr>
            <w:r w:rsidRPr="00173F4C">
              <w:rPr>
                <w:rFonts w:eastAsia="Times New Roman"/>
              </w:rPr>
              <w:t>40.831</w:t>
            </w:r>
          </w:p>
        </w:tc>
        <w:tc>
          <w:tcPr>
            <w:tcW w:w="1300" w:type="dxa"/>
            <w:tcBorders>
              <w:top w:val="nil"/>
              <w:left w:val="nil"/>
              <w:bottom w:val="nil"/>
              <w:right w:val="nil"/>
            </w:tcBorders>
            <w:shd w:val="clear" w:color="auto" w:fill="auto"/>
            <w:noWrap/>
            <w:vAlign w:val="bottom"/>
            <w:hideMark/>
          </w:tcPr>
          <w:p w14:paraId="36577D03" w14:textId="77777777" w:rsidR="00173F4C" w:rsidRPr="00173F4C" w:rsidRDefault="00173F4C" w:rsidP="00173F4C">
            <w:pPr>
              <w:jc w:val="center"/>
              <w:rPr>
                <w:rFonts w:eastAsia="Times New Roman"/>
                <w:color w:val="C0504D"/>
              </w:rPr>
            </w:pPr>
            <w:r w:rsidRPr="00173F4C">
              <w:rPr>
                <w:rFonts w:eastAsia="Times New Roman"/>
              </w:rPr>
              <w:t>-0.190</w:t>
            </w:r>
          </w:p>
        </w:tc>
        <w:tc>
          <w:tcPr>
            <w:tcW w:w="1300" w:type="dxa"/>
            <w:tcBorders>
              <w:top w:val="nil"/>
              <w:left w:val="nil"/>
              <w:bottom w:val="nil"/>
              <w:right w:val="nil"/>
            </w:tcBorders>
            <w:shd w:val="clear" w:color="auto" w:fill="auto"/>
            <w:noWrap/>
            <w:vAlign w:val="bottom"/>
            <w:hideMark/>
          </w:tcPr>
          <w:p w14:paraId="5563BFF8" w14:textId="77777777" w:rsidR="00173F4C" w:rsidRPr="00173F4C" w:rsidRDefault="00173F4C" w:rsidP="00173F4C">
            <w:pPr>
              <w:jc w:val="center"/>
              <w:rPr>
                <w:rFonts w:eastAsia="Times New Roman"/>
                <w:color w:val="C0504D"/>
              </w:rPr>
            </w:pPr>
            <w:r w:rsidRPr="00173F4C">
              <w:rPr>
                <w:rFonts w:eastAsia="Times New Roman"/>
              </w:rPr>
              <w:t>0.851</w:t>
            </w:r>
          </w:p>
        </w:tc>
      </w:tr>
      <w:tr w:rsidR="00173F4C" w:rsidRPr="00173F4C" w14:paraId="061AC6DE" w14:textId="77777777" w:rsidTr="00C975F0">
        <w:trPr>
          <w:trHeight w:val="300"/>
        </w:trPr>
        <w:tc>
          <w:tcPr>
            <w:tcW w:w="1336" w:type="dxa"/>
            <w:tcBorders>
              <w:top w:val="nil"/>
              <w:left w:val="nil"/>
              <w:bottom w:val="nil"/>
              <w:right w:val="nil"/>
            </w:tcBorders>
            <w:shd w:val="clear" w:color="auto" w:fill="auto"/>
            <w:noWrap/>
            <w:vAlign w:val="bottom"/>
            <w:hideMark/>
          </w:tcPr>
          <w:p w14:paraId="19DC8818" w14:textId="77777777" w:rsidR="00173F4C" w:rsidRPr="00173F4C" w:rsidRDefault="00173F4C" w:rsidP="00173F4C">
            <w:pPr>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C5DB47F" w14:textId="77777777" w:rsidR="00173F4C" w:rsidRPr="00173F4C" w:rsidRDefault="00173F4C" w:rsidP="00173F4C">
            <w:pPr>
              <w:jc w:val="center"/>
              <w:rPr>
                <w:rFonts w:eastAsia="Times New Roman"/>
                <w:color w:val="C0504D"/>
              </w:rPr>
            </w:pPr>
            <w:r w:rsidRPr="00173F4C">
              <w:rPr>
                <w:rFonts w:eastAsia="Times New Roman"/>
              </w:rPr>
              <w:t>52.965</w:t>
            </w:r>
          </w:p>
        </w:tc>
        <w:tc>
          <w:tcPr>
            <w:tcW w:w="1300" w:type="dxa"/>
            <w:tcBorders>
              <w:top w:val="nil"/>
              <w:left w:val="nil"/>
              <w:bottom w:val="nil"/>
              <w:right w:val="nil"/>
            </w:tcBorders>
            <w:shd w:val="clear" w:color="auto" w:fill="auto"/>
            <w:noWrap/>
            <w:vAlign w:val="bottom"/>
            <w:hideMark/>
          </w:tcPr>
          <w:p w14:paraId="71E23351" w14:textId="77777777" w:rsidR="00173F4C" w:rsidRPr="00173F4C" w:rsidRDefault="00173F4C" w:rsidP="00173F4C">
            <w:pPr>
              <w:jc w:val="center"/>
              <w:rPr>
                <w:rFonts w:eastAsia="Times New Roman"/>
                <w:color w:val="C0504D"/>
              </w:rPr>
            </w:pPr>
            <w:r w:rsidRPr="00173F4C">
              <w:rPr>
                <w:rFonts w:eastAsia="Times New Roman"/>
              </w:rPr>
              <w:t>50.094</w:t>
            </w:r>
          </w:p>
        </w:tc>
        <w:tc>
          <w:tcPr>
            <w:tcW w:w="1300" w:type="dxa"/>
            <w:tcBorders>
              <w:top w:val="nil"/>
              <w:left w:val="nil"/>
              <w:bottom w:val="nil"/>
              <w:right w:val="nil"/>
            </w:tcBorders>
            <w:shd w:val="clear" w:color="auto" w:fill="auto"/>
            <w:noWrap/>
            <w:vAlign w:val="bottom"/>
            <w:hideMark/>
          </w:tcPr>
          <w:p w14:paraId="0DD799B3" w14:textId="77777777" w:rsidR="00173F4C" w:rsidRPr="00173F4C" w:rsidRDefault="00173F4C" w:rsidP="00173F4C">
            <w:pPr>
              <w:jc w:val="center"/>
              <w:rPr>
                <w:rFonts w:eastAsia="Times New Roman"/>
                <w:color w:val="C0504D"/>
              </w:rPr>
            </w:pPr>
            <w:r w:rsidRPr="00173F4C">
              <w:rPr>
                <w:rFonts w:eastAsia="Times New Roman"/>
              </w:rPr>
              <w:t>1.057</w:t>
            </w:r>
          </w:p>
        </w:tc>
        <w:tc>
          <w:tcPr>
            <w:tcW w:w="1300" w:type="dxa"/>
            <w:tcBorders>
              <w:top w:val="nil"/>
              <w:left w:val="nil"/>
              <w:bottom w:val="nil"/>
              <w:right w:val="nil"/>
            </w:tcBorders>
            <w:shd w:val="clear" w:color="auto" w:fill="auto"/>
            <w:noWrap/>
            <w:vAlign w:val="bottom"/>
            <w:hideMark/>
          </w:tcPr>
          <w:p w14:paraId="23301177" w14:textId="77777777" w:rsidR="00173F4C" w:rsidRPr="00173F4C" w:rsidRDefault="00173F4C" w:rsidP="00173F4C">
            <w:pPr>
              <w:jc w:val="center"/>
              <w:rPr>
                <w:rFonts w:eastAsia="Times New Roman"/>
                <w:color w:val="C0504D"/>
              </w:rPr>
            </w:pPr>
            <w:r w:rsidRPr="00173F4C">
              <w:rPr>
                <w:rFonts w:eastAsia="Times New Roman"/>
              </w:rPr>
              <w:t>0.305</w:t>
            </w:r>
          </w:p>
        </w:tc>
      </w:tr>
      <w:tr w:rsidR="00173F4C" w:rsidRPr="00173F4C" w14:paraId="34AABA4B" w14:textId="77777777" w:rsidTr="00C975F0">
        <w:trPr>
          <w:trHeight w:val="300"/>
        </w:trPr>
        <w:tc>
          <w:tcPr>
            <w:tcW w:w="1336" w:type="dxa"/>
            <w:tcBorders>
              <w:top w:val="nil"/>
              <w:left w:val="nil"/>
              <w:bottom w:val="nil"/>
              <w:right w:val="nil"/>
            </w:tcBorders>
            <w:shd w:val="clear" w:color="auto" w:fill="auto"/>
            <w:noWrap/>
            <w:vAlign w:val="bottom"/>
            <w:hideMark/>
          </w:tcPr>
          <w:p w14:paraId="4C4BF4CF" w14:textId="77777777" w:rsidR="00173F4C" w:rsidRPr="00173F4C" w:rsidRDefault="00173F4C" w:rsidP="00173F4C">
            <w:pPr>
              <w:rPr>
                <w:rFonts w:eastAsia="Times New Roman"/>
                <w:color w:val="000000"/>
              </w:rPr>
            </w:pPr>
            <w:r w:rsidRPr="00173F4C">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18FB91F4"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61AEE93"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23F21F7"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B06F325" w14:textId="77777777" w:rsidR="00173F4C" w:rsidRPr="00173F4C" w:rsidRDefault="00173F4C" w:rsidP="00173F4C">
            <w:pPr>
              <w:jc w:val="center"/>
              <w:rPr>
                <w:rFonts w:eastAsia="Times New Roman"/>
                <w:color w:val="C0504D"/>
              </w:rPr>
            </w:pPr>
          </w:p>
        </w:tc>
      </w:tr>
      <w:tr w:rsidR="00173F4C" w:rsidRPr="00173F4C" w14:paraId="4608B829" w14:textId="77777777" w:rsidTr="00C975F0">
        <w:trPr>
          <w:trHeight w:val="300"/>
        </w:trPr>
        <w:tc>
          <w:tcPr>
            <w:tcW w:w="1336" w:type="dxa"/>
            <w:tcBorders>
              <w:top w:val="nil"/>
              <w:left w:val="nil"/>
              <w:bottom w:val="nil"/>
              <w:right w:val="nil"/>
            </w:tcBorders>
            <w:shd w:val="clear" w:color="auto" w:fill="auto"/>
            <w:noWrap/>
            <w:vAlign w:val="bottom"/>
            <w:hideMark/>
          </w:tcPr>
          <w:p w14:paraId="14B99FA6" w14:textId="77777777" w:rsidR="00173F4C" w:rsidRPr="00173F4C" w:rsidRDefault="00173F4C" w:rsidP="00173F4C">
            <w:pPr>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302E52F6" w14:textId="77777777" w:rsidR="00173F4C" w:rsidRPr="00173F4C" w:rsidRDefault="00173F4C" w:rsidP="00173F4C">
            <w:pPr>
              <w:jc w:val="center"/>
              <w:rPr>
                <w:rFonts w:eastAsia="Times New Roman"/>
                <w:color w:val="C0504D"/>
              </w:rPr>
            </w:pPr>
            <w:r w:rsidRPr="00173F4C">
              <w:rPr>
                <w:rFonts w:eastAsia="Times New Roman"/>
              </w:rPr>
              <w:t>-28.225</w:t>
            </w:r>
          </w:p>
        </w:tc>
        <w:tc>
          <w:tcPr>
            <w:tcW w:w="1300" w:type="dxa"/>
            <w:tcBorders>
              <w:top w:val="nil"/>
              <w:left w:val="nil"/>
              <w:bottom w:val="nil"/>
              <w:right w:val="nil"/>
            </w:tcBorders>
            <w:shd w:val="clear" w:color="auto" w:fill="auto"/>
            <w:noWrap/>
            <w:vAlign w:val="bottom"/>
            <w:hideMark/>
          </w:tcPr>
          <w:p w14:paraId="7C316EEC" w14:textId="77777777" w:rsidR="00173F4C" w:rsidRPr="00173F4C" w:rsidRDefault="00173F4C" w:rsidP="00173F4C">
            <w:pPr>
              <w:jc w:val="center"/>
              <w:rPr>
                <w:rFonts w:eastAsia="Times New Roman"/>
                <w:color w:val="C0504D"/>
              </w:rPr>
            </w:pPr>
            <w:r w:rsidRPr="00173F4C">
              <w:rPr>
                <w:rFonts w:eastAsia="Times New Roman"/>
              </w:rPr>
              <w:t>24.210</w:t>
            </w:r>
          </w:p>
        </w:tc>
        <w:tc>
          <w:tcPr>
            <w:tcW w:w="1300" w:type="dxa"/>
            <w:tcBorders>
              <w:top w:val="nil"/>
              <w:left w:val="nil"/>
              <w:bottom w:val="nil"/>
              <w:right w:val="nil"/>
            </w:tcBorders>
            <w:shd w:val="clear" w:color="auto" w:fill="auto"/>
            <w:noWrap/>
            <w:vAlign w:val="bottom"/>
            <w:hideMark/>
          </w:tcPr>
          <w:p w14:paraId="0F793F7C" w14:textId="77777777" w:rsidR="00173F4C" w:rsidRPr="00173F4C" w:rsidRDefault="00173F4C" w:rsidP="00173F4C">
            <w:pPr>
              <w:jc w:val="center"/>
              <w:rPr>
                <w:rFonts w:eastAsia="Times New Roman"/>
                <w:color w:val="C0504D"/>
              </w:rPr>
            </w:pPr>
            <w:r w:rsidRPr="00173F4C">
              <w:rPr>
                <w:rFonts w:eastAsia="Times New Roman"/>
              </w:rPr>
              <w:t>-1.166</w:t>
            </w:r>
          </w:p>
        </w:tc>
        <w:tc>
          <w:tcPr>
            <w:tcW w:w="1300" w:type="dxa"/>
            <w:tcBorders>
              <w:top w:val="nil"/>
              <w:left w:val="nil"/>
              <w:bottom w:val="nil"/>
              <w:right w:val="nil"/>
            </w:tcBorders>
            <w:shd w:val="clear" w:color="auto" w:fill="auto"/>
            <w:noWrap/>
            <w:vAlign w:val="bottom"/>
            <w:hideMark/>
          </w:tcPr>
          <w:p w14:paraId="3985332B" w14:textId="77777777" w:rsidR="00173F4C" w:rsidRPr="00173F4C" w:rsidRDefault="00173F4C" w:rsidP="00173F4C">
            <w:pPr>
              <w:jc w:val="center"/>
              <w:rPr>
                <w:rFonts w:eastAsia="Times New Roman"/>
                <w:color w:val="C0504D"/>
              </w:rPr>
            </w:pPr>
            <w:r w:rsidRPr="00173F4C">
              <w:rPr>
                <w:rFonts w:eastAsia="Times New Roman"/>
              </w:rPr>
              <w:t>0.260</w:t>
            </w:r>
          </w:p>
        </w:tc>
      </w:tr>
      <w:tr w:rsidR="00173F4C" w:rsidRPr="00173F4C" w14:paraId="39D06972" w14:textId="77777777" w:rsidTr="00C975F0">
        <w:trPr>
          <w:trHeight w:val="300"/>
        </w:trPr>
        <w:tc>
          <w:tcPr>
            <w:tcW w:w="1336" w:type="dxa"/>
            <w:tcBorders>
              <w:top w:val="nil"/>
              <w:left w:val="nil"/>
              <w:bottom w:val="nil"/>
              <w:right w:val="nil"/>
            </w:tcBorders>
            <w:shd w:val="clear" w:color="auto" w:fill="auto"/>
            <w:noWrap/>
            <w:vAlign w:val="bottom"/>
            <w:hideMark/>
          </w:tcPr>
          <w:p w14:paraId="578DD7EE" w14:textId="77777777" w:rsidR="00173F4C" w:rsidRPr="00173F4C" w:rsidRDefault="00173F4C" w:rsidP="00173F4C">
            <w:pPr>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7A1B9E5" w14:textId="77777777" w:rsidR="00173F4C" w:rsidRPr="00173F4C" w:rsidRDefault="00173F4C" w:rsidP="00173F4C">
            <w:pPr>
              <w:jc w:val="center"/>
              <w:rPr>
                <w:rFonts w:eastAsia="Times New Roman"/>
                <w:color w:val="C0504D"/>
              </w:rPr>
            </w:pPr>
            <w:r w:rsidRPr="00173F4C">
              <w:rPr>
                <w:rFonts w:eastAsia="Times New Roman"/>
              </w:rPr>
              <w:t>-2.566</w:t>
            </w:r>
          </w:p>
        </w:tc>
        <w:tc>
          <w:tcPr>
            <w:tcW w:w="1300" w:type="dxa"/>
            <w:tcBorders>
              <w:top w:val="nil"/>
              <w:left w:val="nil"/>
              <w:bottom w:val="nil"/>
              <w:right w:val="nil"/>
            </w:tcBorders>
            <w:shd w:val="clear" w:color="auto" w:fill="auto"/>
            <w:noWrap/>
            <w:vAlign w:val="bottom"/>
            <w:hideMark/>
          </w:tcPr>
          <w:p w14:paraId="126590BD" w14:textId="77777777" w:rsidR="00173F4C" w:rsidRPr="00173F4C" w:rsidRDefault="00173F4C" w:rsidP="00173F4C">
            <w:pPr>
              <w:jc w:val="center"/>
              <w:rPr>
                <w:rFonts w:eastAsia="Times New Roman"/>
                <w:color w:val="C0504D"/>
              </w:rPr>
            </w:pPr>
            <w:r w:rsidRPr="00173F4C">
              <w:rPr>
                <w:rFonts w:eastAsia="Times New Roman"/>
              </w:rPr>
              <w:t>37.069</w:t>
            </w:r>
          </w:p>
        </w:tc>
        <w:tc>
          <w:tcPr>
            <w:tcW w:w="1300" w:type="dxa"/>
            <w:tcBorders>
              <w:top w:val="nil"/>
              <w:left w:val="nil"/>
              <w:bottom w:val="nil"/>
              <w:right w:val="nil"/>
            </w:tcBorders>
            <w:shd w:val="clear" w:color="auto" w:fill="auto"/>
            <w:noWrap/>
            <w:vAlign w:val="bottom"/>
            <w:hideMark/>
          </w:tcPr>
          <w:p w14:paraId="5D6E5097" w14:textId="77777777" w:rsidR="00173F4C" w:rsidRPr="00173F4C" w:rsidRDefault="00173F4C" w:rsidP="00173F4C">
            <w:pPr>
              <w:jc w:val="center"/>
              <w:rPr>
                <w:rFonts w:eastAsia="Times New Roman"/>
                <w:color w:val="C0504D"/>
              </w:rPr>
            </w:pPr>
            <w:r w:rsidRPr="00173F4C">
              <w:rPr>
                <w:rFonts w:eastAsia="Times New Roman"/>
              </w:rPr>
              <w:t>-0.069</w:t>
            </w:r>
          </w:p>
        </w:tc>
        <w:tc>
          <w:tcPr>
            <w:tcW w:w="1300" w:type="dxa"/>
            <w:tcBorders>
              <w:top w:val="nil"/>
              <w:left w:val="nil"/>
              <w:bottom w:val="nil"/>
              <w:right w:val="nil"/>
            </w:tcBorders>
            <w:shd w:val="clear" w:color="auto" w:fill="auto"/>
            <w:noWrap/>
            <w:vAlign w:val="bottom"/>
            <w:hideMark/>
          </w:tcPr>
          <w:p w14:paraId="6C1697F4" w14:textId="77777777" w:rsidR="00173F4C" w:rsidRPr="00173F4C" w:rsidRDefault="00173F4C" w:rsidP="00173F4C">
            <w:pPr>
              <w:jc w:val="center"/>
              <w:rPr>
                <w:rFonts w:eastAsia="Times New Roman"/>
                <w:color w:val="C0504D"/>
              </w:rPr>
            </w:pPr>
            <w:r w:rsidRPr="00173F4C">
              <w:rPr>
                <w:rFonts w:eastAsia="Times New Roman"/>
              </w:rPr>
              <w:t>0.946</w:t>
            </w:r>
          </w:p>
        </w:tc>
      </w:tr>
      <w:tr w:rsidR="00173F4C" w:rsidRPr="00173F4C" w14:paraId="2419B832" w14:textId="77777777" w:rsidTr="00C975F0">
        <w:trPr>
          <w:trHeight w:val="300"/>
        </w:trPr>
        <w:tc>
          <w:tcPr>
            <w:tcW w:w="1336" w:type="dxa"/>
            <w:tcBorders>
              <w:top w:val="nil"/>
              <w:left w:val="nil"/>
              <w:bottom w:val="nil"/>
              <w:right w:val="nil"/>
            </w:tcBorders>
            <w:shd w:val="clear" w:color="auto" w:fill="auto"/>
            <w:noWrap/>
            <w:vAlign w:val="bottom"/>
            <w:hideMark/>
          </w:tcPr>
          <w:p w14:paraId="0B6A135C" w14:textId="77777777" w:rsidR="00173F4C" w:rsidRPr="00173F4C" w:rsidRDefault="00173F4C" w:rsidP="00173F4C">
            <w:pPr>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F7554D5" w14:textId="77777777" w:rsidR="00173F4C" w:rsidRPr="00173F4C" w:rsidRDefault="00173F4C" w:rsidP="00173F4C">
            <w:pPr>
              <w:jc w:val="center"/>
              <w:rPr>
                <w:rFonts w:eastAsia="Times New Roman"/>
                <w:color w:val="C0504D"/>
              </w:rPr>
            </w:pPr>
            <w:r w:rsidRPr="00173F4C">
              <w:rPr>
                <w:rFonts w:eastAsia="Times New Roman"/>
              </w:rPr>
              <w:t>54.958</w:t>
            </w:r>
          </w:p>
        </w:tc>
        <w:tc>
          <w:tcPr>
            <w:tcW w:w="1300" w:type="dxa"/>
            <w:tcBorders>
              <w:top w:val="nil"/>
              <w:left w:val="nil"/>
              <w:bottom w:val="nil"/>
              <w:right w:val="nil"/>
            </w:tcBorders>
            <w:shd w:val="clear" w:color="auto" w:fill="auto"/>
            <w:noWrap/>
            <w:vAlign w:val="bottom"/>
            <w:hideMark/>
          </w:tcPr>
          <w:p w14:paraId="53447A38" w14:textId="77777777" w:rsidR="00173F4C" w:rsidRPr="00173F4C" w:rsidRDefault="00173F4C" w:rsidP="00173F4C">
            <w:pPr>
              <w:jc w:val="center"/>
              <w:rPr>
                <w:rFonts w:eastAsia="Times New Roman"/>
                <w:color w:val="C0504D"/>
              </w:rPr>
            </w:pPr>
            <w:r w:rsidRPr="00173F4C">
              <w:rPr>
                <w:rFonts w:eastAsia="Times New Roman"/>
              </w:rPr>
              <w:t>49.622</w:t>
            </w:r>
          </w:p>
        </w:tc>
        <w:tc>
          <w:tcPr>
            <w:tcW w:w="1300" w:type="dxa"/>
            <w:tcBorders>
              <w:top w:val="nil"/>
              <w:left w:val="nil"/>
              <w:bottom w:val="nil"/>
              <w:right w:val="nil"/>
            </w:tcBorders>
            <w:shd w:val="clear" w:color="auto" w:fill="auto"/>
            <w:noWrap/>
            <w:vAlign w:val="bottom"/>
            <w:hideMark/>
          </w:tcPr>
          <w:p w14:paraId="0511A684" w14:textId="77777777" w:rsidR="00173F4C" w:rsidRPr="00173F4C" w:rsidRDefault="00173F4C" w:rsidP="00173F4C">
            <w:pPr>
              <w:jc w:val="center"/>
              <w:rPr>
                <w:rFonts w:eastAsia="Times New Roman"/>
                <w:color w:val="C0504D"/>
              </w:rPr>
            </w:pPr>
            <w:r w:rsidRPr="00173F4C">
              <w:rPr>
                <w:rFonts w:eastAsia="Times New Roman"/>
              </w:rPr>
              <w:t>1.108</w:t>
            </w:r>
          </w:p>
        </w:tc>
        <w:tc>
          <w:tcPr>
            <w:tcW w:w="1300" w:type="dxa"/>
            <w:tcBorders>
              <w:top w:val="nil"/>
              <w:left w:val="nil"/>
              <w:bottom w:val="nil"/>
              <w:right w:val="nil"/>
            </w:tcBorders>
            <w:shd w:val="clear" w:color="auto" w:fill="auto"/>
            <w:noWrap/>
            <w:vAlign w:val="bottom"/>
            <w:hideMark/>
          </w:tcPr>
          <w:p w14:paraId="112DC636" w14:textId="77777777" w:rsidR="00173F4C" w:rsidRPr="00173F4C" w:rsidRDefault="00173F4C" w:rsidP="00173F4C">
            <w:pPr>
              <w:jc w:val="center"/>
              <w:rPr>
                <w:rFonts w:eastAsia="Times New Roman"/>
                <w:color w:val="C0504D"/>
              </w:rPr>
            </w:pPr>
            <w:r w:rsidRPr="00173F4C">
              <w:rPr>
                <w:rFonts w:eastAsia="Times New Roman"/>
              </w:rPr>
              <w:t>0.283</w:t>
            </w:r>
          </w:p>
        </w:tc>
      </w:tr>
      <w:tr w:rsidR="00173F4C" w:rsidRPr="00173F4C" w14:paraId="1D3899BD" w14:textId="77777777" w:rsidTr="00C975F0">
        <w:trPr>
          <w:trHeight w:val="300"/>
        </w:trPr>
        <w:tc>
          <w:tcPr>
            <w:tcW w:w="1336" w:type="dxa"/>
            <w:tcBorders>
              <w:top w:val="nil"/>
              <w:left w:val="nil"/>
              <w:bottom w:val="nil"/>
              <w:right w:val="nil"/>
            </w:tcBorders>
            <w:shd w:val="clear" w:color="auto" w:fill="auto"/>
            <w:noWrap/>
            <w:vAlign w:val="bottom"/>
            <w:hideMark/>
          </w:tcPr>
          <w:p w14:paraId="09BC20F2" w14:textId="77777777" w:rsidR="00173F4C" w:rsidRPr="00173F4C" w:rsidRDefault="00173F4C" w:rsidP="00173F4C">
            <w:pPr>
              <w:rPr>
                <w:rFonts w:eastAsia="Times New Roman"/>
                <w:color w:val="000000"/>
              </w:rPr>
            </w:pPr>
            <w:r w:rsidRPr="00173F4C">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1148A208"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A7CD6A3"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242FADE"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E9ECD59" w14:textId="77777777" w:rsidR="00173F4C" w:rsidRPr="00173F4C" w:rsidRDefault="00173F4C" w:rsidP="00173F4C">
            <w:pPr>
              <w:jc w:val="center"/>
              <w:rPr>
                <w:rFonts w:eastAsia="Times New Roman"/>
                <w:color w:val="C0504D"/>
              </w:rPr>
            </w:pPr>
          </w:p>
        </w:tc>
      </w:tr>
      <w:tr w:rsidR="00173F4C" w:rsidRPr="00173F4C" w14:paraId="78F8ADB9" w14:textId="77777777" w:rsidTr="00C975F0">
        <w:trPr>
          <w:trHeight w:val="300"/>
        </w:trPr>
        <w:tc>
          <w:tcPr>
            <w:tcW w:w="1336" w:type="dxa"/>
            <w:tcBorders>
              <w:top w:val="nil"/>
              <w:left w:val="nil"/>
              <w:bottom w:val="nil"/>
              <w:right w:val="nil"/>
            </w:tcBorders>
            <w:shd w:val="clear" w:color="auto" w:fill="auto"/>
            <w:noWrap/>
            <w:vAlign w:val="bottom"/>
            <w:hideMark/>
          </w:tcPr>
          <w:p w14:paraId="1F6EA94D" w14:textId="77777777" w:rsidR="00173F4C" w:rsidRPr="00173F4C" w:rsidRDefault="00173F4C" w:rsidP="00173F4C">
            <w:pPr>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7361A6F1" w14:textId="77777777" w:rsidR="00173F4C" w:rsidRPr="00173F4C" w:rsidRDefault="00173F4C" w:rsidP="00173F4C">
            <w:pPr>
              <w:jc w:val="center"/>
              <w:rPr>
                <w:rFonts w:eastAsia="Times New Roman"/>
                <w:color w:val="C0504D"/>
              </w:rPr>
            </w:pPr>
            <w:r w:rsidRPr="00173F4C">
              <w:rPr>
                <w:rFonts w:eastAsia="Times New Roman"/>
              </w:rPr>
              <w:t>-85.508</w:t>
            </w:r>
          </w:p>
        </w:tc>
        <w:tc>
          <w:tcPr>
            <w:tcW w:w="1300" w:type="dxa"/>
            <w:tcBorders>
              <w:top w:val="nil"/>
              <w:left w:val="nil"/>
              <w:bottom w:val="nil"/>
              <w:right w:val="nil"/>
            </w:tcBorders>
            <w:shd w:val="clear" w:color="auto" w:fill="auto"/>
            <w:noWrap/>
            <w:vAlign w:val="bottom"/>
            <w:hideMark/>
          </w:tcPr>
          <w:p w14:paraId="044E5FB2" w14:textId="77777777" w:rsidR="00173F4C" w:rsidRPr="00173F4C" w:rsidRDefault="00173F4C" w:rsidP="00173F4C">
            <w:pPr>
              <w:jc w:val="center"/>
              <w:rPr>
                <w:rFonts w:eastAsia="Times New Roman"/>
                <w:color w:val="C0504D"/>
              </w:rPr>
            </w:pPr>
            <w:r w:rsidRPr="00173F4C">
              <w:rPr>
                <w:rFonts w:eastAsia="Times New Roman"/>
              </w:rPr>
              <w:t>44.338</w:t>
            </w:r>
          </w:p>
        </w:tc>
        <w:tc>
          <w:tcPr>
            <w:tcW w:w="1300" w:type="dxa"/>
            <w:tcBorders>
              <w:top w:val="nil"/>
              <w:left w:val="nil"/>
              <w:bottom w:val="nil"/>
              <w:right w:val="nil"/>
            </w:tcBorders>
            <w:shd w:val="clear" w:color="auto" w:fill="auto"/>
            <w:noWrap/>
            <w:vAlign w:val="bottom"/>
            <w:hideMark/>
          </w:tcPr>
          <w:p w14:paraId="4DB9D19B" w14:textId="77777777" w:rsidR="00173F4C" w:rsidRPr="00173F4C" w:rsidRDefault="00173F4C" w:rsidP="00173F4C">
            <w:pPr>
              <w:jc w:val="center"/>
              <w:rPr>
                <w:rFonts w:eastAsia="Times New Roman"/>
                <w:color w:val="C0504D"/>
              </w:rPr>
            </w:pPr>
            <w:r w:rsidRPr="00173F4C">
              <w:rPr>
                <w:rFonts w:eastAsia="Times New Roman"/>
              </w:rPr>
              <w:t>-1.929</w:t>
            </w:r>
          </w:p>
        </w:tc>
        <w:tc>
          <w:tcPr>
            <w:tcW w:w="1300" w:type="dxa"/>
            <w:tcBorders>
              <w:top w:val="nil"/>
              <w:left w:val="nil"/>
              <w:bottom w:val="nil"/>
              <w:right w:val="nil"/>
            </w:tcBorders>
            <w:shd w:val="clear" w:color="auto" w:fill="auto"/>
            <w:noWrap/>
            <w:vAlign w:val="bottom"/>
            <w:hideMark/>
          </w:tcPr>
          <w:p w14:paraId="6CAB0C03" w14:textId="77777777" w:rsidR="00173F4C" w:rsidRPr="00173F4C" w:rsidRDefault="00173F4C" w:rsidP="00173F4C">
            <w:pPr>
              <w:jc w:val="center"/>
              <w:rPr>
                <w:rFonts w:eastAsia="Times New Roman"/>
                <w:color w:val="C0504D"/>
              </w:rPr>
            </w:pPr>
            <w:r w:rsidRPr="00173F4C">
              <w:rPr>
                <w:rFonts w:eastAsia="Times New Roman"/>
              </w:rPr>
              <w:t>0.071</w:t>
            </w:r>
          </w:p>
        </w:tc>
      </w:tr>
      <w:tr w:rsidR="00173F4C" w:rsidRPr="00173F4C" w14:paraId="08865BEE" w14:textId="77777777" w:rsidTr="00C975F0">
        <w:trPr>
          <w:trHeight w:val="300"/>
        </w:trPr>
        <w:tc>
          <w:tcPr>
            <w:tcW w:w="1336" w:type="dxa"/>
            <w:tcBorders>
              <w:top w:val="nil"/>
              <w:left w:val="nil"/>
              <w:bottom w:val="nil"/>
              <w:right w:val="nil"/>
            </w:tcBorders>
            <w:shd w:val="clear" w:color="auto" w:fill="auto"/>
            <w:noWrap/>
            <w:vAlign w:val="bottom"/>
            <w:hideMark/>
          </w:tcPr>
          <w:p w14:paraId="772D7BEE" w14:textId="77777777" w:rsidR="00173F4C" w:rsidRPr="00173F4C" w:rsidRDefault="00173F4C" w:rsidP="00173F4C">
            <w:pPr>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26F83EB1" w14:textId="77777777" w:rsidR="00173F4C" w:rsidRPr="00173F4C" w:rsidRDefault="00173F4C" w:rsidP="00173F4C">
            <w:pPr>
              <w:jc w:val="center"/>
              <w:rPr>
                <w:rFonts w:eastAsia="Times New Roman"/>
                <w:color w:val="C0504D"/>
              </w:rPr>
            </w:pPr>
            <w:r w:rsidRPr="00173F4C">
              <w:rPr>
                <w:rFonts w:eastAsia="Times New Roman"/>
              </w:rPr>
              <w:t>-8.477</w:t>
            </w:r>
          </w:p>
        </w:tc>
        <w:tc>
          <w:tcPr>
            <w:tcW w:w="1300" w:type="dxa"/>
            <w:tcBorders>
              <w:top w:val="nil"/>
              <w:left w:val="nil"/>
              <w:bottom w:val="nil"/>
              <w:right w:val="nil"/>
            </w:tcBorders>
            <w:shd w:val="clear" w:color="auto" w:fill="auto"/>
            <w:noWrap/>
            <w:vAlign w:val="bottom"/>
            <w:hideMark/>
          </w:tcPr>
          <w:p w14:paraId="1C89CF10" w14:textId="77777777" w:rsidR="00173F4C" w:rsidRPr="00173F4C" w:rsidRDefault="00173F4C" w:rsidP="00173F4C">
            <w:pPr>
              <w:jc w:val="center"/>
              <w:rPr>
                <w:rFonts w:eastAsia="Times New Roman"/>
                <w:color w:val="C0504D"/>
              </w:rPr>
            </w:pPr>
            <w:r w:rsidRPr="00173F4C">
              <w:rPr>
                <w:rFonts w:eastAsia="Times New Roman"/>
              </w:rPr>
              <w:t>39.570</w:t>
            </w:r>
          </w:p>
        </w:tc>
        <w:tc>
          <w:tcPr>
            <w:tcW w:w="1300" w:type="dxa"/>
            <w:tcBorders>
              <w:top w:val="nil"/>
              <w:left w:val="nil"/>
              <w:bottom w:val="nil"/>
              <w:right w:val="nil"/>
            </w:tcBorders>
            <w:shd w:val="clear" w:color="auto" w:fill="auto"/>
            <w:noWrap/>
            <w:vAlign w:val="bottom"/>
            <w:hideMark/>
          </w:tcPr>
          <w:p w14:paraId="6DD96C94" w14:textId="77777777" w:rsidR="00173F4C" w:rsidRPr="00173F4C" w:rsidRDefault="00173F4C" w:rsidP="00173F4C">
            <w:pPr>
              <w:jc w:val="center"/>
              <w:rPr>
                <w:rFonts w:eastAsia="Times New Roman"/>
                <w:color w:val="C0504D"/>
              </w:rPr>
            </w:pPr>
            <w:r w:rsidRPr="00173F4C">
              <w:rPr>
                <w:rFonts w:eastAsia="Times New Roman"/>
              </w:rPr>
              <w:t>-0.214</w:t>
            </w:r>
          </w:p>
        </w:tc>
        <w:tc>
          <w:tcPr>
            <w:tcW w:w="1300" w:type="dxa"/>
            <w:tcBorders>
              <w:top w:val="nil"/>
              <w:left w:val="nil"/>
              <w:bottom w:val="nil"/>
              <w:right w:val="nil"/>
            </w:tcBorders>
            <w:shd w:val="clear" w:color="auto" w:fill="auto"/>
            <w:noWrap/>
            <w:vAlign w:val="bottom"/>
            <w:hideMark/>
          </w:tcPr>
          <w:p w14:paraId="49276CD1" w14:textId="77777777" w:rsidR="00173F4C" w:rsidRPr="00173F4C" w:rsidRDefault="00173F4C" w:rsidP="00173F4C">
            <w:pPr>
              <w:jc w:val="center"/>
              <w:rPr>
                <w:rFonts w:eastAsia="Times New Roman"/>
                <w:color w:val="C0504D"/>
              </w:rPr>
            </w:pPr>
            <w:r w:rsidRPr="00173F4C">
              <w:rPr>
                <w:rFonts w:eastAsia="Times New Roman"/>
              </w:rPr>
              <w:t>0.833</w:t>
            </w:r>
          </w:p>
        </w:tc>
      </w:tr>
      <w:tr w:rsidR="00173F4C" w:rsidRPr="00173F4C" w14:paraId="5747D1FB" w14:textId="77777777" w:rsidTr="00C975F0">
        <w:trPr>
          <w:trHeight w:val="300"/>
        </w:trPr>
        <w:tc>
          <w:tcPr>
            <w:tcW w:w="1336" w:type="dxa"/>
            <w:tcBorders>
              <w:top w:val="nil"/>
              <w:left w:val="nil"/>
              <w:bottom w:val="nil"/>
              <w:right w:val="nil"/>
            </w:tcBorders>
            <w:shd w:val="clear" w:color="auto" w:fill="auto"/>
            <w:noWrap/>
            <w:vAlign w:val="bottom"/>
            <w:hideMark/>
          </w:tcPr>
          <w:p w14:paraId="2581704F" w14:textId="77777777" w:rsidR="00173F4C" w:rsidRPr="00173F4C" w:rsidRDefault="00173F4C" w:rsidP="00173F4C">
            <w:pPr>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1BE5F09" w14:textId="77777777" w:rsidR="00173F4C" w:rsidRPr="00173F4C" w:rsidRDefault="00173F4C" w:rsidP="00173F4C">
            <w:pPr>
              <w:jc w:val="center"/>
              <w:rPr>
                <w:rFonts w:eastAsia="Times New Roman"/>
                <w:color w:val="C0504D"/>
              </w:rPr>
            </w:pPr>
            <w:r w:rsidRPr="00173F4C">
              <w:rPr>
                <w:rFonts w:eastAsia="Times New Roman"/>
              </w:rPr>
              <w:t>-8.477</w:t>
            </w:r>
          </w:p>
        </w:tc>
        <w:tc>
          <w:tcPr>
            <w:tcW w:w="1300" w:type="dxa"/>
            <w:tcBorders>
              <w:top w:val="nil"/>
              <w:left w:val="nil"/>
              <w:bottom w:val="nil"/>
              <w:right w:val="nil"/>
            </w:tcBorders>
            <w:shd w:val="clear" w:color="auto" w:fill="auto"/>
            <w:noWrap/>
            <w:vAlign w:val="bottom"/>
            <w:hideMark/>
          </w:tcPr>
          <w:p w14:paraId="2F50E264" w14:textId="77777777" w:rsidR="00173F4C" w:rsidRPr="00173F4C" w:rsidRDefault="00173F4C" w:rsidP="00173F4C">
            <w:pPr>
              <w:jc w:val="center"/>
              <w:rPr>
                <w:rFonts w:eastAsia="Times New Roman"/>
                <w:color w:val="C0504D"/>
              </w:rPr>
            </w:pPr>
            <w:r w:rsidRPr="00173F4C">
              <w:rPr>
                <w:rFonts w:eastAsia="Times New Roman"/>
              </w:rPr>
              <w:t>39.570</w:t>
            </w:r>
          </w:p>
        </w:tc>
        <w:tc>
          <w:tcPr>
            <w:tcW w:w="1300" w:type="dxa"/>
            <w:tcBorders>
              <w:top w:val="nil"/>
              <w:left w:val="nil"/>
              <w:bottom w:val="nil"/>
              <w:right w:val="nil"/>
            </w:tcBorders>
            <w:shd w:val="clear" w:color="auto" w:fill="auto"/>
            <w:noWrap/>
            <w:vAlign w:val="bottom"/>
            <w:hideMark/>
          </w:tcPr>
          <w:p w14:paraId="4D09F569" w14:textId="77777777" w:rsidR="00173F4C" w:rsidRPr="00173F4C" w:rsidRDefault="00173F4C" w:rsidP="00173F4C">
            <w:pPr>
              <w:jc w:val="center"/>
              <w:rPr>
                <w:rFonts w:eastAsia="Times New Roman"/>
                <w:color w:val="C0504D"/>
              </w:rPr>
            </w:pPr>
            <w:r w:rsidRPr="00173F4C">
              <w:rPr>
                <w:rFonts w:eastAsia="Times New Roman"/>
              </w:rPr>
              <w:t>-0.214</w:t>
            </w:r>
          </w:p>
        </w:tc>
        <w:tc>
          <w:tcPr>
            <w:tcW w:w="1300" w:type="dxa"/>
            <w:tcBorders>
              <w:top w:val="nil"/>
              <w:left w:val="nil"/>
              <w:bottom w:val="nil"/>
              <w:right w:val="nil"/>
            </w:tcBorders>
            <w:shd w:val="clear" w:color="auto" w:fill="auto"/>
            <w:noWrap/>
            <w:vAlign w:val="bottom"/>
            <w:hideMark/>
          </w:tcPr>
          <w:p w14:paraId="1218AA3E" w14:textId="77777777" w:rsidR="00173F4C" w:rsidRPr="00173F4C" w:rsidRDefault="00173F4C" w:rsidP="00173F4C">
            <w:pPr>
              <w:jc w:val="center"/>
              <w:rPr>
                <w:rFonts w:eastAsia="Times New Roman"/>
                <w:color w:val="C0504D"/>
              </w:rPr>
            </w:pPr>
            <w:r w:rsidRPr="00173F4C">
              <w:rPr>
                <w:rFonts w:eastAsia="Times New Roman"/>
              </w:rPr>
              <w:t>0.833</w:t>
            </w:r>
          </w:p>
        </w:tc>
      </w:tr>
      <w:tr w:rsidR="00173F4C" w:rsidRPr="00173F4C" w14:paraId="12DE875B" w14:textId="77777777" w:rsidTr="00C975F0">
        <w:trPr>
          <w:trHeight w:val="300"/>
        </w:trPr>
        <w:tc>
          <w:tcPr>
            <w:tcW w:w="1336" w:type="dxa"/>
            <w:tcBorders>
              <w:top w:val="nil"/>
              <w:left w:val="nil"/>
              <w:bottom w:val="nil"/>
              <w:right w:val="nil"/>
            </w:tcBorders>
            <w:shd w:val="clear" w:color="auto" w:fill="auto"/>
            <w:noWrap/>
            <w:vAlign w:val="bottom"/>
            <w:hideMark/>
          </w:tcPr>
          <w:p w14:paraId="794F72A1" w14:textId="77777777" w:rsidR="00173F4C" w:rsidRPr="00173F4C" w:rsidRDefault="00173F4C" w:rsidP="00173F4C">
            <w:pPr>
              <w:rPr>
                <w:rFonts w:eastAsia="Times New Roman"/>
                <w:color w:val="000000"/>
              </w:rPr>
            </w:pPr>
            <w:r w:rsidRPr="00173F4C">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77ED92A1"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01F2C56"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6F4D733"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9F0B863" w14:textId="77777777" w:rsidR="00173F4C" w:rsidRPr="00173F4C" w:rsidRDefault="00173F4C" w:rsidP="00173F4C">
            <w:pPr>
              <w:jc w:val="center"/>
              <w:rPr>
                <w:rFonts w:eastAsia="Times New Roman"/>
                <w:color w:val="C0504D"/>
              </w:rPr>
            </w:pPr>
          </w:p>
        </w:tc>
      </w:tr>
      <w:tr w:rsidR="00173F4C" w:rsidRPr="00173F4C" w14:paraId="28BB7AA4" w14:textId="77777777" w:rsidTr="00C975F0">
        <w:trPr>
          <w:trHeight w:val="300"/>
        </w:trPr>
        <w:tc>
          <w:tcPr>
            <w:tcW w:w="1336" w:type="dxa"/>
            <w:tcBorders>
              <w:top w:val="nil"/>
              <w:left w:val="nil"/>
              <w:bottom w:val="nil"/>
              <w:right w:val="nil"/>
            </w:tcBorders>
            <w:shd w:val="clear" w:color="auto" w:fill="auto"/>
            <w:noWrap/>
            <w:vAlign w:val="bottom"/>
            <w:hideMark/>
          </w:tcPr>
          <w:p w14:paraId="7DFB7C48" w14:textId="77777777" w:rsidR="00173F4C" w:rsidRPr="00173F4C" w:rsidRDefault="00173F4C" w:rsidP="00173F4C">
            <w:pPr>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33DBC846" w14:textId="77777777" w:rsidR="00173F4C" w:rsidRPr="00173F4C" w:rsidRDefault="00173F4C" w:rsidP="00173F4C">
            <w:pPr>
              <w:jc w:val="center"/>
              <w:rPr>
                <w:rFonts w:eastAsia="Times New Roman"/>
                <w:color w:val="C0504D"/>
              </w:rPr>
            </w:pPr>
            <w:r w:rsidRPr="00173F4C">
              <w:rPr>
                <w:rFonts w:eastAsia="Times New Roman"/>
              </w:rPr>
              <w:t>-107.266</w:t>
            </w:r>
          </w:p>
        </w:tc>
        <w:tc>
          <w:tcPr>
            <w:tcW w:w="1300" w:type="dxa"/>
            <w:tcBorders>
              <w:top w:val="nil"/>
              <w:left w:val="nil"/>
              <w:bottom w:val="nil"/>
              <w:right w:val="nil"/>
            </w:tcBorders>
            <w:shd w:val="clear" w:color="auto" w:fill="auto"/>
            <w:noWrap/>
            <w:vAlign w:val="bottom"/>
            <w:hideMark/>
          </w:tcPr>
          <w:p w14:paraId="119EF17C" w14:textId="77777777" w:rsidR="00173F4C" w:rsidRPr="00173F4C" w:rsidRDefault="00173F4C" w:rsidP="00173F4C">
            <w:pPr>
              <w:jc w:val="center"/>
              <w:rPr>
                <w:rFonts w:eastAsia="Times New Roman"/>
                <w:color w:val="C0504D"/>
              </w:rPr>
            </w:pPr>
            <w:r w:rsidRPr="00173F4C">
              <w:rPr>
                <w:rFonts w:eastAsia="Times New Roman"/>
              </w:rPr>
              <w:t>42.753</w:t>
            </w:r>
          </w:p>
        </w:tc>
        <w:tc>
          <w:tcPr>
            <w:tcW w:w="1300" w:type="dxa"/>
            <w:tcBorders>
              <w:top w:val="nil"/>
              <w:left w:val="nil"/>
              <w:bottom w:val="nil"/>
              <w:right w:val="nil"/>
            </w:tcBorders>
            <w:shd w:val="clear" w:color="auto" w:fill="auto"/>
            <w:noWrap/>
            <w:vAlign w:val="bottom"/>
            <w:hideMark/>
          </w:tcPr>
          <w:p w14:paraId="19A2E389" w14:textId="77777777" w:rsidR="00173F4C" w:rsidRPr="00173F4C" w:rsidRDefault="00173F4C" w:rsidP="00173F4C">
            <w:pPr>
              <w:jc w:val="center"/>
              <w:rPr>
                <w:rFonts w:eastAsia="Times New Roman"/>
                <w:color w:val="C0504D"/>
              </w:rPr>
            </w:pPr>
            <w:r w:rsidRPr="00173F4C">
              <w:rPr>
                <w:rFonts w:eastAsia="Times New Roman"/>
              </w:rPr>
              <w:t>-2.509</w:t>
            </w:r>
          </w:p>
        </w:tc>
        <w:tc>
          <w:tcPr>
            <w:tcW w:w="1300" w:type="dxa"/>
            <w:tcBorders>
              <w:top w:val="nil"/>
              <w:left w:val="nil"/>
              <w:bottom w:val="nil"/>
              <w:right w:val="nil"/>
            </w:tcBorders>
            <w:shd w:val="clear" w:color="auto" w:fill="auto"/>
            <w:noWrap/>
            <w:vAlign w:val="bottom"/>
            <w:hideMark/>
          </w:tcPr>
          <w:p w14:paraId="18FFCF2C" w14:textId="77777777" w:rsidR="00173F4C" w:rsidRPr="00173F4C" w:rsidRDefault="00173F4C" w:rsidP="00173F4C">
            <w:pPr>
              <w:jc w:val="center"/>
              <w:rPr>
                <w:rFonts w:eastAsia="Times New Roman"/>
                <w:color w:val="C0504D"/>
              </w:rPr>
            </w:pPr>
            <w:r w:rsidRPr="00173F4C">
              <w:rPr>
                <w:rFonts w:eastAsia="Times New Roman"/>
              </w:rPr>
              <w:t>0.023</w:t>
            </w:r>
          </w:p>
        </w:tc>
      </w:tr>
      <w:tr w:rsidR="00173F4C" w:rsidRPr="00173F4C" w14:paraId="215463C9" w14:textId="77777777" w:rsidTr="00C975F0">
        <w:trPr>
          <w:trHeight w:val="300"/>
        </w:trPr>
        <w:tc>
          <w:tcPr>
            <w:tcW w:w="1336" w:type="dxa"/>
            <w:tcBorders>
              <w:top w:val="nil"/>
              <w:left w:val="nil"/>
              <w:bottom w:val="nil"/>
              <w:right w:val="nil"/>
            </w:tcBorders>
            <w:shd w:val="clear" w:color="auto" w:fill="auto"/>
            <w:noWrap/>
            <w:vAlign w:val="bottom"/>
            <w:hideMark/>
          </w:tcPr>
          <w:p w14:paraId="3B5CAD23" w14:textId="77777777" w:rsidR="00173F4C" w:rsidRPr="00173F4C" w:rsidRDefault="00173F4C" w:rsidP="00173F4C">
            <w:pPr>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6D6ADD19" w14:textId="77777777" w:rsidR="00173F4C" w:rsidRPr="00173F4C" w:rsidRDefault="00173F4C" w:rsidP="00173F4C">
            <w:pPr>
              <w:jc w:val="center"/>
              <w:rPr>
                <w:rFonts w:eastAsia="Times New Roman"/>
                <w:color w:val="C0504D"/>
              </w:rPr>
            </w:pPr>
            <w:r w:rsidRPr="00173F4C">
              <w:rPr>
                <w:rFonts w:eastAsia="Times New Roman"/>
              </w:rPr>
              <w:t>7.250</w:t>
            </w:r>
          </w:p>
        </w:tc>
        <w:tc>
          <w:tcPr>
            <w:tcW w:w="1300" w:type="dxa"/>
            <w:tcBorders>
              <w:top w:val="nil"/>
              <w:left w:val="nil"/>
              <w:bottom w:val="nil"/>
              <w:right w:val="nil"/>
            </w:tcBorders>
            <w:shd w:val="clear" w:color="auto" w:fill="auto"/>
            <w:noWrap/>
            <w:vAlign w:val="bottom"/>
            <w:hideMark/>
          </w:tcPr>
          <w:p w14:paraId="37B0E991" w14:textId="77777777" w:rsidR="00173F4C" w:rsidRPr="00173F4C" w:rsidRDefault="00173F4C" w:rsidP="00173F4C">
            <w:pPr>
              <w:jc w:val="center"/>
              <w:rPr>
                <w:rFonts w:eastAsia="Times New Roman"/>
                <w:color w:val="C0504D"/>
              </w:rPr>
            </w:pPr>
            <w:r w:rsidRPr="00173F4C">
              <w:rPr>
                <w:rFonts w:eastAsia="Times New Roman"/>
              </w:rPr>
              <w:t>48.728</w:t>
            </w:r>
          </w:p>
        </w:tc>
        <w:tc>
          <w:tcPr>
            <w:tcW w:w="1300" w:type="dxa"/>
            <w:tcBorders>
              <w:top w:val="nil"/>
              <w:left w:val="nil"/>
              <w:bottom w:val="nil"/>
              <w:right w:val="nil"/>
            </w:tcBorders>
            <w:shd w:val="clear" w:color="auto" w:fill="auto"/>
            <w:noWrap/>
            <w:vAlign w:val="bottom"/>
            <w:hideMark/>
          </w:tcPr>
          <w:p w14:paraId="18FD1F4B" w14:textId="77777777" w:rsidR="00173F4C" w:rsidRPr="00173F4C" w:rsidRDefault="00173F4C" w:rsidP="00173F4C">
            <w:pPr>
              <w:jc w:val="center"/>
              <w:rPr>
                <w:rFonts w:eastAsia="Times New Roman"/>
                <w:color w:val="C0504D"/>
              </w:rPr>
            </w:pPr>
            <w:r w:rsidRPr="00173F4C">
              <w:rPr>
                <w:rFonts w:eastAsia="Times New Roman"/>
              </w:rPr>
              <w:t>0.149</w:t>
            </w:r>
          </w:p>
        </w:tc>
        <w:tc>
          <w:tcPr>
            <w:tcW w:w="1300" w:type="dxa"/>
            <w:tcBorders>
              <w:top w:val="nil"/>
              <w:left w:val="nil"/>
              <w:bottom w:val="nil"/>
              <w:right w:val="nil"/>
            </w:tcBorders>
            <w:shd w:val="clear" w:color="auto" w:fill="auto"/>
            <w:noWrap/>
            <w:vAlign w:val="bottom"/>
            <w:hideMark/>
          </w:tcPr>
          <w:p w14:paraId="41A63BE4" w14:textId="77777777" w:rsidR="00173F4C" w:rsidRPr="00173F4C" w:rsidRDefault="00173F4C" w:rsidP="00173F4C">
            <w:pPr>
              <w:jc w:val="center"/>
              <w:rPr>
                <w:rFonts w:eastAsia="Times New Roman"/>
                <w:color w:val="C0504D"/>
              </w:rPr>
            </w:pPr>
            <w:r w:rsidRPr="00173F4C">
              <w:rPr>
                <w:rFonts w:eastAsia="Times New Roman"/>
              </w:rPr>
              <w:t>0.883</w:t>
            </w:r>
          </w:p>
        </w:tc>
      </w:tr>
      <w:tr w:rsidR="00173F4C" w:rsidRPr="00173F4C" w14:paraId="79B52332" w14:textId="77777777" w:rsidTr="00C975F0">
        <w:trPr>
          <w:trHeight w:val="300"/>
        </w:trPr>
        <w:tc>
          <w:tcPr>
            <w:tcW w:w="1336" w:type="dxa"/>
            <w:tcBorders>
              <w:top w:val="nil"/>
              <w:left w:val="nil"/>
              <w:bottom w:val="nil"/>
              <w:right w:val="nil"/>
            </w:tcBorders>
            <w:shd w:val="clear" w:color="auto" w:fill="auto"/>
            <w:noWrap/>
            <w:vAlign w:val="bottom"/>
            <w:hideMark/>
          </w:tcPr>
          <w:p w14:paraId="3D84D436" w14:textId="77777777" w:rsidR="00173F4C" w:rsidRPr="00173F4C" w:rsidRDefault="00173F4C" w:rsidP="00173F4C">
            <w:pPr>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BCDEC51" w14:textId="77777777" w:rsidR="00173F4C" w:rsidRPr="00173F4C" w:rsidRDefault="00173F4C" w:rsidP="00173F4C">
            <w:pPr>
              <w:jc w:val="center"/>
              <w:rPr>
                <w:rFonts w:eastAsia="Times New Roman"/>
                <w:color w:val="C0504D"/>
              </w:rPr>
            </w:pPr>
            <w:r w:rsidRPr="00173F4C">
              <w:rPr>
                <w:rFonts w:eastAsia="Times New Roman"/>
              </w:rPr>
              <w:t>-36.598</w:t>
            </w:r>
          </w:p>
        </w:tc>
        <w:tc>
          <w:tcPr>
            <w:tcW w:w="1300" w:type="dxa"/>
            <w:tcBorders>
              <w:top w:val="nil"/>
              <w:left w:val="nil"/>
              <w:bottom w:val="nil"/>
              <w:right w:val="nil"/>
            </w:tcBorders>
            <w:shd w:val="clear" w:color="auto" w:fill="auto"/>
            <w:noWrap/>
            <w:vAlign w:val="bottom"/>
            <w:hideMark/>
          </w:tcPr>
          <w:p w14:paraId="15EFAAF5" w14:textId="77777777" w:rsidR="00173F4C" w:rsidRPr="00173F4C" w:rsidRDefault="00173F4C" w:rsidP="00173F4C">
            <w:pPr>
              <w:jc w:val="center"/>
              <w:rPr>
                <w:rFonts w:eastAsia="Times New Roman"/>
                <w:color w:val="C0504D"/>
              </w:rPr>
            </w:pPr>
            <w:r w:rsidRPr="00173F4C">
              <w:rPr>
                <w:rFonts w:eastAsia="Times New Roman"/>
              </w:rPr>
              <w:t>43.525</w:t>
            </w:r>
          </w:p>
        </w:tc>
        <w:tc>
          <w:tcPr>
            <w:tcW w:w="1300" w:type="dxa"/>
            <w:tcBorders>
              <w:top w:val="nil"/>
              <w:left w:val="nil"/>
              <w:bottom w:val="nil"/>
              <w:right w:val="nil"/>
            </w:tcBorders>
            <w:shd w:val="clear" w:color="auto" w:fill="auto"/>
            <w:noWrap/>
            <w:vAlign w:val="bottom"/>
            <w:hideMark/>
          </w:tcPr>
          <w:p w14:paraId="267E3014" w14:textId="77777777" w:rsidR="00173F4C" w:rsidRPr="00173F4C" w:rsidRDefault="00173F4C" w:rsidP="00173F4C">
            <w:pPr>
              <w:jc w:val="center"/>
              <w:rPr>
                <w:rFonts w:eastAsia="Times New Roman"/>
                <w:color w:val="C0504D"/>
              </w:rPr>
            </w:pPr>
            <w:r w:rsidRPr="00173F4C">
              <w:rPr>
                <w:rFonts w:eastAsia="Times New Roman"/>
              </w:rPr>
              <w:t>-0.841</w:t>
            </w:r>
          </w:p>
        </w:tc>
        <w:tc>
          <w:tcPr>
            <w:tcW w:w="1300" w:type="dxa"/>
            <w:tcBorders>
              <w:top w:val="nil"/>
              <w:left w:val="nil"/>
              <w:bottom w:val="nil"/>
              <w:right w:val="nil"/>
            </w:tcBorders>
            <w:shd w:val="clear" w:color="auto" w:fill="auto"/>
            <w:noWrap/>
            <w:vAlign w:val="bottom"/>
            <w:hideMark/>
          </w:tcPr>
          <w:p w14:paraId="52073626" w14:textId="77777777" w:rsidR="00173F4C" w:rsidRPr="00173F4C" w:rsidRDefault="00173F4C" w:rsidP="00173F4C">
            <w:pPr>
              <w:jc w:val="center"/>
              <w:rPr>
                <w:rFonts w:eastAsia="Times New Roman"/>
                <w:color w:val="C0504D"/>
              </w:rPr>
            </w:pPr>
            <w:r w:rsidRPr="00173F4C">
              <w:rPr>
                <w:rFonts w:eastAsia="Times New Roman"/>
              </w:rPr>
              <w:t>0.412</w:t>
            </w:r>
          </w:p>
        </w:tc>
      </w:tr>
      <w:tr w:rsidR="00173F4C" w:rsidRPr="00173F4C" w14:paraId="061A9C14" w14:textId="77777777" w:rsidTr="00C975F0">
        <w:trPr>
          <w:trHeight w:val="300"/>
        </w:trPr>
        <w:tc>
          <w:tcPr>
            <w:tcW w:w="1336" w:type="dxa"/>
            <w:tcBorders>
              <w:top w:val="nil"/>
              <w:left w:val="nil"/>
              <w:bottom w:val="nil"/>
              <w:right w:val="nil"/>
            </w:tcBorders>
            <w:shd w:val="clear" w:color="auto" w:fill="auto"/>
            <w:noWrap/>
            <w:vAlign w:val="bottom"/>
            <w:hideMark/>
          </w:tcPr>
          <w:p w14:paraId="35143BBC" w14:textId="77777777" w:rsidR="00173F4C" w:rsidRPr="00173F4C" w:rsidRDefault="00173F4C" w:rsidP="00173F4C">
            <w:pPr>
              <w:rPr>
                <w:rFonts w:eastAsia="Times New Roman"/>
                <w:color w:val="000000"/>
              </w:rPr>
            </w:pPr>
            <w:r w:rsidRPr="00173F4C">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64447DD3"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29C0263"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61457AC" w14:textId="77777777" w:rsidR="00173F4C" w:rsidRPr="00173F4C" w:rsidRDefault="00173F4C" w:rsidP="00173F4C">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57434CD" w14:textId="77777777" w:rsidR="00173F4C" w:rsidRPr="00173F4C" w:rsidRDefault="00173F4C" w:rsidP="00173F4C">
            <w:pPr>
              <w:jc w:val="center"/>
              <w:rPr>
                <w:rFonts w:eastAsia="Times New Roman"/>
                <w:color w:val="C0504D"/>
              </w:rPr>
            </w:pPr>
          </w:p>
        </w:tc>
      </w:tr>
      <w:tr w:rsidR="00173F4C" w:rsidRPr="00173F4C" w14:paraId="155A26D0" w14:textId="77777777" w:rsidTr="00C975F0">
        <w:trPr>
          <w:trHeight w:val="300"/>
        </w:trPr>
        <w:tc>
          <w:tcPr>
            <w:tcW w:w="1336" w:type="dxa"/>
            <w:tcBorders>
              <w:top w:val="nil"/>
              <w:left w:val="nil"/>
              <w:bottom w:val="nil"/>
              <w:right w:val="nil"/>
            </w:tcBorders>
            <w:shd w:val="clear" w:color="auto" w:fill="auto"/>
            <w:noWrap/>
            <w:vAlign w:val="bottom"/>
            <w:hideMark/>
          </w:tcPr>
          <w:p w14:paraId="45E26BA1" w14:textId="77777777" w:rsidR="00173F4C" w:rsidRPr="00173F4C" w:rsidRDefault="00173F4C" w:rsidP="00173F4C">
            <w:pPr>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1A47DA74" w14:textId="77777777" w:rsidR="00173F4C" w:rsidRPr="00173F4C" w:rsidRDefault="00173F4C" w:rsidP="00173F4C">
            <w:pPr>
              <w:jc w:val="center"/>
              <w:rPr>
                <w:rFonts w:eastAsia="Times New Roman"/>
                <w:color w:val="C0504D"/>
              </w:rPr>
            </w:pPr>
            <w:r w:rsidRPr="00173F4C">
              <w:rPr>
                <w:rFonts w:eastAsia="Times New Roman"/>
              </w:rPr>
              <w:t>-17.802</w:t>
            </w:r>
          </w:p>
        </w:tc>
        <w:tc>
          <w:tcPr>
            <w:tcW w:w="1300" w:type="dxa"/>
            <w:tcBorders>
              <w:top w:val="nil"/>
              <w:left w:val="nil"/>
              <w:bottom w:val="nil"/>
              <w:right w:val="nil"/>
            </w:tcBorders>
            <w:shd w:val="clear" w:color="auto" w:fill="auto"/>
            <w:noWrap/>
            <w:vAlign w:val="bottom"/>
            <w:hideMark/>
          </w:tcPr>
          <w:p w14:paraId="51945B3F" w14:textId="77777777" w:rsidR="00173F4C" w:rsidRPr="00173F4C" w:rsidRDefault="00173F4C" w:rsidP="00173F4C">
            <w:pPr>
              <w:jc w:val="center"/>
              <w:rPr>
                <w:rFonts w:eastAsia="Times New Roman"/>
                <w:color w:val="C0504D"/>
              </w:rPr>
            </w:pPr>
            <w:r w:rsidRPr="00173F4C">
              <w:rPr>
                <w:rFonts w:eastAsia="Times New Roman"/>
              </w:rPr>
              <w:t>23.229</w:t>
            </w:r>
          </w:p>
        </w:tc>
        <w:tc>
          <w:tcPr>
            <w:tcW w:w="1300" w:type="dxa"/>
            <w:tcBorders>
              <w:top w:val="nil"/>
              <w:left w:val="nil"/>
              <w:bottom w:val="nil"/>
              <w:right w:val="nil"/>
            </w:tcBorders>
            <w:shd w:val="clear" w:color="auto" w:fill="auto"/>
            <w:noWrap/>
            <w:vAlign w:val="bottom"/>
            <w:hideMark/>
          </w:tcPr>
          <w:p w14:paraId="437D6830" w14:textId="77777777" w:rsidR="00173F4C" w:rsidRPr="00173F4C" w:rsidRDefault="00173F4C" w:rsidP="00173F4C">
            <w:pPr>
              <w:jc w:val="center"/>
              <w:rPr>
                <w:rFonts w:eastAsia="Times New Roman"/>
                <w:color w:val="C0504D"/>
              </w:rPr>
            </w:pPr>
            <w:r w:rsidRPr="00173F4C">
              <w:rPr>
                <w:rFonts w:eastAsia="Times New Roman"/>
              </w:rPr>
              <w:t>-0.766</w:t>
            </w:r>
          </w:p>
        </w:tc>
        <w:tc>
          <w:tcPr>
            <w:tcW w:w="1300" w:type="dxa"/>
            <w:tcBorders>
              <w:top w:val="nil"/>
              <w:left w:val="nil"/>
              <w:bottom w:val="nil"/>
              <w:right w:val="nil"/>
            </w:tcBorders>
            <w:shd w:val="clear" w:color="auto" w:fill="auto"/>
            <w:noWrap/>
            <w:vAlign w:val="bottom"/>
            <w:hideMark/>
          </w:tcPr>
          <w:p w14:paraId="3D12CD48" w14:textId="77777777" w:rsidR="00173F4C" w:rsidRPr="00173F4C" w:rsidRDefault="00173F4C" w:rsidP="00173F4C">
            <w:pPr>
              <w:jc w:val="center"/>
              <w:rPr>
                <w:rFonts w:eastAsia="Times New Roman"/>
                <w:color w:val="C0504D"/>
              </w:rPr>
            </w:pPr>
            <w:r w:rsidRPr="00173F4C">
              <w:rPr>
                <w:rFonts w:eastAsia="Times New Roman"/>
              </w:rPr>
              <w:t>0.454</w:t>
            </w:r>
          </w:p>
        </w:tc>
      </w:tr>
      <w:tr w:rsidR="00173F4C" w:rsidRPr="00173F4C" w14:paraId="39486162" w14:textId="77777777" w:rsidTr="00C975F0">
        <w:trPr>
          <w:trHeight w:val="300"/>
        </w:trPr>
        <w:tc>
          <w:tcPr>
            <w:tcW w:w="1336" w:type="dxa"/>
            <w:tcBorders>
              <w:top w:val="nil"/>
              <w:left w:val="nil"/>
              <w:right w:val="nil"/>
            </w:tcBorders>
            <w:shd w:val="clear" w:color="auto" w:fill="auto"/>
            <w:noWrap/>
            <w:vAlign w:val="bottom"/>
            <w:hideMark/>
          </w:tcPr>
          <w:p w14:paraId="3E8FC35E" w14:textId="77777777" w:rsidR="00173F4C" w:rsidRPr="00173F4C" w:rsidRDefault="00173F4C" w:rsidP="00173F4C">
            <w:pPr>
              <w:jc w:val="center"/>
              <w:rPr>
                <w:rFonts w:eastAsia="Times New Roman"/>
                <w:color w:val="000000"/>
              </w:rPr>
            </w:pPr>
            <w:r w:rsidRPr="00173F4C">
              <w:rPr>
                <w:rFonts w:eastAsia="Times New Roman"/>
                <w:color w:val="000000"/>
              </w:rPr>
              <w:t>Associative</w:t>
            </w:r>
          </w:p>
        </w:tc>
        <w:tc>
          <w:tcPr>
            <w:tcW w:w="1300" w:type="dxa"/>
            <w:tcBorders>
              <w:top w:val="nil"/>
              <w:left w:val="nil"/>
              <w:right w:val="nil"/>
            </w:tcBorders>
            <w:shd w:val="clear" w:color="auto" w:fill="auto"/>
            <w:noWrap/>
            <w:vAlign w:val="bottom"/>
            <w:hideMark/>
          </w:tcPr>
          <w:p w14:paraId="2C46C3C4" w14:textId="77777777" w:rsidR="00173F4C" w:rsidRPr="00173F4C" w:rsidRDefault="00173F4C" w:rsidP="00173F4C">
            <w:pPr>
              <w:jc w:val="center"/>
              <w:rPr>
                <w:rFonts w:eastAsia="Times New Roman"/>
                <w:color w:val="C0504D"/>
              </w:rPr>
            </w:pPr>
            <w:r w:rsidRPr="00173F4C">
              <w:rPr>
                <w:rFonts w:eastAsia="Times New Roman"/>
              </w:rPr>
              <w:t>69.862</w:t>
            </w:r>
          </w:p>
        </w:tc>
        <w:tc>
          <w:tcPr>
            <w:tcW w:w="1300" w:type="dxa"/>
            <w:tcBorders>
              <w:top w:val="nil"/>
              <w:left w:val="nil"/>
              <w:right w:val="nil"/>
            </w:tcBorders>
            <w:shd w:val="clear" w:color="auto" w:fill="auto"/>
            <w:noWrap/>
            <w:vAlign w:val="bottom"/>
            <w:hideMark/>
          </w:tcPr>
          <w:p w14:paraId="31D10F25" w14:textId="77777777" w:rsidR="00173F4C" w:rsidRPr="00173F4C" w:rsidRDefault="00173F4C" w:rsidP="00173F4C">
            <w:pPr>
              <w:jc w:val="center"/>
              <w:rPr>
                <w:rFonts w:eastAsia="Times New Roman"/>
                <w:color w:val="C0504D"/>
              </w:rPr>
            </w:pPr>
            <w:r w:rsidRPr="00173F4C">
              <w:rPr>
                <w:rFonts w:eastAsia="Times New Roman"/>
              </w:rPr>
              <w:t>64.407</w:t>
            </w:r>
          </w:p>
        </w:tc>
        <w:tc>
          <w:tcPr>
            <w:tcW w:w="1300" w:type="dxa"/>
            <w:tcBorders>
              <w:top w:val="nil"/>
              <w:left w:val="nil"/>
              <w:right w:val="nil"/>
            </w:tcBorders>
            <w:shd w:val="clear" w:color="auto" w:fill="auto"/>
            <w:noWrap/>
            <w:vAlign w:val="bottom"/>
            <w:hideMark/>
          </w:tcPr>
          <w:p w14:paraId="3C3EC938" w14:textId="77777777" w:rsidR="00173F4C" w:rsidRPr="00173F4C" w:rsidRDefault="00173F4C" w:rsidP="00173F4C">
            <w:pPr>
              <w:jc w:val="center"/>
              <w:rPr>
                <w:rFonts w:eastAsia="Times New Roman"/>
                <w:color w:val="C0504D"/>
              </w:rPr>
            </w:pPr>
            <w:r w:rsidRPr="00173F4C">
              <w:rPr>
                <w:rFonts w:eastAsia="Times New Roman"/>
              </w:rPr>
              <w:t>1.085</w:t>
            </w:r>
          </w:p>
        </w:tc>
        <w:tc>
          <w:tcPr>
            <w:tcW w:w="1300" w:type="dxa"/>
            <w:tcBorders>
              <w:top w:val="nil"/>
              <w:left w:val="nil"/>
              <w:right w:val="nil"/>
            </w:tcBorders>
            <w:shd w:val="clear" w:color="auto" w:fill="auto"/>
            <w:noWrap/>
            <w:vAlign w:val="bottom"/>
            <w:hideMark/>
          </w:tcPr>
          <w:p w14:paraId="4FBA4DD2" w14:textId="77777777" w:rsidR="00173F4C" w:rsidRPr="00173F4C" w:rsidRDefault="00173F4C" w:rsidP="00173F4C">
            <w:pPr>
              <w:jc w:val="center"/>
              <w:rPr>
                <w:rFonts w:eastAsia="Times New Roman"/>
                <w:color w:val="C0504D"/>
              </w:rPr>
            </w:pPr>
            <w:r w:rsidRPr="00173F4C">
              <w:rPr>
                <w:rFonts w:eastAsia="Times New Roman"/>
              </w:rPr>
              <w:t>0.293</w:t>
            </w:r>
          </w:p>
        </w:tc>
      </w:tr>
      <w:tr w:rsidR="00173F4C" w:rsidRPr="00173F4C" w14:paraId="20251C58" w14:textId="77777777" w:rsidTr="00C975F0">
        <w:trPr>
          <w:trHeight w:val="300"/>
        </w:trPr>
        <w:tc>
          <w:tcPr>
            <w:tcW w:w="1336" w:type="dxa"/>
            <w:tcBorders>
              <w:top w:val="nil"/>
              <w:left w:val="nil"/>
              <w:bottom w:val="single" w:sz="4" w:space="0" w:color="auto"/>
              <w:right w:val="nil"/>
            </w:tcBorders>
            <w:shd w:val="clear" w:color="auto" w:fill="auto"/>
            <w:noWrap/>
            <w:vAlign w:val="bottom"/>
            <w:hideMark/>
          </w:tcPr>
          <w:p w14:paraId="28CCBC41" w14:textId="77777777" w:rsidR="00173F4C" w:rsidRPr="00173F4C" w:rsidRDefault="00173F4C" w:rsidP="00173F4C">
            <w:pPr>
              <w:jc w:val="center"/>
              <w:rPr>
                <w:rFonts w:eastAsia="Times New Roman"/>
                <w:color w:val="000000"/>
              </w:rPr>
            </w:pPr>
            <w:r w:rsidRPr="00173F4C">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515EC04F" w14:textId="77777777" w:rsidR="00173F4C" w:rsidRPr="00173F4C" w:rsidRDefault="00173F4C" w:rsidP="00173F4C">
            <w:pPr>
              <w:jc w:val="center"/>
              <w:rPr>
                <w:rFonts w:eastAsia="Times New Roman"/>
                <w:color w:val="C0504D"/>
              </w:rPr>
            </w:pPr>
            <w:r w:rsidRPr="00173F4C">
              <w:rPr>
                <w:rFonts w:eastAsia="Times New Roman"/>
              </w:rPr>
              <w:t>58.977</w:t>
            </w:r>
          </w:p>
        </w:tc>
        <w:tc>
          <w:tcPr>
            <w:tcW w:w="1300" w:type="dxa"/>
            <w:tcBorders>
              <w:top w:val="nil"/>
              <w:left w:val="nil"/>
              <w:bottom w:val="single" w:sz="4" w:space="0" w:color="auto"/>
              <w:right w:val="nil"/>
            </w:tcBorders>
            <w:shd w:val="clear" w:color="auto" w:fill="auto"/>
            <w:noWrap/>
            <w:vAlign w:val="bottom"/>
            <w:hideMark/>
          </w:tcPr>
          <w:p w14:paraId="3B048778" w14:textId="77777777" w:rsidR="00173F4C" w:rsidRPr="00173F4C" w:rsidRDefault="00173F4C" w:rsidP="00173F4C">
            <w:pPr>
              <w:jc w:val="center"/>
              <w:rPr>
                <w:rFonts w:eastAsia="Times New Roman"/>
                <w:color w:val="C0504D"/>
              </w:rPr>
            </w:pPr>
            <w:r w:rsidRPr="00173F4C">
              <w:rPr>
                <w:rFonts w:eastAsia="Times New Roman"/>
              </w:rPr>
              <w:t>42.259</w:t>
            </w:r>
          </w:p>
        </w:tc>
        <w:tc>
          <w:tcPr>
            <w:tcW w:w="1300" w:type="dxa"/>
            <w:tcBorders>
              <w:top w:val="nil"/>
              <w:left w:val="nil"/>
              <w:bottom w:val="single" w:sz="4" w:space="0" w:color="auto"/>
              <w:right w:val="nil"/>
            </w:tcBorders>
            <w:shd w:val="clear" w:color="auto" w:fill="auto"/>
            <w:noWrap/>
            <w:vAlign w:val="bottom"/>
            <w:hideMark/>
          </w:tcPr>
          <w:p w14:paraId="37CDC83B" w14:textId="77777777" w:rsidR="00173F4C" w:rsidRPr="00173F4C" w:rsidRDefault="00173F4C" w:rsidP="00173F4C">
            <w:pPr>
              <w:jc w:val="center"/>
              <w:rPr>
                <w:rFonts w:eastAsia="Times New Roman"/>
                <w:color w:val="C0504D"/>
              </w:rPr>
            </w:pPr>
            <w:r w:rsidRPr="00173F4C">
              <w:rPr>
                <w:rFonts w:eastAsia="Times New Roman"/>
              </w:rPr>
              <w:t>1.396</w:t>
            </w:r>
          </w:p>
        </w:tc>
        <w:tc>
          <w:tcPr>
            <w:tcW w:w="1300" w:type="dxa"/>
            <w:tcBorders>
              <w:top w:val="nil"/>
              <w:left w:val="nil"/>
              <w:bottom w:val="single" w:sz="4" w:space="0" w:color="auto"/>
              <w:right w:val="nil"/>
            </w:tcBorders>
            <w:shd w:val="clear" w:color="auto" w:fill="auto"/>
            <w:noWrap/>
            <w:vAlign w:val="bottom"/>
            <w:hideMark/>
          </w:tcPr>
          <w:p w14:paraId="6C875DC4" w14:textId="77777777" w:rsidR="00173F4C" w:rsidRPr="00173F4C" w:rsidRDefault="00173F4C" w:rsidP="00173F4C">
            <w:pPr>
              <w:jc w:val="center"/>
              <w:rPr>
                <w:rFonts w:eastAsia="Times New Roman"/>
                <w:color w:val="C0504D"/>
              </w:rPr>
            </w:pPr>
            <w:r w:rsidRPr="00173F4C">
              <w:rPr>
                <w:rFonts w:eastAsia="Times New Roman"/>
              </w:rPr>
              <w:t>0.181</w:t>
            </w:r>
          </w:p>
        </w:tc>
      </w:tr>
    </w:tbl>
    <w:p w14:paraId="4ABD2446" w14:textId="77777777" w:rsidR="00173F4C" w:rsidRPr="00173F4C" w:rsidRDefault="00173F4C" w:rsidP="00173F4C">
      <w:r w:rsidRPr="00173F4C">
        <w:rPr>
          <w:i/>
        </w:rPr>
        <w:t>Note</w:t>
      </w:r>
      <w:r w:rsidRPr="00173F4C">
        <w:t xml:space="preserve">. DF = 17 for all t-tests. </w:t>
      </w:r>
    </w:p>
    <w:p w14:paraId="753E1BE2" w14:textId="678981B1" w:rsidR="00F63896" w:rsidRDefault="00F63896">
      <w:pPr>
        <w:widowControl/>
        <w:suppressAutoHyphens w:val="0"/>
      </w:pPr>
      <w:r>
        <w:br w:type="page"/>
      </w:r>
    </w:p>
    <w:p w14:paraId="21415C89" w14:textId="77777777" w:rsidR="00173F4C" w:rsidRDefault="00173F4C" w:rsidP="001F1D15">
      <w:pPr>
        <w:overflowPunct w:val="0"/>
        <w:spacing w:line="480" w:lineRule="auto"/>
      </w:pPr>
    </w:p>
    <w:p w14:paraId="50E33234" w14:textId="069FD5C3" w:rsidR="001F1D15" w:rsidRPr="001F1D15" w:rsidRDefault="001F1D15" w:rsidP="001F1D15">
      <w:pPr>
        <w:rPr>
          <w:i/>
        </w:rPr>
      </w:pPr>
      <w:r w:rsidRPr="009E25C3">
        <w:t xml:space="preserve">Table </w:t>
      </w:r>
      <w:r w:rsidR="0082609A" w:rsidRPr="0082609A">
        <w:rPr>
          <w:color w:val="C0504D" w:themeColor="accent2"/>
        </w:rPr>
        <w:t>A3</w:t>
      </w:r>
      <w:r w:rsidRPr="009E25C3">
        <w:t xml:space="preserve">. </w:t>
      </w:r>
      <w:r>
        <w:t xml:space="preserve"> </w:t>
      </w:r>
      <w:r>
        <w:rPr>
          <w:i/>
        </w:rPr>
        <w:t xml:space="preserve">Descriptive Statistics for </w:t>
      </w:r>
      <w:r w:rsidR="00827768">
        <w:rPr>
          <w:i/>
        </w:rPr>
        <w:t>Task Performance</w:t>
      </w:r>
    </w:p>
    <w:tbl>
      <w:tblPr>
        <w:tblW w:w="5120" w:type="dxa"/>
        <w:tblInd w:w="93" w:type="dxa"/>
        <w:tblLook w:val="04A0" w:firstRow="1" w:lastRow="0" w:firstColumn="1" w:lastColumn="0" w:noHBand="0" w:noVBand="1"/>
      </w:tblPr>
      <w:tblGrid>
        <w:gridCol w:w="2520"/>
        <w:gridCol w:w="1300"/>
        <w:gridCol w:w="1300"/>
      </w:tblGrid>
      <w:tr w:rsidR="001F1D15" w:rsidRPr="009E25C3" w14:paraId="402E552E" w14:textId="77777777" w:rsidTr="001F1D15">
        <w:trPr>
          <w:trHeight w:val="300"/>
        </w:trPr>
        <w:tc>
          <w:tcPr>
            <w:tcW w:w="2520" w:type="dxa"/>
            <w:tcBorders>
              <w:top w:val="single" w:sz="4" w:space="0" w:color="auto"/>
              <w:left w:val="nil"/>
              <w:bottom w:val="single" w:sz="4" w:space="0" w:color="auto"/>
              <w:right w:val="nil"/>
            </w:tcBorders>
            <w:shd w:val="clear" w:color="auto" w:fill="auto"/>
            <w:noWrap/>
            <w:vAlign w:val="bottom"/>
            <w:hideMark/>
          </w:tcPr>
          <w:p w14:paraId="3709D792" w14:textId="77777777" w:rsidR="001F1D15" w:rsidRPr="009E25C3" w:rsidRDefault="001F1D15" w:rsidP="001F1D15">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hideMark/>
          </w:tcPr>
          <w:p w14:paraId="0F9FDE59" w14:textId="77777777" w:rsidR="001F1D15" w:rsidRPr="009E25C3" w:rsidRDefault="001F1D15" w:rsidP="001F1D15">
            <w:pPr>
              <w:jc w:val="center"/>
              <w:rPr>
                <w:rFonts w:eastAsia="Times New Roman"/>
                <w:i/>
                <w:iCs/>
                <w:color w:val="000000"/>
              </w:rPr>
            </w:pPr>
            <w:r w:rsidRPr="009E25C3">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hideMark/>
          </w:tcPr>
          <w:p w14:paraId="0321BBCD" w14:textId="77777777" w:rsidR="001F1D15" w:rsidRPr="009E25C3" w:rsidRDefault="001F1D15" w:rsidP="001F1D15">
            <w:pPr>
              <w:jc w:val="center"/>
              <w:rPr>
                <w:rFonts w:eastAsia="Times New Roman"/>
                <w:color w:val="000000"/>
              </w:rPr>
            </w:pPr>
            <w:r w:rsidRPr="009E25C3">
              <w:rPr>
                <w:rFonts w:eastAsia="Times New Roman"/>
                <w:color w:val="000000"/>
              </w:rPr>
              <w:t>SD</w:t>
            </w:r>
          </w:p>
        </w:tc>
      </w:tr>
      <w:tr w:rsidR="001F1D15" w:rsidRPr="009E25C3" w14:paraId="0CB4891C" w14:textId="77777777" w:rsidTr="001F1D15">
        <w:trPr>
          <w:trHeight w:val="300"/>
        </w:trPr>
        <w:tc>
          <w:tcPr>
            <w:tcW w:w="2520" w:type="dxa"/>
            <w:tcBorders>
              <w:top w:val="single" w:sz="4" w:space="0" w:color="auto"/>
              <w:left w:val="nil"/>
              <w:bottom w:val="nil"/>
              <w:right w:val="nil"/>
            </w:tcBorders>
            <w:shd w:val="clear" w:color="auto" w:fill="auto"/>
            <w:noWrap/>
            <w:vAlign w:val="bottom"/>
            <w:hideMark/>
          </w:tcPr>
          <w:p w14:paraId="4C8697E9" w14:textId="77777777" w:rsidR="001F1D15" w:rsidRPr="009E25C3" w:rsidRDefault="001F1D15" w:rsidP="001F1D15">
            <w:pPr>
              <w:rPr>
                <w:rFonts w:eastAsia="Times New Roman"/>
                <w:b/>
                <w:bCs/>
                <w:color w:val="000000"/>
              </w:rPr>
            </w:pPr>
            <w:r w:rsidRPr="009E25C3">
              <w:rPr>
                <w:rFonts w:eastAsia="Times New Roman"/>
                <w:b/>
                <w:bCs/>
                <w:color w:val="000000"/>
              </w:rPr>
              <w:t>Letter Search</w:t>
            </w:r>
          </w:p>
        </w:tc>
        <w:tc>
          <w:tcPr>
            <w:tcW w:w="1300" w:type="dxa"/>
            <w:tcBorders>
              <w:top w:val="single" w:sz="4" w:space="0" w:color="auto"/>
              <w:left w:val="nil"/>
              <w:bottom w:val="nil"/>
              <w:right w:val="nil"/>
            </w:tcBorders>
            <w:shd w:val="clear" w:color="auto" w:fill="auto"/>
            <w:noWrap/>
            <w:vAlign w:val="bottom"/>
            <w:hideMark/>
          </w:tcPr>
          <w:p w14:paraId="627E9A16" w14:textId="77777777" w:rsidR="001F1D15" w:rsidRPr="009E25C3" w:rsidRDefault="001F1D15" w:rsidP="001F1D15">
            <w:pPr>
              <w:rPr>
                <w:rFonts w:eastAsia="Times New Roman"/>
                <w:color w:val="000000"/>
              </w:rPr>
            </w:pPr>
          </w:p>
        </w:tc>
        <w:tc>
          <w:tcPr>
            <w:tcW w:w="1300" w:type="dxa"/>
            <w:tcBorders>
              <w:top w:val="single" w:sz="4" w:space="0" w:color="auto"/>
              <w:left w:val="nil"/>
              <w:bottom w:val="nil"/>
              <w:right w:val="nil"/>
            </w:tcBorders>
            <w:shd w:val="clear" w:color="auto" w:fill="auto"/>
            <w:noWrap/>
            <w:vAlign w:val="bottom"/>
            <w:hideMark/>
          </w:tcPr>
          <w:p w14:paraId="2DEA3308" w14:textId="77777777" w:rsidR="001F1D15" w:rsidRPr="009E25C3" w:rsidRDefault="001F1D15" w:rsidP="001F1D15">
            <w:pPr>
              <w:rPr>
                <w:rFonts w:eastAsia="Times New Roman"/>
                <w:color w:val="000000"/>
              </w:rPr>
            </w:pPr>
          </w:p>
        </w:tc>
      </w:tr>
      <w:tr w:rsidR="001F1D15" w:rsidRPr="009E25C3" w14:paraId="395B5062" w14:textId="77777777" w:rsidTr="001F1D15">
        <w:trPr>
          <w:trHeight w:val="300"/>
        </w:trPr>
        <w:tc>
          <w:tcPr>
            <w:tcW w:w="2520" w:type="dxa"/>
            <w:tcBorders>
              <w:top w:val="nil"/>
              <w:left w:val="nil"/>
              <w:bottom w:val="nil"/>
              <w:right w:val="nil"/>
            </w:tcBorders>
            <w:shd w:val="clear" w:color="auto" w:fill="auto"/>
            <w:noWrap/>
            <w:vAlign w:val="bottom"/>
            <w:hideMark/>
          </w:tcPr>
          <w:p w14:paraId="04FCAA6D" w14:textId="77777777" w:rsidR="001F1D15" w:rsidRPr="009E25C3" w:rsidRDefault="001F1D15" w:rsidP="001F1D15">
            <w:pPr>
              <w:jc w:val="right"/>
              <w:rPr>
                <w:rFonts w:eastAsia="Times New Roman"/>
                <w:color w:val="000000"/>
              </w:rPr>
            </w:pPr>
            <w:r w:rsidRPr="009E25C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C22D45D" w14:textId="77777777" w:rsidR="001F1D15" w:rsidRPr="009E25C3" w:rsidRDefault="001F1D15" w:rsidP="001F1D15">
            <w:pPr>
              <w:jc w:val="center"/>
              <w:rPr>
                <w:rFonts w:eastAsia="Times New Roman"/>
                <w:color w:val="000000"/>
              </w:rPr>
            </w:pPr>
            <w:r w:rsidRPr="009E25C3">
              <w:rPr>
                <w:rFonts w:eastAsia="Times New Roman"/>
                <w:color w:val="000000"/>
              </w:rPr>
              <w:t>0.95</w:t>
            </w:r>
          </w:p>
        </w:tc>
        <w:tc>
          <w:tcPr>
            <w:tcW w:w="1300" w:type="dxa"/>
            <w:tcBorders>
              <w:top w:val="nil"/>
              <w:left w:val="nil"/>
              <w:bottom w:val="nil"/>
              <w:right w:val="nil"/>
            </w:tcBorders>
            <w:shd w:val="clear" w:color="auto" w:fill="auto"/>
            <w:noWrap/>
            <w:vAlign w:val="bottom"/>
            <w:hideMark/>
          </w:tcPr>
          <w:p w14:paraId="0F39D98B" w14:textId="77777777" w:rsidR="001F1D15" w:rsidRPr="009E25C3" w:rsidRDefault="001F1D15" w:rsidP="001F1D15">
            <w:pPr>
              <w:jc w:val="center"/>
              <w:rPr>
                <w:rFonts w:eastAsia="Times New Roman"/>
                <w:color w:val="000000"/>
              </w:rPr>
            </w:pPr>
            <w:r w:rsidRPr="009E25C3">
              <w:rPr>
                <w:rFonts w:eastAsia="Times New Roman"/>
                <w:color w:val="000000"/>
              </w:rPr>
              <w:t>0.02</w:t>
            </w:r>
          </w:p>
        </w:tc>
      </w:tr>
      <w:tr w:rsidR="001F1D15" w:rsidRPr="009E25C3" w14:paraId="5068EEDD" w14:textId="77777777" w:rsidTr="001F1D15">
        <w:trPr>
          <w:trHeight w:val="300"/>
        </w:trPr>
        <w:tc>
          <w:tcPr>
            <w:tcW w:w="2520" w:type="dxa"/>
            <w:tcBorders>
              <w:top w:val="nil"/>
              <w:left w:val="nil"/>
              <w:bottom w:val="nil"/>
              <w:right w:val="nil"/>
            </w:tcBorders>
            <w:shd w:val="clear" w:color="auto" w:fill="auto"/>
            <w:noWrap/>
            <w:vAlign w:val="bottom"/>
            <w:hideMark/>
          </w:tcPr>
          <w:p w14:paraId="7F27A3DA" w14:textId="77777777" w:rsidR="001F1D15" w:rsidRPr="009E25C3" w:rsidRDefault="001F1D15" w:rsidP="001F1D15">
            <w:pPr>
              <w:jc w:val="right"/>
              <w:rPr>
                <w:rFonts w:eastAsia="Times New Roman"/>
                <w:color w:val="000000"/>
              </w:rPr>
            </w:pPr>
            <w:r w:rsidRPr="009E25C3">
              <w:rPr>
                <w:rFonts w:eastAsia="Times New Roman"/>
                <w:color w:val="000000"/>
              </w:rPr>
              <w:t>Unrelated Words</w:t>
            </w:r>
          </w:p>
        </w:tc>
        <w:tc>
          <w:tcPr>
            <w:tcW w:w="1300" w:type="dxa"/>
            <w:tcBorders>
              <w:top w:val="nil"/>
              <w:left w:val="nil"/>
              <w:bottom w:val="nil"/>
              <w:right w:val="nil"/>
            </w:tcBorders>
            <w:shd w:val="clear" w:color="auto" w:fill="auto"/>
            <w:noWrap/>
            <w:vAlign w:val="bottom"/>
            <w:hideMark/>
          </w:tcPr>
          <w:p w14:paraId="2EC5E3BF" w14:textId="77777777" w:rsidR="001F1D15" w:rsidRPr="009E25C3" w:rsidRDefault="001F1D15" w:rsidP="001F1D15">
            <w:pPr>
              <w:jc w:val="center"/>
              <w:rPr>
                <w:rFonts w:eastAsia="Times New Roman"/>
                <w:color w:val="000000"/>
              </w:rPr>
            </w:pPr>
            <w:r w:rsidRPr="009E25C3">
              <w:rPr>
                <w:rFonts w:eastAsia="Times New Roman"/>
                <w:color w:val="000000"/>
              </w:rPr>
              <w:t>0.97</w:t>
            </w:r>
          </w:p>
        </w:tc>
        <w:tc>
          <w:tcPr>
            <w:tcW w:w="1300" w:type="dxa"/>
            <w:tcBorders>
              <w:top w:val="nil"/>
              <w:left w:val="nil"/>
              <w:bottom w:val="nil"/>
              <w:right w:val="nil"/>
            </w:tcBorders>
            <w:shd w:val="clear" w:color="auto" w:fill="auto"/>
            <w:noWrap/>
            <w:vAlign w:val="bottom"/>
            <w:hideMark/>
          </w:tcPr>
          <w:p w14:paraId="78BEF278" w14:textId="77777777" w:rsidR="001F1D15" w:rsidRPr="009E25C3" w:rsidRDefault="001F1D15" w:rsidP="001F1D15">
            <w:pPr>
              <w:jc w:val="center"/>
              <w:rPr>
                <w:rFonts w:eastAsia="Times New Roman"/>
                <w:color w:val="000000"/>
              </w:rPr>
            </w:pPr>
            <w:r w:rsidRPr="009E25C3">
              <w:rPr>
                <w:rFonts w:eastAsia="Times New Roman"/>
                <w:color w:val="000000"/>
              </w:rPr>
              <w:t>0.02</w:t>
            </w:r>
          </w:p>
        </w:tc>
      </w:tr>
      <w:tr w:rsidR="001F1D15" w:rsidRPr="009E25C3" w14:paraId="5BF2C9F7" w14:textId="77777777" w:rsidTr="001F1D15">
        <w:trPr>
          <w:trHeight w:val="300"/>
        </w:trPr>
        <w:tc>
          <w:tcPr>
            <w:tcW w:w="2520" w:type="dxa"/>
            <w:tcBorders>
              <w:top w:val="nil"/>
              <w:left w:val="nil"/>
              <w:bottom w:val="nil"/>
              <w:right w:val="nil"/>
            </w:tcBorders>
            <w:shd w:val="clear" w:color="auto" w:fill="auto"/>
            <w:noWrap/>
            <w:vAlign w:val="bottom"/>
            <w:hideMark/>
          </w:tcPr>
          <w:p w14:paraId="64A06522" w14:textId="77777777" w:rsidR="001F1D15" w:rsidRPr="009E25C3" w:rsidRDefault="001F1D15" w:rsidP="001F1D15">
            <w:pPr>
              <w:jc w:val="right"/>
              <w:rPr>
                <w:rFonts w:eastAsia="Times New Roman"/>
                <w:color w:val="000000"/>
              </w:rPr>
            </w:pPr>
            <w:r w:rsidRPr="009E25C3">
              <w:rPr>
                <w:rFonts w:eastAsia="Times New Roman"/>
                <w:color w:val="000000"/>
              </w:rPr>
              <w:t>Associated Words</w:t>
            </w:r>
          </w:p>
        </w:tc>
        <w:tc>
          <w:tcPr>
            <w:tcW w:w="1300" w:type="dxa"/>
            <w:tcBorders>
              <w:top w:val="nil"/>
              <w:left w:val="nil"/>
              <w:bottom w:val="nil"/>
              <w:right w:val="nil"/>
            </w:tcBorders>
            <w:shd w:val="clear" w:color="auto" w:fill="auto"/>
            <w:noWrap/>
            <w:vAlign w:val="bottom"/>
            <w:hideMark/>
          </w:tcPr>
          <w:p w14:paraId="7854A2D0" w14:textId="77777777" w:rsidR="001F1D15" w:rsidRPr="009E25C3" w:rsidRDefault="001F1D15" w:rsidP="001F1D15">
            <w:pPr>
              <w:jc w:val="center"/>
              <w:rPr>
                <w:rFonts w:eastAsia="Times New Roman"/>
                <w:color w:val="000000"/>
              </w:rPr>
            </w:pPr>
            <w:r w:rsidRPr="009E25C3">
              <w:rPr>
                <w:rFonts w:eastAsia="Times New Roman"/>
                <w:color w:val="000000"/>
              </w:rPr>
              <w:t>0.97</w:t>
            </w:r>
          </w:p>
        </w:tc>
        <w:tc>
          <w:tcPr>
            <w:tcW w:w="1300" w:type="dxa"/>
            <w:tcBorders>
              <w:top w:val="nil"/>
              <w:left w:val="nil"/>
              <w:bottom w:val="nil"/>
              <w:right w:val="nil"/>
            </w:tcBorders>
            <w:shd w:val="clear" w:color="auto" w:fill="auto"/>
            <w:noWrap/>
            <w:vAlign w:val="bottom"/>
            <w:hideMark/>
          </w:tcPr>
          <w:p w14:paraId="61F7011E" w14:textId="77777777" w:rsidR="001F1D15" w:rsidRPr="009E25C3" w:rsidRDefault="001F1D15" w:rsidP="001F1D15">
            <w:pPr>
              <w:jc w:val="center"/>
              <w:rPr>
                <w:rFonts w:eastAsia="Times New Roman"/>
                <w:color w:val="000000"/>
              </w:rPr>
            </w:pPr>
            <w:r w:rsidRPr="009E25C3">
              <w:rPr>
                <w:rFonts w:eastAsia="Times New Roman"/>
                <w:color w:val="000000"/>
              </w:rPr>
              <w:t>0.03</w:t>
            </w:r>
          </w:p>
        </w:tc>
      </w:tr>
      <w:tr w:rsidR="001F1D15" w:rsidRPr="009E25C3" w14:paraId="245CDEA1" w14:textId="77777777" w:rsidTr="001F1D15">
        <w:trPr>
          <w:trHeight w:val="300"/>
        </w:trPr>
        <w:tc>
          <w:tcPr>
            <w:tcW w:w="2520" w:type="dxa"/>
            <w:tcBorders>
              <w:top w:val="nil"/>
              <w:left w:val="nil"/>
              <w:bottom w:val="nil"/>
              <w:right w:val="nil"/>
            </w:tcBorders>
            <w:shd w:val="clear" w:color="auto" w:fill="auto"/>
            <w:noWrap/>
            <w:vAlign w:val="bottom"/>
            <w:hideMark/>
          </w:tcPr>
          <w:p w14:paraId="0C3B026B" w14:textId="77777777" w:rsidR="001F1D15" w:rsidRPr="009E25C3" w:rsidRDefault="001F1D15" w:rsidP="001F1D15">
            <w:pPr>
              <w:jc w:val="right"/>
              <w:rPr>
                <w:rFonts w:eastAsia="Times New Roman"/>
                <w:color w:val="000000"/>
              </w:rPr>
            </w:pPr>
            <w:r w:rsidRPr="009E25C3">
              <w:rPr>
                <w:rFonts w:eastAsia="Times New Roman"/>
                <w:color w:val="000000"/>
              </w:rPr>
              <w:t>Semantic Words</w:t>
            </w:r>
          </w:p>
        </w:tc>
        <w:tc>
          <w:tcPr>
            <w:tcW w:w="1300" w:type="dxa"/>
            <w:tcBorders>
              <w:top w:val="nil"/>
              <w:left w:val="nil"/>
              <w:bottom w:val="nil"/>
              <w:right w:val="nil"/>
            </w:tcBorders>
            <w:shd w:val="clear" w:color="auto" w:fill="auto"/>
            <w:noWrap/>
            <w:vAlign w:val="bottom"/>
            <w:hideMark/>
          </w:tcPr>
          <w:p w14:paraId="4ED875BF" w14:textId="77777777" w:rsidR="001F1D15" w:rsidRPr="009E25C3" w:rsidRDefault="001F1D15" w:rsidP="001F1D15">
            <w:pPr>
              <w:jc w:val="center"/>
              <w:rPr>
                <w:rFonts w:eastAsia="Times New Roman"/>
                <w:color w:val="000000"/>
              </w:rPr>
            </w:pPr>
            <w:r w:rsidRPr="009E25C3">
              <w:rPr>
                <w:rFonts w:eastAsia="Times New Roman"/>
                <w:color w:val="000000"/>
              </w:rPr>
              <w:t>0.98</w:t>
            </w:r>
          </w:p>
        </w:tc>
        <w:tc>
          <w:tcPr>
            <w:tcW w:w="1300" w:type="dxa"/>
            <w:tcBorders>
              <w:top w:val="nil"/>
              <w:left w:val="nil"/>
              <w:bottom w:val="nil"/>
              <w:right w:val="nil"/>
            </w:tcBorders>
            <w:shd w:val="clear" w:color="auto" w:fill="auto"/>
            <w:noWrap/>
            <w:vAlign w:val="bottom"/>
            <w:hideMark/>
          </w:tcPr>
          <w:p w14:paraId="612A0709" w14:textId="77777777" w:rsidR="001F1D15" w:rsidRPr="009E25C3" w:rsidRDefault="001F1D15" w:rsidP="001F1D15">
            <w:pPr>
              <w:jc w:val="center"/>
              <w:rPr>
                <w:rFonts w:eastAsia="Times New Roman"/>
                <w:color w:val="000000"/>
              </w:rPr>
            </w:pPr>
            <w:r w:rsidRPr="009E25C3">
              <w:rPr>
                <w:rFonts w:eastAsia="Times New Roman"/>
                <w:color w:val="000000"/>
              </w:rPr>
              <w:t>0.02</w:t>
            </w:r>
          </w:p>
        </w:tc>
      </w:tr>
      <w:tr w:rsidR="001F1D15" w:rsidRPr="009E25C3" w14:paraId="4EB5E5B3" w14:textId="77777777" w:rsidTr="001F1D15">
        <w:trPr>
          <w:trHeight w:val="300"/>
        </w:trPr>
        <w:tc>
          <w:tcPr>
            <w:tcW w:w="2520" w:type="dxa"/>
            <w:tcBorders>
              <w:top w:val="nil"/>
              <w:left w:val="nil"/>
              <w:bottom w:val="nil"/>
              <w:right w:val="nil"/>
            </w:tcBorders>
            <w:shd w:val="clear" w:color="auto" w:fill="auto"/>
            <w:noWrap/>
            <w:vAlign w:val="bottom"/>
            <w:hideMark/>
          </w:tcPr>
          <w:p w14:paraId="19D591B8" w14:textId="77777777" w:rsidR="001F1D15" w:rsidRPr="009E25C3" w:rsidRDefault="001F1D15" w:rsidP="001F1D15">
            <w:pPr>
              <w:rPr>
                <w:rFonts w:eastAsia="Times New Roman"/>
                <w:b/>
                <w:bCs/>
                <w:color w:val="000000"/>
              </w:rPr>
            </w:pPr>
            <w:r w:rsidRPr="009E25C3">
              <w:rPr>
                <w:rFonts w:eastAsia="Times New Roman"/>
                <w:b/>
                <w:bCs/>
                <w:color w:val="000000"/>
              </w:rPr>
              <w:t>Lexical Decision task</w:t>
            </w:r>
          </w:p>
        </w:tc>
        <w:tc>
          <w:tcPr>
            <w:tcW w:w="1300" w:type="dxa"/>
            <w:tcBorders>
              <w:top w:val="nil"/>
              <w:left w:val="nil"/>
              <w:bottom w:val="nil"/>
              <w:right w:val="nil"/>
            </w:tcBorders>
            <w:shd w:val="clear" w:color="auto" w:fill="auto"/>
            <w:noWrap/>
            <w:vAlign w:val="bottom"/>
            <w:hideMark/>
          </w:tcPr>
          <w:p w14:paraId="31440168" w14:textId="77777777" w:rsidR="001F1D15" w:rsidRPr="009E25C3" w:rsidRDefault="001F1D15"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8F6CA26" w14:textId="77777777" w:rsidR="001F1D15" w:rsidRPr="009E25C3" w:rsidRDefault="001F1D15" w:rsidP="001F1D15">
            <w:pPr>
              <w:jc w:val="center"/>
              <w:rPr>
                <w:rFonts w:eastAsia="Times New Roman"/>
                <w:color w:val="000000"/>
              </w:rPr>
            </w:pPr>
          </w:p>
        </w:tc>
      </w:tr>
      <w:tr w:rsidR="001F1D15" w:rsidRPr="009E25C3" w14:paraId="55FF884A" w14:textId="77777777" w:rsidTr="001F1D15">
        <w:trPr>
          <w:trHeight w:val="300"/>
        </w:trPr>
        <w:tc>
          <w:tcPr>
            <w:tcW w:w="2520" w:type="dxa"/>
            <w:tcBorders>
              <w:top w:val="nil"/>
              <w:left w:val="nil"/>
              <w:bottom w:val="nil"/>
              <w:right w:val="nil"/>
            </w:tcBorders>
            <w:shd w:val="clear" w:color="auto" w:fill="auto"/>
            <w:noWrap/>
            <w:vAlign w:val="bottom"/>
            <w:hideMark/>
          </w:tcPr>
          <w:p w14:paraId="3339F253" w14:textId="77777777" w:rsidR="001F1D15" w:rsidRPr="009E25C3" w:rsidRDefault="001F1D15" w:rsidP="001F1D15">
            <w:pPr>
              <w:jc w:val="right"/>
              <w:rPr>
                <w:rFonts w:eastAsia="Times New Roman"/>
                <w:color w:val="000000"/>
              </w:rPr>
            </w:pPr>
            <w:r w:rsidRPr="009E25C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51121C03" w14:textId="77777777" w:rsidR="001F1D15" w:rsidRPr="009E25C3" w:rsidRDefault="001F1D15" w:rsidP="001F1D15">
            <w:pPr>
              <w:jc w:val="center"/>
              <w:rPr>
                <w:rFonts w:eastAsia="Times New Roman"/>
                <w:color w:val="000000"/>
              </w:rPr>
            </w:pPr>
            <w:r w:rsidRPr="009E25C3">
              <w:rPr>
                <w:rFonts w:eastAsia="Times New Roman"/>
                <w:color w:val="000000"/>
              </w:rPr>
              <w:t>0.94</w:t>
            </w:r>
          </w:p>
        </w:tc>
        <w:tc>
          <w:tcPr>
            <w:tcW w:w="1300" w:type="dxa"/>
            <w:tcBorders>
              <w:top w:val="nil"/>
              <w:left w:val="nil"/>
              <w:bottom w:val="nil"/>
              <w:right w:val="nil"/>
            </w:tcBorders>
            <w:shd w:val="clear" w:color="auto" w:fill="auto"/>
            <w:noWrap/>
            <w:vAlign w:val="bottom"/>
            <w:hideMark/>
          </w:tcPr>
          <w:p w14:paraId="3EC99254" w14:textId="77777777" w:rsidR="001F1D15" w:rsidRPr="009E25C3" w:rsidRDefault="001F1D15" w:rsidP="001F1D15">
            <w:pPr>
              <w:jc w:val="center"/>
              <w:rPr>
                <w:rFonts w:eastAsia="Times New Roman"/>
                <w:color w:val="000000"/>
              </w:rPr>
            </w:pPr>
            <w:r w:rsidRPr="009E25C3">
              <w:rPr>
                <w:rFonts w:eastAsia="Times New Roman"/>
                <w:color w:val="000000"/>
              </w:rPr>
              <w:t>0.05</w:t>
            </w:r>
          </w:p>
        </w:tc>
      </w:tr>
      <w:tr w:rsidR="001F1D15" w:rsidRPr="009E25C3" w14:paraId="71DE4A9F" w14:textId="77777777" w:rsidTr="001F1D15">
        <w:trPr>
          <w:trHeight w:val="300"/>
        </w:trPr>
        <w:tc>
          <w:tcPr>
            <w:tcW w:w="2520" w:type="dxa"/>
            <w:tcBorders>
              <w:top w:val="nil"/>
              <w:left w:val="nil"/>
              <w:bottom w:val="nil"/>
              <w:right w:val="nil"/>
            </w:tcBorders>
            <w:shd w:val="clear" w:color="auto" w:fill="auto"/>
            <w:noWrap/>
            <w:vAlign w:val="bottom"/>
            <w:hideMark/>
          </w:tcPr>
          <w:p w14:paraId="471C6EAD" w14:textId="77777777" w:rsidR="001F1D15" w:rsidRPr="009E25C3" w:rsidRDefault="001F1D15" w:rsidP="001F1D15">
            <w:pPr>
              <w:jc w:val="right"/>
              <w:rPr>
                <w:rFonts w:eastAsia="Times New Roman"/>
                <w:color w:val="000000"/>
              </w:rPr>
            </w:pPr>
            <w:r w:rsidRPr="009E25C3">
              <w:rPr>
                <w:rFonts w:eastAsia="Times New Roman"/>
                <w:color w:val="000000"/>
              </w:rPr>
              <w:t>Unrelated Words</w:t>
            </w:r>
          </w:p>
        </w:tc>
        <w:tc>
          <w:tcPr>
            <w:tcW w:w="1300" w:type="dxa"/>
            <w:tcBorders>
              <w:top w:val="nil"/>
              <w:left w:val="nil"/>
              <w:bottom w:val="nil"/>
              <w:right w:val="nil"/>
            </w:tcBorders>
            <w:shd w:val="clear" w:color="auto" w:fill="auto"/>
            <w:noWrap/>
            <w:vAlign w:val="bottom"/>
            <w:hideMark/>
          </w:tcPr>
          <w:p w14:paraId="28CEBCFD" w14:textId="77777777" w:rsidR="001F1D15" w:rsidRPr="009E25C3" w:rsidRDefault="001F1D15" w:rsidP="001F1D15">
            <w:pPr>
              <w:jc w:val="center"/>
              <w:rPr>
                <w:rFonts w:eastAsia="Times New Roman"/>
                <w:color w:val="000000"/>
              </w:rPr>
            </w:pPr>
            <w:r w:rsidRPr="009E25C3">
              <w:rPr>
                <w:rFonts w:eastAsia="Times New Roman"/>
                <w:color w:val="000000"/>
              </w:rPr>
              <w:t>0.98</w:t>
            </w:r>
          </w:p>
        </w:tc>
        <w:tc>
          <w:tcPr>
            <w:tcW w:w="1300" w:type="dxa"/>
            <w:tcBorders>
              <w:top w:val="nil"/>
              <w:left w:val="nil"/>
              <w:bottom w:val="nil"/>
              <w:right w:val="nil"/>
            </w:tcBorders>
            <w:shd w:val="clear" w:color="auto" w:fill="auto"/>
            <w:noWrap/>
            <w:vAlign w:val="bottom"/>
            <w:hideMark/>
          </w:tcPr>
          <w:p w14:paraId="1E34FD18" w14:textId="77777777" w:rsidR="001F1D15" w:rsidRPr="009E25C3" w:rsidRDefault="001F1D15" w:rsidP="001F1D15">
            <w:pPr>
              <w:jc w:val="center"/>
              <w:rPr>
                <w:rFonts w:eastAsia="Times New Roman"/>
                <w:color w:val="000000"/>
              </w:rPr>
            </w:pPr>
            <w:r w:rsidRPr="009E25C3">
              <w:rPr>
                <w:rFonts w:eastAsia="Times New Roman"/>
                <w:color w:val="000000"/>
              </w:rPr>
              <w:t>0.02</w:t>
            </w:r>
          </w:p>
        </w:tc>
      </w:tr>
      <w:tr w:rsidR="001F1D15" w:rsidRPr="009E25C3" w14:paraId="551855EC" w14:textId="77777777" w:rsidTr="001F1D15">
        <w:trPr>
          <w:trHeight w:val="300"/>
        </w:trPr>
        <w:tc>
          <w:tcPr>
            <w:tcW w:w="2520" w:type="dxa"/>
            <w:tcBorders>
              <w:top w:val="nil"/>
              <w:left w:val="nil"/>
              <w:right w:val="nil"/>
            </w:tcBorders>
            <w:shd w:val="clear" w:color="auto" w:fill="auto"/>
            <w:noWrap/>
            <w:vAlign w:val="bottom"/>
            <w:hideMark/>
          </w:tcPr>
          <w:p w14:paraId="77E1ABD8" w14:textId="77777777" w:rsidR="001F1D15" w:rsidRPr="009E25C3" w:rsidRDefault="001F1D15" w:rsidP="001F1D15">
            <w:pPr>
              <w:jc w:val="right"/>
              <w:rPr>
                <w:rFonts w:eastAsia="Times New Roman"/>
                <w:color w:val="000000"/>
              </w:rPr>
            </w:pPr>
            <w:r w:rsidRPr="009E25C3">
              <w:rPr>
                <w:rFonts w:eastAsia="Times New Roman"/>
                <w:color w:val="000000"/>
              </w:rPr>
              <w:t>Associated Words</w:t>
            </w:r>
          </w:p>
        </w:tc>
        <w:tc>
          <w:tcPr>
            <w:tcW w:w="1300" w:type="dxa"/>
            <w:tcBorders>
              <w:top w:val="nil"/>
              <w:left w:val="nil"/>
              <w:right w:val="nil"/>
            </w:tcBorders>
            <w:shd w:val="clear" w:color="auto" w:fill="auto"/>
            <w:noWrap/>
            <w:vAlign w:val="bottom"/>
            <w:hideMark/>
          </w:tcPr>
          <w:p w14:paraId="278A87DD" w14:textId="77777777" w:rsidR="001F1D15" w:rsidRPr="009E25C3" w:rsidRDefault="001F1D15" w:rsidP="001F1D15">
            <w:pPr>
              <w:jc w:val="center"/>
              <w:rPr>
                <w:rFonts w:eastAsia="Times New Roman"/>
                <w:color w:val="000000"/>
              </w:rPr>
            </w:pPr>
            <w:r w:rsidRPr="009E25C3">
              <w:rPr>
                <w:rFonts w:eastAsia="Times New Roman"/>
                <w:color w:val="000000"/>
              </w:rPr>
              <w:t>0.99</w:t>
            </w:r>
          </w:p>
        </w:tc>
        <w:tc>
          <w:tcPr>
            <w:tcW w:w="1300" w:type="dxa"/>
            <w:tcBorders>
              <w:top w:val="nil"/>
              <w:left w:val="nil"/>
              <w:right w:val="nil"/>
            </w:tcBorders>
            <w:shd w:val="clear" w:color="auto" w:fill="auto"/>
            <w:noWrap/>
            <w:vAlign w:val="bottom"/>
            <w:hideMark/>
          </w:tcPr>
          <w:p w14:paraId="088AEFA6" w14:textId="77777777" w:rsidR="001F1D15" w:rsidRPr="009E25C3" w:rsidRDefault="001F1D15" w:rsidP="001F1D15">
            <w:pPr>
              <w:jc w:val="center"/>
              <w:rPr>
                <w:rFonts w:eastAsia="Times New Roman"/>
                <w:color w:val="000000"/>
              </w:rPr>
            </w:pPr>
            <w:r w:rsidRPr="009E25C3">
              <w:rPr>
                <w:rFonts w:eastAsia="Times New Roman"/>
                <w:color w:val="000000"/>
              </w:rPr>
              <w:t>0.01</w:t>
            </w:r>
          </w:p>
        </w:tc>
      </w:tr>
      <w:tr w:rsidR="001F1D15" w:rsidRPr="009E25C3" w14:paraId="143D65F5" w14:textId="77777777" w:rsidTr="001F1D15">
        <w:trPr>
          <w:trHeight w:val="300"/>
        </w:trPr>
        <w:tc>
          <w:tcPr>
            <w:tcW w:w="2520" w:type="dxa"/>
            <w:tcBorders>
              <w:top w:val="nil"/>
              <w:left w:val="nil"/>
              <w:bottom w:val="single" w:sz="4" w:space="0" w:color="auto"/>
              <w:right w:val="nil"/>
            </w:tcBorders>
            <w:shd w:val="clear" w:color="auto" w:fill="auto"/>
            <w:noWrap/>
            <w:vAlign w:val="bottom"/>
            <w:hideMark/>
          </w:tcPr>
          <w:p w14:paraId="21A5156E" w14:textId="77777777" w:rsidR="001F1D15" w:rsidRPr="009E25C3" w:rsidRDefault="001F1D15" w:rsidP="001F1D15">
            <w:pPr>
              <w:jc w:val="right"/>
              <w:rPr>
                <w:rFonts w:eastAsia="Times New Roman"/>
                <w:color w:val="000000"/>
              </w:rPr>
            </w:pPr>
            <w:r w:rsidRPr="009E25C3">
              <w:rPr>
                <w:rFonts w:eastAsia="Times New Roman"/>
                <w:color w:val="000000"/>
              </w:rPr>
              <w:t>Semantic Words</w:t>
            </w:r>
          </w:p>
        </w:tc>
        <w:tc>
          <w:tcPr>
            <w:tcW w:w="1300" w:type="dxa"/>
            <w:tcBorders>
              <w:top w:val="nil"/>
              <w:left w:val="nil"/>
              <w:bottom w:val="single" w:sz="4" w:space="0" w:color="auto"/>
              <w:right w:val="nil"/>
            </w:tcBorders>
            <w:shd w:val="clear" w:color="auto" w:fill="auto"/>
            <w:noWrap/>
            <w:vAlign w:val="bottom"/>
            <w:hideMark/>
          </w:tcPr>
          <w:p w14:paraId="5533D681" w14:textId="77777777" w:rsidR="001F1D15" w:rsidRPr="009E25C3" w:rsidRDefault="001F1D15" w:rsidP="001F1D15">
            <w:pPr>
              <w:jc w:val="center"/>
              <w:rPr>
                <w:rFonts w:eastAsia="Times New Roman"/>
                <w:color w:val="000000"/>
              </w:rPr>
            </w:pPr>
            <w:r w:rsidRPr="009E25C3">
              <w:rPr>
                <w:rFonts w:eastAsia="Times New Roman"/>
                <w:color w:val="000000"/>
              </w:rPr>
              <w:t>0.98</w:t>
            </w:r>
          </w:p>
        </w:tc>
        <w:tc>
          <w:tcPr>
            <w:tcW w:w="1300" w:type="dxa"/>
            <w:tcBorders>
              <w:top w:val="nil"/>
              <w:left w:val="nil"/>
              <w:bottom w:val="single" w:sz="4" w:space="0" w:color="auto"/>
              <w:right w:val="nil"/>
            </w:tcBorders>
            <w:shd w:val="clear" w:color="auto" w:fill="auto"/>
            <w:noWrap/>
            <w:vAlign w:val="bottom"/>
            <w:hideMark/>
          </w:tcPr>
          <w:p w14:paraId="40B8FFE2" w14:textId="77777777" w:rsidR="001F1D15" w:rsidRPr="009E25C3" w:rsidRDefault="001F1D15" w:rsidP="001F1D15">
            <w:pPr>
              <w:jc w:val="center"/>
              <w:rPr>
                <w:rFonts w:eastAsia="Times New Roman"/>
                <w:color w:val="000000"/>
              </w:rPr>
            </w:pPr>
            <w:r w:rsidRPr="009E25C3">
              <w:rPr>
                <w:rFonts w:eastAsia="Times New Roman"/>
                <w:color w:val="000000"/>
              </w:rPr>
              <w:t>0.03</w:t>
            </w:r>
          </w:p>
        </w:tc>
      </w:tr>
    </w:tbl>
    <w:p w14:paraId="127D2E37" w14:textId="0E910311" w:rsidR="008F741C" w:rsidRDefault="008F741C" w:rsidP="001F1D15">
      <w:pPr>
        <w:rPr>
          <w:ins w:id="219" w:author="Erin" w:date="2011-03-14T15:52:00Z"/>
        </w:rPr>
      </w:pPr>
      <w:ins w:id="220" w:author="Erin" w:date="2011-03-14T15:52:00Z">
        <w:r>
          <w:br w:type="page"/>
        </w:r>
      </w:ins>
    </w:p>
    <w:p w14:paraId="6C2F5D65" w14:textId="68531B27" w:rsidR="001F1D15" w:rsidRDefault="008F741C">
      <w:pPr>
        <w:spacing w:line="480" w:lineRule="auto"/>
        <w:jc w:val="center"/>
        <w:rPr>
          <w:ins w:id="221" w:author="Erin" w:date="2011-03-14T15:52:00Z"/>
        </w:rPr>
        <w:pPrChange w:id="222" w:author="Erin" w:date="2011-03-14T15:52:00Z">
          <w:pPr/>
        </w:pPrChange>
      </w:pPr>
      <w:ins w:id="223" w:author="Erin" w:date="2011-03-14T15:52:00Z">
        <w:r>
          <w:lastRenderedPageBreak/>
          <w:t>Figure Captions</w:t>
        </w:r>
      </w:ins>
    </w:p>
    <w:p w14:paraId="701ECAB3" w14:textId="24406046" w:rsidR="008F741C" w:rsidRPr="008F741C" w:rsidRDefault="008F741C">
      <w:pPr>
        <w:spacing w:line="480" w:lineRule="auto"/>
        <w:rPr>
          <w:ins w:id="224" w:author="Erin" w:date="2011-03-14T15:53:00Z"/>
          <w:i/>
        </w:rPr>
        <w:pPrChange w:id="225" w:author="Erin" w:date="2011-03-14T15:52:00Z">
          <w:pPr/>
        </w:pPrChange>
      </w:pPr>
      <w:ins w:id="226" w:author="Erin" w:date="2011-03-14T15:53:00Z">
        <w:r>
          <w:rPr>
            <w:i/>
          </w:rPr>
          <w:t xml:space="preserve">Figure 1. </w:t>
        </w:r>
        <w:r w:rsidRPr="008F741C">
          <w:rPr>
            <w:i/>
            <w:u w:val="single"/>
          </w:rPr>
          <w:t>ADD A DESCRIPTION HERE.</w:t>
        </w:r>
      </w:ins>
      <w:ins w:id="227" w:author="Erin" w:date="2011-03-14T15:55:00Z">
        <w:r>
          <w:rPr>
            <w:i/>
            <w:u w:val="single"/>
          </w:rPr>
          <w:t xml:space="preserve"> </w:t>
        </w:r>
        <w:proofErr w:type="spellStart"/>
        <w:r>
          <w:rPr>
            <w:i/>
            <w:u w:val="single"/>
          </w:rPr>
          <w:t>Ldt</w:t>
        </w:r>
        <w:proofErr w:type="spellEnd"/>
        <w:r>
          <w:rPr>
            <w:i/>
            <w:u w:val="single"/>
          </w:rPr>
          <w:t xml:space="preserve"> n400 </w:t>
        </w:r>
        <w:proofErr w:type="spellStart"/>
        <w:r>
          <w:rPr>
            <w:i/>
            <w:u w:val="single"/>
          </w:rPr>
          <w:t>pics</w:t>
        </w:r>
      </w:ins>
      <w:proofErr w:type="spellEnd"/>
    </w:p>
    <w:p w14:paraId="5745972F" w14:textId="54BA1BB2" w:rsidR="008F741C" w:rsidRDefault="008F741C">
      <w:pPr>
        <w:spacing w:line="480" w:lineRule="auto"/>
        <w:rPr>
          <w:ins w:id="228" w:author="Erin" w:date="2011-03-14T15:53:00Z"/>
          <w:i/>
        </w:rPr>
        <w:pPrChange w:id="229" w:author="Erin" w:date="2011-03-14T15:52:00Z">
          <w:pPr/>
        </w:pPrChange>
      </w:pPr>
      <w:ins w:id="230" w:author="Erin" w:date="2011-03-14T15:53:00Z">
        <w:r>
          <w:rPr>
            <w:i/>
          </w:rPr>
          <w:t>Figure 2.</w:t>
        </w:r>
      </w:ins>
      <w:ins w:id="231" w:author="Erin" w:date="2011-03-14T15:55:00Z">
        <w:r>
          <w:rPr>
            <w:i/>
          </w:rPr>
          <w:t xml:space="preserve"> </w:t>
        </w:r>
        <w:proofErr w:type="spellStart"/>
        <w:proofErr w:type="gramStart"/>
        <w:r>
          <w:rPr>
            <w:i/>
          </w:rPr>
          <w:t>lst</w:t>
        </w:r>
        <w:proofErr w:type="spellEnd"/>
        <w:proofErr w:type="gramEnd"/>
        <w:r>
          <w:rPr>
            <w:i/>
          </w:rPr>
          <w:t xml:space="preserve"> n400 </w:t>
        </w:r>
        <w:proofErr w:type="spellStart"/>
        <w:r>
          <w:rPr>
            <w:i/>
          </w:rPr>
          <w:t>pics</w:t>
        </w:r>
      </w:ins>
      <w:proofErr w:type="spellEnd"/>
    </w:p>
    <w:p w14:paraId="778DC114" w14:textId="671AAB49" w:rsidR="008F741C" w:rsidDel="008F741C" w:rsidRDefault="008F741C">
      <w:pPr>
        <w:spacing w:line="480" w:lineRule="auto"/>
        <w:rPr>
          <w:del w:id="232" w:author="Erin" w:date="2011-03-14T15:53:00Z"/>
          <w:i/>
        </w:rPr>
        <w:pPrChange w:id="233" w:author="Erin" w:date="2011-03-14T15:53:00Z">
          <w:pPr>
            <w:spacing w:line="480" w:lineRule="auto"/>
            <w:jc w:val="center"/>
          </w:pPr>
        </w:pPrChange>
      </w:pPr>
      <w:ins w:id="234" w:author="Erin" w:date="2011-03-14T15:53:00Z">
        <w:r>
          <w:rPr>
            <w:i/>
          </w:rPr>
          <w:t>Figure 3.</w:t>
        </w:r>
      </w:ins>
      <w:ins w:id="235" w:author="Erin" w:date="2011-03-14T15:55:00Z">
        <w:r>
          <w:rPr>
            <w:i/>
          </w:rPr>
          <w:t xml:space="preserve"> </w:t>
        </w:r>
        <w:proofErr w:type="gramStart"/>
        <w:r>
          <w:rPr>
            <w:i/>
          </w:rPr>
          <w:t>reaction</w:t>
        </w:r>
        <w:proofErr w:type="gramEnd"/>
        <w:r>
          <w:rPr>
            <w:i/>
          </w:rPr>
          <w:t xml:space="preserve"> times</w:t>
        </w:r>
      </w:ins>
    </w:p>
    <w:p w14:paraId="02C55356" w14:textId="77777777" w:rsidR="008F741C" w:rsidRDefault="008F741C">
      <w:pPr>
        <w:spacing w:line="480" w:lineRule="auto"/>
        <w:rPr>
          <w:ins w:id="236" w:author="Erin" w:date="2011-03-14T15:55:00Z"/>
          <w:i/>
        </w:rPr>
        <w:pPrChange w:id="237" w:author="Erin" w:date="2011-03-14T15:52:00Z">
          <w:pPr/>
        </w:pPrChange>
      </w:pPr>
    </w:p>
    <w:p w14:paraId="0529ED56" w14:textId="01C09B9E" w:rsidR="008F741C" w:rsidRPr="008F741C" w:rsidRDefault="008F741C">
      <w:pPr>
        <w:spacing w:line="480" w:lineRule="auto"/>
        <w:rPr>
          <w:ins w:id="238" w:author="Erin" w:date="2011-03-14T15:55:00Z"/>
        </w:rPr>
        <w:pPrChange w:id="239" w:author="Erin" w:date="2011-03-14T15:52:00Z">
          <w:pPr/>
        </w:pPrChange>
      </w:pPr>
      <w:ins w:id="240" w:author="Erin" w:date="2011-03-14T15:55:00Z">
        <w:r>
          <w:rPr>
            <w:i/>
          </w:rPr>
          <w:t>I rearranged them to appear in order in the text.</w:t>
        </w:r>
      </w:ins>
    </w:p>
    <w:p w14:paraId="139EDD53" w14:textId="4461EF60" w:rsidR="00C975F0" w:rsidRPr="0033338E" w:rsidDel="008F741C" w:rsidRDefault="001F1D15" w:rsidP="008F741C">
      <w:pPr>
        <w:spacing w:line="480" w:lineRule="auto"/>
        <w:rPr>
          <w:del w:id="241" w:author="Erin" w:date="2011-03-14T15:53:00Z"/>
          <w:b/>
        </w:rPr>
      </w:pPr>
      <w:del w:id="242" w:author="Erin" w:date="2011-03-14T15:53:00Z">
        <w:r w:rsidDel="008F741C">
          <w:br w:type="page"/>
        </w:r>
      </w:del>
    </w:p>
    <w:p w14:paraId="40A4A728" w14:textId="51F2F2F5" w:rsidR="007F41F2" w:rsidRPr="00A55995" w:rsidDel="008F741C" w:rsidRDefault="00C33504" w:rsidP="007F41F2">
      <w:pPr>
        <w:spacing w:line="480" w:lineRule="auto"/>
        <w:rPr>
          <w:del w:id="243" w:author="Erin" w:date="2011-03-14T15:53:00Z"/>
          <w:b/>
          <w:color w:val="C0504D" w:themeColor="accent2"/>
        </w:rPr>
      </w:pPr>
      <w:del w:id="244" w:author="Erin" w:date="2011-03-14T15:53:00Z">
        <w:r w:rsidDel="008F741C">
          <w:rPr>
            <w:b/>
            <w:color w:val="C0504D" w:themeColor="accent2"/>
          </w:rPr>
          <w:delText>Figure A</w:delText>
        </w:r>
        <w:r w:rsidR="00A55995" w:rsidRPr="00A55995" w:rsidDel="008F741C">
          <w:rPr>
            <w:b/>
            <w:color w:val="C0504D" w:themeColor="accent2"/>
          </w:rPr>
          <w:delText>1</w:delText>
        </w:r>
      </w:del>
    </w:p>
    <w:p w14:paraId="07AD8253" w14:textId="77777777" w:rsidR="007F41F2" w:rsidRDefault="007F41F2">
      <w:pPr>
        <w:spacing w:line="480" w:lineRule="auto"/>
        <w:rPr>
          <w:b/>
        </w:rPr>
        <w:pPrChange w:id="245" w:author="Erin" w:date="2011-03-14T15:53:00Z">
          <w:pPr>
            <w:spacing w:line="480" w:lineRule="auto"/>
            <w:jc w:val="center"/>
          </w:pPr>
        </w:pPrChange>
      </w:pPr>
    </w:p>
    <w:p w14:paraId="266D66FF" w14:textId="77777777" w:rsidR="007F41F2" w:rsidRDefault="007F41F2" w:rsidP="007F41F2">
      <w:pPr>
        <w:spacing w:line="480" w:lineRule="auto"/>
        <w:jc w:val="center"/>
        <w:rPr>
          <w:b/>
        </w:rPr>
      </w:pPr>
    </w:p>
    <w:p w14:paraId="3060B188" w14:textId="34C5D1F8" w:rsidR="007F41F2" w:rsidDel="00AA6167" w:rsidRDefault="007F41F2" w:rsidP="00AA6167">
      <w:pPr>
        <w:spacing w:line="480" w:lineRule="auto"/>
        <w:jc w:val="center"/>
        <w:rPr>
          <w:del w:id="246" w:author="Erin" w:date="2011-03-14T16:31:00Z"/>
          <w:b/>
        </w:rPr>
        <w:pPrChange w:id="247" w:author="Erin" w:date="2011-03-14T16:31:00Z">
          <w:pPr>
            <w:spacing w:line="480" w:lineRule="auto"/>
            <w:jc w:val="center"/>
          </w:pPr>
        </w:pPrChange>
      </w:pPr>
    </w:p>
    <w:p w14:paraId="1853A19F" w14:textId="5518D85D" w:rsidR="00C33504" w:rsidDel="008F741C" w:rsidRDefault="007F41F2" w:rsidP="007F41F2">
      <w:pPr>
        <w:spacing w:line="480" w:lineRule="auto"/>
        <w:jc w:val="right"/>
        <w:rPr>
          <w:del w:id="248" w:author="Erin" w:date="2011-03-14T15:53:00Z"/>
          <w:b/>
        </w:rPr>
      </w:pPr>
      <w:del w:id="249" w:author="Erin" w:date="2011-03-14T15:53:00Z">
        <w:r w:rsidDel="008F741C">
          <w:rPr>
            <w:noProof/>
          </w:rPr>
          <w:drawing>
            <wp:inline distT="0" distB="0" distL="0" distR="0" wp14:anchorId="1A774C99" wp14:editId="74C5279E">
              <wp:extent cx="5943600" cy="4298315"/>
              <wp:effectExtent l="0" t="0" r="1905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del>
    </w:p>
    <w:p w14:paraId="30810644" w14:textId="353149A4" w:rsidR="00C33504" w:rsidRPr="00C33504" w:rsidDel="008F741C" w:rsidRDefault="00C33504" w:rsidP="00C33504">
      <w:pPr>
        <w:rPr>
          <w:del w:id="250" w:author="Erin" w:date="2011-03-14T15:53:00Z"/>
        </w:rPr>
      </w:pPr>
    </w:p>
    <w:p w14:paraId="2C849784" w14:textId="77777777" w:rsidR="00C33504" w:rsidRPr="00C33504" w:rsidRDefault="00C33504" w:rsidP="00C33504"/>
    <w:p w14:paraId="4EC08692" w14:textId="77777777" w:rsidR="00C33504" w:rsidRPr="00C33504" w:rsidRDefault="00C33504" w:rsidP="00C33504"/>
    <w:p w14:paraId="14172807" w14:textId="77777777" w:rsidR="00C33504" w:rsidRPr="00C33504" w:rsidRDefault="00C33504" w:rsidP="00C33504"/>
    <w:p w14:paraId="03A3E855" w14:textId="57675F8C" w:rsidR="00C33504" w:rsidRDefault="00C33504" w:rsidP="00C33504"/>
    <w:p w14:paraId="33C950E2" w14:textId="4D30AB78" w:rsidR="00C33504" w:rsidRDefault="00C33504" w:rsidP="00C33504"/>
    <w:p w14:paraId="5F2EEB5D" w14:textId="260847A5" w:rsidR="00C33504" w:rsidRDefault="00C33504">
      <w:pPr>
        <w:widowControl/>
        <w:suppressAutoHyphens w:val="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F741C" w14:paraId="008832D5" w14:textId="77777777" w:rsidTr="008F741C">
        <w:trPr>
          <w:ins w:id="251" w:author="Erin" w:date="2011-03-14T15:52:00Z"/>
        </w:trPr>
        <w:tc>
          <w:tcPr>
            <w:tcW w:w="4788" w:type="dxa"/>
          </w:tcPr>
          <w:p w14:paraId="1CCAB432" w14:textId="77777777" w:rsidR="008F741C" w:rsidRDefault="008F741C" w:rsidP="008F741C">
            <w:pPr>
              <w:jc w:val="center"/>
              <w:rPr>
                <w:ins w:id="252" w:author="Erin" w:date="2011-03-14T15:52:00Z"/>
              </w:rPr>
            </w:pPr>
            <w:ins w:id="253" w:author="Erin" w:date="2011-03-14T15:52:00Z">
              <w:r>
                <w:rPr>
                  <w:noProof/>
                </w:rPr>
                <w:lastRenderedPageBreak/>
                <w:drawing>
                  <wp:inline distT="0" distB="0" distL="0" distR="0" wp14:anchorId="6D36B1B6" wp14:editId="664C77BE">
                    <wp:extent cx="2284418" cy="1828800"/>
                    <wp:effectExtent l="0" t="0" r="1905" b="0"/>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276F99B0" w14:textId="77777777" w:rsidR="008F741C" w:rsidRDefault="008F741C" w:rsidP="008F741C">
            <w:pPr>
              <w:jc w:val="center"/>
              <w:rPr>
                <w:ins w:id="254" w:author="Erin" w:date="2011-03-14T15:52:00Z"/>
              </w:rPr>
            </w:pPr>
            <w:ins w:id="255" w:author="Erin" w:date="2011-03-14T15:52:00Z">
              <w:r>
                <w:t>CPZ</w:t>
              </w:r>
            </w:ins>
          </w:p>
        </w:tc>
        <w:tc>
          <w:tcPr>
            <w:tcW w:w="4788" w:type="dxa"/>
          </w:tcPr>
          <w:p w14:paraId="7F67BF43" w14:textId="77777777" w:rsidR="008F741C" w:rsidRDefault="008F741C" w:rsidP="008F741C">
            <w:pPr>
              <w:jc w:val="center"/>
              <w:rPr>
                <w:ins w:id="256" w:author="Erin" w:date="2011-03-14T15:52:00Z"/>
              </w:rPr>
            </w:pPr>
            <w:ins w:id="257" w:author="Erin" w:date="2011-03-14T15:52:00Z">
              <w:r>
                <w:rPr>
                  <w:noProof/>
                </w:rPr>
                <w:drawing>
                  <wp:inline distT="0" distB="0" distL="0" distR="0" wp14:anchorId="1E9AB221" wp14:editId="2FB06A5D">
                    <wp:extent cx="2286000" cy="1828800"/>
                    <wp:effectExtent l="0" t="0" r="0" b="0"/>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4A2174BC" w14:textId="77777777" w:rsidR="008F741C" w:rsidRDefault="008F741C" w:rsidP="008F741C">
            <w:pPr>
              <w:jc w:val="center"/>
              <w:rPr>
                <w:ins w:id="258" w:author="Erin" w:date="2011-03-14T15:52:00Z"/>
              </w:rPr>
            </w:pPr>
            <w:ins w:id="259" w:author="Erin" w:date="2011-03-14T15:52:00Z">
              <w:r>
                <w:t>CZ</w:t>
              </w:r>
            </w:ins>
          </w:p>
        </w:tc>
      </w:tr>
      <w:tr w:rsidR="008F741C" w14:paraId="47D1FA1D" w14:textId="77777777" w:rsidTr="008F741C">
        <w:trPr>
          <w:ins w:id="260" w:author="Erin" w:date="2011-03-14T15:52:00Z"/>
        </w:trPr>
        <w:tc>
          <w:tcPr>
            <w:tcW w:w="4788" w:type="dxa"/>
          </w:tcPr>
          <w:p w14:paraId="0412C364" w14:textId="77777777" w:rsidR="008F741C" w:rsidRDefault="008F741C" w:rsidP="008F741C">
            <w:pPr>
              <w:jc w:val="center"/>
              <w:rPr>
                <w:ins w:id="261" w:author="Erin" w:date="2011-03-14T15:52:00Z"/>
              </w:rPr>
            </w:pPr>
            <w:ins w:id="262" w:author="Erin" w:date="2011-03-14T15:52:00Z">
              <w:r>
                <w:rPr>
                  <w:noProof/>
                </w:rPr>
                <w:drawing>
                  <wp:inline distT="0" distB="0" distL="0" distR="0" wp14:anchorId="1DED4B7A" wp14:editId="33754B0E">
                    <wp:extent cx="2286000" cy="1828800"/>
                    <wp:effectExtent l="0" t="0" r="0" b="0"/>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5EDE74AC" w14:textId="77777777" w:rsidR="008F741C" w:rsidRDefault="008F741C" w:rsidP="008F741C">
            <w:pPr>
              <w:jc w:val="center"/>
              <w:rPr>
                <w:ins w:id="263" w:author="Erin" w:date="2011-03-14T15:52:00Z"/>
              </w:rPr>
            </w:pPr>
            <w:ins w:id="264" w:author="Erin" w:date="2011-03-14T15:52:00Z">
              <w:r>
                <w:t>FCZ</w:t>
              </w:r>
            </w:ins>
          </w:p>
        </w:tc>
        <w:tc>
          <w:tcPr>
            <w:tcW w:w="4788" w:type="dxa"/>
          </w:tcPr>
          <w:p w14:paraId="172EC94E" w14:textId="77777777" w:rsidR="008F741C" w:rsidRDefault="008F741C" w:rsidP="008F741C">
            <w:pPr>
              <w:jc w:val="center"/>
              <w:rPr>
                <w:ins w:id="265" w:author="Erin" w:date="2011-03-14T15:52:00Z"/>
              </w:rPr>
            </w:pPr>
            <w:ins w:id="266" w:author="Erin" w:date="2011-03-14T15:52:00Z">
              <w:r>
                <w:rPr>
                  <w:noProof/>
                </w:rPr>
                <w:drawing>
                  <wp:inline distT="0" distB="0" distL="0" distR="0" wp14:anchorId="35CD39B8" wp14:editId="1D2C1552">
                    <wp:extent cx="2286000" cy="1828800"/>
                    <wp:effectExtent l="0" t="0" r="0" b="0"/>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78ED6F41" w14:textId="77777777" w:rsidR="008F741C" w:rsidRDefault="008F741C" w:rsidP="008F741C">
            <w:pPr>
              <w:jc w:val="center"/>
              <w:rPr>
                <w:ins w:id="267" w:author="Erin" w:date="2011-03-14T15:52:00Z"/>
              </w:rPr>
            </w:pPr>
            <w:ins w:id="268" w:author="Erin" w:date="2011-03-14T15:52:00Z">
              <w:r>
                <w:t>FZ</w:t>
              </w:r>
            </w:ins>
          </w:p>
        </w:tc>
      </w:tr>
      <w:tr w:rsidR="008F741C" w14:paraId="09D93799" w14:textId="77777777" w:rsidTr="008F741C">
        <w:trPr>
          <w:ins w:id="269" w:author="Erin" w:date="2011-03-14T15:52:00Z"/>
        </w:trPr>
        <w:tc>
          <w:tcPr>
            <w:tcW w:w="4788" w:type="dxa"/>
          </w:tcPr>
          <w:p w14:paraId="5D74FAC8" w14:textId="77777777" w:rsidR="008F741C" w:rsidRDefault="008F741C" w:rsidP="008F741C">
            <w:pPr>
              <w:jc w:val="center"/>
              <w:rPr>
                <w:ins w:id="270" w:author="Erin" w:date="2011-03-14T15:52:00Z"/>
              </w:rPr>
            </w:pPr>
            <w:ins w:id="271" w:author="Erin" w:date="2011-03-14T15:52:00Z">
              <w:r>
                <w:rPr>
                  <w:noProof/>
                </w:rPr>
                <w:drawing>
                  <wp:inline distT="0" distB="0" distL="0" distR="0" wp14:anchorId="3F3ABD96" wp14:editId="4B87F251">
                    <wp:extent cx="2286000" cy="1828800"/>
                    <wp:effectExtent l="0" t="0" r="0" b="0"/>
                    <wp:docPr id="6" name="Char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6BC5B919" w14:textId="77777777" w:rsidR="008F741C" w:rsidRDefault="008F741C" w:rsidP="008F741C">
            <w:pPr>
              <w:jc w:val="center"/>
              <w:rPr>
                <w:ins w:id="272" w:author="Erin" w:date="2011-03-14T15:52:00Z"/>
              </w:rPr>
            </w:pPr>
            <w:ins w:id="273" w:author="Erin" w:date="2011-03-14T15:52:00Z">
              <w:r>
                <w:t>PZ</w:t>
              </w:r>
            </w:ins>
          </w:p>
        </w:tc>
        <w:tc>
          <w:tcPr>
            <w:tcW w:w="4788" w:type="dxa"/>
          </w:tcPr>
          <w:p w14:paraId="1B5AEA3F" w14:textId="77777777" w:rsidR="008F741C" w:rsidRDefault="008F741C" w:rsidP="008F741C">
            <w:pPr>
              <w:jc w:val="center"/>
              <w:rPr>
                <w:ins w:id="274" w:author="Erin" w:date="2011-03-14T15:52:00Z"/>
              </w:rPr>
            </w:pPr>
            <w:ins w:id="275" w:author="Erin" w:date="2011-03-14T15:52:00Z">
              <w:r>
                <w:rPr>
                  <w:noProof/>
                </w:rPr>
                <w:drawing>
                  <wp:inline distT="0" distB="0" distL="0" distR="0" wp14:anchorId="3967EA90" wp14:editId="629E67AF">
                    <wp:extent cx="1099330" cy="10160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ins>
          </w:p>
        </w:tc>
      </w:tr>
    </w:tbl>
    <w:p w14:paraId="06814843" w14:textId="77777777" w:rsidR="008F741C" w:rsidRDefault="008F741C" w:rsidP="00C33504">
      <w:pPr>
        <w:rPr>
          <w:ins w:id="276" w:author="Erin" w:date="2011-03-14T15:54:00Z"/>
          <w:i/>
        </w:rPr>
      </w:pPr>
      <w:ins w:id="277" w:author="Erin" w:date="2011-03-14T15:52:00Z">
        <w:r>
          <w:rPr>
            <w:i/>
          </w:rPr>
          <w:t>Figure 1.</w:t>
        </w:r>
      </w:ins>
      <w:ins w:id="278" w:author="Erin" w:date="2011-03-14T15:54:00Z">
        <w:r>
          <w:rPr>
            <w:i/>
          </w:rPr>
          <w:br w:type="page"/>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F741C" w14:paraId="6E981471" w14:textId="77777777" w:rsidTr="008F741C">
        <w:trPr>
          <w:ins w:id="279" w:author="Erin" w:date="2011-03-14T15:54:00Z"/>
        </w:trPr>
        <w:tc>
          <w:tcPr>
            <w:tcW w:w="4788" w:type="dxa"/>
          </w:tcPr>
          <w:p w14:paraId="57CD38D7" w14:textId="77777777" w:rsidR="008F741C" w:rsidRDefault="008F741C" w:rsidP="008F741C">
            <w:pPr>
              <w:jc w:val="center"/>
              <w:rPr>
                <w:ins w:id="280" w:author="Erin" w:date="2011-03-14T15:54:00Z"/>
              </w:rPr>
            </w:pPr>
            <w:ins w:id="281" w:author="Erin" w:date="2011-03-14T15:54:00Z">
              <w:r>
                <w:rPr>
                  <w:noProof/>
                </w:rPr>
                <w:lastRenderedPageBreak/>
                <w:drawing>
                  <wp:inline distT="0" distB="0" distL="0" distR="0" wp14:anchorId="2FB2D998" wp14:editId="7B527382">
                    <wp:extent cx="2237493" cy="1828800"/>
                    <wp:effectExtent l="0" t="0" r="23495" b="25400"/>
                    <wp:docPr id="9" name="Char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14:paraId="770A727C" w14:textId="77777777" w:rsidR="008F741C" w:rsidRDefault="008F741C" w:rsidP="008F741C">
            <w:pPr>
              <w:jc w:val="center"/>
              <w:rPr>
                <w:ins w:id="282" w:author="Erin" w:date="2011-03-14T15:54:00Z"/>
              </w:rPr>
            </w:pPr>
            <w:ins w:id="283" w:author="Erin" w:date="2011-03-14T15:54:00Z">
              <w:r>
                <w:t>CPZ</w:t>
              </w:r>
            </w:ins>
          </w:p>
        </w:tc>
        <w:tc>
          <w:tcPr>
            <w:tcW w:w="4788" w:type="dxa"/>
          </w:tcPr>
          <w:p w14:paraId="66D6EBD7" w14:textId="77777777" w:rsidR="008F741C" w:rsidRDefault="008F741C" w:rsidP="008F741C">
            <w:pPr>
              <w:jc w:val="center"/>
              <w:rPr>
                <w:ins w:id="284" w:author="Erin" w:date="2011-03-14T15:54:00Z"/>
              </w:rPr>
            </w:pPr>
            <w:ins w:id="285" w:author="Erin" w:date="2011-03-14T15:54:00Z">
              <w:r>
                <w:rPr>
                  <w:noProof/>
                </w:rPr>
                <w:drawing>
                  <wp:inline distT="0" distB="0" distL="0" distR="0" wp14:anchorId="25263385" wp14:editId="4593415E">
                    <wp:extent cx="2237494" cy="1828800"/>
                    <wp:effectExtent l="0" t="0" r="23495" b="25400"/>
                    <wp:docPr id="10" name="Char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5E228D6A" w14:textId="77777777" w:rsidR="008F741C" w:rsidRDefault="008F741C" w:rsidP="008F741C">
            <w:pPr>
              <w:jc w:val="center"/>
              <w:rPr>
                <w:ins w:id="286" w:author="Erin" w:date="2011-03-14T15:54:00Z"/>
              </w:rPr>
            </w:pPr>
            <w:ins w:id="287" w:author="Erin" w:date="2011-03-14T15:54:00Z">
              <w:r>
                <w:t>CZ</w:t>
              </w:r>
            </w:ins>
          </w:p>
        </w:tc>
      </w:tr>
      <w:tr w:rsidR="008F741C" w14:paraId="14C83ADA" w14:textId="77777777" w:rsidTr="008F741C">
        <w:trPr>
          <w:ins w:id="288" w:author="Erin" w:date="2011-03-14T15:54:00Z"/>
        </w:trPr>
        <w:tc>
          <w:tcPr>
            <w:tcW w:w="4788" w:type="dxa"/>
          </w:tcPr>
          <w:p w14:paraId="5B551355" w14:textId="77777777" w:rsidR="008F741C" w:rsidRDefault="008F741C" w:rsidP="008F741C">
            <w:pPr>
              <w:jc w:val="center"/>
              <w:rPr>
                <w:ins w:id="289" w:author="Erin" w:date="2011-03-14T15:54:00Z"/>
              </w:rPr>
            </w:pPr>
            <w:ins w:id="290" w:author="Erin" w:date="2011-03-14T15:54:00Z">
              <w:r>
                <w:rPr>
                  <w:noProof/>
                </w:rPr>
                <w:drawing>
                  <wp:inline distT="0" distB="0" distL="0" distR="0" wp14:anchorId="3D3F9B00" wp14:editId="4C2A1F66">
                    <wp:extent cx="2237493" cy="1828800"/>
                    <wp:effectExtent l="0" t="0" r="23495" b="25400"/>
                    <wp:docPr id="11" name="Char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p>
          <w:p w14:paraId="69D38D73" w14:textId="77777777" w:rsidR="008F741C" w:rsidRDefault="008F741C" w:rsidP="008F741C">
            <w:pPr>
              <w:jc w:val="center"/>
              <w:rPr>
                <w:ins w:id="291" w:author="Erin" w:date="2011-03-14T15:54:00Z"/>
              </w:rPr>
            </w:pPr>
            <w:ins w:id="292" w:author="Erin" w:date="2011-03-14T15:54:00Z">
              <w:r>
                <w:t>FCZ</w:t>
              </w:r>
            </w:ins>
          </w:p>
        </w:tc>
        <w:tc>
          <w:tcPr>
            <w:tcW w:w="4788" w:type="dxa"/>
          </w:tcPr>
          <w:p w14:paraId="73E6725B" w14:textId="77777777" w:rsidR="008F741C" w:rsidRDefault="008F741C" w:rsidP="008F741C">
            <w:pPr>
              <w:jc w:val="center"/>
              <w:rPr>
                <w:ins w:id="293" w:author="Erin" w:date="2011-03-14T15:54:00Z"/>
              </w:rPr>
            </w:pPr>
            <w:ins w:id="294" w:author="Erin" w:date="2011-03-14T15:54:00Z">
              <w:r>
                <w:rPr>
                  <w:noProof/>
                </w:rPr>
                <w:drawing>
                  <wp:inline distT="0" distB="0" distL="0" distR="0" wp14:anchorId="07036213" wp14:editId="27D63A76">
                    <wp:extent cx="2237493" cy="1828800"/>
                    <wp:effectExtent l="0" t="0" r="23495" b="25400"/>
                    <wp:docPr id="12" name="Char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6ABDF761" w14:textId="77777777" w:rsidR="008F741C" w:rsidRDefault="008F741C" w:rsidP="008F741C">
            <w:pPr>
              <w:jc w:val="center"/>
              <w:rPr>
                <w:ins w:id="295" w:author="Erin" w:date="2011-03-14T15:54:00Z"/>
              </w:rPr>
            </w:pPr>
            <w:ins w:id="296" w:author="Erin" w:date="2011-03-14T15:54:00Z">
              <w:r>
                <w:t>FZ</w:t>
              </w:r>
            </w:ins>
          </w:p>
        </w:tc>
      </w:tr>
      <w:tr w:rsidR="008F741C" w14:paraId="3991F6B9" w14:textId="77777777" w:rsidTr="008F741C">
        <w:trPr>
          <w:ins w:id="297" w:author="Erin" w:date="2011-03-14T15:54:00Z"/>
        </w:trPr>
        <w:tc>
          <w:tcPr>
            <w:tcW w:w="4788" w:type="dxa"/>
          </w:tcPr>
          <w:p w14:paraId="60868546" w14:textId="77777777" w:rsidR="008F741C" w:rsidRDefault="008F741C" w:rsidP="008F741C">
            <w:pPr>
              <w:jc w:val="center"/>
              <w:rPr>
                <w:ins w:id="298" w:author="Erin" w:date="2011-03-14T15:54:00Z"/>
              </w:rPr>
            </w:pPr>
            <w:ins w:id="299" w:author="Erin" w:date="2011-03-14T15:54:00Z">
              <w:r>
                <w:rPr>
                  <w:noProof/>
                </w:rPr>
                <w:drawing>
                  <wp:inline distT="0" distB="0" distL="0" distR="0" wp14:anchorId="608D8640" wp14:editId="306426BC">
                    <wp:extent cx="2237493" cy="1828800"/>
                    <wp:effectExtent l="0" t="0" r="23495" b="25400"/>
                    <wp:docPr id="13" name="Char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23B3C498" w14:textId="77777777" w:rsidR="008F741C" w:rsidRDefault="008F741C" w:rsidP="008F741C">
            <w:pPr>
              <w:jc w:val="center"/>
              <w:rPr>
                <w:ins w:id="300" w:author="Erin" w:date="2011-03-14T15:54:00Z"/>
              </w:rPr>
            </w:pPr>
            <w:ins w:id="301" w:author="Erin" w:date="2011-03-14T15:54:00Z">
              <w:r>
                <w:t>PZ</w:t>
              </w:r>
            </w:ins>
          </w:p>
        </w:tc>
        <w:tc>
          <w:tcPr>
            <w:tcW w:w="4788" w:type="dxa"/>
          </w:tcPr>
          <w:p w14:paraId="4289BFDA" w14:textId="77777777" w:rsidR="008F741C" w:rsidRDefault="008F741C" w:rsidP="008F741C">
            <w:pPr>
              <w:jc w:val="center"/>
              <w:rPr>
                <w:ins w:id="302" w:author="Erin" w:date="2011-03-14T15:54:00Z"/>
              </w:rPr>
            </w:pPr>
            <w:ins w:id="303" w:author="Erin" w:date="2011-03-14T15:54:00Z">
              <w:r>
                <w:rPr>
                  <w:noProof/>
                </w:rPr>
                <w:drawing>
                  <wp:inline distT="0" distB="0" distL="0" distR="0" wp14:anchorId="0D2EB9D7" wp14:editId="549C21C7">
                    <wp:extent cx="1099330" cy="10160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ins>
          </w:p>
        </w:tc>
      </w:tr>
    </w:tbl>
    <w:p w14:paraId="50D8167E" w14:textId="04C8C3BC" w:rsidR="008F741C" w:rsidRDefault="008F741C" w:rsidP="00C33504">
      <w:pPr>
        <w:rPr>
          <w:ins w:id="304" w:author="Erin" w:date="2011-03-14T15:54:00Z"/>
          <w:i/>
        </w:rPr>
      </w:pPr>
      <w:ins w:id="305" w:author="Erin" w:date="2011-03-14T15:54:00Z">
        <w:r>
          <w:rPr>
            <w:i/>
          </w:rPr>
          <w:t>Figure 2.</w:t>
        </w:r>
        <w:r>
          <w:rPr>
            <w:i/>
          </w:rPr>
          <w:br w:type="page"/>
        </w:r>
      </w:ins>
    </w:p>
    <w:p w14:paraId="26B15E42" w14:textId="521E35FD" w:rsidR="007F41F2" w:rsidRPr="00AA6167" w:rsidRDefault="008F741C" w:rsidP="00AA6167">
      <w:pPr>
        <w:spacing w:line="480" w:lineRule="auto"/>
        <w:rPr>
          <w:i/>
          <w:rPrChange w:id="306" w:author="Erin" w:date="2011-03-14T16:31:00Z">
            <w:rPr/>
          </w:rPrChange>
        </w:rPr>
        <w:pPrChange w:id="307" w:author="Erin" w:date="2011-03-14T16:31:00Z">
          <w:pPr/>
        </w:pPrChange>
      </w:pPr>
      <w:ins w:id="308" w:author="Erin" w:date="2011-03-14T15:54:00Z">
        <w:r>
          <w:rPr>
            <w:noProof/>
          </w:rPr>
          <w:lastRenderedPageBreak/>
          <w:drawing>
            <wp:inline distT="0" distB="0" distL="0" distR="0" wp14:anchorId="78863C9F" wp14:editId="50D0AB5A">
              <wp:extent cx="5943600" cy="4298315"/>
              <wp:effectExtent l="0" t="0" r="19050" b="260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i/>
          </w:rPr>
          <w:t>Figure 3.</w:t>
        </w:r>
      </w:ins>
      <w:bookmarkStart w:id="309" w:name="_GoBack"/>
      <w:bookmarkEnd w:id="309"/>
      <w:del w:id="310" w:author="Erin" w:date="2011-03-14T15:51:00Z">
        <w:r w:rsidR="00C33504" w:rsidDel="008F741C">
          <w:delText xml:space="preserve">I can’t get the LDT and LST N400 figures to paste here without messing up the formatting, I think I can just add the correct header, page number, and titles to those pages for printing once the Thesis is done, but for representative purposes I will refer to the LST figure as </w:delText>
        </w:r>
        <w:r w:rsidR="00C33504" w:rsidRPr="00C33504" w:rsidDel="008F741C">
          <w:rPr>
            <w:color w:val="C0504D" w:themeColor="accent2"/>
          </w:rPr>
          <w:delText>Figure A</w:delText>
        </w:r>
        <w:r w:rsidR="00F83DBF" w:rsidDel="008F741C">
          <w:rPr>
            <w:color w:val="C0504D" w:themeColor="accent2"/>
          </w:rPr>
          <w:delText>3</w:delText>
        </w:r>
        <w:r w:rsidR="00C33504" w:rsidDel="008F741C">
          <w:delText xml:space="preserve"> and the LDT figure as </w:delText>
        </w:r>
        <w:r w:rsidR="00C33504" w:rsidRPr="00C33504" w:rsidDel="008F741C">
          <w:rPr>
            <w:color w:val="C0504D" w:themeColor="accent2"/>
          </w:rPr>
          <w:delText>Figure A</w:delText>
        </w:r>
        <w:r w:rsidR="00F83DBF" w:rsidDel="008F741C">
          <w:rPr>
            <w:color w:val="C0504D" w:themeColor="accent2"/>
          </w:rPr>
          <w:delText>2</w:delText>
        </w:r>
        <w:r w:rsidR="00C33504" w:rsidDel="008F741C">
          <w:delText>.</w:delText>
        </w:r>
      </w:del>
    </w:p>
    <w:sectPr w:rsidR="007F41F2" w:rsidRPr="00AA6167" w:rsidSect="00B85C7B">
      <w:head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rin" w:date="2011-03-14T14:21:00Z" w:initials="E">
    <w:p w14:paraId="397A5E19" w14:textId="557718DE" w:rsidR="000212C0" w:rsidRDefault="000212C0">
      <w:pPr>
        <w:pStyle w:val="CommentText"/>
      </w:pPr>
      <w:ins w:id="7" w:author="Erin" w:date="2011-03-14T14:20:00Z">
        <w:r>
          <w:rPr>
            <w:rStyle w:val="CommentReference"/>
          </w:rPr>
          <w:annotationRef/>
        </w:r>
      </w:ins>
      <w:r>
        <w:t>Just to be clear why you have the next paragraph</w:t>
      </w:r>
    </w:p>
  </w:comment>
  <w:comment w:id="9" w:author="Erin" w:date="2011-03-14T14:22:00Z" w:initials="E">
    <w:p w14:paraId="0B183007" w14:textId="3104F9A9" w:rsidR="000212C0" w:rsidRDefault="000212C0">
      <w:pPr>
        <w:pStyle w:val="CommentText"/>
      </w:pPr>
      <w:r>
        <w:rPr>
          <w:rStyle w:val="CommentReference"/>
        </w:rPr>
        <w:annotationRef/>
      </w:r>
      <w:r>
        <w:t>The only problem here is that you haven’t described N400 yet.  I think if we change it to something more descriptive, it will be clear later that we mean N400.</w:t>
      </w:r>
    </w:p>
  </w:comment>
  <w:comment w:id="18" w:author="Erin" w:date="2011-03-14T14:24:00Z" w:initials="E">
    <w:p w14:paraId="531183BA" w14:textId="4C29BD84" w:rsidR="000212C0" w:rsidRDefault="000212C0">
      <w:pPr>
        <w:pStyle w:val="CommentText"/>
      </w:pPr>
      <w:ins w:id="20" w:author="Erin" w:date="2011-03-14T14:24:00Z">
        <w:r>
          <w:rPr>
            <w:rStyle w:val="CommentReference"/>
          </w:rPr>
          <w:annotationRef/>
        </w:r>
      </w:ins>
      <w:r>
        <w:t xml:space="preserve">Abbreviation is </w:t>
      </w:r>
      <w:proofErr w:type="spellStart"/>
      <w:r>
        <w:t>msec</w:t>
      </w:r>
      <w:proofErr w:type="spellEnd"/>
    </w:p>
  </w:comment>
  <w:comment w:id="21" w:author="Erin" w:date="2011-03-14T14:47:00Z" w:initials="E">
    <w:p w14:paraId="793CC16F" w14:textId="03444D70" w:rsidR="000212C0" w:rsidRDefault="000212C0">
      <w:pPr>
        <w:pStyle w:val="CommentText"/>
      </w:pPr>
      <w:ins w:id="24" w:author="Erin" w:date="2011-03-14T14:47:00Z">
        <w:r>
          <w:rPr>
            <w:rStyle w:val="CommentReference"/>
          </w:rPr>
          <w:annotationRef/>
        </w:r>
      </w:ins>
      <w:r>
        <w:t>Just more formal wording</w:t>
      </w:r>
    </w:p>
  </w:comment>
  <w:comment w:id="29" w:author="Erin" w:date="2011-03-14T14:50:00Z" w:initials="E">
    <w:p w14:paraId="5FB7B47E" w14:textId="426D4F17" w:rsidR="000212C0" w:rsidRDefault="000212C0">
      <w:pPr>
        <w:pStyle w:val="CommentText"/>
      </w:pPr>
      <w:r>
        <w:rPr>
          <w:rStyle w:val="CommentReference"/>
        </w:rPr>
        <w:annotationRef/>
      </w:r>
      <w:r>
        <w:t>You might need one more sentence here describing what they were doing in that experiment.  What type of judgment?</w:t>
      </w:r>
    </w:p>
  </w:comment>
  <w:comment w:id="33" w:author="Erin" w:date="2011-03-14T14:51:00Z" w:initials="E">
    <w:p w14:paraId="4FDC8740" w14:textId="63953DE3" w:rsidR="000212C0" w:rsidRDefault="000212C0">
      <w:pPr>
        <w:pStyle w:val="CommentText"/>
      </w:pPr>
      <w:r>
        <w:rPr>
          <w:rStyle w:val="CommentReference"/>
        </w:rPr>
        <w:annotationRef/>
      </w:r>
      <w:r>
        <w:t>I think this is first time you’ve reference this paper, so spell out all the names.</w:t>
      </w:r>
    </w:p>
  </w:comment>
  <w:comment w:id="48" w:author="Erin" w:date="2011-03-14T14:54:00Z" w:initials="E">
    <w:p w14:paraId="5116F80A" w14:textId="3DC5274C" w:rsidR="000212C0" w:rsidRDefault="000212C0">
      <w:pPr>
        <w:pStyle w:val="CommentText"/>
      </w:pPr>
      <w:ins w:id="49" w:author="Erin" w:date="2011-03-14T14:54:00Z">
        <w:r>
          <w:rPr>
            <w:rStyle w:val="CommentReference"/>
          </w:rPr>
          <w:annotationRef/>
        </w:r>
      </w:ins>
      <w:r>
        <w:t>More formal</w:t>
      </w:r>
    </w:p>
  </w:comment>
  <w:comment w:id="50" w:author="Erin" w:date="2011-03-14T14:55:00Z" w:initials="E">
    <w:p w14:paraId="7F2D3F76" w14:textId="123797BD" w:rsidR="000212C0" w:rsidRDefault="000212C0">
      <w:pPr>
        <w:pStyle w:val="CommentText"/>
      </w:pPr>
      <w:r>
        <w:rPr>
          <w:rStyle w:val="CommentReference"/>
        </w:rPr>
        <w:annotationRef/>
      </w:r>
      <w:r>
        <w:t>This database is only semantic</w:t>
      </w:r>
    </w:p>
  </w:comment>
  <w:comment w:id="57" w:author="Erin" w:date="2011-03-14T14:57:00Z" w:initials="E">
    <w:p w14:paraId="2D244139" w14:textId="236DB0ED" w:rsidR="000212C0" w:rsidRDefault="000212C0">
      <w:pPr>
        <w:pStyle w:val="CommentText"/>
      </w:pPr>
      <w:ins w:id="58" w:author="Erin" w:date="2011-03-14T14:57:00Z">
        <w:r>
          <w:rPr>
            <w:rStyle w:val="CommentReference"/>
          </w:rPr>
          <w:annotationRef/>
        </w:r>
      </w:ins>
      <w:r>
        <w:t>Something like this…</w:t>
      </w:r>
    </w:p>
  </w:comment>
  <w:comment w:id="74" w:author="Erin" w:date="2011-03-14T14:59:00Z" w:initials="E">
    <w:p w14:paraId="70725DA2" w14:textId="1C415348" w:rsidR="000212C0" w:rsidRDefault="000212C0">
      <w:pPr>
        <w:pStyle w:val="CommentText"/>
      </w:pPr>
      <w:ins w:id="75" w:author="Erin" w:date="2011-03-14T14:59:00Z">
        <w:r>
          <w:rPr>
            <w:rStyle w:val="CommentReference"/>
          </w:rPr>
          <w:annotationRef/>
        </w:r>
      </w:ins>
      <w:proofErr w:type="spellStart"/>
      <w:proofErr w:type="gramStart"/>
      <w:r>
        <w:t>windsor</w:t>
      </w:r>
      <w:proofErr w:type="spellEnd"/>
      <w:proofErr w:type="gramEnd"/>
    </w:p>
  </w:comment>
  <w:comment w:id="103" w:author="Erin" w:date="2011-03-14T15:17:00Z" w:initials="E">
    <w:p w14:paraId="4EAD816C" w14:textId="644357B9" w:rsidR="000212C0" w:rsidRDefault="000212C0">
      <w:pPr>
        <w:pStyle w:val="CommentText"/>
      </w:pPr>
      <w:ins w:id="105" w:author="Erin" w:date="2011-03-14T15:17:00Z">
        <w:r>
          <w:rPr>
            <w:rStyle w:val="CommentReference"/>
          </w:rPr>
          <w:annotationRef/>
        </w:r>
      </w:ins>
      <w:r>
        <w:t>YEPS.</w:t>
      </w:r>
    </w:p>
  </w:comment>
  <w:comment w:id="139" w:author="Erin" w:date="2011-03-14T15:23:00Z" w:initials="E">
    <w:p w14:paraId="3505A86A" w14:textId="3D8C987C" w:rsidR="000212C0" w:rsidRDefault="000212C0">
      <w:pPr>
        <w:pStyle w:val="CommentText"/>
      </w:pPr>
      <w:ins w:id="140" w:author="Erin" w:date="2011-03-14T15:23:00Z">
        <w:r>
          <w:rPr>
            <w:rStyle w:val="CommentReference"/>
          </w:rPr>
          <w:annotationRef/>
        </w:r>
      </w:ins>
      <w:r>
        <w:t>This was repetitive, so I just edited it down.</w:t>
      </w:r>
    </w:p>
  </w:comment>
  <w:comment w:id="182" w:author="Erin" w:date="2011-03-14T16:07:00Z" w:initials="E">
    <w:p w14:paraId="4EDF4A99" w14:textId="54C8FA60" w:rsidR="000212C0" w:rsidRDefault="000212C0">
      <w:pPr>
        <w:pStyle w:val="CommentText"/>
      </w:pPr>
      <w:ins w:id="184" w:author="Erin" w:date="2011-03-14T16:05:00Z">
        <w:r>
          <w:rPr>
            <w:rStyle w:val="CommentReference"/>
          </w:rPr>
          <w:annotationRef/>
        </w:r>
      </w:ins>
      <w:r>
        <w:t>Your paragraph wasn’t bad, just not quite in line with the way you framed the intro and slightly off on results.  I think this fits more in line with how we’ve shaped this.</w:t>
      </w:r>
    </w:p>
  </w:comment>
  <w:comment w:id="191" w:author="Erin" w:date="2011-03-14T16:09:00Z" w:initials="E">
    <w:p w14:paraId="0E6F6A89" w14:textId="5F6BA655" w:rsidR="000212C0" w:rsidRDefault="000212C0">
      <w:pPr>
        <w:pStyle w:val="CommentText"/>
      </w:pPr>
      <w:r>
        <w:rPr>
          <w:rStyle w:val="CommentReference"/>
        </w:rPr>
        <w:annotationRef/>
      </w:r>
      <w:r>
        <w:t xml:space="preserve">Our SOA was 5 seconds, which is </w:t>
      </w:r>
      <w:proofErr w:type="spellStart"/>
      <w:r>
        <w:t>forevs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EC277" w14:textId="77777777" w:rsidR="000212C0" w:rsidRDefault="000212C0" w:rsidP="00B85C7B">
      <w:r>
        <w:separator/>
      </w:r>
    </w:p>
  </w:endnote>
  <w:endnote w:type="continuationSeparator" w:id="0">
    <w:p w14:paraId="4459CED4" w14:textId="77777777" w:rsidR="000212C0" w:rsidRDefault="000212C0" w:rsidP="00B8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12E62" w14:textId="77777777" w:rsidR="000212C0" w:rsidRDefault="000212C0" w:rsidP="00B85C7B">
      <w:r>
        <w:separator/>
      </w:r>
    </w:p>
  </w:footnote>
  <w:footnote w:type="continuationSeparator" w:id="0">
    <w:p w14:paraId="1724CE42" w14:textId="77777777" w:rsidR="000212C0" w:rsidRDefault="000212C0" w:rsidP="00B85C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D0DC8" w14:textId="77777777" w:rsidR="000212C0" w:rsidRDefault="000212C0" w:rsidP="00B85C7B">
    <w:pPr>
      <w:pStyle w:val="Header"/>
      <w:jc w:val="right"/>
    </w:pPr>
    <w:r>
      <w:t xml:space="preserve">N400 Priming </w:t>
    </w:r>
    <w:r>
      <w:rPr>
        <w:rStyle w:val="PageNumber"/>
      </w:rPr>
      <w:fldChar w:fldCharType="begin"/>
    </w:r>
    <w:r>
      <w:rPr>
        <w:rStyle w:val="PageNumber"/>
      </w:rPr>
      <w:instrText xml:space="preserve"> PAGE </w:instrText>
    </w:r>
    <w:r>
      <w:rPr>
        <w:rStyle w:val="PageNumber"/>
      </w:rPr>
      <w:fldChar w:fldCharType="separate"/>
    </w:r>
    <w:r w:rsidR="00AA6167">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64DAD"/>
    <w:multiLevelType w:val="hybridMultilevel"/>
    <w:tmpl w:val="4FC2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756F9D"/>
    <w:multiLevelType w:val="hybridMultilevel"/>
    <w:tmpl w:val="DD4A1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C7B"/>
    <w:rsid w:val="00013095"/>
    <w:rsid w:val="000212C0"/>
    <w:rsid w:val="000659E5"/>
    <w:rsid w:val="000D466C"/>
    <w:rsid w:val="00173F4C"/>
    <w:rsid w:val="001A15C6"/>
    <w:rsid w:val="001A26F9"/>
    <w:rsid w:val="001F1D15"/>
    <w:rsid w:val="002519E5"/>
    <w:rsid w:val="0033338E"/>
    <w:rsid w:val="0036306B"/>
    <w:rsid w:val="003B7DE7"/>
    <w:rsid w:val="00432AFD"/>
    <w:rsid w:val="00455A24"/>
    <w:rsid w:val="004D476B"/>
    <w:rsid w:val="004E7BB5"/>
    <w:rsid w:val="005219CA"/>
    <w:rsid w:val="005A46F7"/>
    <w:rsid w:val="005A715A"/>
    <w:rsid w:val="00737A15"/>
    <w:rsid w:val="007E4DBA"/>
    <w:rsid w:val="007F41F2"/>
    <w:rsid w:val="0082609A"/>
    <w:rsid w:val="00827768"/>
    <w:rsid w:val="00895BC2"/>
    <w:rsid w:val="008F741C"/>
    <w:rsid w:val="00924DB5"/>
    <w:rsid w:val="00965E25"/>
    <w:rsid w:val="00987080"/>
    <w:rsid w:val="00A55995"/>
    <w:rsid w:val="00A93578"/>
    <w:rsid w:val="00AA6167"/>
    <w:rsid w:val="00AD1E03"/>
    <w:rsid w:val="00B07EB2"/>
    <w:rsid w:val="00B653D6"/>
    <w:rsid w:val="00B85C7B"/>
    <w:rsid w:val="00BD004A"/>
    <w:rsid w:val="00C33504"/>
    <w:rsid w:val="00C975F0"/>
    <w:rsid w:val="00D010C1"/>
    <w:rsid w:val="00D45F70"/>
    <w:rsid w:val="00DC7509"/>
    <w:rsid w:val="00DF6AAF"/>
    <w:rsid w:val="00EE716A"/>
    <w:rsid w:val="00F63896"/>
    <w:rsid w:val="00F83DBF"/>
    <w:rsid w:val="00FC0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A19D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93578"/>
    <w:rPr>
      <w:b/>
      <w:bCs/>
      <w:sz w:val="20"/>
      <w:szCs w:val="20"/>
    </w:rPr>
  </w:style>
  <w:style w:type="character" w:customStyle="1" w:styleId="CommentSubjectChar">
    <w:name w:val="Comment Subject Char"/>
    <w:basedOn w:val="CommentTextChar"/>
    <w:link w:val="CommentSubject"/>
    <w:uiPriority w:val="99"/>
    <w:semiHidden/>
    <w:rsid w:val="00A93578"/>
    <w:rPr>
      <w:rFonts w:ascii="Times New Roman" w:eastAsia="Arial Unicode MS" w:hAnsi="Times New Roman" w:cs="Times New Roman"/>
      <w:b/>
      <w:bCs/>
      <w:kern w:val="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93578"/>
    <w:rPr>
      <w:b/>
      <w:bCs/>
      <w:sz w:val="20"/>
      <w:szCs w:val="20"/>
    </w:rPr>
  </w:style>
  <w:style w:type="character" w:customStyle="1" w:styleId="CommentSubjectChar">
    <w:name w:val="Comment Subject Char"/>
    <w:basedOn w:val="CommentTextChar"/>
    <w:link w:val="CommentSubject"/>
    <w:uiPriority w:val="99"/>
    <w:semiHidden/>
    <w:rsid w:val="00A93578"/>
    <w:rPr>
      <w:rFonts w:ascii="Times New Roman" w:eastAsia="Arial Unicode MS" w:hAnsi="Times New Roman" w:cs="Times New Roman"/>
      <w:b/>
      <w:bCs/>
      <w:ker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image" Target="media/image1.png"/><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ocsredirect\Desktop\nrnunley\Desktop\Dr.%20Buchanan\figure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ocsredirect\Desktop\nrnunley\Desktop\Dr.%20Buchanan\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spPr>
            <a:solidFill>
              <a:schemeClr val="lt1"/>
            </a:solidFill>
            <a:ln w="25400" cap="flat" cmpd="sng" algn="ctr">
              <a:solidFill>
                <a:schemeClr val="dk1"/>
              </a:solidFill>
              <a:prstDash val="solid"/>
            </a:ln>
            <a:effectLst/>
          </c:spPr>
          <c:invertIfNegative val="0"/>
          <c:errBars>
            <c:errBarType val="both"/>
            <c:errValType val="percentage"/>
            <c:noEndCap val="0"/>
            <c:val val="5.0"/>
          </c:errBars>
          <c:cat>
            <c:numRef>
              <c:f>[figures.xlsx]Sheet1!$A$1:$A$6</c:f>
              <c:numCache>
                <c:formatCode>General</c:formatCode>
                <c:ptCount val="6"/>
              </c:numCache>
            </c:numRef>
          </c:cat>
          <c:val>
            <c:numRef>
              <c:f>[figures.xlsx]Sheet1!$B$1:$B$6</c:f>
              <c:numCache>
                <c:formatCode>General</c:formatCode>
                <c:ptCount val="6"/>
                <c:pt idx="0">
                  <c:v>-142.4453</c:v>
                </c:pt>
                <c:pt idx="1">
                  <c:v>175.7965</c:v>
                </c:pt>
                <c:pt idx="2">
                  <c:v>221.7106</c:v>
                </c:pt>
                <c:pt idx="3">
                  <c:v>-209.382</c:v>
                </c:pt>
                <c:pt idx="4">
                  <c:v>119.9859</c:v>
                </c:pt>
                <c:pt idx="5">
                  <c:v>84.68289999999998</c:v>
                </c:pt>
              </c:numCache>
            </c:numRef>
          </c:val>
        </c:ser>
        <c:dLbls>
          <c:showLegendKey val="0"/>
          <c:showVal val="0"/>
          <c:showCatName val="0"/>
          <c:showSerName val="0"/>
          <c:showPercent val="0"/>
          <c:showBubbleSize val="0"/>
        </c:dLbls>
        <c:gapWidth val="150"/>
        <c:axId val="419146824"/>
        <c:axId val="419092760"/>
      </c:barChart>
      <c:catAx>
        <c:axId val="419146824"/>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Times"/>
                    <a:ea typeface="+mn-ea"/>
                    <a:cs typeface="Times"/>
                  </a:defRPr>
                </a:pPr>
                <a:r>
                  <a:rPr lang="en-US" sz="1200">
                    <a:latin typeface="Times"/>
                    <a:cs typeface="Times"/>
                  </a:rPr>
                  <a:t>Non-words</a:t>
                </a:r>
                <a:r>
                  <a:rPr lang="en-US" sz="1200" baseline="0">
                    <a:latin typeface="Times"/>
                    <a:cs typeface="Times"/>
                  </a:rPr>
                  <a:t>     Associatives     Semantics     	 </a:t>
                </a:r>
                <a:r>
                  <a:rPr lang="en-US" sz="1200" b="1" i="0" baseline="0">
                    <a:effectLst/>
                  </a:rPr>
                  <a:t>Non-words     Associatives      Semantics  </a:t>
                </a:r>
                <a:endParaRPr lang="en-US" sz="1200" baseline="0">
                  <a:latin typeface="Times"/>
                  <a:cs typeface="Times"/>
                </a:endParaRPr>
              </a:p>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Times"/>
                    <a:ea typeface="+mn-ea"/>
                    <a:cs typeface="Times"/>
                  </a:defRPr>
                </a:pPr>
                <a:r>
                  <a:rPr lang="en-US" sz="1200" baseline="0">
                    <a:latin typeface="Times"/>
                    <a:cs typeface="Times"/>
                  </a:rPr>
                  <a:t>Letter Search Task  		Lexical Decision Task</a:t>
                </a:r>
                <a:endParaRPr lang="en-US" sz="1200">
                  <a:latin typeface="Times"/>
                  <a:cs typeface="Times"/>
                </a:endParaRPr>
              </a:p>
            </c:rich>
          </c:tx>
          <c:layout/>
          <c:overlay val="0"/>
        </c:title>
        <c:numFmt formatCode="General" sourceLinked="1"/>
        <c:majorTickMark val="out"/>
        <c:minorTickMark val="none"/>
        <c:tickLblPos val="nextTo"/>
        <c:txPr>
          <a:bodyPr/>
          <a:lstStyle/>
          <a:p>
            <a:pPr>
              <a:defRPr sz="1200" b="1">
                <a:latin typeface="Times"/>
                <a:cs typeface="Times"/>
              </a:defRPr>
            </a:pPr>
            <a:endParaRPr lang="en-US"/>
          </a:p>
        </c:txPr>
        <c:crossAx val="419092760"/>
        <c:crosses val="autoZero"/>
        <c:auto val="1"/>
        <c:lblAlgn val="ctr"/>
        <c:lblOffset val="100"/>
        <c:noMultiLvlLbl val="0"/>
      </c:catAx>
      <c:valAx>
        <c:axId val="419092760"/>
        <c:scaling>
          <c:orientation val="minMax"/>
        </c:scaling>
        <c:delete val="0"/>
        <c:axPos val="l"/>
        <c:title>
          <c:tx>
            <c:rich>
              <a:bodyPr rot="-5400000" vert="horz"/>
              <a:lstStyle/>
              <a:p>
                <a:pPr>
                  <a:defRPr sz="1200">
                    <a:latin typeface="Times"/>
                    <a:cs typeface="Times"/>
                  </a:defRPr>
                </a:pPr>
                <a:r>
                  <a:rPr lang="en-US" sz="1200">
                    <a:latin typeface="Times"/>
                    <a:cs typeface="Times"/>
                  </a:rPr>
                  <a:t>Priming</a:t>
                </a:r>
                <a:r>
                  <a:rPr lang="en-US" sz="1200" baseline="0">
                    <a:latin typeface="Times"/>
                    <a:cs typeface="Times"/>
                  </a:rPr>
                  <a:t> in msec</a:t>
                </a:r>
                <a:endParaRPr lang="en-US" sz="1200">
                  <a:latin typeface="Times"/>
                  <a:cs typeface="Times"/>
                </a:endParaRPr>
              </a:p>
            </c:rich>
          </c:tx>
          <c:layout/>
          <c:overlay val="0"/>
        </c:title>
        <c:numFmt formatCode="General" sourceLinked="1"/>
        <c:majorTickMark val="out"/>
        <c:minorTickMark val="none"/>
        <c:tickLblPos val="nextTo"/>
        <c:txPr>
          <a:bodyPr/>
          <a:lstStyle/>
          <a:p>
            <a:pPr>
              <a:defRPr sz="1200">
                <a:latin typeface="Times"/>
                <a:cs typeface="Times"/>
              </a:defRPr>
            </a:pPr>
            <a:endParaRPr lang="en-US"/>
          </a:p>
        </c:txPr>
        <c:crossAx val="41914682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fz!$A$74</c:f>
              <c:strCache>
                <c:ptCount val="1"/>
                <c:pt idx="0">
                  <c:v>Associative</c:v>
                </c:pt>
              </c:strCache>
            </c:strRef>
          </c:tx>
          <c:marker>
            <c:symbol val="none"/>
          </c:marker>
          <c:val>
            <c:numRef>
              <c:f>fz!$B$74:$AAA$74</c:f>
              <c:numCache>
                <c:formatCode>General</c:formatCode>
                <c:ptCount val="702"/>
                <c:pt idx="1">
                  <c:v>0.242727777777778</c:v>
                </c:pt>
                <c:pt idx="2">
                  <c:v>0.207227777777778</c:v>
                </c:pt>
                <c:pt idx="3">
                  <c:v>0.187288888888889</c:v>
                </c:pt>
                <c:pt idx="4">
                  <c:v>0.159216666666667</c:v>
                </c:pt>
                <c:pt idx="5">
                  <c:v>0.114711111111111</c:v>
                </c:pt>
                <c:pt idx="6">
                  <c:v>0.0614833333333333</c:v>
                </c:pt>
                <c:pt idx="7">
                  <c:v>-0.0050833333333334</c:v>
                </c:pt>
                <c:pt idx="8">
                  <c:v>-0.0845666666666668</c:v>
                </c:pt>
                <c:pt idx="9">
                  <c:v>-0.166877777777778</c:v>
                </c:pt>
                <c:pt idx="10">
                  <c:v>-0.224244444444444</c:v>
                </c:pt>
                <c:pt idx="11">
                  <c:v>-0.264972222222222</c:v>
                </c:pt>
                <c:pt idx="12">
                  <c:v>-0.306616666666667</c:v>
                </c:pt>
                <c:pt idx="13">
                  <c:v>-0.337111111111111</c:v>
                </c:pt>
                <c:pt idx="14">
                  <c:v>-0.352238888888889</c:v>
                </c:pt>
                <c:pt idx="15">
                  <c:v>-0.365366666666667</c:v>
                </c:pt>
                <c:pt idx="16">
                  <c:v>-0.368516666666667</c:v>
                </c:pt>
                <c:pt idx="17">
                  <c:v>-0.374433333333333</c:v>
                </c:pt>
                <c:pt idx="18">
                  <c:v>-0.404688888888889</c:v>
                </c:pt>
                <c:pt idx="19">
                  <c:v>-0.417666666666667</c:v>
                </c:pt>
                <c:pt idx="20">
                  <c:v>-0.4508</c:v>
                </c:pt>
                <c:pt idx="21">
                  <c:v>-0.471894444444444</c:v>
                </c:pt>
                <c:pt idx="22">
                  <c:v>-0.476466666666667</c:v>
                </c:pt>
                <c:pt idx="23">
                  <c:v>-0.474366666666667</c:v>
                </c:pt>
                <c:pt idx="24">
                  <c:v>-0.437533333333333</c:v>
                </c:pt>
                <c:pt idx="25">
                  <c:v>-0.405583333333333</c:v>
                </c:pt>
                <c:pt idx="26">
                  <c:v>-0.351911111111111</c:v>
                </c:pt>
                <c:pt idx="27">
                  <c:v>-0.289561111111111</c:v>
                </c:pt>
                <c:pt idx="28">
                  <c:v>-0.253427777777778</c:v>
                </c:pt>
                <c:pt idx="29">
                  <c:v>-0.217405555555556</c:v>
                </c:pt>
                <c:pt idx="30">
                  <c:v>-0.194744444444444</c:v>
                </c:pt>
                <c:pt idx="31">
                  <c:v>-0.191911111111111</c:v>
                </c:pt>
                <c:pt idx="32">
                  <c:v>-0.165266666666667</c:v>
                </c:pt>
                <c:pt idx="33">
                  <c:v>-0.127505555555556</c:v>
                </c:pt>
                <c:pt idx="34">
                  <c:v>-0.103588888888889</c:v>
                </c:pt>
                <c:pt idx="35">
                  <c:v>-0.0688833333333333</c:v>
                </c:pt>
                <c:pt idx="36">
                  <c:v>-0.0447277777777778</c:v>
                </c:pt>
                <c:pt idx="37">
                  <c:v>-0.0225833333333333</c:v>
                </c:pt>
                <c:pt idx="38">
                  <c:v>0.00511666666666665</c:v>
                </c:pt>
                <c:pt idx="39">
                  <c:v>0.0296111111111111</c:v>
                </c:pt>
                <c:pt idx="40">
                  <c:v>0.0676277777777778</c:v>
                </c:pt>
                <c:pt idx="41">
                  <c:v>0.115322222222222</c:v>
                </c:pt>
                <c:pt idx="42">
                  <c:v>0.165588888888889</c:v>
                </c:pt>
                <c:pt idx="43">
                  <c:v>0.202283333333333</c:v>
                </c:pt>
                <c:pt idx="44">
                  <c:v>0.243944444444444</c:v>
                </c:pt>
                <c:pt idx="45">
                  <c:v>0.2635</c:v>
                </c:pt>
                <c:pt idx="46">
                  <c:v>0.263833333333333</c:v>
                </c:pt>
                <c:pt idx="47">
                  <c:v>0.255327777777778</c:v>
                </c:pt>
                <c:pt idx="48">
                  <c:v>0.250216666666667</c:v>
                </c:pt>
                <c:pt idx="49">
                  <c:v>0.265172222222222</c:v>
                </c:pt>
                <c:pt idx="50">
                  <c:v>0.293316666666667</c:v>
                </c:pt>
                <c:pt idx="51">
                  <c:v>0.334505555555556</c:v>
                </c:pt>
                <c:pt idx="52">
                  <c:v>0.374833333333333</c:v>
                </c:pt>
                <c:pt idx="53">
                  <c:v>0.412361111111111</c:v>
                </c:pt>
                <c:pt idx="54">
                  <c:v>0.466027777777778</c:v>
                </c:pt>
                <c:pt idx="55">
                  <c:v>0.536916666666667</c:v>
                </c:pt>
                <c:pt idx="56">
                  <c:v>0.607755555555555</c:v>
                </c:pt>
                <c:pt idx="57">
                  <c:v>0.700344444444444</c:v>
                </c:pt>
                <c:pt idx="58">
                  <c:v>0.801044444444444</c:v>
                </c:pt>
                <c:pt idx="59">
                  <c:v>0.887311111111111</c:v>
                </c:pt>
                <c:pt idx="60">
                  <c:v>0.965616666666667</c:v>
                </c:pt>
                <c:pt idx="61">
                  <c:v>1.027505555555556</c:v>
                </c:pt>
                <c:pt idx="62">
                  <c:v>1.08778888888889</c:v>
                </c:pt>
                <c:pt idx="63">
                  <c:v>1.136722222222222</c:v>
                </c:pt>
                <c:pt idx="64">
                  <c:v>1.172561111111111</c:v>
                </c:pt>
                <c:pt idx="65">
                  <c:v>1.218277777777778</c:v>
                </c:pt>
                <c:pt idx="66">
                  <c:v>1.272305555555556</c:v>
                </c:pt>
                <c:pt idx="67">
                  <c:v>1.306511111111111</c:v>
                </c:pt>
                <c:pt idx="68">
                  <c:v>1.323972222222222</c:v>
                </c:pt>
                <c:pt idx="69">
                  <c:v>1.34565</c:v>
                </c:pt>
                <c:pt idx="70">
                  <c:v>1.37438888888889</c:v>
                </c:pt>
                <c:pt idx="71">
                  <c:v>1.380955555555555</c:v>
                </c:pt>
                <c:pt idx="72">
                  <c:v>1.386666666666667</c:v>
                </c:pt>
                <c:pt idx="73">
                  <c:v>1.388994444444444</c:v>
                </c:pt>
                <c:pt idx="74">
                  <c:v>1.383322222222222</c:v>
                </c:pt>
                <c:pt idx="75">
                  <c:v>1.3954</c:v>
                </c:pt>
                <c:pt idx="76">
                  <c:v>1.392205555555555</c:v>
                </c:pt>
                <c:pt idx="77">
                  <c:v>1.387833333333333</c:v>
                </c:pt>
                <c:pt idx="78">
                  <c:v>1.376016666666666</c:v>
                </c:pt>
                <c:pt idx="79">
                  <c:v>1.351072222222222</c:v>
                </c:pt>
                <c:pt idx="80">
                  <c:v>1.317844444444444</c:v>
                </c:pt>
                <c:pt idx="81">
                  <c:v>1.289644444444445</c:v>
                </c:pt>
                <c:pt idx="82">
                  <c:v>1.248266666666667</c:v>
                </c:pt>
                <c:pt idx="83">
                  <c:v>1.231561111111111</c:v>
                </c:pt>
                <c:pt idx="84">
                  <c:v>1.217983333333333</c:v>
                </c:pt>
                <c:pt idx="85">
                  <c:v>1.211233333333333</c:v>
                </c:pt>
                <c:pt idx="86">
                  <c:v>1.229161111111111</c:v>
                </c:pt>
                <c:pt idx="87">
                  <c:v>1.234794444444444</c:v>
                </c:pt>
                <c:pt idx="88">
                  <c:v>1.213127777777778</c:v>
                </c:pt>
                <c:pt idx="89">
                  <c:v>1.173766666666667</c:v>
                </c:pt>
                <c:pt idx="90">
                  <c:v>1.101672222222222</c:v>
                </c:pt>
                <c:pt idx="91">
                  <c:v>1.043927777777778</c:v>
                </c:pt>
                <c:pt idx="92">
                  <c:v>0.979844444444444</c:v>
                </c:pt>
                <c:pt idx="93">
                  <c:v>0.926783333333333</c:v>
                </c:pt>
                <c:pt idx="94">
                  <c:v>0.899194444444444</c:v>
                </c:pt>
                <c:pt idx="95">
                  <c:v>0.885372222222222</c:v>
                </c:pt>
                <c:pt idx="96">
                  <c:v>0.878638888888889</c:v>
                </c:pt>
                <c:pt idx="97">
                  <c:v>0.875838888888889</c:v>
                </c:pt>
                <c:pt idx="98">
                  <c:v>0.890466666666666</c:v>
                </c:pt>
                <c:pt idx="99">
                  <c:v>0.923844444444444</c:v>
                </c:pt>
                <c:pt idx="100">
                  <c:v>0.965866666666666</c:v>
                </c:pt>
                <c:pt idx="101">
                  <c:v>0.99555</c:v>
                </c:pt>
                <c:pt idx="102">
                  <c:v>1.007172222222223</c:v>
                </c:pt>
                <c:pt idx="103">
                  <c:v>1.011561111111111</c:v>
                </c:pt>
                <c:pt idx="104">
                  <c:v>1.022533333333334</c:v>
                </c:pt>
                <c:pt idx="105">
                  <c:v>1.00948888888889</c:v>
                </c:pt>
                <c:pt idx="106">
                  <c:v>1.007577777777778</c:v>
                </c:pt>
                <c:pt idx="107">
                  <c:v>0.979583333333333</c:v>
                </c:pt>
                <c:pt idx="108">
                  <c:v>0.951661111111111</c:v>
                </c:pt>
                <c:pt idx="109">
                  <c:v>0.912838888888889</c:v>
                </c:pt>
                <c:pt idx="110">
                  <c:v>0.87495</c:v>
                </c:pt>
                <c:pt idx="111">
                  <c:v>0.830588888888889</c:v>
                </c:pt>
                <c:pt idx="112">
                  <c:v>0.778227777777778</c:v>
                </c:pt>
                <c:pt idx="113">
                  <c:v>0.738211111111111</c:v>
                </c:pt>
                <c:pt idx="114">
                  <c:v>0.703144444444444</c:v>
                </c:pt>
                <c:pt idx="115">
                  <c:v>0.677305555555556</c:v>
                </c:pt>
                <c:pt idx="116">
                  <c:v>0.680811111111111</c:v>
                </c:pt>
                <c:pt idx="117">
                  <c:v>0.682172222222222</c:v>
                </c:pt>
                <c:pt idx="118">
                  <c:v>0.661477777777778</c:v>
                </c:pt>
                <c:pt idx="119">
                  <c:v>0.625905555555556</c:v>
                </c:pt>
                <c:pt idx="120">
                  <c:v>0.56995</c:v>
                </c:pt>
                <c:pt idx="121">
                  <c:v>0.506711111111111</c:v>
                </c:pt>
                <c:pt idx="122">
                  <c:v>0.442588888888889</c:v>
                </c:pt>
                <c:pt idx="123">
                  <c:v>0.363677777777777</c:v>
                </c:pt>
                <c:pt idx="124">
                  <c:v>0.288655555555556</c:v>
                </c:pt>
                <c:pt idx="125">
                  <c:v>0.210066666666666</c:v>
                </c:pt>
                <c:pt idx="126">
                  <c:v>0.1499</c:v>
                </c:pt>
                <c:pt idx="127">
                  <c:v>0.0754111111111111</c:v>
                </c:pt>
                <c:pt idx="128">
                  <c:v>0.0180611111111112</c:v>
                </c:pt>
                <c:pt idx="129">
                  <c:v>-0.0404055555555554</c:v>
                </c:pt>
                <c:pt idx="130">
                  <c:v>-0.0925277777777776</c:v>
                </c:pt>
                <c:pt idx="131">
                  <c:v>-0.113061111111111</c:v>
                </c:pt>
                <c:pt idx="132">
                  <c:v>-0.119577777777778</c:v>
                </c:pt>
                <c:pt idx="133">
                  <c:v>-0.107261111111111</c:v>
                </c:pt>
                <c:pt idx="134">
                  <c:v>-0.102777777777778</c:v>
                </c:pt>
                <c:pt idx="135">
                  <c:v>-0.0879555555555554</c:v>
                </c:pt>
                <c:pt idx="136">
                  <c:v>-0.0590055555555555</c:v>
                </c:pt>
                <c:pt idx="137">
                  <c:v>-0.0020000000000001</c:v>
                </c:pt>
                <c:pt idx="138">
                  <c:v>0.0508666666666666</c:v>
                </c:pt>
                <c:pt idx="139">
                  <c:v>0.108672222222222</c:v>
                </c:pt>
                <c:pt idx="140">
                  <c:v>0.159388888888889</c:v>
                </c:pt>
                <c:pt idx="141">
                  <c:v>0.214027777777778</c:v>
                </c:pt>
                <c:pt idx="142">
                  <c:v>0.2604</c:v>
                </c:pt>
                <c:pt idx="143">
                  <c:v>0.316977777777778</c:v>
                </c:pt>
                <c:pt idx="144">
                  <c:v>0.35885</c:v>
                </c:pt>
                <c:pt idx="145">
                  <c:v>0.400761111111111</c:v>
                </c:pt>
                <c:pt idx="146">
                  <c:v>0.452477777777778</c:v>
                </c:pt>
                <c:pt idx="147">
                  <c:v>0.506388888888889</c:v>
                </c:pt>
                <c:pt idx="148">
                  <c:v>0.543988888888889</c:v>
                </c:pt>
                <c:pt idx="149">
                  <c:v>0.563305555555555</c:v>
                </c:pt>
                <c:pt idx="150">
                  <c:v>0.575161111111111</c:v>
                </c:pt>
                <c:pt idx="151">
                  <c:v>0.565427777777778</c:v>
                </c:pt>
                <c:pt idx="152">
                  <c:v>0.571116666666667</c:v>
                </c:pt>
                <c:pt idx="153">
                  <c:v>0.583966666666667</c:v>
                </c:pt>
                <c:pt idx="154">
                  <c:v>0.615411111111111</c:v>
                </c:pt>
                <c:pt idx="155">
                  <c:v>0.656383333333333</c:v>
                </c:pt>
                <c:pt idx="156">
                  <c:v>0.688083333333333</c:v>
                </c:pt>
                <c:pt idx="157">
                  <c:v>0.723561111111111</c:v>
                </c:pt>
                <c:pt idx="158">
                  <c:v>0.757216666666667</c:v>
                </c:pt>
                <c:pt idx="159">
                  <c:v>0.826077777777778</c:v>
                </c:pt>
                <c:pt idx="160">
                  <c:v>0.898988888888889</c:v>
                </c:pt>
                <c:pt idx="161">
                  <c:v>0.9843</c:v>
                </c:pt>
                <c:pt idx="162">
                  <c:v>1.081616666666667</c:v>
                </c:pt>
                <c:pt idx="163">
                  <c:v>1.176105555555556</c:v>
                </c:pt>
                <c:pt idx="164">
                  <c:v>1.2846</c:v>
                </c:pt>
                <c:pt idx="165">
                  <c:v>1.3964</c:v>
                </c:pt>
                <c:pt idx="166">
                  <c:v>1.508094444444445</c:v>
                </c:pt>
                <c:pt idx="167">
                  <c:v>1.600361111111111</c:v>
                </c:pt>
                <c:pt idx="168">
                  <c:v>1.672016666666667</c:v>
                </c:pt>
                <c:pt idx="169">
                  <c:v>1.738866666666667</c:v>
                </c:pt>
                <c:pt idx="170">
                  <c:v>1.790477777777778</c:v>
                </c:pt>
                <c:pt idx="171">
                  <c:v>1.833755555555556</c:v>
                </c:pt>
                <c:pt idx="172">
                  <c:v>1.876066666666667</c:v>
                </c:pt>
                <c:pt idx="173">
                  <c:v>1.91296111111111</c:v>
                </c:pt>
                <c:pt idx="174">
                  <c:v>1.963027777777778</c:v>
                </c:pt>
                <c:pt idx="175">
                  <c:v>2.023205555555555</c:v>
                </c:pt>
                <c:pt idx="176">
                  <c:v>2.079033333333333</c:v>
                </c:pt>
                <c:pt idx="177">
                  <c:v>2.130655555555555</c:v>
                </c:pt>
                <c:pt idx="178">
                  <c:v>2.194777777777777</c:v>
                </c:pt>
                <c:pt idx="179">
                  <c:v>2.274394444444444</c:v>
                </c:pt>
                <c:pt idx="180">
                  <c:v>2.357177777777778</c:v>
                </c:pt>
                <c:pt idx="181">
                  <c:v>2.45835</c:v>
                </c:pt>
                <c:pt idx="182">
                  <c:v>2.560383333333334</c:v>
                </c:pt>
                <c:pt idx="183">
                  <c:v>2.672844444444442</c:v>
                </c:pt>
                <c:pt idx="184">
                  <c:v>2.782105555555555</c:v>
                </c:pt>
                <c:pt idx="185">
                  <c:v>2.882333333333333</c:v>
                </c:pt>
                <c:pt idx="186">
                  <c:v>2.9698</c:v>
                </c:pt>
                <c:pt idx="187">
                  <c:v>3.031927777777777</c:v>
                </c:pt>
                <c:pt idx="188">
                  <c:v>3.091905555555555</c:v>
                </c:pt>
                <c:pt idx="189">
                  <c:v>3.129583333333334</c:v>
                </c:pt>
                <c:pt idx="190">
                  <c:v>3.149844444444444</c:v>
                </c:pt>
                <c:pt idx="191">
                  <c:v>3.184944444444445</c:v>
                </c:pt>
                <c:pt idx="192">
                  <c:v>3.210249999999998</c:v>
                </c:pt>
                <c:pt idx="193">
                  <c:v>3.234861111111111</c:v>
                </c:pt>
                <c:pt idx="194">
                  <c:v>3.238438888888889</c:v>
                </c:pt>
                <c:pt idx="195">
                  <c:v>3.222705555555556</c:v>
                </c:pt>
                <c:pt idx="196">
                  <c:v>3.20362777777778</c:v>
                </c:pt>
                <c:pt idx="197">
                  <c:v>3.172566666666667</c:v>
                </c:pt>
                <c:pt idx="198">
                  <c:v>3.157205555555556</c:v>
                </c:pt>
                <c:pt idx="199">
                  <c:v>3.153638888888889</c:v>
                </c:pt>
                <c:pt idx="200">
                  <c:v>3.156322222222223</c:v>
                </c:pt>
                <c:pt idx="201">
                  <c:v>3.160411111111111</c:v>
                </c:pt>
                <c:pt idx="202">
                  <c:v>3.178222222222223</c:v>
                </c:pt>
                <c:pt idx="203">
                  <c:v>3.192461111111111</c:v>
                </c:pt>
                <c:pt idx="204">
                  <c:v>3.196461111111111</c:v>
                </c:pt>
                <c:pt idx="205">
                  <c:v>3.179527777777777</c:v>
                </c:pt>
                <c:pt idx="206">
                  <c:v>3.141644444444445</c:v>
                </c:pt>
                <c:pt idx="207">
                  <c:v>3.074644444444445</c:v>
                </c:pt>
                <c:pt idx="208">
                  <c:v>3.019216666666667</c:v>
                </c:pt>
                <c:pt idx="209">
                  <c:v>2.958416666666667</c:v>
                </c:pt>
                <c:pt idx="210">
                  <c:v>2.934766666666667</c:v>
                </c:pt>
                <c:pt idx="211">
                  <c:v>2.929444444444444</c:v>
                </c:pt>
                <c:pt idx="212">
                  <c:v>2.94825</c:v>
                </c:pt>
                <c:pt idx="213">
                  <c:v>2.982938888888889</c:v>
                </c:pt>
                <c:pt idx="214">
                  <c:v>3.025638888888889</c:v>
                </c:pt>
                <c:pt idx="215">
                  <c:v>3.070083333333334</c:v>
                </c:pt>
                <c:pt idx="216">
                  <c:v>3.111716666666667</c:v>
                </c:pt>
                <c:pt idx="217">
                  <c:v>3.1421</c:v>
                </c:pt>
                <c:pt idx="218">
                  <c:v>3.182627777777777</c:v>
                </c:pt>
                <c:pt idx="219">
                  <c:v>3.211966666666667</c:v>
                </c:pt>
                <c:pt idx="220">
                  <c:v>3.275672222222223</c:v>
                </c:pt>
                <c:pt idx="221">
                  <c:v>3.338777777777777</c:v>
                </c:pt>
                <c:pt idx="222">
                  <c:v>3.376177777777778</c:v>
                </c:pt>
                <c:pt idx="223">
                  <c:v>3.410511111111111</c:v>
                </c:pt>
                <c:pt idx="224">
                  <c:v>3.410505555555555</c:v>
                </c:pt>
                <c:pt idx="225">
                  <c:v>3.381444444444444</c:v>
                </c:pt>
                <c:pt idx="226">
                  <c:v>3.366366666666666</c:v>
                </c:pt>
                <c:pt idx="227">
                  <c:v>3.367905555555556</c:v>
                </c:pt>
                <c:pt idx="228">
                  <c:v>3.379794444444444</c:v>
                </c:pt>
                <c:pt idx="229">
                  <c:v>3.391838888888885</c:v>
                </c:pt>
                <c:pt idx="230">
                  <c:v>3.400466666666667</c:v>
                </c:pt>
                <c:pt idx="231">
                  <c:v>3.400372222222222</c:v>
                </c:pt>
                <c:pt idx="232">
                  <c:v>3.395877777777778</c:v>
                </c:pt>
                <c:pt idx="233">
                  <c:v>3.3941</c:v>
                </c:pt>
                <c:pt idx="234">
                  <c:v>3.396833333333332</c:v>
                </c:pt>
                <c:pt idx="235">
                  <c:v>3.409900000000001</c:v>
                </c:pt>
                <c:pt idx="236">
                  <c:v>3.429466666666666</c:v>
                </c:pt>
                <c:pt idx="237">
                  <c:v>3.439477777777777</c:v>
                </c:pt>
                <c:pt idx="238">
                  <c:v>3.428066666666667</c:v>
                </c:pt>
                <c:pt idx="239">
                  <c:v>3.417838888888888</c:v>
                </c:pt>
                <c:pt idx="240">
                  <c:v>3.411255555555555</c:v>
                </c:pt>
                <c:pt idx="241">
                  <c:v>3.402622222222222</c:v>
                </c:pt>
                <c:pt idx="242">
                  <c:v>3.400283333333333</c:v>
                </c:pt>
                <c:pt idx="243">
                  <c:v>3.386833333333333</c:v>
                </c:pt>
                <c:pt idx="244">
                  <c:v>3.3873</c:v>
                </c:pt>
                <c:pt idx="245">
                  <c:v>3.359061111111111</c:v>
                </c:pt>
                <c:pt idx="246">
                  <c:v>3.322849999999996</c:v>
                </c:pt>
                <c:pt idx="247">
                  <c:v>3.258605555555556</c:v>
                </c:pt>
                <c:pt idx="248">
                  <c:v>3.200899999999999</c:v>
                </c:pt>
                <c:pt idx="249">
                  <c:v>3.154172222222222</c:v>
                </c:pt>
                <c:pt idx="250">
                  <c:v>3.10175</c:v>
                </c:pt>
                <c:pt idx="251">
                  <c:v>3.063227777777778</c:v>
                </c:pt>
                <c:pt idx="252">
                  <c:v>3.0362</c:v>
                </c:pt>
                <c:pt idx="253">
                  <c:v>3.046505555555555</c:v>
                </c:pt>
                <c:pt idx="254">
                  <c:v>3.079661111111112</c:v>
                </c:pt>
                <c:pt idx="255">
                  <c:v>3.128816666666667</c:v>
                </c:pt>
                <c:pt idx="256">
                  <c:v>3.200888888888889</c:v>
                </c:pt>
                <c:pt idx="257">
                  <c:v>3.263661111111111</c:v>
                </c:pt>
                <c:pt idx="258">
                  <c:v>3.34545</c:v>
                </c:pt>
                <c:pt idx="259">
                  <c:v>3.424144444444445</c:v>
                </c:pt>
                <c:pt idx="260">
                  <c:v>3.487611111111112</c:v>
                </c:pt>
                <c:pt idx="261">
                  <c:v>3.551788888888888</c:v>
                </c:pt>
                <c:pt idx="262">
                  <c:v>3.618366666666667</c:v>
                </c:pt>
                <c:pt idx="263">
                  <c:v>3.676666666666666</c:v>
                </c:pt>
                <c:pt idx="264">
                  <c:v>3.745055555555556</c:v>
                </c:pt>
                <c:pt idx="265">
                  <c:v>3.799294444444444</c:v>
                </c:pt>
                <c:pt idx="266">
                  <c:v>3.84262777777778</c:v>
                </c:pt>
                <c:pt idx="267">
                  <c:v>3.860055555555556</c:v>
                </c:pt>
                <c:pt idx="268">
                  <c:v>3.860049999999997</c:v>
                </c:pt>
                <c:pt idx="269">
                  <c:v>3.855438888888885</c:v>
                </c:pt>
                <c:pt idx="270">
                  <c:v>3.849844444444443</c:v>
                </c:pt>
                <c:pt idx="271">
                  <c:v>3.867283333333334</c:v>
                </c:pt>
                <c:pt idx="272">
                  <c:v>3.907816666666667</c:v>
                </c:pt>
                <c:pt idx="273">
                  <c:v>3.971294444444444</c:v>
                </c:pt>
                <c:pt idx="274">
                  <c:v>4.037155555555551</c:v>
                </c:pt>
                <c:pt idx="275">
                  <c:v>4.122527777777771</c:v>
                </c:pt>
                <c:pt idx="276">
                  <c:v>4.200344444444445</c:v>
                </c:pt>
                <c:pt idx="277">
                  <c:v>4.2495</c:v>
                </c:pt>
                <c:pt idx="278">
                  <c:v>4.279216666666666</c:v>
                </c:pt>
                <c:pt idx="279">
                  <c:v>4.312322222222223</c:v>
                </c:pt>
                <c:pt idx="280">
                  <c:v>4.342983333333333</c:v>
                </c:pt>
                <c:pt idx="281">
                  <c:v>4.386272222222222</c:v>
                </c:pt>
                <c:pt idx="282">
                  <c:v>4.417177777777773</c:v>
                </c:pt>
                <c:pt idx="283">
                  <c:v>4.461</c:v>
                </c:pt>
                <c:pt idx="284">
                  <c:v>4.506633333333337</c:v>
                </c:pt>
                <c:pt idx="285">
                  <c:v>4.535005555555554</c:v>
                </c:pt>
                <c:pt idx="286">
                  <c:v>4.553977777777774</c:v>
                </c:pt>
                <c:pt idx="287">
                  <c:v>4.54205</c:v>
                </c:pt>
                <c:pt idx="288">
                  <c:v>4.508116666666663</c:v>
                </c:pt>
                <c:pt idx="289">
                  <c:v>4.465883333333334</c:v>
                </c:pt>
                <c:pt idx="290">
                  <c:v>4.427777777777774</c:v>
                </c:pt>
                <c:pt idx="291">
                  <c:v>4.388588888888885</c:v>
                </c:pt>
                <c:pt idx="292">
                  <c:v>4.344238888888888</c:v>
                </c:pt>
                <c:pt idx="293">
                  <c:v>4.310472222222222</c:v>
                </c:pt>
                <c:pt idx="294">
                  <c:v>4.269205555555555</c:v>
                </c:pt>
                <c:pt idx="295">
                  <c:v>4.234016666666665</c:v>
                </c:pt>
                <c:pt idx="296">
                  <c:v>4.171966666666666</c:v>
                </c:pt>
                <c:pt idx="297">
                  <c:v>4.113672222222223</c:v>
                </c:pt>
                <c:pt idx="298">
                  <c:v>4.050877777777774</c:v>
                </c:pt>
                <c:pt idx="299">
                  <c:v>3.971555555555556</c:v>
                </c:pt>
                <c:pt idx="300">
                  <c:v>3.894888888888885</c:v>
                </c:pt>
                <c:pt idx="301">
                  <c:v>3.809672222222222</c:v>
                </c:pt>
                <c:pt idx="302">
                  <c:v>3.725494444444444</c:v>
                </c:pt>
                <c:pt idx="303">
                  <c:v>3.65061111111111</c:v>
                </c:pt>
                <c:pt idx="304">
                  <c:v>3.5868</c:v>
                </c:pt>
                <c:pt idx="305">
                  <c:v>3.523411111111111</c:v>
                </c:pt>
                <c:pt idx="306">
                  <c:v>3.455966666666667</c:v>
                </c:pt>
                <c:pt idx="307">
                  <c:v>3.392244444444441</c:v>
                </c:pt>
                <c:pt idx="308">
                  <c:v>3.323222222222222</c:v>
                </c:pt>
                <c:pt idx="309">
                  <c:v>3.250738888888888</c:v>
                </c:pt>
                <c:pt idx="310">
                  <c:v>3.1672</c:v>
                </c:pt>
                <c:pt idx="311">
                  <c:v>3.077605555555555</c:v>
                </c:pt>
                <c:pt idx="312">
                  <c:v>2.966694444444445</c:v>
                </c:pt>
                <c:pt idx="313">
                  <c:v>2.856399999999998</c:v>
                </c:pt>
                <c:pt idx="314">
                  <c:v>2.757627777777777</c:v>
                </c:pt>
                <c:pt idx="315">
                  <c:v>2.671994444444444</c:v>
                </c:pt>
                <c:pt idx="316">
                  <c:v>2.580138888888889</c:v>
                </c:pt>
                <c:pt idx="317">
                  <c:v>2.495911111111111</c:v>
                </c:pt>
                <c:pt idx="318">
                  <c:v>2.411027777777777</c:v>
                </c:pt>
                <c:pt idx="319">
                  <c:v>2.323466666666667</c:v>
                </c:pt>
                <c:pt idx="320">
                  <c:v>2.250244444444445</c:v>
                </c:pt>
                <c:pt idx="321">
                  <c:v>2.2087</c:v>
                </c:pt>
                <c:pt idx="322">
                  <c:v>2.168438888888888</c:v>
                </c:pt>
                <c:pt idx="323">
                  <c:v>2.118894444444445</c:v>
                </c:pt>
                <c:pt idx="324">
                  <c:v>2.061027777777777</c:v>
                </c:pt>
                <c:pt idx="325">
                  <c:v>1.968116666666667</c:v>
                </c:pt>
                <c:pt idx="326">
                  <c:v>1.88213888888889</c:v>
                </c:pt>
                <c:pt idx="327">
                  <c:v>1.79145</c:v>
                </c:pt>
                <c:pt idx="328">
                  <c:v>1.702711111111111</c:v>
                </c:pt>
                <c:pt idx="329">
                  <c:v>1.598133333333334</c:v>
                </c:pt>
                <c:pt idx="330">
                  <c:v>1.507711111111111</c:v>
                </c:pt>
                <c:pt idx="331">
                  <c:v>1.405866666666667</c:v>
                </c:pt>
                <c:pt idx="332">
                  <c:v>1.32398888888889</c:v>
                </c:pt>
                <c:pt idx="333">
                  <c:v>1.24925</c:v>
                </c:pt>
                <c:pt idx="334">
                  <c:v>1.17998888888889</c:v>
                </c:pt>
                <c:pt idx="335">
                  <c:v>1.109</c:v>
                </c:pt>
                <c:pt idx="336">
                  <c:v>1.05253888888889</c:v>
                </c:pt>
                <c:pt idx="337">
                  <c:v>1.014127777777778</c:v>
                </c:pt>
                <c:pt idx="338">
                  <c:v>0.973377777777777</c:v>
                </c:pt>
                <c:pt idx="339">
                  <c:v>0.940244444444444</c:v>
                </c:pt>
                <c:pt idx="340">
                  <c:v>0.902383333333333</c:v>
                </c:pt>
                <c:pt idx="341">
                  <c:v>0.870105555555556</c:v>
                </c:pt>
                <c:pt idx="342">
                  <c:v>0.850211111111111</c:v>
                </c:pt>
                <c:pt idx="343">
                  <c:v>0.807783333333333</c:v>
                </c:pt>
                <c:pt idx="344">
                  <c:v>0.766361111111111</c:v>
                </c:pt>
                <c:pt idx="345">
                  <c:v>0.727844444444444</c:v>
                </c:pt>
                <c:pt idx="346">
                  <c:v>0.7003</c:v>
                </c:pt>
                <c:pt idx="347">
                  <c:v>0.669211111111111</c:v>
                </c:pt>
                <c:pt idx="348">
                  <c:v>0.634144444444444</c:v>
                </c:pt>
                <c:pt idx="349">
                  <c:v>0.602338888888889</c:v>
                </c:pt>
                <c:pt idx="350">
                  <c:v>0.559694444444444</c:v>
                </c:pt>
                <c:pt idx="351">
                  <c:v>0.508066666666667</c:v>
                </c:pt>
                <c:pt idx="352">
                  <c:v>0.454538888888889</c:v>
                </c:pt>
                <c:pt idx="353">
                  <c:v>0.406172222222222</c:v>
                </c:pt>
                <c:pt idx="354">
                  <c:v>0.357483333333333</c:v>
                </c:pt>
                <c:pt idx="355">
                  <c:v>0.334655555555556</c:v>
                </c:pt>
                <c:pt idx="356">
                  <c:v>0.31965</c:v>
                </c:pt>
                <c:pt idx="357">
                  <c:v>0.3037</c:v>
                </c:pt>
                <c:pt idx="358">
                  <c:v>0.293505555555555</c:v>
                </c:pt>
                <c:pt idx="359">
                  <c:v>0.2776</c:v>
                </c:pt>
                <c:pt idx="360">
                  <c:v>0.27245</c:v>
                </c:pt>
                <c:pt idx="361">
                  <c:v>0.266822222222222</c:v>
                </c:pt>
                <c:pt idx="362">
                  <c:v>0.242966666666667</c:v>
                </c:pt>
                <c:pt idx="363">
                  <c:v>0.22085</c:v>
                </c:pt>
                <c:pt idx="364">
                  <c:v>0.185861111111111</c:v>
                </c:pt>
                <c:pt idx="365">
                  <c:v>0.141588888888889</c:v>
                </c:pt>
                <c:pt idx="366">
                  <c:v>0.108861111111111</c:v>
                </c:pt>
                <c:pt idx="367">
                  <c:v>0.0557</c:v>
                </c:pt>
                <c:pt idx="368">
                  <c:v>0.0311666666666666</c:v>
                </c:pt>
                <c:pt idx="369">
                  <c:v>0.0185222222222222</c:v>
                </c:pt>
                <c:pt idx="370">
                  <c:v>0.0349111111111111</c:v>
                </c:pt>
                <c:pt idx="371">
                  <c:v>0.0635222222222222</c:v>
                </c:pt>
                <c:pt idx="372">
                  <c:v>0.119544444444445</c:v>
                </c:pt>
                <c:pt idx="373">
                  <c:v>0.182761111111111</c:v>
                </c:pt>
                <c:pt idx="374">
                  <c:v>0.253783333333333</c:v>
                </c:pt>
                <c:pt idx="375">
                  <c:v>0.321783333333333</c:v>
                </c:pt>
                <c:pt idx="376">
                  <c:v>0.369744444444444</c:v>
                </c:pt>
                <c:pt idx="377">
                  <c:v>0.431161111111111</c:v>
                </c:pt>
                <c:pt idx="378">
                  <c:v>0.470811111111111</c:v>
                </c:pt>
                <c:pt idx="379">
                  <c:v>0.511861111111111</c:v>
                </c:pt>
                <c:pt idx="380">
                  <c:v>0.5368</c:v>
                </c:pt>
                <c:pt idx="381">
                  <c:v>0.544122222222222</c:v>
                </c:pt>
                <c:pt idx="382">
                  <c:v>0.541922222222222</c:v>
                </c:pt>
                <c:pt idx="383">
                  <c:v>0.539288888888889</c:v>
                </c:pt>
                <c:pt idx="384">
                  <c:v>0.542011111111111</c:v>
                </c:pt>
                <c:pt idx="385">
                  <c:v>0.539994444444444</c:v>
                </c:pt>
                <c:pt idx="386">
                  <c:v>0.528816666666667</c:v>
                </c:pt>
                <c:pt idx="387">
                  <c:v>0.503761111111111</c:v>
                </c:pt>
                <c:pt idx="388">
                  <c:v>0.466527777777778</c:v>
                </c:pt>
                <c:pt idx="389">
                  <c:v>0.433472222222222</c:v>
                </c:pt>
                <c:pt idx="390">
                  <c:v>0.400994444444444</c:v>
                </c:pt>
                <c:pt idx="391">
                  <c:v>0.366922222222222</c:v>
                </c:pt>
                <c:pt idx="392">
                  <c:v>0.332622222222222</c:v>
                </c:pt>
                <c:pt idx="393">
                  <c:v>0.292844444444444</c:v>
                </c:pt>
                <c:pt idx="394">
                  <c:v>0.241755555555556</c:v>
                </c:pt>
                <c:pt idx="395">
                  <c:v>0.196977777777778</c:v>
                </c:pt>
                <c:pt idx="396">
                  <c:v>0.1559</c:v>
                </c:pt>
                <c:pt idx="397">
                  <c:v>0.102994444444444</c:v>
                </c:pt>
                <c:pt idx="398">
                  <c:v>0.0540166666666667</c:v>
                </c:pt>
                <c:pt idx="399">
                  <c:v>0.0214833333333333</c:v>
                </c:pt>
                <c:pt idx="400">
                  <c:v>0.00418333333333327</c:v>
                </c:pt>
                <c:pt idx="401">
                  <c:v>0.00531666666666678</c:v>
                </c:pt>
                <c:pt idx="402">
                  <c:v>0.0124944444444444</c:v>
                </c:pt>
                <c:pt idx="403">
                  <c:v>0.0158833333333335</c:v>
                </c:pt>
                <c:pt idx="404">
                  <c:v>0.0332944444444445</c:v>
                </c:pt>
                <c:pt idx="405">
                  <c:v>0.0539111111111111</c:v>
                </c:pt>
                <c:pt idx="406">
                  <c:v>0.0684388888888888</c:v>
                </c:pt>
                <c:pt idx="407">
                  <c:v>0.0972277777777778</c:v>
                </c:pt>
                <c:pt idx="408">
                  <c:v>0.128411111111111</c:v>
                </c:pt>
                <c:pt idx="409">
                  <c:v>0.162122222222222</c:v>
                </c:pt>
                <c:pt idx="410">
                  <c:v>0.22285</c:v>
                </c:pt>
                <c:pt idx="411">
                  <c:v>0.269716666666667</c:v>
                </c:pt>
                <c:pt idx="412">
                  <c:v>0.306577777777778</c:v>
                </c:pt>
                <c:pt idx="413">
                  <c:v>0.336511111111111</c:v>
                </c:pt>
                <c:pt idx="414">
                  <c:v>0.354066666666666</c:v>
                </c:pt>
                <c:pt idx="415">
                  <c:v>0.390644444444444</c:v>
                </c:pt>
                <c:pt idx="416">
                  <c:v>0.393577777777778</c:v>
                </c:pt>
                <c:pt idx="417">
                  <c:v>0.376205555555555</c:v>
                </c:pt>
                <c:pt idx="418">
                  <c:v>0.349611111111111</c:v>
                </c:pt>
                <c:pt idx="419">
                  <c:v>0.319116666666667</c:v>
                </c:pt>
                <c:pt idx="420">
                  <c:v>0.293072222222222</c:v>
                </c:pt>
                <c:pt idx="421">
                  <c:v>0.263544444444445</c:v>
                </c:pt>
                <c:pt idx="422">
                  <c:v>0.224977777777778</c:v>
                </c:pt>
                <c:pt idx="423">
                  <c:v>0.186872222222222</c:v>
                </c:pt>
                <c:pt idx="424">
                  <c:v>0.149466666666667</c:v>
                </c:pt>
                <c:pt idx="425">
                  <c:v>0.0877277777777776</c:v>
                </c:pt>
                <c:pt idx="426">
                  <c:v>0.0104277777777778</c:v>
                </c:pt>
                <c:pt idx="427">
                  <c:v>-0.0871388888888889</c:v>
                </c:pt>
                <c:pt idx="428">
                  <c:v>-0.183505555555555</c:v>
                </c:pt>
                <c:pt idx="429">
                  <c:v>-0.257761111111111</c:v>
                </c:pt>
                <c:pt idx="430">
                  <c:v>-0.324144444444444</c:v>
                </c:pt>
                <c:pt idx="431">
                  <c:v>-0.380566666666667</c:v>
                </c:pt>
                <c:pt idx="432">
                  <c:v>-0.431938888888889</c:v>
                </c:pt>
                <c:pt idx="433">
                  <c:v>-0.486044444444444</c:v>
                </c:pt>
                <c:pt idx="434">
                  <c:v>-0.540233333333333</c:v>
                </c:pt>
                <c:pt idx="435">
                  <c:v>-0.604172222222222</c:v>
                </c:pt>
                <c:pt idx="436">
                  <c:v>-0.655766666666667</c:v>
                </c:pt>
                <c:pt idx="437">
                  <c:v>-0.703683333333333</c:v>
                </c:pt>
                <c:pt idx="438">
                  <c:v>-0.751355555555555</c:v>
                </c:pt>
                <c:pt idx="439">
                  <c:v>-0.792711111111111</c:v>
                </c:pt>
                <c:pt idx="440">
                  <c:v>-0.816944444444445</c:v>
                </c:pt>
                <c:pt idx="441">
                  <c:v>-0.836588888888889</c:v>
                </c:pt>
                <c:pt idx="442">
                  <c:v>-0.819155555555556</c:v>
                </c:pt>
                <c:pt idx="443">
                  <c:v>-0.786022222222222</c:v>
                </c:pt>
                <c:pt idx="444">
                  <c:v>-0.759561111111111</c:v>
                </c:pt>
                <c:pt idx="445">
                  <c:v>-0.733633333333333</c:v>
                </c:pt>
                <c:pt idx="446">
                  <c:v>-0.7164</c:v>
                </c:pt>
                <c:pt idx="447">
                  <c:v>-0.7035</c:v>
                </c:pt>
                <c:pt idx="448">
                  <c:v>-0.698283333333333</c:v>
                </c:pt>
                <c:pt idx="449">
                  <c:v>-0.675638888888889</c:v>
                </c:pt>
                <c:pt idx="450">
                  <c:v>-0.649238888888889</c:v>
                </c:pt>
                <c:pt idx="451">
                  <c:v>-0.632072222222222</c:v>
                </c:pt>
                <c:pt idx="452">
                  <c:v>-0.621611111111111</c:v>
                </c:pt>
                <c:pt idx="453">
                  <c:v>-0.620744444444444</c:v>
                </c:pt>
                <c:pt idx="454">
                  <c:v>-0.617694444444444</c:v>
                </c:pt>
                <c:pt idx="455">
                  <c:v>-0.614438888888889</c:v>
                </c:pt>
                <c:pt idx="456">
                  <c:v>-0.614788888888889</c:v>
                </c:pt>
                <c:pt idx="457">
                  <c:v>-0.607405555555555</c:v>
                </c:pt>
                <c:pt idx="458">
                  <c:v>-0.620361111111111</c:v>
                </c:pt>
                <c:pt idx="459">
                  <c:v>-0.623044444444444</c:v>
                </c:pt>
                <c:pt idx="460">
                  <c:v>-0.61795</c:v>
                </c:pt>
                <c:pt idx="461">
                  <c:v>-0.590572222222222</c:v>
                </c:pt>
                <c:pt idx="462">
                  <c:v>-0.550361111111111</c:v>
                </c:pt>
                <c:pt idx="463">
                  <c:v>-0.5041</c:v>
                </c:pt>
                <c:pt idx="464">
                  <c:v>-0.450994444444444</c:v>
                </c:pt>
                <c:pt idx="465">
                  <c:v>-0.374016666666667</c:v>
                </c:pt>
                <c:pt idx="466">
                  <c:v>-0.294122222222222</c:v>
                </c:pt>
                <c:pt idx="467">
                  <c:v>-0.205416666666667</c:v>
                </c:pt>
                <c:pt idx="468">
                  <c:v>-0.10585</c:v>
                </c:pt>
                <c:pt idx="469">
                  <c:v>-0.00776666666666672</c:v>
                </c:pt>
                <c:pt idx="470">
                  <c:v>0.0686777777777779</c:v>
                </c:pt>
                <c:pt idx="471">
                  <c:v>0.125266666666667</c:v>
                </c:pt>
                <c:pt idx="472">
                  <c:v>0.196444444444445</c:v>
                </c:pt>
                <c:pt idx="473">
                  <c:v>0.264016666666667</c:v>
                </c:pt>
                <c:pt idx="474">
                  <c:v>0.329</c:v>
                </c:pt>
                <c:pt idx="475">
                  <c:v>0.424244444444444</c:v>
                </c:pt>
                <c:pt idx="476">
                  <c:v>0.491688888888889</c:v>
                </c:pt>
                <c:pt idx="477">
                  <c:v>0.572516666666667</c:v>
                </c:pt>
                <c:pt idx="478">
                  <c:v>0.642383333333333</c:v>
                </c:pt>
                <c:pt idx="479">
                  <c:v>0.732577777777778</c:v>
                </c:pt>
                <c:pt idx="480">
                  <c:v>0.823122222222222</c:v>
                </c:pt>
                <c:pt idx="481">
                  <c:v>0.901727777777778</c:v>
                </c:pt>
                <c:pt idx="482">
                  <c:v>0.9686</c:v>
                </c:pt>
                <c:pt idx="483">
                  <c:v>1.010683333333333</c:v>
                </c:pt>
                <c:pt idx="484">
                  <c:v>1.03625</c:v>
                </c:pt>
                <c:pt idx="485">
                  <c:v>1.032177777777778</c:v>
                </c:pt>
                <c:pt idx="486">
                  <c:v>0.985538888888889</c:v>
                </c:pt>
                <c:pt idx="487">
                  <c:v>0.9023</c:v>
                </c:pt>
                <c:pt idx="488">
                  <c:v>0.807977777777778</c:v>
                </c:pt>
                <c:pt idx="489">
                  <c:v>0.728405555555555</c:v>
                </c:pt>
                <c:pt idx="490">
                  <c:v>0.663344444444444</c:v>
                </c:pt>
                <c:pt idx="491">
                  <c:v>0.617772222222222</c:v>
                </c:pt>
                <c:pt idx="492">
                  <c:v>0.560288888888889</c:v>
                </c:pt>
                <c:pt idx="493">
                  <c:v>0.50175</c:v>
                </c:pt>
                <c:pt idx="494">
                  <c:v>0.463822222222222</c:v>
                </c:pt>
                <c:pt idx="495">
                  <c:v>0.436322222222222</c:v>
                </c:pt>
                <c:pt idx="496">
                  <c:v>0.460894444444444</c:v>
                </c:pt>
                <c:pt idx="497">
                  <c:v>0.503961111111111</c:v>
                </c:pt>
                <c:pt idx="498">
                  <c:v>0.538727777777778</c:v>
                </c:pt>
                <c:pt idx="499">
                  <c:v>0.583022222222222</c:v>
                </c:pt>
                <c:pt idx="500">
                  <c:v>0.64735</c:v>
                </c:pt>
                <c:pt idx="501">
                  <c:v>0.701911111111111</c:v>
                </c:pt>
                <c:pt idx="502">
                  <c:v>0.757477777777778</c:v>
                </c:pt>
                <c:pt idx="503">
                  <c:v>0.803833333333333</c:v>
                </c:pt>
                <c:pt idx="504">
                  <c:v>0.85975</c:v>
                </c:pt>
                <c:pt idx="505">
                  <c:v>0.900088888888889</c:v>
                </c:pt>
                <c:pt idx="506">
                  <c:v>0.94075</c:v>
                </c:pt>
                <c:pt idx="507">
                  <c:v>0.965072222222222</c:v>
                </c:pt>
                <c:pt idx="508">
                  <c:v>0.967294444444444</c:v>
                </c:pt>
                <c:pt idx="509">
                  <c:v>0.931072222222222</c:v>
                </c:pt>
                <c:pt idx="510">
                  <c:v>0.892916666666667</c:v>
                </c:pt>
                <c:pt idx="511">
                  <c:v>0.832272222222222</c:v>
                </c:pt>
                <c:pt idx="512">
                  <c:v>0.754305555555555</c:v>
                </c:pt>
                <c:pt idx="513">
                  <c:v>0.67545</c:v>
                </c:pt>
                <c:pt idx="514">
                  <c:v>0.575227777777778</c:v>
                </c:pt>
                <c:pt idx="515">
                  <c:v>0.474327777777778</c:v>
                </c:pt>
                <c:pt idx="516">
                  <c:v>0.386483333333333</c:v>
                </c:pt>
                <c:pt idx="517">
                  <c:v>0.323011111111111</c:v>
                </c:pt>
                <c:pt idx="518">
                  <c:v>0.282666666666667</c:v>
                </c:pt>
                <c:pt idx="519">
                  <c:v>0.26425</c:v>
                </c:pt>
                <c:pt idx="520">
                  <c:v>0.24425</c:v>
                </c:pt>
                <c:pt idx="521">
                  <c:v>0.206233333333333</c:v>
                </c:pt>
                <c:pt idx="522">
                  <c:v>0.157</c:v>
                </c:pt>
                <c:pt idx="523">
                  <c:v>0.118205555555556</c:v>
                </c:pt>
                <c:pt idx="524">
                  <c:v>0.106927777777778</c:v>
                </c:pt>
                <c:pt idx="525">
                  <c:v>0.0997055555555557</c:v>
                </c:pt>
                <c:pt idx="526">
                  <c:v>0.108683333333333</c:v>
                </c:pt>
                <c:pt idx="527">
                  <c:v>0.137783333333333</c:v>
                </c:pt>
                <c:pt idx="528">
                  <c:v>0.184472222222222</c:v>
                </c:pt>
                <c:pt idx="529">
                  <c:v>0.225383333333333</c:v>
                </c:pt>
                <c:pt idx="530">
                  <c:v>0.276338888888889</c:v>
                </c:pt>
                <c:pt idx="531">
                  <c:v>0.328377777777778</c:v>
                </c:pt>
                <c:pt idx="532">
                  <c:v>0.360472222222222</c:v>
                </c:pt>
                <c:pt idx="533">
                  <c:v>0.376905555555555</c:v>
                </c:pt>
                <c:pt idx="534">
                  <c:v>0.375405555555555</c:v>
                </c:pt>
                <c:pt idx="535">
                  <c:v>0.378772222222222</c:v>
                </c:pt>
                <c:pt idx="536">
                  <c:v>0.374555555555555</c:v>
                </c:pt>
                <c:pt idx="537">
                  <c:v>0.366561111111111</c:v>
                </c:pt>
                <c:pt idx="538">
                  <c:v>0.3666</c:v>
                </c:pt>
                <c:pt idx="539">
                  <c:v>0.3723</c:v>
                </c:pt>
                <c:pt idx="540">
                  <c:v>0.393966666666667</c:v>
                </c:pt>
                <c:pt idx="541">
                  <c:v>0.432288888888889</c:v>
                </c:pt>
                <c:pt idx="542">
                  <c:v>0.476505555555555</c:v>
                </c:pt>
                <c:pt idx="543">
                  <c:v>0.539805555555556</c:v>
                </c:pt>
                <c:pt idx="544">
                  <c:v>0.608538888888889</c:v>
                </c:pt>
                <c:pt idx="545">
                  <c:v>0.677611111111111</c:v>
                </c:pt>
                <c:pt idx="546">
                  <c:v>0.734144444444444</c:v>
                </c:pt>
                <c:pt idx="547">
                  <c:v>0.808966666666667</c:v>
                </c:pt>
                <c:pt idx="548">
                  <c:v>0.862738888888889</c:v>
                </c:pt>
                <c:pt idx="549">
                  <c:v>0.922183333333333</c:v>
                </c:pt>
                <c:pt idx="550">
                  <c:v>0.985461111111111</c:v>
                </c:pt>
                <c:pt idx="551">
                  <c:v>1.05278888888889</c:v>
                </c:pt>
                <c:pt idx="552">
                  <c:v>1.11705</c:v>
                </c:pt>
                <c:pt idx="553">
                  <c:v>1.154927777777778</c:v>
                </c:pt>
                <c:pt idx="554">
                  <c:v>1.179277777777778</c:v>
                </c:pt>
                <c:pt idx="555">
                  <c:v>1.188616666666666</c:v>
                </c:pt>
                <c:pt idx="556">
                  <c:v>1.175566666666667</c:v>
                </c:pt>
                <c:pt idx="557">
                  <c:v>1.156405555555555</c:v>
                </c:pt>
                <c:pt idx="558">
                  <c:v>1.11133888888889</c:v>
                </c:pt>
                <c:pt idx="559">
                  <c:v>1.081672222222222</c:v>
                </c:pt>
                <c:pt idx="560">
                  <c:v>1.027333333333333</c:v>
                </c:pt>
                <c:pt idx="561">
                  <c:v>0.985244444444444</c:v>
                </c:pt>
                <c:pt idx="562">
                  <c:v>0.939511111111111</c:v>
                </c:pt>
                <c:pt idx="563">
                  <c:v>0.908633333333333</c:v>
                </c:pt>
                <c:pt idx="564">
                  <c:v>0.91715</c:v>
                </c:pt>
                <c:pt idx="565">
                  <c:v>0.944388888888889</c:v>
                </c:pt>
                <c:pt idx="566">
                  <c:v>0.984783333333333</c:v>
                </c:pt>
                <c:pt idx="567">
                  <c:v>1.034372222222222</c:v>
                </c:pt>
                <c:pt idx="568">
                  <c:v>1.065</c:v>
                </c:pt>
                <c:pt idx="569">
                  <c:v>1.094761111111111</c:v>
                </c:pt>
                <c:pt idx="570">
                  <c:v>1.11288888888889</c:v>
                </c:pt>
                <c:pt idx="571">
                  <c:v>1.121944444444445</c:v>
                </c:pt>
                <c:pt idx="572">
                  <c:v>1.133616666666666</c:v>
                </c:pt>
                <c:pt idx="573">
                  <c:v>1.146922222222222</c:v>
                </c:pt>
                <c:pt idx="574">
                  <c:v>1.16738888888889</c:v>
                </c:pt>
                <c:pt idx="575">
                  <c:v>1.174711111111111</c:v>
                </c:pt>
                <c:pt idx="576">
                  <c:v>1.181194444444444</c:v>
                </c:pt>
                <c:pt idx="577">
                  <c:v>1.177666666666667</c:v>
                </c:pt>
                <c:pt idx="578">
                  <c:v>1.143177777777778</c:v>
                </c:pt>
                <c:pt idx="579">
                  <c:v>1.105066666666666</c:v>
                </c:pt>
                <c:pt idx="580">
                  <c:v>1.052283333333333</c:v>
                </c:pt>
                <c:pt idx="581">
                  <c:v>0.990961111111111</c:v>
                </c:pt>
                <c:pt idx="582">
                  <c:v>0.916466666666666</c:v>
                </c:pt>
                <c:pt idx="583">
                  <c:v>0.858177777777778</c:v>
                </c:pt>
                <c:pt idx="584">
                  <c:v>0.794022222222222</c:v>
                </c:pt>
                <c:pt idx="585">
                  <c:v>0.744483333333333</c:v>
                </c:pt>
                <c:pt idx="586">
                  <c:v>0.717333333333333</c:v>
                </c:pt>
                <c:pt idx="587">
                  <c:v>0.705922222222222</c:v>
                </c:pt>
                <c:pt idx="588">
                  <c:v>0.702511111111111</c:v>
                </c:pt>
                <c:pt idx="589">
                  <c:v>0.705722222222222</c:v>
                </c:pt>
                <c:pt idx="590">
                  <c:v>0.713572222222222</c:v>
                </c:pt>
                <c:pt idx="591">
                  <c:v>0.719394444444444</c:v>
                </c:pt>
                <c:pt idx="592">
                  <c:v>0.732155555555555</c:v>
                </c:pt>
                <c:pt idx="593">
                  <c:v>0.736755555555556</c:v>
                </c:pt>
                <c:pt idx="594">
                  <c:v>0.730738888888889</c:v>
                </c:pt>
                <c:pt idx="595">
                  <c:v>0.734411111111111</c:v>
                </c:pt>
                <c:pt idx="596">
                  <c:v>0.757927777777778</c:v>
                </c:pt>
                <c:pt idx="597">
                  <c:v>0.773961111111111</c:v>
                </c:pt>
                <c:pt idx="598">
                  <c:v>0.78745</c:v>
                </c:pt>
                <c:pt idx="599">
                  <c:v>0.808366666666667</c:v>
                </c:pt>
                <c:pt idx="600">
                  <c:v>0.833211111111111</c:v>
                </c:pt>
                <c:pt idx="601">
                  <c:v>0.845155555555555</c:v>
                </c:pt>
                <c:pt idx="602">
                  <c:v>0.871561111111111</c:v>
                </c:pt>
                <c:pt idx="603">
                  <c:v>0.900927777777778</c:v>
                </c:pt>
                <c:pt idx="604">
                  <c:v>0.95475</c:v>
                </c:pt>
                <c:pt idx="605">
                  <c:v>1.003577777777778</c:v>
                </c:pt>
                <c:pt idx="606">
                  <c:v>1.055083333333333</c:v>
                </c:pt>
                <c:pt idx="607">
                  <c:v>1.081172222222222</c:v>
                </c:pt>
                <c:pt idx="608">
                  <c:v>1.116161111111111</c:v>
                </c:pt>
                <c:pt idx="609">
                  <c:v>1.130816666666667</c:v>
                </c:pt>
                <c:pt idx="610">
                  <c:v>1.144455555555556</c:v>
                </c:pt>
                <c:pt idx="611">
                  <c:v>1.15708888888889</c:v>
                </c:pt>
                <c:pt idx="612">
                  <c:v>1.164705555555556</c:v>
                </c:pt>
                <c:pt idx="613">
                  <c:v>1.151394444444445</c:v>
                </c:pt>
                <c:pt idx="614">
                  <c:v>1.11518888888889</c:v>
                </c:pt>
                <c:pt idx="615">
                  <c:v>1.070561111111111</c:v>
                </c:pt>
                <c:pt idx="616">
                  <c:v>1.026527777777778</c:v>
                </c:pt>
                <c:pt idx="617">
                  <c:v>0.990677777777778</c:v>
                </c:pt>
                <c:pt idx="618">
                  <c:v>0.953105555555556</c:v>
                </c:pt>
                <c:pt idx="619">
                  <c:v>0.927061111111111</c:v>
                </c:pt>
                <c:pt idx="620">
                  <c:v>0.896538888888889</c:v>
                </c:pt>
                <c:pt idx="621">
                  <c:v>0.864327777777778</c:v>
                </c:pt>
                <c:pt idx="622">
                  <c:v>0.831211111111111</c:v>
                </c:pt>
                <c:pt idx="623">
                  <c:v>0.798044444444445</c:v>
                </c:pt>
                <c:pt idx="624">
                  <c:v>0.767972222222222</c:v>
                </c:pt>
                <c:pt idx="625">
                  <c:v>0.728227777777778</c:v>
                </c:pt>
                <c:pt idx="626">
                  <c:v>0.69815</c:v>
                </c:pt>
                <c:pt idx="627">
                  <c:v>0.689372222222222</c:v>
                </c:pt>
                <c:pt idx="628">
                  <c:v>0.691577777777778</c:v>
                </c:pt>
                <c:pt idx="629">
                  <c:v>0.689711111111111</c:v>
                </c:pt>
                <c:pt idx="630">
                  <c:v>0.670572222222222</c:v>
                </c:pt>
                <c:pt idx="631">
                  <c:v>0.625016666666667</c:v>
                </c:pt>
                <c:pt idx="632">
                  <c:v>0.592377777777778</c:v>
                </c:pt>
                <c:pt idx="633">
                  <c:v>0.563783333333334</c:v>
                </c:pt>
                <c:pt idx="634">
                  <c:v>0.537683333333333</c:v>
                </c:pt>
                <c:pt idx="635">
                  <c:v>0.511616666666667</c:v>
                </c:pt>
                <c:pt idx="636">
                  <c:v>0.484433333333333</c:v>
                </c:pt>
                <c:pt idx="637">
                  <c:v>0.460066666666667</c:v>
                </c:pt>
                <c:pt idx="638">
                  <c:v>0.430561111111111</c:v>
                </c:pt>
                <c:pt idx="639">
                  <c:v>0.388383333333333</c:v>
                </c:pt>
                <c:pt idx="640">
                  <c:v>0.359922222222222</c:v>
                </c:pt>
                <c:pt idx="641">
                  <c:v>0.33915</c:v>
                </c:pt>
                <c:pt idx="642">
                  <c:v>0.342677777777778</c:v>
                </c:pt>
                <c:pt idx="643">
                  <c:v>0.364733333333333</c:v>
                </c:pt>
                <c:pt idx="644">
                  <c:v>0.389416666666667</c:v>
                </c:pt>
                <c:pt idx="645">
                  <c:v>0.430738888888889</c:v>
                </c:pt>
                <c:pt idx="646">
                  <c:v>0.46955</c:v>
                </c:pt>
                <c:pt idx="647">
                  <c:v>0.523088888888889</c:v>
                </c:pt>
                <c:pt idx="648">
                  <c:v>0.557688888888889</c:v>
                </c:pt>
                <c:pt idx="649">
                  <c:v>0.583733333333333</c:v>
                </c:pt>
                <c:pt idx="650">
                  <c:v>0.615811111111111</c:v>
                </c:pt>
                <c:pt idx="651">
                  <c:v>0.644572222222222</c:v>
                </c:pt>
                <c:pt idx="652">
                  <c:v>0.665222222222222</c:v>
                </c:pt>
                <c:pt idx="653">
                  <c:v>0.658677777777778</c:v>
                </c:pt>
                <c:pt idx="654">
                  <c:v>0.650205555555556</c:v>
                </c:pt>
                <c:pt idx="655">
                  <c:v>0.641777777777778</c:v>
                </c:pt>
                <c:pt idx="656">
                  <c:v>0.638222222222222</c:v>
                </c:pt>
                <c:pt idx="657">
                  <c:v>0.631127777777778</c:v>
                </c:pt>
                <c:pt idx="658">
                  <c:v>0.639688888888889</c:v>
                </c:pt>
                <c:pt idx="659">
                  <c:v>0.635888888888889</c:v>
                </c:pt>
                <c:pt idx="660">
                  <c:v>0.623188888888889</c:v>
                </c:pt>
                <c:pt idx="661">
                  <c:v>0.619972222222222</c:v>
                </c:pt>
                <c:pt idx="662">
                  <c:v>0.611866666666667</c:v>
                </c:pt>
                <c:pt idx="663">
                  <c:v>0.601738888888889</c:v>
                </c:pt>
                <c:pt idx="664">
                  <c:v>0.589105555555555</c:v>
                </c:pt>
                <c:pt idx="665">
                  <c:v>0.580183333333333</c:v>
                </c:pt>
                <c:pt idx="666">
                  <c:v>0.541994444444445</c:v>
                </c:pt>
                <c:pt idx="667">
                  <c:v>0.514805555555555</c:v>
                </c:pt>
                <c:pt idx="668">
                  <c:v>0.485022222222222</c:v>
                </c:pt>
                <c:pt idx="669">
                  <c:v>0.455422222222222</c:v>
                </c:pt>
                <c:pt idx="670">
                  <c:v>0.433855555555555</c:v>
                </c:pt>
                <c:pt idx="671">
                  <c:v>0.411905555555556</c:v>
                </c:pt>
                <c:pt idx="672">
                  <c:v>0.382138888888889</c:v>
                </c:pt>
                <c:pt idx="673">
                  <c:v>0.357322222222222</c:v>
                </c:pt>
                <c:pt idx="674">
                  <c:v>0.3103</c:v>
                </c:pt>
                <c:pt idx="675">
                  <c:v>0.276166666666667</c:v>
                </c:pt>
                <c:pt idx="676">
                  <c:v>0.259372222222222</c:v>
                </c:pt>
                <c:pt idx="677">
                  <c:v>0.261705555555556</c:v>
                </c:pt>
                <c:pt idx="678">
                  <c:v>0.2646</c:v>
                </c:pt>
                <c:pt idx="679">
                  <c:v>0.275527777777778</c:v>
                </c:pt>
                <c:pt idx="680">
                  <c:v>0.301733333333333</c:v>
                </c:pt>
                <c:pt idx="681">
                  <c:v>0.318016666666667</c:v>
                </c:pt>
                <c:pt idx="682">
                  <c:v>0.3407</c:v>
                </c:pt>
                <c:pt idx="683">
                  <c:v>0.346194444444445</c:v>
                </c:pt>
                <c:pt idx="684">
                  <c:v>0.345327777777778</c:v>
                </c:pt>
                <c:pt idx="685">
                  <c:v>0.321177777777778</c:v>
                </c:pt>
                <c:pt idx="686">
                  <c:v>0.285711111111111</c:v>
                </c:pt>
                <c:pt idx="687">
                  <c:v>0.248661111111111</c:v>
                </c:pt>
                <c:pt idx="688">
                  <c:v>0.196933333333333</c:v>
                </c:pt>
                <c:pt idx="689">
                  <c:v>0.159472222222222</c:v>
                </c:pt>
                <c:pt idx="690">
                  <c:v>0.0927722222222221</c:v>
                </c:pt>
                <c:pt idx="691">
                  <c:v>0.0302944444444446</c:v>
                </c:pt>
                <c:pt idx="692">
                  <c:v>-0.0356333333333334</c:v>
                </c:pt>
                <c:pt idx="693">
                  <c:v>-0.0779944444444445</c:v>
                </c:pt>
                <c:pt idx="694">
                  <c:v>-0.108216666666667</c:v>
                </c:pt>
                <c:pt idx="695">
                  <c:v>-0.120661111111111</c:v>
                </c:pt>
                <c:pt idx="696">
                  <c:v>-0.140716666666667</c:v>
                </c:pt>
                <c:pt idx="697">
                  <c:v>-0.162177777777778</c:v>
                </c:pt>
                <c:pt idx="698">
                  <c:v>-0.176727777777778</c:v>
                </c:pt>
                <c:pt idx="699">
                  <c:v>-0.206683333333333</c:v>
                </c:pt>
                <c:pt idx="700">
                  <c:v>-0.240605555555555</c:v>
                </c:pt>
                <c:pt idx="701">
                  <c:v>-0.293505555555556</c:v>
                </c:pt>
              </c:numCache>
            </c:numRef>
          </c:val>
          <c:smooth val="0"/>
        </c:ser>
        <c:ser>
          <c:idx val="1"/>
          <c:order val="1"/>
          <c:tx>
            <c:strRef>
              <c:f>fz!$A$75</c:f>
              <c:strCache>
                <c:ptCount val="1"/>
                <c:pt idx="0">
                  <c:v>Non-Word</c:v>
                </c:pt>
              </c:strCache>
            </c:strRef>
          </c:tx>
          <c:marker>
            <c:symbol val="none"/>
          </c:marker>
          <c:val>
            <c:numRef>
              <c:f>fz!$B$75:$AAA$75</c:f>
              <c:numCache>
                <c:formatCode>General</c:formatCode>
                <c:ptCount val="702"/>
                <c:pt idx="1">
                  <c:v>-0.409977777777778</c:v>
                </c:pt>
                <c:pt idx="2">
                  <c:v>-0.405922222222222</c:v>
                </c:pt>
                <c:pt idx="3">
                  <c:v>-0.40505</c:v>
                </c:pt>
                <c:pt idx="4">
                  <c:v>-0.405872222222222</c:v>
                </c:pt>
                <c:pt idx="5">
                  <c:v>-0.402</c:v>
                </c:pt>
                <c:pt idx="6">
                  <c:v>-0.397272222222222</c:v>
                </c:pt>
                <c:pt idx="7">
                  <c:v>-0.384622222222222</c:v>
                </c:pt>
                <c:pt idx="8">
                  <c:v>-0.363183333333333</c:v>
                </c:pt>
                <c:pt idx="9">
                  <c:v>-0.337255555555556</c:v>
                </c:pt>
                <c:pt idx="10">
                  <c:v>-0.316983333333333</c:v>
                </c:pt>
                <c:pt idx="11">
                  <c:v>-0.308777777777778</c:v>
                </c:pt>
                <c:pt idx="12">
                  <c:v>-0.303105555555555</c:v>
                </c:pt>
                <c:pt idx="13">
                  <c:v>-0.291177777777778</c:v>
                </c:pt>
                <c:pt idx="14">
                  <c:v>-0.279966666666667</c:v>
                </c:pt>
                <c:pt idx="15">
                  <c:v>-0.268877777777778</c:v>
                </c:pt>
                <c:pt idx="16">
                  <c:v>-0.268144444444444</c:v>
                </c:pt>
                <c:pt idx="17">
                  <c:v>-0.284433333333333</c:v>
                </c:pt>
                <c:pt idx="18">
                  <c:v>-0.299538888888889</c:v>
                </c:pt>
                <c:pt idx="19">
                  <c:v>-0.321938888888889</c:v>
                </c:pt>
                <c:pt idx="20">
                  <c:v>-0.338677777777778</c:v>
                </c:pt>
                <c:pt idx="21">
                  <c:v>-0.340111111111111</c:v>
                </c:pt>
                <c:pt idx="22">
                  <c:v>-0.322983333333333</c:v>
                </c:pt>
                <c:pt idx="23">
                  <c:v>-0.303555555555556</c:v>
                </c:pt>
                <c:pt idx="24">
                  <c:v>-0.286372222222222</c:v>
                </c:pt>
                <c:pt idx="25">
                  <c:v>-0.267566666666667</c:v>
                </c:pt>
                <c:pt idx="26">
                  <c:v>-0.238327777777778</c:v>
                </c:pt>
                <c:pt idx="27">
                  <c:v>-0.21245</c:v>
                </c:pt>
                <c:pt idx="28">
                  <c:v>-0.198055555555556</c:v>
                </c:pt>
                <c:pt idx="29">
                  <c:v>-0.1821</c:v>
                </c:pt>
                <c:pt idx="30">
                  <c:v>-0.17145</c:v>
                </c:pt>
                <c:pt idx="31">
                  <c:v>-0.146055555555556</c:v>
                </c:pt>
                <c:pt idx="32">
                  <c:v>-0.118833333333333</c:v>
                </c:pt>
                <c:pt idx="33">
                  <c:v>-0.0864277777777778</c:v>
                </c:pt>
                <c:pt idx="34">
                  <c:v>-0.0620666666666666</c:v>
                </c:pt>
                <c:pt idx="35">
                  <c:v>-0.0426444444444444</c:v>
                </c:pt>
                <c:pt idx="36">
                  <c:v>-0.0329</c:v>
                </c:pt>
                <c:pt idx="37">
                  <c:v>-0.0183166666666667</c:v>
                </c:pt>
                <c:pt idx="38">
                  <c:v>-0.00181666666666669</c:v>
                </c:pt>
                <c:pt idx="39">
                  <c:v>0.0172166666666667</c:v>
                </c:pt>
                <c:pt idx="40">
                  <c:v>0.0402388888888889</c:v>
                </c:pt>
                <c:pt idx="41">
                  <c:v>0.0620555555555555</c:v>
                </c:pt>
                <c:pt idx="42">
                  <c:v>0.0861055555555555</c:v>
                </c:pt>
                <c:pt idx="43">
                  <c:v>0.112038888888889</c:v>
                </c:pt>
                <c:pt idx="44">
                  <c:v>0.127988888888889</c:v>
                </c:pt>
                <c:pt idx="45">
                  <c:v>0.1401</c:v>
                </c:pt>
                <c:pt idx="46">
                  <c:v>0.151744444444444</c:v>
                </c:pt>
                <c:pt idx="47">
                  <c:v>0.161466666666667</c:v>
                </c:pt>
                <c:pt idx="48">
                  <c:v>0.185716666666667</c:v>
                </c:pt>
                <c:pt idx="49">
                  <c:v>0.217605555555556</c:v>
                </c:pt>
                <c:pt idx="50">
                  <c:v>0.240933333333333</c:v>
                </c:pt>
                <c:pt idx="51">
                  <c:v>0.275094444444445</c:v>
                </c:pt>
                <c:pt idx="52">
                  <c:v>0.306955555555556</c:v>
                </c:pt>
                <c:pt idx="53">
                  <c:v>0.344372222222222</c:v>
                </c:pt>
                <c:pt idx="54">
                  <c:v>0.379805555555556</c:v>
                </c:pt>
                <c:pt idx="55">
                  <c:v>0.408127777777778</c:v>
                </c:pt>
                <c:pt idx="56">
                  <c:v>0.425344444444444</c:v>
                </c:pt>
                <c:pt idx="57">
                  <c:v>0.441338888888889</c:v>
                </c:pt>
                <c:pt idx="58">
                  <c:v>0.457427777777778</c:v>
                </c:pt>
                <c:pt idx="59">
                  <c:v>0.475761111111111</c:v>
                </c:pt>
                <c:pt idx="60">
                  <c:v>0.497677777777778</c:v>
                </c:pt>
                <c:pt idx="61">
                  <c:v>0.521172222222222</c:v>
                </c:pt>
                <c:pt idx="62">
                  <c:v>0.542894444444445</c:v>
                </c:pt>
                <c:pt idx="63">
                  <c:v>0.563144444444445</c:v>
                </c:pt>
                <c:pt idx="64">
                  <c:v>0.578077777777778</c:v>
                </c:pt>
                <c:pt idx="65">
                  <c:v>0.584244444444444</c:v>
                </c:pt>
                <c:pt idx="66">
                  <c:v>0.579666666666667</c:v>
                </c:pt>
                <c:pt idx="67">
                  <c:v>0.567144444444444</c:v>
                </c:pt>
                <c:pt idx="68">
                  <c:v>0.551194444444444</c:v>
                </c:pt>
                <c:pt idx="69">
                  <c:v>0.537955555555556</c:v>
                </c:pt>
                <c:pt idx="70">
                  <c:v>0.535283333333333</c:v>
                </c:pt>
                <c:pt idx="71">
                  <c:v>0.552422222222222</c:v>
                </c:pt>
                <c:pt idx="72">
                  <c:v>0.580638888888889</c:v>
                </c:pt>
                <c:pt idx="73">
                  <c:v>0.611583333333333</c:v>
                </c:pt>
                <c:pt idx="74">
                  <c:v>0.657427777777778</c:v>
                </c:pt>
                <c:pt idx="75">
                  <c:v>0.687388888888889</c:v>
                </c:pt>
                <c:pt idx="76">
                  <c:v>0.709411111111111</c:v>
                </c:pt>
                <c:pt idx="77">
                  <c:v>0.709388888888889</c:v>
                </c:pt>
                <c:pt idx="78">
                  <c:v>0.689533333333333</c:v>
                </c:pt>
                <c:pt idx="79">
                  <c:v>0.665416666666667</c:v>
                </c:pt>
                <c:pt idx="80">
                  <c:v>0.639627777777778</c:v>
                </c:pt>
                <c:pt idx="81">
                  <c:v>0.610344444444444</c:v>
                </c:pt>
                <c:pt idx="82">
                  <c:v>0.578288888888889</c:v>
                </c:pt>
                <c:pt idx="83">
                  <c:v>0.527327777777778</c:v>
                </c:pt>
                <c:pt idx="84">
                  <c:v>0.473738888888889</c:v>
                </c:pt>
                <c:pt idx="85">
                  <c:v>0.430816666666667</c:v>
                </c:pt>
                <c:pt idx="86">
                  <c:v>0.3756</c:v>
                </c:pt>
                <c:pt idx="87">
                  <c:v>0.330277777777778</c:v>
                </c:pt>
                <c:pt idx="88">
                  <c:v>0.280266666666667</c:v>
                </c:pt>
                <c:pt idx="89">
                  <c:v>0.239927777777778</c:v>
                </c:pt>
                <c:pt idx="90">
                  <c:v>0.197727777777778</c:v>
                </c:pt>
                <c:pt idx="91">
                  <c:v>0.161488888888889</c:v>
                </c:pt>
                <c:pt idx="92">
                  <c:v>0.125855555555555</c:v>
                </c:pt>
                <c:pt idx="93">
                  <c:v>0.0807000000000001</c:v>
                </c:pt>
                <c:pt idx="94">
                  <c:v>0.0487444444444444</c:v>
                </c:pt>
                <c:pt idx="95">
                  <c:v>0.0170055555555556</c:v>
                </c:pt>
                <c:pt idx="96">
                  <c:v>0.000433333333333347</c:v>
                </c:pt>
                <c:pt idx="97">
                  <c:v>-0.0026277777777778</c:v>
                </c:pt>
                <c:pt idx="98">
                  <c:v>0.00903888888888889</c:v>
                </c:pt>
                <c:pt idx="99">
                  <c:v>0.0264444444444445</c:v>
                </c:pt>
                <c:pt idx="100">
                  <c:v>0.0309166666666667</c:v>
                </c:pt>
                <c:pt idx="101">
                  <c:v>0.0243555555555555</c:v>
                </c:pt>
                <c:pt idx="102">
                  <c:v>0.0107666666666667</c:v>
                </c:pt>
                <c:pt idx="103">
                  <c:v>-0.0160388888888889</c:v>
                </c:pt>
                <c:pt idx="104">
                  <c:v>-0.0452833333333333</c:v>
                </c:pt>
                <c:pt idx="105">
                  <c:v>-0.0851555555555555</c:v>
                </c:pt>
                <c:pt idx="106">
                  <c:v>-0.121027777777778</c:v>
                </c:pt>
                <c:pt idx="107">
                  <c:v>-0.145594444444444</c:v>
                </c:pt>
                <c:pt idx="108">
                  <c:v>-0.166894444444444</c:v>
                </c:pt>
                <c:pt idx="109">
                  <c:v>-0.196238888888889</c:v>
                </c:pt>
                <c:pt idx="110">
                  <c:v>-0.224322222222222</c:v>
                </c:pt>
                <c:pt idx="111">
                  <c:v>-0.264177777777778</c:v>
                </c:pt>
                <c:pt idx="112">
                  <c:v>-0.296027777777778</c:v>
                </c:pt>
                <c:pt idx="113">
                  <c:v>-0.327811111111111</c:v>
                </c:pt>
                <c:pt idx="114">
                  <c:v>-0.36215</c:v>
                </c:pt>
                <c:pt idx="115">
                  <c:v>-0.389194444444444</c:v>
                </c:pt>
                <c:pt idx="116">
                  <c:v>-0.411444444444445</c:v>
                </c:pt>
                <c:pt idx="117">
                  <c:v>-0.427372222222222</c:v>
                </c:pt>
                <c:pt idx="118">
                  <c:v>-0.438983333333333</c:v>
                </c:pt>
                <c:pt idx="119">
                  <c:v>-0.450005555555556</c:v>
                </c:pt>
                <c:pt idx="120">
                  <c:v>-0.457416666666667</c:v>
                </c:pt>
                <c:pt idx="121">
                  <c:v>-0.455538888888889</c:v>
                </c:pt>
                <c:pt idx="122">
                  <c:v>-0.450638888888889</c:v>
                </c:pt>
                <c:pt idx="123">
                  <c:v>-0.442683333333333</c:v>
                </c:pt>
                <c:pt idx="124">
                  <c:v>-0.427444444444444</c:v>
                </c:pt>
                <c:pt idx="125">
                  <c:v>-0.412988888888889</c:v>
                </c:pt>
                <c:pt idx="126">
                  <c:v>-0.402216666666667</c:v>
                </c:pt>
                <c:pt idx="127">
                  <c:v>-0.393994444444444</c:v>
                </c:pt>
                <c:pt idx="128">
                  <c:v>-0.383255555555555</c:v>
                </c:pt>
                <c:pt idx="129">
                  <c:v>-0.370783333333333</c:v>
                </c:pt>
                <c:pt idx="130">
                  <c:v>-0.3483</c:v>
                </c:pt>
                <c:pt idx="131">
                  <c:v>-0.313027777777778</c:v>
                </c:pt>
                <c:pt idx="132">
                  <c:v>-0.269572222222222</c:v>
                </c:pt>
                <c:pt idx="133">
                  <c:v>-0.239172222222222</c:v>
                </c:pt>
                <c:pt idx="134">
                  <c:v>-0.207727777777778</c:v>
                </c:pt>
                <c:pt idx="135">
                  <c:v>-0.183661111111111</c:v>
                </c:pt>
                <c:pt idx="136">
                  <c:v>-0.1588</c:v>
                </c:pt>
                <c:pt idx="137">
                  <c:v>-0.131938888888889</c:v>
                </c:pt>
                <c:pt idx="138">
                  <c:v>-0.103927777777778</c:v>
                </c:pt>
                <c:pt idx="139">
                  <c:v>-0.0857944444444445</c:v>
                </c:pt>
                <c:pt idx="140">
                  <c:v>-0.0717611111111111</c:v>
                </c:pt>
                <c:pt idx="141">
                  <c:v>-0.0579388888888889</c:v>
                </c:pt>
                <c:pt idx="142">
                  <c:v>-0.0335</c:v>
                </c:pt>
                <c:pt idx="143">
                  <c:v>-0.00702777777777782</c:v>
                </c:pt>
                <c:pt idx="144">
                  <c:v>0.0130722222222222</c:v>
                </c:pt>
                <c:pt idx="145">
                  <c:v>0.0390555555555555</c:v>
                </c:pt>
                <c:pt idx="146">
                  <c:v>0.0642888888888888</c:v>
                </c:pt>
                <c:pt idx="147">
                  <c:v>0.0909444444444443</c:v>
                </c:pt>
                <c:pt idx="148">
                  <c:v>0.110822222222222</c:v>
                </c:pt>
                <c:pt idx="149">
                  <c:v>0.1316</c:v>
                </c:pt>
                <c:pt idx="150">
                  <c:v>0.167516666666667</c:v>
                </c:pt>
                <c:pt idx="151">
                  <c:v>0.211055555555556</c:v>
                </c:pt>
                <c:pt idx="152">
                  <c:v>0.261205555555556</c:v>
                </c:pt>
                <c:pt idx="153">
                  <c:v>0.311722222222222</c:v>
                </c:pt>
                <c:pt idx="154">
                  <c:v>0.360883333333333</c:v>
                </c:pt>
                <c:pt idx="155">
                  <c:v>0.415061111111111</c:v>
                </c:pt>
                <c:pt idx="156">
                  <c:v>0.478527777777778</c:v>
                </c:pt>
                <c:pt idx="157">
                  <c:v>0.556205555555555</c:v>
                </c:pt>
                <c:pt idx="158">
                  <c:v>0.638794444444444</c:v>
                </c:pt>
                <c:pt idx="159">
                  <c:v>0.730072222222222</c:v>
                </c:pt>
                <c:pt idx="160">
                  <c:v>0.821316666666667</c:v>
                </c:pt>
                <c:pt idx="161">
                  <c:v>0.895211111111111</c:v>
                </c:pt>
                <c:pt idx="162">
                  <c:v>0.954872222222222</c:v>
                </c:pt>
                <c:pt idx="163">
                  <c:v>1.01733888888889</c:v>
                </c:pt>
                <c:pt idx="164">
                  <c:v>1.073727777777778</c:v>
                </c:pt>
                <c:pt idx="165">
                  <c:v>1.135272222222222</c:v>
                </c:pt>
                <c:pt idx="166">
                  <c:v>1.205655555555555</c:v>
                </c:pt>
                <c:pt idx="167">
                  <c:v>1.282744444444444</c:v>
                </c:pt>
                <c:pt idx="168">
                  <c:v>1.34711111111111</c:v>
                </c:pt>
                <c:pt idx="169">
                  <c:v>1.409933333333333</c:v>
                </c:pt>
                <c:pt idx="170">
                  <c:v>1.451261111111111</c:v>
                </c:pt>
                <c:pt idx="171">
                  <c:v>1.480938888888889</c:v>
                </c:pt>
                <c:pt idx="172">
                  <c:v>1.49795</c:v>
                </c:pt>
                <c:pt idx="173">
                  <c:v>1.50885</c:v>
                </c:pt>
                <c:pt idx="174">
                  <c:v>1.528894444444444</c:v>
                </c:pt>
                <c:pt idx="175">
                  <c:v>1.556405555555556</c:v>
                </c:pt>
                <c:pt idx="176">
                  <c:v>1.59045</c:v>
                </c:pt>
                <c:pt idx="177">
                  <c:v>1.631927777777778</c:v>
                </c:pt>
                <c:pt idx="178">
                  <c:v>1.674233333333334</c:v>
                </c:pt>
                <c:pt idx="179">
                  <c:v>1.723294444444444</c:v>
                </c:pt>
                <c:pt idx="180">
                  <c:v>1.783411111111111</c:v>
                </c:pt>
                <c:pt idx="181">
                  <c:v>1.855694444444444</c:v>
                </c:pt>
                <c:pt idx="182">
                  <c:v>1.928966666666667</c:v>
                </c:pt>
                <c:pt idx="183">
                  <c:v>2.007533333333333</c:v>
                </c:pt>
                <c:pt idx="184">
                  <c:v>2.085177777777778</c:v>
                </c:pt>
                <c:pt idx="185">
                  <c:v>2.147261111111111</c:v>
                </c:pt>
                <c:pt idx="186">
                  <c:v>2.21885</c:v>
                </c:pt>
                <c:pt idx="187">
                  <c:v>2.28035</c:v>
                </c:pt>
                <c:pt idx="188">
                  <c:v>2.332238888888885</c:v>
                </c:pt>
                <c:pt idx="189">
                  <c:v>2.373188888888889</c:v>
                </c:pt>
                <c:pt idx="190">
                  <c:v>2.408755555555556</c:v>
                </c:pt>
                <c:pt idx="191">
                  <c:v>2.443716666666667</c:v>
                </c:pt>
                <c:pt idx="192">
                  <c:v>2.466916666666667</c:v>
                </c:pt>
                <c:pt idx="193">
                  <c:v>2.492527777777778</c:v>
                </c:pt>
                <c:pt idx="194">
                  <c:v>2.510861111111111</c:v>
                </c:pt>
                <c:pt idx="195">
                  <c:v>2.523155555555556</c:v>
                </c:pt>
                <c:pt idx="196">
                  <c:v>2.540805555555556</c:v>
                </c:pt>
                <c:pt idx="197">
                  <c:v>2.557833333333333</c:v>
                </c:pt>
                <c:pt idx="198">
                  <c:v>2.564183333333333</c:v>
                </c:pt>
                <c:pt idx="199">
                  <c:v>2.568972222222223</c:v>
                </c:pt>
                <c:pt idx="200">
                  <c:v>2.565277777777778</c:v>
                </c:pt>
                <c:pt idx="201">
                  <c:v>2.551322222222222</c:v>
                </c:pt>
                <c:pt idx="202">
                  <c:v>2.543344444444445</c:v>
                </c:pt>
                <c:pt idx="203">
                  <c:v>2.528622222222221</c:v>
                </c:pt>
                <c:pt idx="204">
                  <c:v>2.517977777777777</c:v>
                </c:pt>
                <c:pt idx="205">
                  <c:v>2.502594444444445</c:v>
                </c:pt>
                <c:pt idx="206">
                  <c:v>2.505577777777777</c:v>
                </c:pt>
                <c:pt idx="207">
                  <c:v>2.520072222222222</c:v>
                </c:pt>
                <c:pt idx="208">
                  <c:v>2.543616666666667</c:v>
                </c:pt>
                <c:pt idx="209">
                  <c:v>2.576211111111111</c:v>
                </c:pt>
                <c:pt idx="210">
                  <c:v>2.6056</c:v>
                </c:pt>
                <c:pt idx="211">
                  <c:v>2.634444444444444</c:v>
                </c:pt>
                <c:pt idx="212">
                  <c:v>2.6618</c:v>
                </c:pt>
                <c:pt idx="213">
                  <c:v>2.690638888888888</c:v>
                </c:pt>
                <c:pt idx="214">
                  <c:v>2.715672222222222</c:v>
                </c:pt>
                <c:pt idx="215">
                  <c:v>2.72915</c:v>
                </c:pt>
                <c:pt idx="216">
                  <c:v>2.746838888888889</c:v>
                </c:pt>
                <c:pt idx="217">
                  <c:v>2.782544444444445</c:v>
                </c:pt>
                <c:pt idx="218">
                  <c:v>2.824677777777777</c:v>
                </c:pt>
                <c:pt idx="219">
                  <c:v>2.875627777777778</c:v>
                </c:pt>
                <c:pt idx="220">
                  <c:v>2.930088888888886</c:v>
                </c:pt>
                <c:pt idx="221">
                  <c:v>2.981394444444445</c:v>
                </c:pt>
                <c:pt idx="222">
                  <c:v>3.036288888888885</c:v>
                </c:pt>
                <c:pt idx="223">
                  <c:v>3.083038888888888</c:v>
                </c:pt>
                <c:pt idx="224">
                  <c:v>3.135427777777778</c:v>
                </c:pt>
                <c:pt idx="225">
                  <c:v>3.180988888888889</c:v>
                </c:pt>
                <c:pt idx="226">
                  <c:v>3.209877777777778</c:v>
                </c:pt>
                <c:pt idx="227">
                  <c:v>3.241361111111111</c:v>
                </c:pt>
                <c:pt idx="228">
                  <c:v>3.263355555555555</c:v>
                </c:pt>
                <c:pt idx="229">
                  <c:v>3.291688888888888</c:v>
                </c:pt>
                <c:pt idx="230">
                  <c:v>3.333677777777778</c:v>
                </c:pt>
                <c:pt idx="231">
                  <c:v>3.384844444444444</c:v>
                </c:pt>
                <c:pt idx="232">
                  <c:v>3.438555555555555</c:v>
                </c:pt>
                <c:pt idx="233">
                  <c:v>3.474438888888887</c:v>
                </c:pt>
                <c:pt idx="234">
                  <c:v>3.512372222222221</c:v>
                </c:pt>
                <c:pt idx="235">
                  <c:v>3.550394444444445</c:v>
                </c:pt>
                <c:pt idx="236">
                  <c:v>3.599738888888889</c:v>
                </c:pt>
                <c:pt idx="237">
                  <c:v>3.645077777777777</c:v>
                </c:pt>
                <c:pt idx="238">
                  <c:v>3.681666666666667</c:v>
                </c:pt>
                <c:pt idx="239">
                  <c:v>3.712766666666667</c:v>
                </c:pt>
                <c:pt idx="240">
                  <c:v>3.751</c:v>
                </c:pt>
                <c:pt idx="241">
                  <c:v>3.784816666666666</c:v>
                </c:pt>
                <c:pt idx="242">
                  <c:v>3.817377777777776</c:v>
                </c:pt>
                <c:pt idx="243">
                  <c:v>3.85001111111111</c:v>
                </c:pt>
                <c:pt idx="244">
                  <c:v>3.879816666666667</c:v>
                </c:pt>
                <c:pt idx="245">
                  <c:v>3.905027777777777</c:v>
                </c:pt>
                <c:pt idx="246">
                  <c:v>3.942405555555555</c:v>
                </c:pt>
                <c:pt idx="247">
                  <c:v>3.965844444444444</c:v>
                </c:pt>
                <c:pt idx="248">
                  <c:v>3.985872222222222</c:v>
                </c:pt>
                <c:pt idx="249">
                  <c:v>3.994866666666665</c:v>
                </c:pt>
                <c:pt idx="250">
                  <c:v>4.006777777777778</c:v>
                </c:pt>
                <c:pt idx="251">
                  <c:v>4.000311111111111</c:v>
                </c:pt>
                <c:pt idx="252">
                  <c:v>4.001072222222222</c:v>
                </c:pt>
                <c:pt idx="253">
                  <c:v>4.00003888888889</c:v>
                </c:pt>
                <c:pt idx="254">
                  <c:v>3.993555555555555</c:v>
                </c:pt>
                <c:pt idx="255">
                  <c:v>3.980477777777777</c:v>
                </c:pt>
                <c:pt idx="256">
                  <c:v>3.966344444444443</c:v>
                </c:pt>
                <c:pt idx="257">
                  <c:v>3.963855555555556</c:v>
                </c:pt>
                <c:pt idx="258">
                  <c:v>3.9763</c:v>
                </c:pt>
                <c:pt idx="259">
                  <c:v>3.991661111111111</c:v>
                </c:pt>
                <c:pt idx="260">
                  <c:v>4.008566666666667</c:v>
                </c:pt>
                <c:pt idx="261">
                  <c:v>4.032394444444444</c:v>
                </c:pt>
                <c:pt idx="262">
                  <c:v>4.054188888888885</c:v>
                </c:pt>
                <c:pt idx="263">
                  <c:v>4.082694444444444</c:v>
                </c:pt>
                <c:pt idx="264">
                  <c:v>4.118461111111111</c:v>
                </c:pt>
                <c:pt idx="265">
                  <c:v>4.139394444444445</c:v>
                </c:pt>
                <c:pt idx="266">
                  <c:v>4.155716666666663</c:v>
                </c:pt>
                <c:pt idx="267">
                  <c:v>4.153300000000001</c:v>
                </c:pt>
                <c:pt idx="268">
                  <c:v>4.151350000000001</c:v>
                </c:pt>
                <c:pt idx="269">
                  <c:v>4.147355555555549</c:v>
                </c:pt>
                <c:pt idx="270">
                  <c:v>4.143511111111112</c:v>
                </c:pt>
                <c:pt idx="271">
                  <c:v>4.141733333333333</c:v>
                </c:pt>
                <c:pt idx="272">
                  <c:v>4.12547222222222</c:v>
                </c:pt>
                <c:pt idx="273">
                  <c:v>4.122122222222217</c:v>
                </c:pt>
                <c:pt idx="274">
                  <c:v>4.119827777777775</c:v>
                </c:pt>
                <c:pt idx="275">
                  <c:v>4.1266</c:v>
                </c:pt>
                <c:pt idx="276">
                  <c:v>4.142688888888888</c:v>
                </c:pt>
                <c:pt idx="277">
                  <c:v>4.138477777777775</c:v>
                </c:pt>
                <c:pt idx="278">
                  <c:v>4.124599999999994</c:v>
                </c:pt>
                <c:pt idx="279">
                  <c:v>4.100522222222223</c:v>
                </c:pt>
                <c:pt idx="280">
                  <c:v>4.07505</c:v>
                </c:pt>
                <c:pt idx="281">
                  <c:v>4.049583333333337</c:v>
                </c:pt>
                <c:pt idx="282">
                  <c:v>4.024588888888884</c:v>
                </c:pt>
                <c:pt idx="283">
                  <c:v>3.988294444444445</c:v>
                </c:pt>
                <c:pt idx="284">
                  <c:v>3.950005555555555</c:v>
                </c:pt>
                <c:pt idx="285">
                  <c:v>3.90898888888889</c:v>
                </c:pt>
                <c:pt idx="286">
                  <c:v>3.869977777777778</c:v>
                </c:pt>
                <c:pt idx="287">
                  <c:v>3.823533333333333</c:v>
                </c:pt>
                <c:pt idx="288">
                  <c:v>3.769666666666667</c:v>
                </c:pt>
                <c:pt idx="289">
                  <c:v>3.714577777777778</c:v>
                </c:pt>
                <c:pt idx="290">
                  <c:v>3.65435</c:v>
                </c:pt>
                <c:pt idx="291">
                  <c:v>3.599994444444444</c:v>
                </c:pt>
                <c:pt idx="292">
                  <c:v>3.545466666666667</c:v>
                </c:pt>
                <c:pt idx="293">
                  <c:v>3.476827777777777</c:v>
                </c:pt>
                <c:pt idx="294">
                  <c:v>3.398994444444445</c:v>
                </c:pt>
                <c:pt idx="295">
                  <c:v>3.30936111111111</c:v>
                </c:pt>
                <c:pt idx="296">
                  <c:v>3.233933333333334</c:v>
                </c:pt>
                <c:pt idx="297">
                  <c:v>3.175194444444444</c:v>
                </c:pt>
                <c:pt idx="298">
                  <c:v>3.1246</c:v>
                </c:pt>
                <c:pt idx="299">
                  <c:v>3.077088888888889</c:v>
                </c:pt>
                <c:pt idx="300">
                  <c:v>3.025305555555556</c:v>
                </c:pt>
                <c:pt idx="301">
                  <c:v>2.967677777777777</c:v>
                </c:pt>
                <c:pt idx="302">
                  <c:v>2.91515</c:v>
                </c:pt>
                <c:pt idx="303">
                  <c:v>2.857227777777777</c:v>
                </c:pt>
                <c:pt idx="304">
                  <c:v>2.791533333333334</c:v>
                </c:pt>
                <c:pt idx="305">
                  <c:v>2.720805555555556</c:v>
                </c:pt>
                <c:pt idx="306">
                  <c:v>2.641961111111111</c:v>
                </c:pt>
                <c:pt idx="307">
                  <c:v>2.560355555555556</c:v>
                </c:pt>
                <c:pt idx="308">
                  <c:v>2.47855</c:v>
                </c:pt>
                <c:pt idx="309">
                  <c:v>2.389794444444444</c:v>
                </c:pt>
                <c:pt idx="310">
                  <c:v>2.305527777777777</c:v>
                </c:pt>
                <c:pt idx="311">
                  <c:v>2.218933333333334</c:v>
                </c:pt>
                <c:pt idx="312">
                  <c:v>2.132166666666667</c:v>
                </c:pt>
                <c:pt idx="313">
                  <c:v>2.052938888888888</c:v>
                </c:pt>
                <c:pt idx="314">
                  <c:v>1.985055555555555</c:v>
                </c:pt>
                <c:pt idx="315">
                  <c:v>1.918166666666667</c:v>
                </c:pt>
                <c:pt idx="316">
                  <c:v>1.843583333333333</c:v>
                </c:pt>
                <c:pt idx="317">
                  <c:v>1.758911111111111</c:v>
                </c:pt>
                <c:pt idx="318">
                  <c:v>1.664322222222222</c:v>
                </c:pt>
                <c:pt idx="319">
                  <c:v>1.555327777777778</c:v>
                </c:pt>
                <c:pt idx="320">
                  <c:v>1.453155555555556</c:v>
                </c:pt>
                <c:pt idx="321">
                  <c:v>1.358244444444445</c:v>
                </c:pt>
                <c:pt idx="322">
                  <c:v>1.271533333333333</c:v>
                </c:pt>
                <c:pt idx="323">
                  <c:v>1.190716666666667</c:v>
                </c:pt>
                <c:pt idx="324">
                  <c:v>1.11635</c:v>
                </c:pt>
                <c:pt idx="325">
                  <c:v>1.03938888888889</c:v>
                </c:pt>
                <c:pt idx="326">
                  <c:v>0.965283333333333</c:v>
                </c:pt>
                <c:pt idx="327">
                  <c:v>0.891444444444445</c:v>
                </c:pt>
                <c:pt idx="328">
                  <c:v>0.824983333333333</c:v>
                </c:pt>
                <c:pt idx="329">
                  <c:v>0.769061111111111</c:v>
                </c:pt>
                <c:pt idx="330">
                  <c:v>0.718361111111111</c:v>
                </c:pt>
                <c:pt idx="331">
                  <c:v>0.671511111111111</c:v>
                </c:pt>
                <c:pt idx="332">
                  <c:v>0.625927777777778</c:v>
                </c:pt>
                <c:pt idx="333">
                  <c:v>0.581122222222222</c:v>
                </c:pt>
                <c:pt idx="334">
                  <c:v>0.534977777777778</c:v>
                </c:pt>
                <c:pt idx="335">
                  <c:v>0.487738888888889</c:v>
                </c:pt>
                <c:pt idx="336">
                  <c:v>0.442294444444444</c:v>
                </c:pt>
                <c:pt idx="337">
                  <c:v>0.407794444444445</c:v>
                </c:pt>
                <c:pt idx="338">
                  <c:v>0.36555</c:v>
                </c:pt>
                <c:pt idx="339">
                  <c:v>0.336388888888889</c:v>
                </c:pt>
                <c:pt idx="340">
                  <c:v>0.308255555555555</c:v>
                </c:pt>
                <c:pt idx="341">
                  <c:v>0.277005555555556</c:v>
                </c:pt>
                <c:pt idx="342">
                  <c:v>0.236905555555556</c:v>
                </c:pt>
                <c:pt idx="343">
                  <c:v>0.197838888888889</c:v>
                </c:pt>
                <c:pt idx="344">
                  <c:v>0.153177777777778</c:v>
                </c:pt>
                <c:pt idx="345">
                  <c:v>0.1018</c:v>
                </c:pt>
                <c:pt idx="346">
                  <c:v>0.0452611111111111</c:v>
                </c:pt>
                <c:pt idx="347">
                  <c:v>-0.0164555555555555</c:v>
                </c:pt>
                <c:pt idx="348">
                  <c:v>-0.0712777777777776</c:v>
                </c:pt>
                <c:pt idx="349">
                  <c:v>-0.11375</c:v>
                </c:pt>
                <c:pt idx="350">
                  <c:v>-0.143611111111111</c:v>
                </c:pt>
                <c:pt idx="351">
                  <c:v>-0.166755555555556</c:v>
                </c:pt>
                <c:pt idx="352">
                  <c:v>-0.187522222222222</c:v>
                </c:pt>
                <c:pt idx="353">
                  <c:v>-0.191977777777778</c:v>
                </c:pt>
                <c:pt idx="354">
                  <c:v>-0.198738888888889</c:v>
                </c:pt>
                <c:pt idx="355">
                  <c:v>-0.189861111111111</c:v>
                </c:pt>
                <c:pt idx="356">
                  <c:v>-0.172077777777778</c:v>
                </c:pt>
                <c:pt idx="357">
                  <c:v>-0.149616666666667</c:v>
                </c:pt>
                <c:pt idx="358">
                  <c:v>-0.121938888888889</c:v>
                </c:pt>
                <c:pt idx="359">
                  <c:v>-0.100716666666667</c:v>
                </c:pt>
                <c:pt idx="360">
                  <c:v>-0.0790999999999999</c:v>
                </c:pt>
                <c:pt idx="361">
                  <c:v>-0.0544944444444445</c:v>
                </c:pt>
                <c:pt idx="362">
                  <c:v>-0.0337944444444446</c:v>
                </c:pt>
                <c:pt idx="363">
                  <c:v>-0.00376111111111108</c:v>
                </c:pt>
                <c:pt idx="364">
                  <c:v>0.0251611111111111</c:v>
                </c:pt>
                <c:pt idx="365">
                  <c:v>0.0621111111111111</c:v>
                </c:pt>
                <c:pt idx="366">
                  <c:v>0.100194444444445</c:v>
                </c:pt>
                <c:pt idx="367">
                  <c:v>0.132122222222222</c:v>
                </c:pt>
                <c:pt idx="368">
                  <c:v>0.158833333333333</c:v>
                </c:pt>
                <c:pt idx="369">
                  <c:v>0.187461111111111</c:v>
                </c:pt>
                <c:pt idx="370">
                  <c:v>0.213122222222222</c:v>
                </c:pt>
                <c:pt idx="371">
                  <c:v>0.244794444444444</c:v>
                </c:pt>
                <c:pt idx="372">
                  <c:v>0.268144444444445</c:v>
                </c:pt>
                <c:pt idx="373">
                  <c:v>0.281527777777778</c:v>
                </c:pt>
                <c:pt idx="374">
                  <c:v>0.289333333333333</c:v>
                </c:pt>
                <c:pt idx="375">
                  <c:v>0.288411111111111</c:v>
                </c:pt>
                <c:pt idx="376">
                  <c:v>0.277577777777778</c:v>
                </c:pt>
                <c:pt idx="377">
                  <c:v>0.256761111111111</c:v>
                </c:pt>
                <c:pt idx="378">
                  <c:v>0.236794444444444</c:v>
                </c:pt>
                <c:pt idx="379">
                  <c:v>0.217011111111111</c:v>
                </c:pt>
                <c:pt idx="380">
                  <c:v>0.201611111111111</c:v>
                </c:pt>
                <c:pt idx="381">
                  <c:v>0.176966666666667</c:v>
                </c:pt>
                <c:pt idx="382">
                  <c:v>0.13825</c:v>
                </c:pt>
                <c:pt idx="383">
                  <c:v>0.090788888888889</c:v>
                </c:pt>
                <c:pt idx="384">
                  <c:v>0.0423111111111112</c:v>
                </c:pt>
                <c:pt idx="385">
                  <c:v>-0.0082222222222223</c:v>
                </c:pt>
                <c:pt idx="386">
                  <c:v>-0.0503666666666667</c:v>
                </c:pt>
                <c:pt idx="387">
                  <c:v>-0.0920444444444445</c:v>
                </c:pt>
                <c:pt idx="388">
                  <c:v>-0.137244444444444</c:v>
                </c:pt>
                <c:pt idx="389">
                  <c:v>-0.179577777777778</c:v>
                </c:pt>
                <c:pt idx="390">
                  <c:v>-0.228766666666667</c:v>
                </c:pt>
                <c:pt idx="391">
                  <c:v>-0.261722222222222</c:v>
                </c:pt>
                <c:pt idx="392">
                  <c:v>-0.302644444444444</c:v>
                </c:pt>
                <c:pt idx="393">
                  <c:v>-0.337844444444444</c:v>
                </c:pt>
                <c:pt idx="394">
                  <c:v>-0.371983333333333</c:v>
                </c:pt>
                <c:pt idx="395">
                  <c:v>-0.4052</c:v>
                </c:pt>
                <c:pt idx="396">
                  <c:v>-0.443494444444444</c:v>
                </c:pt>
                <c:pt idx="397">
                  <c:v>-0.477766666666667</c:v>
                </c:pt>
                <c:pt idx="398">
                  <c:v>-0.519833333333333</c:v>
                </c:pt>
                <c:pt idx="399">
                  <c:v>-0.568066666666667</c:v>
                </c:pt>
                <c:pt idx="400">
                  <c:v>-0.628122222222222</c:v>
                </c:pt>
                <c:pt idx="401">
                  <c:v>-0.690094444444444</c:v>
                </c:pt>
                <c:pt idx="402">
                  <c:v>-0.746377777777778</c:v>
                </c:pt>
                <c:pt idx="403">
                  <c:v>-0.776427777777778</c:v>
                </c:pt>
                <c:pt idx="404">
                  <c:v>-0.801566666666666</c:v>
                </c:pt>
                <c:pt idx="405">
                  <c:v>-0.825516666666667</c:v>
                </c:pt>
                <c:pt idx="406">
                  <c:v>-0.830594444444444</c:v>
                </c:pt>
                <c:pt idx="407">
                  <c:v>-0.831233333333333</c:v>
                </c:pt>
                <c:pt idx="408">
                  <c:v>-0.828411111111111</c:v>
                </c:pt>
                <c:pt idx="409">
                  <c:v>-0.825788888888889</c:v>
                </c:pt>
                <c:pt idx="410">
                  <c:v>-0.826683333333333</c:v>
                </c:pt>
                <c:pt idx="411">
                  <c:v>-0.838016666666667</c:v>
                </c:pt>
                <c:pt idx="412">
                  <c:v>-0.849433333333333</c:v>
                </c:pt>
                <c:pt idx="413">
                  <c:v>-0.851338888888889</c:v>
                </c:pt>
                <c:pt idx="414">
                  <c:v>-0.835877777777778</c:v>
                </c:pt>
                <c:pt idx="415">
                  <c:v>-0.807766666666667</c:v>
                </c:pt>
                <c:pt idx="416">
                  <c:v>-0.775855555555556</c:v>
                </c:pt>
                <c:pt idx="417">
                  <c:v>-0.730377777777777</c:v>
                </c:pt>
                <c:pt idx="418">
                  <c:v>-0.67985</c:v>
                </c:pt>
                <c:pt idx="419">
                  <c:v>-0.624166666666667</c:v>
                </c:pt>
                <c:pt idx="420">
                  <c:v>-0.580022222222222</c:v>
                </c:pt>
                <c:pt idx="421">
                  <c:v>-0.544777777777778</c:v>
                </c:pt>
                <c:pt idx="422">
                  <c:v>-0.531333333333334</c:v>
                </c:pt>
                <c:pt idx="423">
                  <c:v>-0.535955555555556</c:v>
                </c:pt>
                <c:pt idx="424">
                  <c:v>-0.54875</c:v>
                </c:pt>
                <c:pt idx="425">
                  <c:v>-0.567483333333333</c:v>
                </c:pt>
                <c:pt idx="426">
                  <c:v>-0.588644444444445</c:v>
                </c:pt>
                <c:pt idx="427">
                  <c:v>-0.602805555555556</c:v>
                </c:pt>
                <c:pt idx="428">
                  <c:v>-0.623338888888889</c:v>
                </c:pt>
                <c:pt idx="429">
                  <c:v>-0.637511111111111</c:v>
                </c:pt>
                <c:pt idx="430">
                  <c:v>-0.651422222222222</c:v>
                </c:pt>
                <c:pt idx="431">
                  <c:v>-0.657505555555555</c:v>
                </c:pt>
                <c:pt idx="432">
                  <c:v>-0.663838888888889</c:v>
                </c:pt>
                <c:pt idx="433">
                  <c:v>-0.674388888888889</c:v>
                </c:pt>
                <c:pt idx="434">
                  <c:v>-0.694438888888889</c:v>
                </c:pt>
                <c:pt idx="435">
                  <c:v>-0.700955555555556</c:v>
                </c:pt>
                <c:pt idx="436">
                  <c:v>-0.693527777777778</c:v>
                </c:pt>
                <c:pt idx="437">
                  <c:v>-0.688766666666667</c:v>
                </c:pt>
                <c:pt idx="438">
                  <c:v>-0.684677777777778</c:v>
                </c:pt>
                <c:pt idx="439">
                  <c:v>-0.681883333333333</c:v>
                </c:pt>
                <c:pt idx="440">
                  <c:v>-0.678427777777778</c:v>
                </c:pt>
                <c:pt idx="441">
                  <c:v>-0.669411111111111</c:v>
                </c:pt>
                <c:pt idx="442">
                  <c:v>-0.646955555555556</c:v>
                </c:pt>
                <c:pt idx="443">
                  <c:v>-0.616083333333333</c:v>
                </c:pt>
                <c:pt idx="444">
                  <c:v>-0.587761111111111</c:v>
                </c:pt>
                <c:pt idx="445">
                  <c:v>-0.556944444444444</c:v>
                </c:pt>
                <c:pt idx="446">
                  <c:v>-0.532483333333333</c:v>
                </c:pt>
                <c:pt idx="447">
                  <c:v>-0.506155555555556</c:v>
                </c:pt>
                <c:pt idx="448">
                  <c:v>-0.475838888888889</c:v>
                </c:pt>
                <c:pt idx="449">
                  <c:v>-0.444161111111111</c:v>
                </c:pt>
                <c:pt idx="450">
                  <c:v>-0.416405555555556</c:v>
                </c:pt>
                <c:pt idx="451">
                  <c:v>-0.395466666666667</c:v>
                </c:pt>
                <c:pt idx="452">
                  <c:v>-0.372927777777778</c:v>
                </c:pt>
                <c:pt idx="453">
                  <c:v>-0.336733333333333</c:v>
                </c:pt>
                <c:pt idx="454">
                  <c:v>-0.30135</c:v>
                </c:pt>
                <c:pt idx="455">
                  <c:v>-0.260566666666667</c:v>
                </c:pt>
                <c:pt idx="456">
                  <c:v>-0.222327777777778</c:v>
                </c:pt>
                <c:pt idx="457">
                  <c:v>-0.188072222222222</c:v>
                </c:pt>
                <c:pt idx="458">
                  <c:v>-0.14735</c:v>
                </c:pt>
                <c:pt idx="459">
                  <c:v>-0.115588888888889</c:v>
                </c:pt>
                <c:pt idx="460">
                  <c:v>-0.0767388888888888</c:v>
                </c:pt>
                <c:pt idx="461">
                  <c:v>-0.060111111111111</c:v>
                </c:pt>
                <c:pt idx="462">
                  <c:v>-0.0585222222222223</c:v>
                </c:pt>
                <c:pt idx="463">
                  <c:v>-0.0579888888888888</c:v>
                </c:pt>
                <c:pt idx="464">
                  <c:v>-0.0628222222222222</c:v>
                </c:pt>
                <c:pt idx="465">
                  <c:v>-0.0575999999999999</c:v>
                </c:pt>
                <c:pt idx="466">
                  <c:v>-0.0490388888888889</c:v>
                </c:pt>
                <c:pt idx="467">
                  <c:v>-0.0339111111111111</c:v>
                </c:pt>
                <c:pt idx="468">
                  <c:v>-0.0154055555555556</c:v>
                </c:pt>
                <c:pt idx="469">
                  <c:v>0.00191111111111115</c:v>
                </c:pt>
                <c:pt idx="470">
                  <c:v>0.0286222222222221</c:v>
                </c:pt>
                <c:pt idx="471">
                  <c:v>0.0637055555555557</c:v>
                </c:pt>
                <c:pt idx="472">
                  <c:v>0.112888888888889</c:v>
                </c:pt>
                <c:pt idx="473">
                  <c:v>0.169016666666667</c:v>
                </c:pt>
                <c:pt idx="474">
                  <c:v>0.222172222222222</c:v>
                </c:pt>
                <c:pt idx="475">
                  <c:v>0.268438888888889</c:v>
                </c:pt>
                <c:pt idx="476">
                  <c:v>0.302</c:v>
                </c:pt>
                <c:pt idx="477">
                  <c:v>0.326433333333333</c:v>
                </c:pt>
                <c:pt idx="478">
                  <c:v>0.337611111111111</c:v>
                </c:pt>
                <c:pt idx="479">
                  <c:v>0.332805555555556</c:v>
                </c:pt>
                <c:pt idx="480">
                  <c:v>0.328661111111111</c:v>
                </c:pt>
                <c:pt idx="481">
                  <c:v>0.322316666666667</c:v>
                </c:pt>
                <c:pt idx="482">
                  <c:v>0.326372222222222</c:v>
                </c:pt>
                <c:pt idx="483">
                  <c:v>0.349477777777778</c:v>
                </c:pt>
                <c:pt idx="484">
                  <c:v>0.379094444444444</c:v>
                </c:pt>
                <c:pt idx="485">
                  <c:v>0.412644444444444</c:v>
                </c:pt>
                <c:pt idx="486">
                  <c:v>0.446172222222222</c:v>
                </c:pt>
                <c:pt idx="487">
                  <c:v>0.468316666666667</c:v>
                </c:pt>
                <c:pt idx="488">
                  <c:v>0.47505</c:v>
                </c:pt>
                <c:pt idx="489">
                  <c:v>0.48805</c:v>
                </c:pt>
                <c:pt idx="490">
                  <c:v>0.486155555555555</c:v>
                </c:pt>
                <c:pt idx="491">
                  <c:v>0.491822222222222</c:v>
                </c:pt>
                <c:pt idx="492">
                  <c:v>0.506411111111111</c:v>
                </c:pt>
                <c:pt idx="493">
                  <c:v>0.518972222222222</c:v>
                </c:pt>
                <c:pt idx="494">
                  <c:v>0.526038888888889</c:v>
                </c:pt>
                <c:pt idx="495">
                  <c:v>0.543272222222222</c:v>
                </c:pt>
                <c:pt idx="496">
                  <c:v>0.541638888888889</c:v>
                </c:pt>
                <c:pt idx="497">
                  <c:v>0.541483333333333</c:v>
                </c:pt>
                <c:pt idx="498">
                  <c:v>0.522588888888889</c:v>
                </c:pt>
                <c:pt idx="499">
                  <c:v>0.492361111111111</c:v>
                </c:pt>
                <c:pt idx="500">
                  <c:v>0.460783333333333</c:v>
                </c:pt>
                <c:pt idx="501">
                  <c:v>0.427033333333333</c:v>
                </c:pt>
                <c:pt idx="502">
                  <c:v>0.388922222222222</c:v>
                </c:pt>
                <c:pt idx="503">
                  <c:v>0.361644444444444</c:v>
                </c:pt>
                <c:pt idx="504">
                  <c:v>0.337105555555555</c:v>
                </c:pt>
                <c:pt idx="505">
                  <c:v>0.3195</c:v>
                </c:pt>
                <c:pt idx="506">
                  <c:v>0.309338888888889</c:v>
                </c:pt>
                <c:pt idx="507">
                  <c:v>0.308661111111111</c:v>
                </c:pt>
                <c:pt idx="508">
                  <c:v>0.3166</c:v>
                </c:pt>
                <c:pt idx="509">
                  <c:v>0.328111111111111</c:v>
                </c:pt>
                <c:pt idx="510">
                  <c:v>0.331533333333333</c:v>
                </c:pt>
                <c:pt idx="511">
                  <c:v>0.341872222222222</c:v>
                </c:pt>
                <c:pt idx="512">
                  <c:v>0.346905555555556</c:v>
                </c:pt>
                <c:pt idx="513">
                  <c:v>0.34385</c:v>
                </c:pt>
                <c:pt idx="514">
                  <c:v>0.341016666666667</c:v>
                </c:pt>
                <c:pt idx="515">
                  <c:v>0.331672222222222</c:v>
                </c:pt>
                <c:pt idx="516">
                  <c:v>0.326244444444444</c:v>
                </c:pt>
                <c:pt idx="517">
                  <c:v>0.31915</c:v>
                </c:pt>
                <c:pt idx="518">
                  <c:v>0.31205</c:v>
                </c:pt>
                <c:pt idx="519">
                  <c:v>0.315138888888889</c:v>
                </c:pt>
                <c:pt idx="520">
                  <c:v>0.3166</c:v>
                </c:pt>
                <c:pt idx="521">
                  <c:v>0.326705555555555</c:v>
                </c:pt>
                <c:pt idx="522">
                  <c:v>0.339277777777778</c:v>
                </c:pt>
                <c:pt idx="523">
                  <c:v>0.354116666666667</c:v>
                </c:pt>
                <c:pt idx="524">
                  <c:v>0.368422222222222</c:v>
                </c:pt>
                <c:pt idx="525">
                  <c:v>0.381538888888889</c:v>
                </c:pt>
                <c:pt idx="526">
                  <c:v>0.399333333333333</c:v>
                </c:pt>
                <c:pt idx="527">
                  <c:v>0.406377777777778</c:v>
                </c:pt>
                <c:pt idx="528">
                  <c:v>0.42605</c:v>
                </c:pt>
                <c:pt idx="529">
                  <c:v>0.457422222222222</c:v>
                </c:pt>
                <c:pt idx="530">
                  <c:v>0.485544444444444</c:v>
                </c:pt>
                <c:pt idx="531">
                  <c:v>0.505077777777778</c:v>
                </c:pt>
                <c:pt idx="532">
                  <c:v>0.51085</c:v>
                </c:pt>
                <c:pt idx="533">
                  <c:v>0.511661111111111</c:v>
                </c:pt>
                <c:pt idx="534">
                  <c:v>0.505383333333333</c:v>
                </c:pt>
                <c:pt idx="535">
                  <c:v>0.498016666666667</c:v>
                </c:pt>
                <c:pt idx="536">
                  <c:v>0.477961111111111</c:v>
                </c:pt>
                <c:pt idx="537">
                  <c:v>0.453105555555555</c:v>
                </c:pt>
                <c:pt idx="538">
                  <c:v>0.423</c:v>
                </c:pt>
                <c:pt idx="539">
                  <c:v>0.3807</c:v>
                </c:pt>
                <c:pt idx="540">
                  <c:v>0.34355</c:v>
                </c:pt>
                <c:pt idx="541">
                  <c:v>0.300644444444444</c:v>
                </c:pt>
                <c:pt idx="542">
                  <c:v>0.275522222222222</c:v>
                </c:pt>
                <c:pt idx="543">
                  <c:v>0.265783333333333</c:v>
                </c:pt>
                <c:pt idx="544">
                  <c:v>0.283633333333333</c:v>
                </c:pt>
                <c:pt idx="545">
                  <c:v>0.314911111111111</c:v>
                </c:pt>
                <c:pt idx="546">
                  <c:v>0.376577777777778</c:v>
                </c:pt>
                <c:pt idx="547">
                  <c:v>0.447077777777778</c:v>
                </c:pt>
                <c:pt idx="548">
                  <c:v>0.522494444444444</c:v>
                </c:pt>
                <c:pt idx="549">
                  <c:v>0.604355555555556</c:v>
                </c:pt>
                <c:pt idx="550">
                  <c:v>0.6845</c:v>
                </c:pt>
                <c:pt idx="551">
                  <c:v>0.771461111111111</c:v>
                </c:pt>
                <c:pt idx="552">
                  <c:v>0.846961111111111</c:v>
                </c:pt>
                <c:pt idx="553">
                  <c:v>0.908983333333333</c:v>
                </c:pt>
                <c:pt idx="554">
                  <c:v>0.952922222222222</c:v>
                </c:pt>
                <c:pt idx="555">
                  <c:v>0.994077777777778</c:v>
                </c:pt>
                <c:pt idx="556">
                  <c:v>1.040822222222222</c:v>
                </c:pt>
                <c:pt idx="557">
                  <c:v>1.095377777777778</c:v>
                </c:pt>
                <c:pt idx="558">
                  <c:v>1.15528888888889</c:v>
                </c:pt>
                <c:pt idx="559">
                  <c:v>1.214627777777778</c:v>
                </c:pt>
                <c:pt idx="560">
                  <c:v>1.259644444444445</c:v>
                </c:pt>
                <c:pt idx="561">
                  <c:v>1.301694444444444</c:v>
                </c:pt>
                <c:pt idx="562">
                  <c:v>1.330483333333333</c:v>
                </c:pt>
                <c:pt idx="563">
                  <c:v>1.366222222222222</c:v>
                </c:pt>
                <c:pt idx="564">
                  <c:v>1.410011111111111</c:v>
                </c:pt>
                <c:pt idx="565">
                  <c:v>1.44765</c:v>
                </c:pt>
                <c:pt idx="566">
                  <c:v>1.4806</c:v>
                </c:pt>
                <c:pt idx="567">
                  <c:v>1.5103</c:v>
                </c:pt>
                <c:pt idx="568">
                  <c:v>1.532755555555556</c:v>
                </c:pt>
                <c:pt idx="569">
                  <c:v>1.550166666666667</c:v>
                </c:pt>
                <c:pt idx="570">
                  <c:v>1.557194444444445</c:v>
                </c:pt>
                <c:pt idx="571">
                  <c:v>1.55658888888889</c:v>
                </c:pt>
                <c:pt idx="572">
                  <c:v>1.548361111111111</c:v>
                </c:pt>
                <c:pt idx="573">
                  <c:v>1.536044444444445</c:v>
                </c:pt>
                <c:pt idx="574">
                  <c:v>1.5174</c:v>
                </c:pt>
                <c:pt idx="575">
                  <c:v>1.49648888888889</c:v>
                </c:pt>
                <c:pt idx="576">
                  <c:v>1.470116666666667</c:v>
                </c:pt>
                <c:pt idx="577">
                  <c:v>1.438211111111111</c:v>
                </c:pt>
                <c:pt idx="578">
                  <c:v>1.397183333333334</c:v>
                </c:pt>
                <c:pt idx="579">
                  <c:v>1.36195</c:v>
                </c:pt>
                <c:pt idx="580">
                  <c:v>1.324111111111111</c:v>
                </c:pt>
                <c:pt idx="581">
                  <c:v>1.287233333333333</c:v>
                </c:pt>
                <c:pt idx="582">
                  <c:v>1.251955555555555</c:v>
                </c:pt>
                <c:pt idx="583">
                  <c:v>1.219761111111111</c:v>
                </c:pt>
                <c:pt idx="584">
                  <c:v>1.1891</c:v>
                </c:pt>
                <c:pt idx="585">
                  <c:v>1.156511111111111</c:v>
                </c:pt>
                <c:pt idx="586">
                  <c:v>1.120172222222222</c:v>
                </c:pt>
                <c:pt idx="587">
                  <c:v>1.095833333333333</c:v>
                </c:pt>
                <c:pt idx="588">
                  <c:v>1.0749</c:v>
                </c:pt>
                <c:pt idx="589">
                  <c:v>1.059866666666667</c:v>
                </c:pt>
                <c:pt idx="590">
                  <c:v>1.0401</c:v>
                </c:pt>
                <c:pt idx="591">
                  <c:v>1.01828888888889</c:v>
                </c:pt>
                <c:pt idx="592">
                  <c:v>0.994466666666666</c:v>
                </c:pt>
                <c:pt idx="593">
                  <c:v>0.957794444444444</c:v>
                </c:pt>
                <c:pt idx="594">
                  <c:v>0.926938888888889</c:v>
                </c:pt>
                <c:pt idx="595">
                  <c:v>0.898711111111111</c:v>
                </c:pt>
                <c:pt idx="596">
                  <c:v>0.880361111111111</c:v>
                </c:pt>
                <c:pt idx="597">
                  <c:v>0.87185</c:v>
                </c:pt>
                <c:pt idx="598">
                  <c:v>0.869277777777778</c:v>
                </c:pt>
                <c:pt idx="599">
                  <c:v>0.870916666666667</c:v>
                </c:pt>
                <c:pt idx="600">
                  <c:v>0.879788888888889</c:v>
                </c:pt>
                <c:pt idx="601">
                  <c:v>0.90915</c:v>
                </c:pt>
                <c:pt idx="602">
                  <c:v>0.931855555555555</c:v>
                </c:pt>
                <c:pt idx="603">
                  <c:v>0.951683333333334</c:v>
                </c:pt>
                <c:pt idx="604">
                  <c:v>0.957205555555556</c:v>
                </c:pt>
                <c:pt idx="605">
                  <c:v>0.954811111111111</c:v>
                </c:pt>
                <c:pt idx="606">
                  <c:v>0.954572222222222</c:v>
                </c:pt>
                <c:pt idx="607">
                  <c:v>0.957127777777778</c:v>
                </c:pt>
                <c:pt idx="608">
                  <c:v>0.967055555555556</c:v>
                </c:pt>
                <c:pt idx="609">
                  <c:v>0.968616666666667</c:v>
                </c:pt>
                <c:pt idx="610">
                  <c:v>0.956411111111111</c:v>
                </c:pt>
                <c:pt idx="611">
                  <c:v>0.94255</c:v>
                </c:pt>
                <c:pt idx="612">
                  <c:v>0.9245</c:v>
                </c:pt>
                <c:pt idx="613">
                  <c:v>0.907466666666667</c:v>
                </c:pt>
                <c:pt idx="614">
                  <c:v>0.891988888888889</c:v>
                </c:pt>
                <c:pt idx="615">
                  <c:v>0.874761111111111</c:v>
                </c:pt>
                <c:pt idx="616">
                  <c:v>0.858888888888889</c:v>
                </c:pt>
                <c:pt idx="617">
                  <c:v>0.857777777777778</c:v>
                </c:pt>
                <c:pt idx="618">
                  <c:v>0.86985</c:v>
                </c:pt>
                <c:pt idx="619">
                  <c:v>0.891177777777778</c:v>
                </c:pt>
                <c:pt idx="620">
                  <c:v>0.918194444444444</c:v>
                </c:pt>
                <c:pt idx="621">
                  <c:v>0.936822222222222</c:v>
                </c:pt>
                <c:pt idx="622">
                  <c:v>0.950355555555556</c:v>
                </c:pt>
                <c:pt idx="623">
                  <c:v>0.971066666666667</c:v>
                </c:pt>
                <c:pt idx="624">
                  <c:v>0.986311111111111</c:v>
                </c:pt>
                <c:pt idx="625">
                  <c:v>1.022255555555555</c:v>
                </c:pt>
                <c:pt idx="626">
                  <c:v>1.062911111111111</c:v>
                </c:pt>
                <c:pt idx="627">
                  <c:v>1.111522222222222</c:v>
                </c:pt>
                <c:pt idx="628">
                  <c:v>1.167122222222222</c:v>
                </c:pt>
                <c:pt idx="629">
                  <c:v>1.228777777777778</c:v>
                </c:pt>
                <c:pt idx="630">
                  <c:v>1.291705555555556</c:v>
                </c:pt>
                <c:pt idx="631">
                  <c:v>1.349811111111111</c:v>
                </c:pt>
                <c:pt idx="632">
                  <c:v>1.397927777777778</c:v>
                </c:pt>
                <c:pt idx="633">
                  <c:v>1.443444444444444</c:v>
                </c:pt>
                <c:pt idx="634">
                  <c:v>1.481266666666667</c:v>
                </c:pt>
                <c:pt idx="635">
                  <c:v>1.514166666666667</c:v>
                </c:pt>
                <c:pt idx="636">
                  <c:v>1.533522222222222</c:v>
                </c:pt>
                <c:pt idx="637">
                  <c:v>1.522816666666667</c:v>
                </c:pt>
                <c:pt idx="638">
                  <c:v>1.493872222222222</c:v>
                </c:pt>
                <c:pt idx="639">
                  <c:v>1.461411111111111</c:v>
                </c:pt>
                <c:pt idx="640">
                  <c:v>1.431683333333333</c:v>
                </c:pt>
                <c:pt idx="641">
                  <c:v>1.418361111111111</c:v>
                </c:pt>
                <c:pt idx="642">
                  <c:v>1.421766666666667</c:v>
                </c:pt>
                <c:pt idx="643">
                  <c:v>1.440711111111111</c:v>
                </c:pt>
                <c:pt idx="644">
                  <c:v>1.455755555555555</c:v>
                </c:pt>
                <c:pt idx="645">
                  <c:v>1.465872222222222</c:v>
                </c:pt>
                <c:pt idx="646">
                  <c:v>1.487766666666667</c:v>
                </c:pt>
                <c:pt idx="647">
                  <c:v>1.507322222222222</c:v>
                </c:pt>
                <c:pt idx="648">
                  <c:v>1.526961111111111</c:v>
                </c:pt>
                <c:pt idx="649">
                  <c:v>1.54678888888889</c:v>
                </c:pt>
                <c:pt idx="650">
                  <c:v>1.57278888888889</c:v>
                </c:pt>
                <c:pt idx="651">
                  <c:v>1.604305555555556</c:v>
                </c:pt>
                <c:pt idx="652">
                  <c:v>1.642372222222222</c:v>
                </c:pt>
                <c:pt idx="653">
                  <c:v>1.673472222222222</c:v>
                </c:pt>
                <c:pt idx="654">
                  <c:v>1.709322222222222</c:v>
                </c:pt>
                <c:pt idx="655">
                  <c:v>1.744077777777778</c:v>
                </c:pt>
                <c:pt idx="656">
                  <c:v>1.779594444444444</c:v>
                </c:pt>
                <c:pt idx="657">
                  <c:v>1.820527777777777</c:v>
                </c:pt>
                <c:pt idx="658">
                  <c:v>1.86203888888889</c:v>
                </c:pt>
                <c:pt idx="659">
                  <c:v>1.890644444444444</c:v>
                </c:pt>
                <c:pt idx="660">
                  <c:v>1.905561111111111</c:v>
                </c:pt>
                <c:pt idx="661">
                  <c:v>1.9168</c:v>
                </c:pt>
                <c:pt idx="662">
                  <c:v>1.930883333333333</c:v>
                </c:pt>
                <c:pt idx="663">
                  <c:v>1.947944444444444</c:v>
                </c:pt>
                <c:pt idx="664">
                  <c:v>1.974777777777778</c:v>
                </c:pt>
                <c:pt idx="665">
                  <c:v>2.009311111111111</c:v>
                </c:pt>
                <c:pt idx="666">
                  <c:v>2.041172222222222</c:v>
                </c:pt>
                <c:pt idx="667">
                  <c:v>2.075677777777777</c:v>
                </c:pt>
                <c:pt idx="668">
                  <c:v>2.109905555555556</c:v>
                </c:pt>
                <c:pt idx="669">
                  <c:v>2.136538888888889</c:v>
                </c:pt>
                <c:pt idx="670">
                  <c:v>2.155594444444445</c:v>
                </c:pt>
                <c:pt idx="671">
                  <c:v>2.159288888888887</c:v>
                </c:pt>
                <c:pt idx="672">
                  <c:v>2.14092777777778</c:v>
                </c:pt>
                <c:pt idx="673">
                  <c:v>2.1124</c:v>
                </c:pt>
                <c:pt idx="674">
                  <c:v>2.075205555555556</c:v>
                </c:pt>
                <c:pt idx="675">
                  <c:v>2.047355555555555</c:v>
                </c:pt>
                <c:pt idx="676">
                  <c:v>2.016077777777778</c:v>
                </c:pt>
                <c:pt idx="677">
                  <c:v>1.986511111111111</c:v>
                </c:pt>
                <c:pt idx="678">
                  <c:v>1.9559</c:v>
                </c:pt>
                <c:pt idx="679">
                  <c:v>1.913094444444444</c:v>
                </c:pt>
                <c:pt idx="680">
                  <c:v>1.878761111111111</c:v>
                </c:pt>
                <c:pt idx="681">
                  <c:v>1.844</c:v>
                </c:pt>
                <c:pt idx="682">
                  <c:v>1.805566666666666</c:v>
                </c:pt>
                <c:pt idx="683">
                  <c:v>1.754122222222222</c:v>
                </c:pt>
                <c:pt idx="684">
                  <c:v>1.698666666666667</c:v>
                </c:pt>
                <c:pt idx="685">
                  <c:v>1.640016666666667</c:v>
                </c:pt>
                <c:pt idx="686">
                  <c:v>1.600227777777777</c:v>
                </c:pt>
                <c:pt idx="687">
                  <c:v>1.55653888888889</c:v>
                </c:pt>
                <c:pt idx="688">
                  <c:v>1.517894444444444</c:v>
                </c:pt>
                <c:pt idx="689">
                  <c:v>1.483655555555555</c:v>
                </c:pt>
                <c:pt idx="690">
                  <c:v>1.44648888888889</c:v>
                </c:pt>
                <c:pt idx="691">
                  <c:v>1.418555555555556</c:v>
                </c:pt>
                <c:pt idx="692">
                  <c:v>1.38445</c:v>
                </c:pt>
                <c:pt idx="693">
                  <c:v>1.354277777777777</c:v>
                </c:pt>
                <c:pt idx="694">
                  <c:v>1.321661111111111</c:v>
                </c:pt>
                <c:pt idx="695">
                  <c:v>1.29488888888889</c:v>
                </c:pt>
                <c:pt idx="696">
                  <c:v>1.2682</c:v>
                </c:pt>
                <c:pt idx="697">
                  <c:v>1.234155555555556</c:v>
                </c:pt>
                <c:pt idx="698">
                  <c:v>1.20558888888889</c:v>
                </c:pt>
                <c:pt idx="699">
                  <c:v>1.183816666666666</c:v>
                </c:pt>
                <c:pt idx="700">
                  <c:v>1.161311111111111</c:v>
                </c:pt>
                <c:pt idx="701">
                  <c:v>1.142227777777778</c:v>
                </c:pt>
              </c:numCache>
            </c:numRef>
          </c:val>
          <c:smooth val="0"/>
        </c:ser>
        <c:ser>
          <c:idx val="2"/>
          <c:order val="2"/>
          <c:tx>
            <c:strRef>
              <c:f>fz!$A$76</c:f>
              <c:strCache>
                <c:ptCount val="1"/>
                <c:pt idx="0">
                  <c:v>Semantic</c:v>
                </c:pt>
              </c:strCache>
            </c:strRef>
          </c:tx>
          <c:marker>
            <c:symbol val="none"/>
          </c:marker>
          <c:val>
            <c:numRef>
              <c:f>fz!$B$76:$AAA$76</c:f>
              <c:numCache>
                <c:formatCode>General</c:formatCode>
                <c:ptCount val="702"/>
                <c:pt idx="1">
                  <c:v>0.6688</c:v>
                </c:pt>
                <c:pt idx="2">
                  <c:v>0.718055555555555</c:v>
                </c:pt>
                <c:pt idx="3">
                  <c:v>0.785077777777778</c:v>
                </c:pt>
                <c:pt idx="4">
                  <c:v>0.864905555555556</c:v>
                </c:pt>
                <c:pt idx="5">
                  <c:v>0.948416666666667</c:v>
                </c:pt>
                <c:pt idx="6">
                  <c:v>1.016255555555555</c:v>
                </c:pt>
                <c:pt idx="7">
                  <c:v>1.08128888888889</c:v>
                </c:pt>
                <c:pt idx="8">
                  <c:v>1.129294444444445</c:v>
                </c:pt>
                <c:pt idx="9">
                  <c:v>1.161105555555555</c:v>
                </c:pt>
                <c:pt idx="10">
                  <c:v>1.179883333333333</c:v>
                </c:pt>
                <c:pt idx="11">
                  <c:v>1.208805555555556</c:v>
                </c:pt>
                <c:pt idx="12">
                  <c:v>1.2159</c:v>
                </c:pt>
                <c:pt idx="13">
                  <c:v>1.211872222222222</c:v>
                </c:pt>
                <c:pt idx="14">
                  <c:v>1.195777777777778</c:v>
                </c:pt>
                <c:pt idx="15">
                  <c:v>1.180372222222222</c:v>
                </c:pt>
                <c:pt idx="16">
                  <c:v>1.16843888888889</c:v>
                </c:pt>
                <c:pt idx="17">
                  <c:v>1.159183333333333</c:v>
                </c:pt>
                <c:pt idx="18">
                  <c:v>1.164872222222222</c:v>
                </c:pt>
                <c:pt idx="19">
                  <c:v>1.161311111111111</c:v>
                </c:pt>
                <c:pt idx="20">
                  <c:v>1.148033333333333</c:v>
                </c:pt>
                <c:pt idx="21">
                  <c:v>1.1103</c:v>
                </c:pt>
                <c:pt idx="22">
                  <c:v>1.055472222222222</c:v>
                </c:pt>
                <c:pt idx="23">
                  <c:v>0.977011111111111</c:v>
                </c:pt>
                <c:pt idx="24">
                  <c:v>0.895733333333333</c:v>
                </c:pt>
                <c:pt idx="25">
                  <c:v>0.815955555555555</c:v>
                </c:pt>
                <c:pt idx="26">
                  <c:v>0.748288888888889</c:v>
                </c:pt>
                <c:pt idx="27">
                  <c:v>0.677444444444445</c:v>
                </c:pt>
                <c:pt idx="28">
                  <c:v>0.619711111111111</c:v>
                </c:pt>
                <c:pt idx="29">
                  <c:v>0.565466666666667</c:v>
                </c:pt>
                <c:pt idx="30">
                  <c:v>0.538994444444445</c:v>
                </c:pt>
                <c:pt idx="31">
                  <c:v>0.535788888888889</c:v>
                </c:pt>
                <c:pt idx="32">
                  <c:v>0.546444444444445</c:v>
                </c:pt>
                <c:pt idx="33">
                  <c:v>0.554872222222222</c:v>
                </c:pt>
                <c:pt idx="34">
                  <c:v>0.557261111111111</c:v>
                </c:pt>
                <c:pt idx="35">
                  <c:v>0.554555555555556</c:v>
                </c:pt>
                <c:pt idx="36">
                  <c:v>0.570272222222222</c:v>
                </c:pt>
                <c:pt idx="37">
                  <c:v>0.579044444444444</c:v>
                </c:pt>
                <c:pt idx="38">
                  <c:v>0.590072222222222</c:v>
                </c:pt>
                <c:pt idx="39">
                  <c:v>0.600994444444444</c:v>
                </c:pt>
                <c:pt idx="40">
                  <c:v>0.611555555555555</c:v>
                </c:pt>
                <c:pt idx="41">
                  <c:v>0.637933333333333</c:v>
                </c:pt>
                <c:pt idx="42">
                  <c:v>0.679905555555555</c:v>
                </c:pt>
                <c:pt idx="43">
                  <c:v>0.718444444444445</c:v>
                </c:pt>
                <c:pt idx="44">
                  <c:v>0.745038888888889</c:v>
                </c:pt>
                <c:pt idx="45">
                  <c:v>0.748972222222222</c:v>
                </c:pt>
                <c:pt idx="46">
                  <c:v>0.748283333333334</c:v>
                </c:pt>
                <c:pt idx="47">
                  <c:v>0.728711111111111</c:v>
                </c:pt>
                <c:pt idx="48">
                  <c:v>0.7166</c:v>
                </c:pt>
                <c:pt idx="49">
                  <c:v>0.704205555555555</c:v>
                </c:pt>
                <c:pt idx="50">
                  <c:v>0.695105555555555</c:v>
                </c:pt>
                <c:pt idx="51">
                  <c:v>0.691983333333333</c:v>
                </c:pt>
                <c:pt idx="52">
                  <c:v>0.685138888888889</c:v>
                </c:pt>
                <c:pt idx="53">
                  <c:v>0.686016666666667</c:v>
                </c:pt>
                <c:pt idx="54">
                  <c:v>0.700777777777778</c:v>
                </c:pt>
                <c:pt idx="55">
                  <c:v>0.739272222222222</c:v>
                </c:pt>
                <c:pt idx="56">
                  <c:v>0.795838888888889</c:v>
                </c:pt>
                <c:pt idx="57">
                  <c:v>0.843788888888889</c:v>
                </c:pt>
                <c:pt idx="58">
                  <c:v>0.885833333333333</c:v>
                </c:pt>
                <c:pt idx="59">
                  <c:v>0.901572222222222</c:v>
                </c:pt>
                <c:pt idx="60">
                  <c:v>0.924844444444445</c:v>
                </c:pt>
                <c:pt idx="61">
                  <c:v>0.931683333333333</c:v>
                </c:pt>
                <c:pt idx="62">
                  <c:v>0.952966666666667</c:v>
                </c:pt>
                <c:pt idx="63">
                  <c:v>0.975816666666667</c:v>
                </c:pt>
                <c:pt idx="64">
                  <c:v>0.993838888888889</c:v>
                </c:pt>
                <c:pt idx="65">
                  <c:v>1.002061111111111</c:v>
                </c:pt>
                <c:pt idx="66">
                  <c:v>0.998816666666667</c:v>
                </c:pt>
                <c:pt idx="67">
                  <c:v>0.997511111111111</c:v>
                </c:pt>
                <c:pt idx="68">
                  <c:v>0.994916666666667</c:v>
                </c:pt>
                <c:pt idx="69">
                  <c:v>0.997511111111111</c:v>
                </c:pt>
                <c:pt idx="70">
                  <c:v>1.006972222222222</c:v>
                </c:pt>
                <c:pt idx="71">
                  <c:v>1.015433333333333</c:v>
                </c:pt>
                <c:pt idx="72">
                  <c:v>1.024822222222222</c:v>
                </c:pt>
                <c:pt idx="73">
                  <c:v>1.045705555555555</c:v>
                </c:pt>
                <c:pt idx="74">
                  <c:v>1.071811111111111</c:v>
                </c:pt>
                <c:pt idx="75">
                  <c:v>1.097711111111111</c:v>
                </c:pt>
                <c:pt idx="76">
                  <c:v>1.128083333333333</c:v>
                </c:pt>
                <c:pt idx="77">
                  <c:v>1.157022222222222</c:v>
                </c:pt>
                <c:pt idx="78">
                  <c:v>1.181472222222222</c:v>
                </c:pt>
                <c:pt idx="79">
                  <c:v>1.205133333333333</c:v>
                </c:pt>
                <c:pt idx="80">
                  <c:v>1.216133333333333</c:v>
                </c:pt>
                <c:pt idx="81">
                  <c:v>1.225722222222222</c:v>
                </c:pt>
                <c:pt idx="82">
                  <c:v>1.2458</c:v>
                </c:pt>
                <c:pt idx="83">
                  <c:v>1.277233333333333</c:v>
                </c:pt>
                <c:pt idx="84">
                  <c:v>1.309111111111111</c:v>
                </c:pt>
                <c:pt idx="85">
                  <c:v>1.332894444444444</c:v>
                </c:pt>
                <c:pt idx="86">
                  <c:v>1.360572222222222</c:v>
                </c:pt>
                <c:pt idx="87">
                  <c:v>1.395705555555555</c:v>
                </c:pt>
                <c:pt idx="88">
                  <c:v>1.420783333333333</c:v>
                </c:pt>
                <c:pt idx="89">
                  <c:v>1.430977777777778</c:v>
                </c:pt>
                <c:pt idx="90">
                  <c:v>1.436711111111111</c:v>
                </c:pt>
                <c:pt idx="91">
                  <c:v>1.433861111111111</c:v>
                </c:pt>
                <c:pt idx="92">
                  <c:v>1.425066666666667</c:v>
                </c:pt>
                <c:pt idx="93">
                  <c:v>1.40905</c:v>
                </c:pt>
                <c:pt idx="94">
                  <c:v>1.399194444444445</c:v>
                </c:pt>
                <c:pt idx="95">
                  <c:v>1.388161111111111</c:v>
                </c:pt>
                <c:pt idx="96">
                  <c:v>1.400811111111111</c:v>
                </c:pt>
                <c:pt idx="97">
                  <c:v>1.403477777777778</c:v>
                </c:pt>
                <c:pt idx="98">
                  <c:v>1.398738888888888</c:v>
                </c:pt>
                <c:pt idx="99">
                  <c:v>1.383694444444444</c:v>
                </c:pt>
                <c:pt idx="100">
                  <c:v>1.36928888888889</c:v>
                </c:pt>
                <c:pt idx="101">
                  <c:v>1.348055555555556</c:v>
                </c:pt>
                <c:pt idx="102">
                  <c:v>1.324311111111111</c:v>
                </c:pt>
                <c:pt idx="103">
                  <c:v>1.275133333333333</c:v>
                </c:pt>
                <c:pt idx="104">
                  <c:v>1.2209</c:v>
                </c:pt>
                <c:pt idx="105">
                  <c:v>1.172066666666666</c:v>
                </c:pt>
                <c:pt idx="106">
                  <c:v>1.134561111111111</c:v>
                </c:pt>
                <c:pt idx="107">
                  <c:v>1.109033333333334</c:v>
                </c:pt>
                <c:pt idx="108">
                  <c:v>1.105077777777778</c:v>
                </c:pt>
                <c:pt idx="109">
                  <c:v>1.099555555555555</c:v>
                </c:pt>
                <c:pt idx="110">
                  <c:v>1.082977777777778</c:v>
                </c:pt>
                <c:pt idx="111">
                  <c:v>1.040933333333333</c:v>
                </c:pt>
                <c:pt idx="112">
                  <c:v>0.980911111111111</c:v>
                </c:pt>
                <c:pt idx="113">
                  <c:v>0.898644444444444</c:v>
                </c:pt>
                <c:pt idx="114">
                  <c:v>0.819022222222222</c:v>
                </c:pt>
                <c:pt idx="115">
                  <c:v>0.727327777777778</c:v>
                </c:pt>
                <c:pt idx="116">
                  <c:v>0.6508</c:v>
                </c:pt>
                <c:pt idx="117">
                  <c:v>0.586816666666667</c:v>
                </c:pt>
                <c:pt idx="118">
                  <c:v>0.541677777777778</c:v>
                </c:pt>
                <c:pt idx="119">
                  <c:v>0.498461111111111</c:v>
                </c:pt>
                <c:pt idx="120">
                  <c:v>0.4691</c:v>
                </c:pt>
                <c:pt idx="121">
                  <c:v>0.440733333333333</c:v>
                </c:pt>
                <c:pt idx="122">
                  <c:v>0.415966666666667</c:v>
                </c:pt>
                <c:pt idx="123">
                  <c:v>0.404744444444444</c:v>
                </c:pt>
                <c:pt idx="124">
                  <c:v>0.407222222222222</c:v>
                </c:pt>
                <c:pt idx="125">
                  <c:v>0.440005555555556</c:v>
                </c:pt>
                <c:pt idx="126">
                  <c:v>0.485388888888889</c:v>
                </c:pt>
                <c:pt idx="127">
                  <c:v>0.526683333333333</c:v>
                </c:pt>
                <c:pt idx="128">
                  <c:v>0.564222222222222</c:v>
                </c:pt>
                <c:pt idx="129">
                  <c:v>0.586233333333333</c:v>
                </c:pt>
                <c:pt idx="130">
                  <c:v>0.5881</c:v>
                </c:pt>
                <c:pt idx="131">
                  <c:v>0.573105555555556</c:v>
                </c:pt>
                <c:pt idx="132">
                  <c:v>0.547205555555556</c:v>
                </c:pt>
                <c:pt idx="133">
                  <c:v>0.5199</c:v>
                </c:pt>
                <c:pt idx="134">
                  <c:v>0.483377777777778</c:v>
                </c:pt>
                <c:pt idx="135">
                  <c:v>0.461505555555555</c:v>
                </c:pt>
                <c:pt idx="136">
                  <c:v>0.446955555555556</c:v>
                </c:pt>
                <c:pt idx="137">
                  <c:v>0.429461111111111</c:v>
                </c:pt>
                <c:pt idx="138">
                  <c:v>0.411294444444444</c:v>
                </c:pt>
                <c:pt idx="139">
                  <c:v>0.385805555555555</c:v>
                </c:pt>
                <c:pt idx="140">
                  <c:v>0.352844444444444</c:v>
                </c:pt>
                <c:pt idx="141">
                  <c:v>0.331522222222222</c:v>
                </c:pt>
                <c:pt idx="142">
                  <c:v>0.309294444444444</c:v>
                </c:pt>
                <c:pt idx="143">
                  <c:v>0.292944444444444</c:v>
                </c:pt>
                <c:pt idx="144">
                  <c:v>0.306611111111111</c:v>
                </c:pt>
                <c:pt idx="145">
                  <c:v>0.319233333333333</c:v>
                </c:pt>
                <c:pt idx="146">
                  <c:v>0.3286</c:v>
                </c:pt>
                <c:pt idx="147">
                  <c:v>0.333372222222222</c:v>
                </c:pt>
                <c:pt idx="148">
                  <c:v>0.316527777777778</c:v>
                </c:pt>
                <c:pt idx="149">
                  <c:v>0.309544444444445</c:v>
                </c:pt>
                <c:pt idx="150">
                  <c:v>0.300822222222222</c:v>
                </c:pt>
                <c:pt idx="151">
                  <c:v>0.312455555555555</c:v>
                </c:pt>
                <c:pt idx="152">
                  <c:v>0.326261111111111</c:v>
                </c:pt>
                <c:pt idx="153">
                  <c:v>0.3397</c:v>
                </c:pt>
                <c:pt idx="154">
                  <c:v>0.346366666666667</c:v>
                </c:pt>
                <c:pt idx="155">
                  <c:v>0.3514</c:v>
                </c:pt>
                <c:pt idx="156">
                  <c:v>0.363994444444444</c:v>
                </c:pt>
                <c:pt idx="157">
                  <c:v>0.388261111111111</c:v>
                </c:pt>
                <c:pt idx="158">
                  <c:v>0.424155555555555</c:v>
                </c:pt>
                <c:pt idx="159">
                  <c:v>0.4593</c:v>
                </c:pt>
                <c:pt idx="160">
                  <c:v>0.491238888888889</c:v>
                </c:pt>
                <c:pt idx="161">
                  <c:v>0.545088888888889</c:v>
                </c:pt>
                <c:pt idx="162">
                  <c:v>0.606888888888889</c:v>
                </c:pt>
                <c:pt idx="163">
                  <c:v>0.6873</c:v>
                </c:pt>
                <c:pt idx="164">
                  <c:v>0.772338888888889</c:v>
                </c:pt>
                <c:pt idx="165">
                  <c:v>0.870166666666667</c:v>
                </c:pt>
                <c:pt idx="166">
                  <c:v>0.962566666666667</c:v>
                </c:pt>
                <c:pt idx="167">
                  <c:v>1.041977777777778</c:v>
                </c:pt>
                <c:pt idx="168">
                  <c:v>1.114216666666667</c:v>
                </c:pt>
                <c:pt idx="169">
                  <c:v>1.187733333333333</c:v>
                </c:pt>
                <c:pt idx="170">
                  <c:v>1.258366666666667</c:v>
                </c:pt>
                <c:pt idx="171">
                  <c:v>1.325772222222222</c:v>
                </c:pt>
                <c:pt idx="172">
                  <c:v>1.408538888888889</c:v>
                </c:pt>
                <c:pt idx="173">
                  <c:v>1.485527777777778</c:v>
                </c:pt>
                <c:pt idx="174">
                  <c:v>1.5628</c:v>
                </c:pt>
                <c:pt idx="175">
                  <c:v>1.641294444444445</c:v>
                </c:pt>
                <c:pt idx="176">
                  <c:v>1.729255555555555</c:v>
                </c:pt>
                <c:pt idx="177">
                  <c:v>1.820911111111111</c:v>
                </c:pt>
                <c:pt idx="178">
                  <c:v>1.922694444444444</c:v>
                </c:pt>
                <c:pt idx="179">
                  <c:v>2.007877777777777</c:v>
                </c:pt>
                <c:pt idx="180">
                  <c:v>2.08851111111111</c:v>
                </c:pt>
                <c:pt idx="181">
                  <c:v>2.185627777777777</c:v>
                </c:pt>
                <c:pt idx="182">
                  <c:v>2.26873888888889</c:v>
                </c:pt>
                <c:pt idx="183">
                  <c:v>2.354127777777777</c:v>
                </c:pt>
                <c:pt idx="184">
                  <c:v>2.439444444444442</c:v>
                </c:pt>
                <c:pt idx="185">
                  <c:v>2.526305555555556</c:v>
                </c:pt>
                <c:pt idx="186">
                  <c:v>2.61961111111111</c:v>
                </c:pt>
                <c:pt idx="187">
                  <c:v>2.685761111111111</c:v>
                </c:pt>
                <c:pt idx="188">
                  <c:v>2.730883333333333</c:v>
                </c:pt>
                <c:pt idx="189">
                  <c:v>2.784794444444444</c:v>
                </c:pt>
                <c:pt idx="190">
                  <c:v>2.839711111111111</c:v>
                </c:pt>
                <c:pt idx="191">
                  <c:v>2.897522222222221</c:v>
                </c:pt>
                <c:pt idx="192">
                  <c:v>2.943333333333333</c:v>
                </c:pt>
                <c:pt idx="193">
                  <c:v>2.969166666666667</c:v>
                </c:pt>
                <c:pt idx="194">
                  <c:v>2.981761111111111</c:v>
                </c:pt>
                <c:pt idx="195">
                  <c:v>3.008661111111111</c:v>
                </c:pt>
                <c:pt idx="196">
                  <c:v>3.0289</c:v>
                </c:pt>
                <c:pt idx="197">
                  <c:v>3.049522222222222</c:v>
                </c:pt>
                <c:pt idx="198">
                  <c:v>3.078933333333334</c:v>
                </c:pt>
                <c:pt idx="199">
                  <c:v>3.124194444444445</c:v>
                </c:pt>
                <c:pt idx="200">
                  <c:v>3.166683333333333</c:v>
                </c:pt>
                <c:pt idx="201">
                  <c:v>3.187816666666667</c:v>
                </c:pt>
                <c:pt idx="202">
                  <c:v>3.218033333333333</c:v>
                </c:pt>
                <c:pt idx="203">
                  <c:v>3.229666666666666</c:v>
                </c:pt>
                <c:pt idx="204">
                  <c:v>3.240411111111111</c:v>
                </c:pt>
                <c:pt idx="205">
                  <c:v>3.235811111111111</c:v>
                </c:pt>
                <c:pt idx="206">
                  <c:v>3.236366666666666</c:v>
                </c:pt>
                <c:pt idx="207">
                  <c:v>3.236055555555555</c:v>
                </c:pt>
                <c:pt idx="208">
                  <c:v>3.235200000000001</c:v>
                </c:pt>
                <c:pt idx="209">
                  <c:v>3.222472222222222</c:v>
                </c:pt>
                <c:pt idx="210">
                  <c:v>3.197283333333333</c:v>
                </c:pt>
                <c:pt idx="211">
                  <c:v>3.154216666666667</c:v>
                </c:pt>
                <c:pt idx="212">
                  <c:v>3.114638888888889</c:v>
                </c:pt>
                <c:pt idx="213">
                  <c:v>3.086466666666667</c:v>
                </c:pt>
                <c:pt idx="214">
                  <c:v>3.064838888888889</c:v>
                </c:pt>
                <c:pt idx="215">
                  <c:v>3.044633333333333</c:v>
                </c:pt>
                <c:pt idx="216">
                  <c:v>3.014316666666666</c:v>
                </c:pt>
                <c:pt idx="217">
                  <c:v>2.985483333333333</c:v>
                </c:pt>
                <c:pt idx="218">
                  <c:v>2.95468888888889</c:v>
                </c:pt>
                <c:pt idx="219">
                  <c:v>2.937827777777777</c:v>
                </c:pt>
                <c:pt idx="220">
                  <c:v>2.927777777777778</c:v>
                </c:pt>
                <c:pt idx="221">
                  <c:v>2.939722222222222</c:v>
                </c:pt>
                <c:pt idx="222">
                  <c:v>2.961377777777777</c:v>
                </c:pt>
                <c:pt idx="223">
                  <c:v>2.991455555555555</c:v>
                </c:pt>
                <c:pt idx="224">
                  <c:v>3.024355555555555</c:v>
                </c:pt>
                <c:pt idx="225">
                  <c:v>3.075805555555555</c:v>
                </c:pt>
                <c:pt idx="226">
                  <c:v>3.118033333333333</c:v>
                </c:pt>
                <c:pt idx="227">
                  <c:v>3.167416666666666</c:v>
                </c:pt>
                <c:pt idx="228">
                  <c:v>3.223966666666667</c:v>
                </c:pt>
                <c:pt idx="229">
                  <c:v>3.28512777777778</c:v>
                </c:pt>
                <c:pt idx="230">
                  <c:v>3.346477777777777</c:v>
                </c:pt>
                <c:pt idx="231">
                  <c:v>3.402</c:v>
                </c:pt>
                <c:pt idx="232">
                  <c:v>3.454883333333333</c:v>
                </c:pt>
                <c:pt idx="233">
                  <c:v>3.50815</c:v>
                </c:pt>
                <c:pt idx="234">
                  <c:v>3.559727777777777</c:v>
                </c:pt>
                <c:pt idx="235">
                  <c:v>3.614144444444445</c:v>
                </c:pt>
                <c:pt idx="236">
                  <c:v>3.673388888888889</c:v>
                </c:pt>
                <c:pt idx="237">
                  <c:v>3.714933333333334</c:v>
                </c:pt>
                <c:pt idx="238">
                  <c:v>3.744344444444445</c:v>
                </c:pt>
                <c:pt idx="239">
                  <c:v>3.759405555555555</c:v>
                </c:pt>
                <c:pt idx="240">
                  <c:v>3.775266666666667</c:v>
                </c:pt>
                <c:pt idx="241">
                  <c:v>3.801866666666666</c:v>
                </c:pt>
                <c:pt idx="242">
                  <c:v>3.823805555555555</c:v>
                </c:pt>
                <c:pt idx="243">
                  <c:v>3.855199999999999</c:v>
                </c:pt>
                <c:pt idx="244">
                  <c:v>3.885072222222222</c:v>
                </c:pt>
                <c:pt idx="245">
                  <c:v>3.944888888888888</c:v>
                </c:pt>
                <c:pt idx="246">
                  <c:v>4.017466666666667</c:v>
                </c:pt>
                <c:pt idx="247">
                  <c:v>4.10615</c:v>
                </c:pt>
                <c:pt idx="248">
                  <c:v>4.202527777777775</c:v>
                </c:pt>
                <c:pt idx="249">
                  <c:v>4.297127777777774</c:v>
                </c:pt>
                <c:pt idx="250">
                  <c:v>4.374338888888889</c:v>
                </c:pt>
                <c:pt idx="251">
                  <c:v>4.44175</c:v>
                </c:pt>
                <c:pt idx="252">
                  <c:v>4.472211111111111</c:v>
                </c:pt>
                <c:pt idx="253">
                  <c:v>4.497722222222222</c:v>
                </c:pt>
                <c:pt idx="254">
                  <c:v>4.48161111111111</c:v>
                </c:pt>
                <c:pt idx="255">
                  <c:v>4.4554</c:v>
                </c:pt>
                <c:pt idx="256">
                  <c:v>4.433455555555555</c:v>
                </c:pt>
                <c:pt idx="257">
                  <c:v>4.43591111111111</c:v>
                </c:pt>
                <c:pt idx="258">
                  <c:v>4.439166666666666</c:v>
                </c:pt>
                <c:pt idx="259">
                  <c:v>4.45730555555555</c:v>
                </c:pt>
                <c:pt idx="260">
                  <c:v>4.47128333333334</c:v>
                </c:pt>
                <c:pt idx="261">
                  <c:v>4.48045</c:v>
                </c:pt>
                <c:pt idx="262">
                  <c:v>4.47108888888889</c:v>
                </c:pt>
                <c:pt idx="263">
                  <c:v>4.454594444444444</c:v>
                </c:pt>
                <c:pt idx="264">
                  <c:v>4.452183333333333</c:v>
                </c:pt>
                <c:pt idx="265">
                  <c:v>4.48225</c:v>
                </c:pt>
                <c:pt idx="266">
                  <c:v>4.538233333333337</c:v>
                </c:pt>
                <c:pt idx="267">
                  <c:v>4.605416666666663</c:v>
                </c:pt>
                <c:pt idx="268">
                  <c:v>4.668722222222223</c:v>
                </c:pt>
                <c:pt idx="269">
                  <c:v>4.733188888888889</c:v>
                </c:pt>
                <c:pt idx="270">
                  <c:v>4.786605555555557</c:v>
                </c:pt>
                <c:pt idx="271">
                  <c:v>4.818977777777774</c:v>
                </c:pt>
                <c:pt idx="272">
                  <c:v>4.832838888888888</c:v>
                </c:pt>
                <c:pt idx="273">
                  <c:v>4.83761111111111</c:v>
                </c:pt>
                <c:pt idx="274">
                  <c:v>4.828783333333332</c:v>
                </c:pt>
                <c:pt idx="275">
                  <c:v>4.832033333333336</c:v>
                </c:pt>
                <c:pt idx="276">
                  <c:v>4.807277777777775</c:v>
                </c:pt>
                <c:pt idx="277">
                  <c:v>4.78908888888889</c:v>
                </c:pt>
                <c:pt idx="278">
                  <c:v>4.774788888888889</c:v>
                </c:pt>
                <c:pt idx="279">
                  <c:v>4.75026111111111</c:v>
                </c:pt>
                <c:pt idx="280">
                  <c:v>4.724172222222218</c:v>
                </c:pt>
                <c:pt idx="281">
                  <c:v>4.688105555555549</c:v>
                </c:pt>
                <c:pt idx="282">
                  <c:v>4.641822222222221</c:v>
                </c:pt>
                <c:pt idx="283">
                  <c:v>4.576766666666665</c:v>
                </c:pt>
                <c:pt idx="284">
                  <c:v>4.506438888888888</c:v>
                </c:pt>
                <c:pt idx="285">
                  <c:v>4.407111111111112</c:v>
                </c:pt>
                <c:pt idx="286">
                  <c:v>4.309499999999999</c:v>
                </c:pt>
                <c:pt idx="287">
                  <c:v>4.206577777777778</c:v>
                </c:pt>
                <c:pt idx="288">
                  <c:v>4.112149999999997</c:v>
                </c:pt>
                <c:pt idx="289">
                  <c:v>4.028994444444444</c:v>
                </c:pt>
                <c:pt idx="290">
                  <c:v>3.951338888888888</c:v>
                </c:pt>
                <c:pt idx="291">
                  <c:v>3.864788888888889</c:v>
                </c:pt>
                <c:pt idx="292">
                  <c:v>3.772877777777777</c:v>
                </c:pt>
                <c:pt idx="293">
                  <c:v>3.686599999999999</c:v>
                </c:pt>
                <c:pt idx="294">
                  <c:v>3.600211111111111</c:v>
                </c:pt>
                <c:pt idx="295">
                  <c:v>3.514488888888887</c:v>
                </c:pt>
                <c:pt idx="296">
                  <c:v>3.42965</c:v>
                </c:pt>
                <c:pt idx="297">
                  <c:v>3.3357</c:v>
                </c:pt>
                <c:pt idx="298">
                  <c:v>3.249283333333334</c:v>
                </c:pt>
                <c:pt idx="299">
                  <c:v>3.1704</c:v>
                </c:pt>
                <c:pt idx="300">
                  <c:v>3.096777777777778</c:v>
                </c:pt>
                <c:pt idx="301">
                  <c:v>3.038611111111111</c:v>
                </c:pt>
                <c:pt idx="302">
                  <c:v>3.005916666666666</c:v>
                </c:pt>
                <c:pt idx="303">
                  <c:v>2.968572222222222</c:v>
                </c:pt>
                <c:pt idx="304">
                  <c:v>2.930911111111111</c:v>
                </c:pt>
                <c:pt idx="305">
                  <c:v>2.894072222222222</c:v>
                </c:pt>
                <c:pt idx="306">
                  <c:v>2.845955555555555</c:v>
                </c:pt>
                <c:pt idx="307">
                  <c:v>2.799638888888888</c:v>
                </c:pt>
                <c:pt idx="308">
                  <c:v>2.735533333333334</c:v>
                </c:pt>
                <c:pt idx="309">
                  <c:v>2.658911111111111</c:v>
                </c:pt>
                <c:pt idx="310">
                  <c:v>2.585083333333333</c:v>
                </c:pt>
                <c:pt idx="311">
                  <c:v>2.504849999999998</c:v>
                </c:pt>
                <c:pt idx="312">
                  <c:v>2.435122222222223</c:v>
                </c:pt>
                <c:pt idx="313">
                  <c:v>2.3567</c:v>
                </c:pt>
                <c:pt idx="314">
                  <c:v>2.261916666666667</c:v>
                </c:pt>
                <c:pt idx="315">
                  <c:v>2.16705</c:v>
                </c:pt>
                <c:pt idx="316">
                  <c:v>2.0697</c:v>
                </c:pt>
                <c:pt idx="317">
                  <c:v>1.97938888888889</c:v>
                </c:pt>
                <c:pt idx="318">
                  <c:v>1.885533333333333</c:v>
                </c:pt>
                <c:pt idx="319">
                  <c:v>1.774544444444445</c:v>
                </c:pt>
                <c:pt idx="320">
                  <c:v>1.682983333333333</c:v>
                </c:pt>
                <c:pt idx="321">
                  <c:v>1.607016666666667</c:v>
                </c:pt>
                <c:pt idx="322">
                  <c:v>1.54248888888889</c:v>
                </c:pt>
                <c:pt idx="323">
                  <c:v>1.491416666666667</c:v>
                </c:pt>
                <c:pt idx="324">
                  <c:v>1.449011111111111</c:v>
                </c:pt>
                <c:pt idx="325">
                  <c:v>1.413472222222222</c:v>
                </c:pt>
                <c:pt idx="326">
                  <c:v>1.36903888888889</c:v>
                </c:pt>
                <c:pt idx="327">
                  <c:v>1.340444444444444</c:v>
                </c:pt>
                <c:pt idx="328">
                  <c:v>1.3154</c:v>
                </c:pt>
                <c:pt idx="329">
                  <c:v>1.291094444444444</c:v>
                </c:pt>
                <c:pt idx="330">
                  <c:v>1.260155555555555</c:v>
                </c:pt>
                <c:pt idx="331">
                  <c:v>1.212383333333334</c:v>
                </c:pt>
                <c:pt idx="332">
                  <c:v>1.165183333333333</c:v>
                </c:pt>
                <c:pt idx="333">
                  <c:v>1.125622222222222</c:v>
                </c:pt>
                <c:pt idx="334">
                  <c:v>1.101672222222222</c:v>
                </c:pt>
                <c:pt idx="335">
                  <c:v>1.059422222222222</c:v>
                </c:pt>
                <c:pt idx="336">
                  <c:v>1.015983333333334</c:v>
                </c:pt>
                <c:pt idx="337">
                  <c:v>0.968977777777777</c:v>
                </c:pt>
                <c:pt idx="338">
                  <c:v>0.925127777777778</c:v>
                </c:pt>
                <c:pt idx="339">
                  <c:v>0.86425</c:v>
                </c:pt>
                <c:pt idx="340">
                  <c:v>0.799005555555555</c:v>
                </c:pt>
                <c:pt idx="341">
                  <c:v>0.730644444444445</c:v>
                </c:pt>
                <c:pt idx="342">
                  <c:v>0.662355555555556</c:v>
                </c:pt>
                <c:pt idx="343">
                  <c:v>0.602661111111111</c:v>
                </c:pt>
                <c:pt idx="344">
                  <c:v>0.58065</c:v>
                </c:pt>
                <c:pt idx="345">
                  <c:v>0.558255555555556</c:v>
                </c:pt>
                <c:pt idx="346">
                  <c:v>0.565844444444445</c:v>
                </c:pt>
                <c:pt idx="347">
                  <c:v>0.58055</c:v>
                </c:pt>
                <c:pt idx="348">
                  <c:v>0.611061111111111</c:v>
                </c:pt>
                <c:pt idx="349">
                  <c:v>0.650233333333333</c:v>
                </c:pt>
                <c:pt idx="350">
                  <c:v>0.684127777777777</c:v>
                </c:pt>
                <c:pt idx="351">
                  <c:v>0.721483333333333</c:v>
                </c:pt>
                <c:pt idx="352">
                  <c:v>0.736516666666667</c:v>
                </c:pt>
                <c:pt idx="353">
                  <c:v>0.739772222222222</c:v>
                </c:pt>
                <c:pt idx="354">
                  <c:v>0.749172222222222</c:v>
                </c:pt>
                <c:pt idx="355">
                  <c:v>0.760638888888889</c:v>
                </c:pt>
                <c:pt idx="356">
                  <c:v>0.781244444444444</c:v>
                </c:pt>
                <c:pt idx="357">
                  <c:v>0.786616666666666</c:v>
                </c:pt>
                <c:pt idx="358">
                  <c:v>0.785561111111111</c:v>
                </c:pt>
                <c:pt idx="359">
                  <c:v>0.783488888888889</c:v>
                </c:pt>
                <c:pt idx="360">
                  <c:v>0.786094444444444</c:v>
                </c:pt>
                <c:pt idx="361">
                  <c:v>0.7863</c:v>
                </c:pt>
                <c:pt idx="362">
                  <c:v>0.792455555555555</c:v>
                </c:pt>
                <c:pt idx="363">
                  <c:v>0.7883</c:v>
                </c:pt>
                <c:pt idx="364">
                  <c:v>0.798027777777778</c:v>
                </c:pt>
                <c:pt idx="365">
                  <c:v>0.820811111111111</c:v>
                </c:pt>
                <c:pt idx="366">
                  <c:v>0.84575</c:v>
                </c:pt>
                <c:pt idx="367">
                  <c:v>0.888422222222222</c:v>
                </c:pt>
                <c:pt idx="368">
                  <c:v>0.927433333333333</c:v>
                </c:pt>
                <c:pt idx="369">
                  <c:v>0.955627777777778</c:v>
                </c:pt>
                <c:pt idx="370">
                  <c:v>0.985161111111111</c:v>
                </c:pt>
                <c:pt idx="371">
                  <c:v>1.01295</c:v>
                </c:pt>
                <c:pt idx="372">
                  <c:v>1.05613888888889</c:v>
                </c:pt>
                <c:pt idx="373">
                  <c:v>1.097866666666667</c:v>
                </c:pt>
                <c:pt idx="374">
                  <c:v>1.148972222222222</c:v>
                </c:pt>
                <c:pt idx="375">
                  <c:v>1.177755555555555</c:v>
                </c:pt>
                <c:pt idx="376">
                  <c:v>1.187872222222222</c:v>
                </c:pt>
                <c:pt idx="377">
                  <c:v>1.190483333333333</c:v>
                </c:pt>
                <c:pt idx="378">
                  <c:v>1.182505555555556</c:v>
                </c:pt>
                <c:pt idx="379">
                  <c:v>1.203083333333333</c:v>
                </c:pt>
                <c:pt idx="380">
                  <c:v>1.211283333333333</c:v>
                </c:pt>
                <c:pt idx="381">
                  <c:v>1.230433333333333</c:v>
                </c:pt>
                <c:pt idx="382">
                  <c:v>1.254322222222222</c:v>
                </c:pt>
                <c:pt idx="383">
                  <c:v>1.29245</c:v>
                </c:pt>
                <c:pt idx="384">
                  <c:v>1.347938888888888</c:v>
                </c:pt>
                <c:pt idx="385">
                  <c:v>1.411194444444445</c:v>
                </c:pt>
                <c:pt idx="386">
                  <c:v>1.478022222222221</c:v>
                </c:pt>
                <c:pt idx="387">
                  <c:v>1.545572222222222</c:v>
                </c:pt>
                <c:pt idx="388">
                  <c:v>1.605877777777778</c:v>
                </c:pt>
                <c:pt idx="389">
                  <c:v>1.671233333333333</c:v>
                </c:pt>
                <c:pt idx="390">
                  <c:v>1.729027777777777</c:v>
                </c:pt>
                <c:pt idx="391">
                  <c:v>1.7775</c:v>
                </c:pt>
                <c:pt idx="392">
                  <c:v>1.798405555555556</c:v>
                </c:pt>
                <c:pt idx="393">
                  <c:v>1.799294444444444</c:v>
                </c:pt>
                <c:pt idx="394">
                  <c:v>1.78338888888889</c:v>
                </c:pt>
                <c:pt idx="395">
                  <c:v>1.744983333333333</c:v>
                </c:pt>
                <c:pt idx="396">
                  <c:v>1.727783333333334</c:v>
                </c:pt>
                <c:pt idx="397">
                  <c:v>1.715766666666666</c:v>
                </c:pt>
                <c:pt idx="398">
                  <c:v>1.711805555555556</c:v>
                </c:pt>
                <c:pt idx="399">
                  <c:v>1.678933333333334</c:v>
                </c:pt>
                <c:pt idx="400">
                  <c:v>1.642205555555555</c:v>
                </c:pt>
                <c:pt idx="401">
                  <c:v>1.600277777777778</c:v>
                </c:pt>
                <c:pt idx="402">
                  <c:v>1.562161111111112</c:v>
                </c:pt>
                <c:pt idx="403">
                  <c:v>1.524305555555555</c:v>
                </c:pt>
                <c:pt idx="404">
                  <c:v>1.483738888888889</c:v>
                </c:pt>
                <c:pt idx="405">
                  <c:v>1.434327777777778</c:v>
                </c:pt>
                <c:pt idx="406">
                  <c:v>1.381455555555556</c:v>
                </c:pt>
                <c:pt idx="407">
                  <c:v>1.35085</c:v>
                </c:pt>
                <c:pt idx="408">
                  <c:v>1.32378888888889</c:v>
                </c:pt>
                <c:pt idx="409">
                  <c:v>1.308816666666666</c:v>
                </c:pt>
                <c:pt idx="410">
                  <c:v>1.287311111111111</c:v>
                </c:pt>
                <c:pt idx="411">
                  <c:v>1.262094444444444</c:v>
                </c:pt>
                <c:pt idx="412">
                  <c:v>1.23613888888889</c:v>
                </c:pt>
                <c:pt idx="413">
                  <c:v>1.215377777777778</c:v>
                </c:pt>
                <c:pt idx="414">
                  <c:v>1.211916666666667</c:v>
                </c:pt>
                <c:pt idx="415">
                  <c:v>1.233338888888889</c:v>
                </c:pt>
                <c:pt idx="416">
                  <c:v>1.268811111111111</c:v>
                </c:pt>
                <c:pt idx="417">
                  <c:v>1.301433333333333</c:v>
                </c:pt>
                <c:pt idx="418">
                  <c:v>1.325966666666667</c:v>
                </c:pt>
                <c:pt idx="419">
                  <c:v>1.352305555555556</c:v>
                </c:pt>
                <c:pt idx="420">
                  <c:v>1.39535</c:v>
                </c:pt>
                <c:pt idx="421">
                  <c:v>1.456927777777778</c:v>
                </c:pt>
                <c:pt idx="422">
                  <c:v>1.5086</c:v>
                </c:pt>
                <c:pt idx="423">
                  <c:v>1.538461111111111</c:v>
                </c:pt>
                <c:pt idx="424">
                  <c:v>1.564122222222222</c:v>
                </c:pt>
                <c:pt idx="425">
                  <c:v>1.58435</c:v>
                </c:pt>
                <c:pt idx="426">
                  <c:v>1.621638888888889</c:v>
                </c:pt>
                <c:pt idx="427">
                  <c:v>1.674177777777778</c:v>
                </c:pt>
                <c:pt idx="428">
                  <c:v>1.71388888888889</c:v>
                </c:pt>
                <c:pt idx="429">
                  <c:v>1.763983333333333</c:v>
                </c:pt>
                <c:pt idx="430">
                  <c:v>1.795377777777778</c:v>
                </c:pt>
                <c:pt idx="431">
                  <c:v>1.813027777777777</c:v>
                </c:pt>
                <c:pt idx="432">
                  <c:v>1.815655555555556</c:v>
                </c:pt>
                <c:pt idx="433">
                  <c:v>1.804311111111111</c:v>
                </c:pt>
                <c:pt idx="434">
                  <c:v>1.792027777777778</c:v>
                </c:pt>
                <c:pt idx="435">
                  <c:v>1.768499999999999</c:v>
                </c:pt>
                <c:pt idx="436">
                  <c:v>1.741627777777778</c:v>
                </c:pt>
                <c:pt idx="437">
                  <c:v>1.72905</c:v>
                </c:pt>
                <c:pt idx="438">
                  <c:v>1.720422222222222</c:v>
                </c:pt>
                <c:pt idx="439">
                  <c:v>1.733094444444444</c:v>
                </c:pt>
                <c:pt idx="440">
                  <c:v>1.744411111111111</c:v>
                </c:pt>
                <c:pt idx="441">
                  <c:v>1.752266666666667</c:v>
                </c:pt>
                <c:pt idx="442">
                  <c:v>1.764711111111111</c:v>
                </c:pt>
                <c:pt idx="443">
                  <c:v>1.779866666666667</c:v>
                </c:pt>
                <c:pt idx="444">
                  <c:v>1.794861111111111</c:v>
                </c:pt>
                <c:pt idx="445">
                  <c:v>1.81495</c:v>
                </c:pt>
                <c:pt idx="446">
                  <c:v>1.835272222222222</c:v>
                </c:pt>
                <c:pt idx="447">
                  <c:v>1.8549</c:v>
                </c:pt>
                <c:pt idx="448">
                  <c:v>1.880283333333333</c:v>
                </c:pt>
                <c:pt idx="449">
                  <c:v>1.918966666666667</c:v>
                </c:pt>
                <c:pt idx="450">
                  <c:v>1.950255555555555</c:v>
                </c:pt>
                <c:pt idx="451">
                  <c:v>1.980694444444444</c:v>
                </c:pt>
                <c:pt idx="452">
                  <c:v>2.005505555555555</c:v>
                </c:pt>
                <c:pt idx="453">
                  <c:v>2.0307</c:v>
                </c:pt>
                <c:pt idx="454">
                  <c:v>2.050094444444444</c:v>
                </c:pt>
                <c:pt idx="455">
                  <c:v>2.07305</c:v>
                </c:pt>
                <c:pt idx="456">
                  <c:v>2.1135</c:v>
                </c:pt>
                <c:pt idx="457">
                  <c:v>2.158555555555556</c:v>
                </c:pt>
                <c:pt idx="458">
                  <c:v>2.227222222222222</c:v>
                </c:pt>
                <c:pt idx="459">
                  <c:v>2.291816666666666</c:v>
                </c:pt>
                <c:pt idx="460">
                  <c:v>2.3605</c:v>
                </c:pt>
                <c:pt idx="461">
                  <c:v>2.41745</c:v>
                </c:pt>
                <c:pt idx="462">
                  <c:v>2.460155555555555</c:v>
                </c:pt>
                <c:pt idx="463">
                  <c:v>2.484044444444445</c:v>
                </c:pt>
                <c:pt idx="464">
                  <c:v>2.488794444444445</c:v>
                </c:pt>
                <c:pt idx="465">
                  <c:v>2.478633333333333</c:v>
                </c:pt>
                <c:pt idx="466">
                  <c:v>2.452388888888886</c:v>
                </c:pt>
                <c:pt idx="467">
                  <c:v>2.421177777777777</c:v>
                </c:pt>
                <c:pt idx="468">
                  <c:v>2.402011111111112</c:v>
                </c:pt>
                <c:pt idx="469">
                  <c:v>2.370761111111111</c:v>
                </c:pt>
                <c:pt idx="470">
                  <c:v>2.35624444444444</c:v>
                </c:pt>
                <c:pt idx="471">
                  <c:v>2.363505555555555</c:v>
                </c:pt>
                <c:pt idx="472">
                  <c:v>2.386255555555556</c:v>
                </c:pt>
                <c:pt idx="473">
                  <c:v>2.417911111111111</c:v>
                </c:pt>
                <c:pt idx="474">
                  <c:v>2.450794444444444</c:v>
                </c:pt>
                <c:pt idx="475">
                  <c:v>2.489244444444445</c:v>
                </c:pt>
                <c:pt idx="476">
                  <c:v>2.529955555555556</c:v>
                </c:pt>
                <c:pt idx="477">
                  <c:v>2.562672222222222</c:v>
                </c:pt>
                <c:pt idx="478">
                  <c:v>2.579355555555556</c:v>
                </c:pt>
                <c:pt idx="479">
                  <c:v>2.605422222222223</c:v>
                </c:pt>
                <c:pt idx="480">
                  <c:v>2.611305555555555</c:v>
                </c:pt>
                <c:pt idx="481">
                  <c:v>2.601327777777778</c:v>
                </c:pt>
                <c:pt idx="482">
                  <c:v>2.58075</c:v>
                </c:pt>
                <c:pt idx="483">
                  <c:v>2.576333333333333</c:v>
                </c:pt>
                <c:pt idx="484">
                  <c:v>2.582072222222223</c:v>
                </c:pt>
                <c:pt idx="485">
                  <c:v>2.591155555555555</c:v>
                </c:pt>
                <c:pt idx="486">
                  <c:v>2.594577777777777</c:v>
                </c:pt>
                <c:pt idx="487">
                  <c:v>2.6079</c:v>
                </c:pt>
                <c:pt idx="488">
                  <c:v>2.622333333333334</c:v>
                </c:pt>
                <c:pt idx="489">
                  <c:v>2.643266666666667</c:v>
                </c:pt>
                <c:pt idx="490">
                  <c:v>2.664988888888889</c:v>
                </c:pt>
                <c:pt idx="491">
                  <c:v>2.688094444444445</c:v>
                </c:pt>
                <c:pt idx="492">
                  <c:v>2.694788888888889</c:v>
                </c:pt>
                <c:pt idx="493">
                  <c:v>2.701694444444444</c:v>
                </c:pt>
                <c:pt idx="494">
                  <c:v>2.693422222222223</c:v>
                </c:pt>
                <c:pt idx="495">
                  <c:v>2.676583333333333</c:v>
                </c:pt>
                <c:pt idx="496">
                  <c:v>2.663494444444444</c:v>
                </c:pt>
                <c:pt idx="497">
                  <c:v>2.642938888888889</c:v>
                </c:pt>
                <c:pt idx="498">
                  <c:v>2.624961111111111</c:v>
                </c:pt>
                <c:pt idx="499">
                  <c:v>2.615172222222222</c:v>
                </c:pt>
                <c:pt idx="500">
                  <c:v>2.618672222222223</c:v>
                </c:pt>
                <c:pt idx="501">
                  <c:v>2.615099999999999</c:v>
                </c:pt>
                <c:pt idx="502">
                  <c:v>2.607555555555555</c:v>
                </c:pt>
                <c:pt idx="503">
                  <c:v>2.593527777777778</c:v>
                </c:pt>
                <c:pt idx="504">
                  <c:v>2.567638888888888</c:v>
                </c:pt>
                <c:pt idx="505">
                  <c:v>2.549888888888888</c:v>
                </c:pt>
                <c:pt idx="506">
                  <c:v>2.536655555555556</c:v>
                </c:pt>
                <c:pt idx="507">
                  <c:v>2.531777777777777</c:v>
                </c:pt>
                <c:pt idx="508">
                  <c:v>2.515027777777777</c:v>
                </c:pt>
                <c:pt idx="509">
                  <c:v>2.504938888888888</c:v>
                </c:pt>
                <c:pt idx="510">
                  <c:v>2.492283333333332</c:v>
                </c:pt>
                <c:pt idx="511">
                  <c:v>2.477166666666667</c:v>
                </c:pt>
                <c:pt idx="512">
                  <c:v>2.471805555555556</c:v>
                </c:pt>
                <c:pt idx="513">
                  <c:v>2.48312777777778</c:v>
                </c:pt>
                <c:pt idx="514">
                  <c:v>2.491883333333333</c:v>
                </c:pt>
                <c:pt idx="515">
                  <c:v>2.495849999999995</c:v>
                </c:pt>
                <c:pt idx="516">
                  <c:v>2.482005555555556</c:v>
                </c:pt>
                <c:pt idx="517">
                  <c:v>2.460233333333333</c:v>
                </c:pt>
                <c:pt idx="518">
                  <c:v>2.437261111111111</c:v>
                </c:pt>
                <c:pt idx="519">
                  <c:v>2.427144444444445</c:v>
                </c:pt>
                <c:pt idx="520">
                  <c:v>2.419761111111111</c:v>
                </c:pt>
                <c:pt idx="521">
                  <c:v>2.411022222222222</c:v>
                </c:pt>
                <c:pt idx="522">
                  <c:v>2.406094444444446</c:v>
                </c:pt>
                <c:pt idx="523">
                  <c:v>2.395505555555555</c:v>
                </c:pt>
                <c:pt idx="524">
                  <c:v>2.383211111111112</c:v>
                </c:pt>
                <c:pt idx="525">
                  <c:v>2.373016666666667</c:v>
                </c:pt>
                <c:pt idx="526">
                  <c:v>2.334005555555555</c:v>
                </c:pt>
                <c:pt idx="527">
                  <c:v>2.309666666666666</c:v>
                </c:pt>
                <c:pt idx="528">
                  <c:v>2.288211111111111</c:v>
                </c:pt>
                <c:pt idx="529">
                  <c:v>2.286172222222222</c:v>
                </c:pt>
                <c:pt idx="530">
                  <c:v>2.292077777777778</c:v>
                </c:pt>
                <c:pt idx="531">
                  <c:v>2.310522222222222</c:v>
                </c:pt>
                <c:pt idx="532">
                  <c:v>2.324311111111111</c:v>
                </c:pt>
                <c:pt idx="533">
                  <c:v>2.313516666666667</c:v>
                </c:pt>
                <c:pt idx="534">
                  <c:v>2.318816666666666</c:v>
                </c:pt>
                <c:pt idx="535">
                  <c:v>2.3207</c:v>
                </c:pt>
                <c:pt idx="536">
                  <c:v>2.333438888888887</c:v>
                </c:pt>
                <c:pt idx="537">
                  <c:v>2.346972222222222</c:v>
                </c:pt>
                <c:pt idx="538">
                  <c:v>2.363338888888888</c:v>
                </c:pt>
                <c:pt idx="539">
                  <c:v>2.392711111111111</c:v>
                </c:pt>
                <c:pt idx="540">
                  <c:v>2.442722222222222</c:v>
                </c:pt>
                <c:pt idx="541">
                  <c:v>2.510322222222222</c:v>
                </c:pt>
                <c:pt idx="542">
                  <c:v>2.580544444444445</c:v>
                </c:pt>
                <c:pt idx="543">
                  <c:v>2.622427777777778</c:v>
                </c:pt>
                <c:pt idx="544">
                  <c:v>2.642405555555555</c:v>
                </c:pt>
                <c:pt idx="545">
                  <c:v>2.653083333333333</c:v>
                </c:pt>
                <c:pt idx="546">
                  <c:v>2.652216666666666</c:v>
                </c:pt>
                <c:pt idx="547">
                  <c:v>2.661266666666667</c:v>
                </c:pt>
                <c:pt idx="548">
                  <c:v>2.682272222222222</c:v>
                </c:pt>
                <c:pt idx="549">
                  <c:v>2.715122222222222</c:v>
                </c:pt>
                <c:pt idx="550">
                  <c:v>2.736472222222223</c:v>
                </c:pt>
                <c:pt idx="551">
                  <c:v>2.772255555555556</c:v>
                </c:pt>
                <c:pt idx="552">
                  <c:v>2.810094444444445</c:v>
                </c:pt>
                <c:pt idx="553">
                  <c:v>2.833455555555556</c:v>
                </c:pt>
                <c:pt idx="554">
                  <c:v>2.866838888888886</c:v>
                </c:pt>
                <c:pt idx="555">
                  <c:v>2.898516666666667</c:v>
                </c:pt>
                <c:pt idx="556">
                  <c:v>2.909055555555556</c:v>
                </c:pt>
                <c:pt idx="557">
                  <c:v>2.910761111111112</c:v>
                </c:pt>
                <c:pt idx="558">
                  <c:v>2.908061111111111</c:v>
                </c:pt>
                <c:pt idx="559">
                  <c:v>2.897944444444444</c:v>
                </c:pt>
                <c:pt idx="560">
                  <c:v>2.888422222222222</c:v>
                </c:pt>
                <c:pt idx="561">
                  <c:v>2.877566666666667</c:v>
                </c:pt>
                <c:pt idx="562">
                  <c:v>2.85535</c:v>
                </c:pt>
                <c:pt idx="563">
                  <c:v>2.838877777777778</c:v>
                </c:pt>
                <c:pt idx="564">
                  <c:v>2.813577777777777</c:v>
                </c:pt>
                <c:pt idx="565">
                  <c:v>2.794716666666666</c:v>
                </c:pt>
                <c:pt idx="566">
                  <c:v>2.779205555555555</c:v>
                </c:pt>
                <c:pt idx="567">
                  <c:v>2.783094444444444</c:v>
                </c:pt>
                <c:pt idx="568">
                  <c:v>2.792077777777778</c:v>
                </c:pt>
                <c:pt idx="569">
                  <c:v>2.809072222222222</c:v>
                </c:pt>
                <c:pt idx="570">
                  <c:v>2.844883333333333</c:v>
                </c:pt>
                <c:pt idx="571">
                  <c:v>2.883066666666667</c:v>
                </c:pt>
                <c:pt idx="572">
                  <c:v>2.913805555555555</c:v>
                </c:pt>
                <c:pt idx="573">
                  <c:v>2.926861111111111</c:v>
                </c:pt>
                <c:pt idx="574">
                  <c:v>2.922738888888889</c:v>
                </c:pt>
                <c:pt idx="575">
                  <c:v>2.901505555555556</c:v>
                </c:pt>
                <c:pt idx="576">
                  <c:v>2.897644444444444</c:v>
                </c:pt>
                <c:pt idx="577">
                  <c:v>2.895116666666667</c:v>
                </c:pt>
                <c:pt idx="578">
                  <c:v>2.90015</c:v>
                </c:pt>
                <c:pt idx="579">
                  <c:v>2.90661111111111</c:v>
                </c:pt>
                <c:pt idx="580">
                  <c:v>2.927383333333334</c:v>
                </c:pt>
                <c:pt idx="581">
                  <c:v>2.940633333333333</c:v>
                </c:pt>
                <c:pt idx="582">
                  <c:v>2.967366666666666</c:v>
                </c:pt>
                <c:pt idx="583">
                  <c:v>2.980205555555555</c:v>
                </c:pt>
                <c:pt idx="584">
                  <c:v>2.9653</c:v>
                </c:pt>
                <c:pt idx="585">
                  <c:v>2.928816666666667</c:v>
                </c:pt>
                <c:pt idx="586">
                  <c:v>2.880238888888889</c:v>
                </c:pt>
                <c:pt idx="587">
                  <c:v>2.827994444444444</c:v>
                </c:pt>
                <c:pt idx="588">
                  <c:v>2.775555555555555</c:v>
                </c:pt>
                <c:pt idx="589">
                  <c:v>2.733866666666666</c:v>
                </c:pt>
                <c:pt idx="590">
                  <c:v>2.700516666666666</c:v>
                </c:pt>
                <c:pt idx="591">
                  <c:v>2.701355555555555</c:v>
                </c:pt>
                <c:pt idx="592">
                  <c:v>2.706316666666667</c:v>
                </c:pt>
                <c:pt idx="593">
                  <c:v>2.724277777777777</c:v>
                </c:pt>
                <c:pt idx="594">
                  <c:v>2.76515</c:v>
                </c:pt>
                <c:pt idx="595">
                  <c:v>2.833838888888887</c:v>
                </c:pt>
                <c:pt idx="596">
                  <c:v>2.8833</c:v>
                </c:pt>
                <c:pt idx="597">
                  <c:v>2.924644444444445</c:v>
                </c:pt>
                <c:pt idx="598">
                  <c:v>2.953788888888889</c:v>
                </c:pt>
                <c:pt idx="599">
                  <c:v>2.975244444444443</c:v>
                </c:pt>
                <c:pt idx="600">
                  <c:v>2.981088888888888</c:v>
                </c:pt>
                <c:pt idx="601">
                  <c:v>2.970961111111111</c:v>
                </c:pt>
                <c:pt idx="602">
                  <c:v>2.952755555555556</c:v>
                </c:pt>
                <c:pt idx="603">
                  <c:v>2.921861111111111</c:v>
                </c:pt>
                <c:pt idx="604">
                  <c:v>2.884533333333334</c:v>
                </c:pt>
                <c:pt idx="605">
                  <c:v>2.837844444444443</c:v>
                </c:pt>
                <c:pt idx="606">
                  <c:v>2.802655555555555</c:v>
                </c:pt>
                <c:pt idx="607">
                  <c:v>2.760438888888889</c:v>
                </c:pt>
                <c:pt idx="608">
                  <c:v>2.73935</c:v>
                </c:pt>
                <c:pt idx="609">
                  <c:v>2.717488888888889</c:v>
                </c:pt>
                <c:pt idx="610">
                  <c:v>2.700666666666666</c:v>
                </c:pt>
                <c:pt idx="611">
                  <c:v>2.711205555555556</c:v>
                </c:pt>
                <c:pt idx="612">
                  <c:v>2.735149999999999</c:v>
                </c:pt>
                <c:pt idx="613">
                  <c:v>2.771505555555555</c:v>
                </c:pt>
                <c:pt idx="614">
                  <c:v>2.824327777777777</c:v>
                </c:pt>
                <c:pt idx="615">
                  <c:v>2.872705555555556</c:v>
                </c:pt>
                <c:pt idx="616">
                  <c:v>2.9388</c:v>
                </c:pt>
                <c:pt idx="617">
                  <c:v>3.009027777777777</c:v>
                </c:pt>
                <c:pt idx="618">
                  <c:v>3.0897</c:v>
                </c:pt>
                <c:pt idx="619">
                  <c:v>3.192016666666667</c:v>
                </c:pt>
                <c:pt idx="620">
                  <c:v>3.27243888888889</c:v>
                </c:pt>
                <c:pt idx="621">
                  <c:v>3.348688888888887</c:v>
                </c:pt>
                <c:pt idx="622">
                  <c:v>3.413783333333333</c:v>
                </c:pt>
                <c:pt idx="623">
                  <c:v>3.468144444444444</c:v>
                </c:pt>
                <c:pt idx="624">
                  <c:v>3.495488888888885</c:v>
                </c:pt>
                <c:pt idx="625">
                  <c:v>3.50905</c:v>
                </c:pt>
                <c:pt idx="626">
                  <c:v>3.49435</c:v>
                </c:pt>
                <c:pt idx="627">
                  <c:v>3.477266666666666</c:v>
                </c:pt>
                <c:pt idx="628">
                  <c:v>3.454422222222222</c:v>
                </c:pt>
                <c:pt idx="629">
                  <c:v>3.436455555555554</c:v>
                </c:pt>
                <c:pt idx="630">
                  <c:v>3.408088888888888</c:v>
                </c:pt>
                <c:pt idx="631">
                  <c:v>3.362577777777778</c:v>
                </c:pt>
                <c:pt idx="632">
                  <c:v>3.335433333333333</c:v>
                </c:pt>
                <c:pt idx="633">
                  <c:v>3.313094444444444</c:v>
                </c:pt>
                <c:pt idx="634">
                  <c:v>3.289483333333333</c:v>
                </c:pt>
                <c:pt idx="635">
                  <c:v>3.279188888888889</c:v>
                </c:pt>
                <c:pt idx="636">
                  <c:v>3.245455555555556</c:v>
                </c:pt>
                <c:pt idx="637">
                  <c:v>3.2247</c:v>
                </c:pt>
                <c:pt idx="638">
                  <c:v>3.203383333333333</c:v>
                </c:pt>
                <c:pt idx="639">
                  <c:v>3.197861111111111</c:v>
                </c:pt>
                <c:pt idx="640">
                  <c:v>3.206244444444444</c:v>
                </c:pt>
                <c:pt idx="641">
                  <c:v>3.235194444444445</c:v>
                </c:pt>
                <c:pt idx="642">
                  <c:v>3.261166666666666</c:v>
                </c:pt>
                <c:pt idx="643">
                  <c:v>3.29125</c:v>
                </c:pt>
                <c:pt idx="644">
                  <c:v>3.313438888888887</c:v>
                </c:pt>
                <c:pt idx="645">
                  <c:v>3.352088888888885</c:v>
                </c:pt>
                <c:pt idx="646">
                  <c:v>3.397711111111111</c:v>
                </c:pt>
                <c:pt idx="647">
                  <c:v>3.436822222222222</c:v>
                </c:pt>
                <c:pt idx="648">
                  <c:v>3.462733333333334</c:v>
                </c:pt>
                <c:pt idx="649">
                  <c:v>3.482316666666668</c:v>
                </c:pt>
                <c:pt idx="650">
                  <c:v>3.5019</c:v>
                </c:pt>
                <c:pt idx="651">
                  <c:v>3.515261111111112</c:v>
                </c:pt>
                <c:pt idx="652">
                  <c:v>3.530233333333333</c:v>
                </c:pt>
                <c:pt idx="653">
                  <c:v>3.526144444444444</c:v>
                </c:pt>
                <c:pt idx="654">
                  <c:v>3.512233333333333</c:v>
                </c:pt>
                <c:pt idx="655">
                  <c:v>3.490655555555556</c:v>
                </c:pt>
                <c:pt idx="656">
                  <c:v>3.467138888888889</c:v>
                </c:pt>
                <c:pt idx="657">
                  <c:v>3.444766666666666</c:v>
                </c:pt>
                <c:pt idx="658">
                  <c:v>3.415733333333333</c:v>
                </c:pt>
                <c:pt idx="659">
                  <c:v>3.383438888888888</c:v>
                </c:pt>
                <c:pt idx="660">
                  <c:v>3.334855555555555</c:v>
                </c:pt>
                <c:pt idx="661">
                  <c:v>3.292261111111111</c:v>
                </c:pt>
                <c:pt idx="662">
                  <c:v>3.26303888888889</c:v>
                </c:pt>
                <c:pt idx="663">
                  <c:v>3.24813888888889</c:v>
                </c:pt>
                <c:pt idx="664">
                  <c:v>3.262894444444445</c:v>
                </c:pt>
                <c:pt idx="665">
                  <c:v>3.278072222222222</c:v>
                </c:pt>
                <c:pt idx="666">
                  <c:v>3.292472222222222</c:v>
                </c:pt>
                <c:pt idx="667">
                  <c:v>3.309400000000001</c:v>
                </c:pt>
                <c:pt idx="668">
                  <c:v>3.317222222222222</c:v>
                </c:pt>
                <c:pt idx="669">
                  <c:v>3.331333333333334</c:v>
                </c:pt>
                <c:pt idx="670">
                  <c:v>3.335872222222223</c:v>
                </c:pt>
                <c:pt idx="671">
                  <c:v>3.331849999999996</c:v>
                </c:pt>
                <c:pt idx="672">
                  <c:v>3.329233333333333</c:v>
                </c:pt>
                <c:pt idx="673">
                  <c:v>3.345977777777778</c:v>
                </c:pt>
                <c:pt idx="674">
                  <c:v>3.352272222222222</c:v>
                </c:pt>
                <c:pt idx="675">
                  <c:v>3.360988888888889</c:v>
                </c:pt>
                <c:pt idx="676">
                  <c:v>3.370772222222222</c:v>
                </c:pt>
                <c:pt idx="677">
                  <c:v>3.380488888888887</c:v>
                </c:pt>
                <c:pt idx="678">
                  <c:v>3.388</c:v>
                </c:pt>
                <c:pt idx="679">
                  <c:v>3.385527777777777</c:v>
                </c:pt>
                <c:pt idx="680">
                  <c:v>3.3476</c:v>
                </c:pt>
                <c:pt idx="681">
                  <c:v>3.293466666666666</c:v>
                </c:pt>
                <c:pt idx="682">
                  <c:v>3.204088888888889</c:v>
                </c:pt>
                <c:pt idx="683">
                  <c:v>3.095827777777778</c:v>
                </c:pt>
                <c:pt idx="684">
                  <c:v>2.986638888888887</c:v>
                </c:pt>
                <c:pt idx="685">
                  <c:v>2.881827777777778</c:v>
                </c:pt>
                <c:pt idx="686">
                  <c:v>2.796388888888888</c:v>
                </c:pt>
                <c:pt idx="687">
                  <c:v>2.734416666666667</c:v>
                </c:pt>
                <c:pt idx="688">
                  <c:v>2.677938888888888</c:v>
                </c:pt>
                <c:pt idx="689">
                  <c:v>2.634750000000001</c:v>
                </c:pt>
                <c:pt idx="690">
                  <c:v>2.616772222222222</c:v>
                </c:pt>
                <c:pt idx="691">
                  <c:v>2.600677777777777</c:v>
                </c:pt>
                <c:pt idx="692">
                  <c:v>2.599161111111111</c:v>
                </c:pt>
                <c:pt idx="693">
                  <c:v>2.581805555555556</c:v>
                </c:pt>
                <c:pt idx="694">
                  <c:v>2.568238888888889</c:v>
                </c:pt>
                <c:pt idx="695">
                  <c:v>2.558694444444444</c:v>
                </c:pt>
                <c:pt idx="696">
                  <c:v>2.556511111111112</c:v>
                </c:pt>
                <c:pt idx="697">
                  <c:v>2.563372222222223</c:v>
                </c:pt>
                <c:pt idx="698">
                  <c:v>2.572933333333333</c:v>
                </c:pt>
                <c:pt idx="699">
                  <c:v>2.578249999999997</c:v>
                </c:pt>
                <c:pt idx="700">
                  <c:v>2.585472222222223</c:v>
                </c:pt>
                <c:pt idx="701">
                  <c:v>2.606994444444444</c:v>
                </c:pt>
              </c:numCache>
            </c:numRef>
          </c:val>
          <c:smooth val="0"/>
        </c:ser>
        <c:ser>
          <c:idx val="3"/>
          <c:order val="3"/>
          <c:tx>
            <c:strRef>
              <c:f>fz!$A$77</c:f>
              <c:strCache>
                <c:ptCount val="1"/>
                <c:pt idx="0">
                  <c:v>Unrelated</c:v>
                </c:pt>
              </c:strCache>
            </c:strRef>
          </c:tx>
          <c:marker>
            <c:symbol val="none"/>
          </c:marker>
          <c:val>
            <c:numRef>
              <c:f>fz!$B$77:$AAA$77</c:f>
              <c:numCache>
                <c:formatCode>General</c:formatCode>
                <c:ptCount val="702"/>
                <c:pt idx="1">
                  <c:v>-0.538622222222222</c:v>
                </c:pt>
                <c:pt idx="2">
                  <c:v>-0.523727777777778</c:v>
                </c:pt>
                <c:pt idx="3">
                  <c:v>-0.517683333333333</c:v>
                </c:pt>
                <c:pt idx="4">
                  <c:v>-0.520827777777778</c:v>
                </c:pt>
                <c:pt idx="5">
                  <c:v>-0.526761111111111</c:v>
                </c:pt>
                <c:pt idx="6">
                  <c:v>-0.533955555555556</c:v>
                </c:pt>
                <c:pt idx="7">
                  <c:v>-0.5418</c:v>
                </c:pt>
                <c:pt idx="8">
                  <c:v>-0.546505555555556</c:v>
                </c:pt>
                <c:pt idx="9">
                  <c:v>-0.559138888888889</c:v>
                </c:pt>
                <c:pt idx="10">
                  <c:v>-0.578716666666667</c:v>
                </c:pt>
                <c:pt idx="11">
                  <c:v>-0.594511111111111</c:v>
                </c:pt>
                <c:pt idx="12">
                  <c:v>-0.614888888888889</c:v>
                </c:pt>
                <c:pt idx="13">
                  <c:v>-0.637438888888889</c:v>
                </c:pt>
                <c:pt idx="14">
                  <c:v>-0.653377777777778</c:v>
                </c:pt>
                <c:pt idx="15">
                  <c:v>-0.669244444444444</c:v>
                </c:pt>
                <c:pt idx="16">
                  <c:v>-0.680288888888889</c:v>
                </c:pt>
                <c:pt idx="17">
                  <c:v>-0.677066666666666</c:v>
                </c:pt>
                <c:pt idx="18">
                  <c:v>-0.667733333333333</c:v>
                </c:pt>
                <c:pt idx="19">
                  <c:v>-0.641755555555555</c:v>
                </c:pt>
                <c:pt idx="20">
                  <c:v>-0.614861111111111</c:v>
                </c:pt>
                <c:pt idx="21">
                  <c:v>-0.589694444444445</c:v>
                </c:pt>
                <c:pt idx="22">
                  <c:v>-0.556577777777778</c:v>
                </c:pt>
                <c:pt idx="23">
                  <c:v>-0.515861111111111</c:v>
                </c:pt>
                <c:pt idx="24">
                  <c:v>-0.462794444444444</c:v>
                </c:pt>
                <c:pt idx="25">
                  <c:v>-0.409555555555556</c:v>
                </c:pt>
                <c:pt idx="26">
                  <c:v>-0.3538</c:v>
                </c:pt>
                <c:pt idx="27">
                  <c:v>-0.3016</c:v>
                </c:pt>
                <c:pt idx="28">
                  <c:v>-0.248188888888889</c:v>
                </c:pt>
                <c:pt idx="29">
                  <c:v>-0.199377777777778</c:v>
                </c:pt>
                <c:pt idx="30">
                  <c:v>-0.155872222222222</c:v>
                </c:pt>
                <c:pt idx="31">
                  <c:v>-0.114177777777778</c:v>
                </c:pt>
                <c:pt idx="32">
                  <c:v>-0.090861111111111</c:v>
                </c:pt>
                <c:pt idx="33">
                  <c:v>-0.0672777777777778</c:v>
                </c:pt>
                <c:pt idx="34">
                  <c:v>-0.04735</c:v>
                </c:pt>
                <c:pt idx="35">
                  <c:v>-0.0243333333333333</c:v>
                </c:pt>
                <c:pt idx="36">
                  <c:v>-0.0152722222222222</c:v>
                </c:pt>
                <c:pt idx="37">
                  <c:v>-0.0046555555555555</c:v>
                </c:pt>
                <c:pt idx="38">
                  <c:v>-0.000727777777777759</c:v>
                </c:pt>
                <c:pt idx="39">
                  <c:v>0.00914999999999996</c:v>
                </c:pt>
                <c:pt idx="40">
                  <c:v>0.0175277777777778</c:v>
                </c:pt>
                <c:pt idx="41">
                  <c:v>0.02075</c:v>
                </c:pt>
                <c:pt idx="42">
                  <c:v>0.00835000000000002</c:v>
                </c:pt>
                <c:pt idx="43">
                  <c:v>0.00217777777777778</c:v>
                </c:pt>
                <c:pt idx="44">
                  <c:v>-0.00668888888888883</c:v>
                </c:pt>
                <c:pt idx="45">
                  <c:v>0.000483333333333329</c:v>
                </c:pt>
                <c:pt idx="46">
                  <c:v>0.0053611111111111</c:v>
                </c:pt>
                <c:pt idx="47">
                  <c:v>0.00662777777777777</c:v>
                </c:pt>
                <c:pt idx="48">
                  <c:v>0.00926111111111109</c:v>
                </c:pt>
                <c:pt idx="49">
                  <c:v>-0.000105555555555587</c:v>
                </c:pt>
                <c:pt idx="50">
                  <c:v>-0.0127</c:v>
                </c:pt>
                <c:pt idx="51">
                  <c:v>-0.0140222222222222</c:v>
                </c:pt>
                <c:pt idx="52">
                  <c:v>-0.0139277777777778</c:v>
                </c:pt>
                <c:pt idx="53">
                  <c:v>-0.0205833333333333</c:v>
                </c:pt>
                <c:pt idx="54">
                  <c:v>-0.0284777777777778</c:v>
                </c:pt>
                <c:pt idx="55">
                  <c:v>-0.0339444444444444</c:v>
                </c:pt>
                <c:pt idx="56">
                  <c:v>-0.0276055555555556</c:v>
                </c:pt>
                <c:pt idx="57">
                  <c:v>-0.0138777777777777</c:v>
                </c:pt>
                <c:pt idx="58">
                  <c:v>0.0115388888888889</c:v>
                </c:pt>
                <c:pt idx="59">
                  <c:v>0.0481222222222223</c:v>
                </c:pt>
                <c:pt idx="60">
                  <c:v>0.0865666666666666</c:v>
                </c:pt>
                <c:pt idx="61">
                  <c:v>0.116494444444444</c:v>
                </c:pt>
                <c:pt idx="62">
                  <c:v>0.145477777777778</c:v>
                </c:pt>
                <c:pt idx="63">
                  <c:v>0.180127777777778</c:v>
                </c:pt>
                <c:pt idx="64">
                  <c:v>0.211383333333333</c:v>
                </c:pt>
                <c:pt idx="65">
                  <c:v>0.245188888888889</c:v>
                </c:pt>
                <c:pt idx="66">
                  <c:v>0.27755</c:v>
                </c:pt>
                <c:pt idx="67">
                  <c:v>0.306138888888889</c:v>
                </c:pt>
                <c:pt idx="68">
                  <c:v>0.334172222222222</c:v>
                </c:pt>
                <c:pt idx="69">
                  <c:v>0.356977777777778</c:v>
                </c:pt>
                <c:pt idx="70">
                  <c:v>0.364388888888889</c:v>
                </c:pt>
                <c:pt idx="71">
                  <c:v>0.354688888888889</c:v>
                </c:pt>
                <c:pt idx="72">
                  <c:v>0.327283333333333</c:v>
                </c:pt>
                <c:pt idx="73">
                  <c:v>0.276461111111111</c:v>
                </c:pt>
                <c:pt idx="74">
                  <c:v>0.220416666666667</c:v>
                </c:pt>
                <c:pt idx="75">
                  <c:v>0.158311111111111</c:v>
                </c:pt>
                <c:pt idx="76">
                  <c:v>0.0987833333333333</c:v>
                </c:pt>
                <c:pt idx="77">
                  <c:v>0.04085</c:v>
                </c:pt>
                <c:pt idx="78">
                  <c:v>0.00550555555555556</c:v>
                </c:pt>
                <c:pt idx="79">
                  <c:v>-0.0135888888888889</c:v>
                </c:pt>
                <c:pt idx="80">
                  <c:v>-0.00969444444444443</c:v>
                </c:pt>
                <c:pt idx="81">
                  <c:v>0.0021888888888889</c:v>
                </c:pt>
                <c:pt idx="82">
                  <c:v>0.0162277777777778</c:v>
                </c:pt>
                <c:pt idx="83">
                  <c:v>0.0383111111111111</c:v>
                </c:pt>
                <c:pt idx="84">
                  <c:v>0.0639444444444444</c:v>
                </c:pt>
                <c:pt idx="85">
                  <c:v>0.08305</c:v>
                </c:pt>
                <c:pt idx="86">
                  <c:v>0.0988666666666666</c:v>
                </c:pt>
                <c:pt idx="87">
                  <c:v>0.100388888888889</c:v>
                </c:pt>
                <c:pt idx="88">
                  <c:v>0.0919277777777777</c:v>
                </c:pt>
                <c:pt idx="89">
                  <c:v>0.0620611111111112</c:v>
                </c:pt>
                <c:pt idx="90">
                  <c:v>0.0294222222222222</c:v>
                </c:pt>
                <c:pt idx="91">
                  <c:v>-0.00196111111111107</c:v>
                </c:pt>
                <c:pt idx="92">
                  <c:v>-0.0491222222222222</c:v>
                </c:pt>
                <c:pt idx="93">
                  <c:v>-0.10875</c:v>
                </c:pt>
                <c:pt idx="94">
                  <c:v>-0.166888888888889</c:v>
                </c:pt>
                <c:pt idx="95">
                  <c:v>-0.21935</c:v>
                </c:pt>
                <c:pt idx="96">
                  <c:v>-0.262522222222222</c:v>
                </c:pt>
                <c:pt idx="97">
                  <c:v>-0.30665</c:v>
                </c:pt>
                <c:pt idx="98">
                  <c:v>-0.357772222222222</c:v>
                </c:pt>
                <c:pt idx="99">
                  <c:v>-0.42365</c:v>
                </c:pt>
                <c:pt idx="100">
                  <c:v>-0.499066666666667</c:v>
                </c:pt>
                <c:pt idx="101">
                  <c:v>-0.581066666666667</c:v>
                </c:pt>
                <c:pt idx="102">
                  <c:v>-0.672716666666667</c:v>
                </c:pt>
                <c:pt idx="103">
                  <c:v>-0.756422222222222</c:v>
                </c:pt>
                <c:pt idx="104">
                  <c:v>-0.833127777777778</c:v>
                </c:pt>
                <c:pt idx="105">
                  <c:v>-0.895655555555555</c:v>
                </c:pt>
                <c:pt idx="106">
                  <c:v>-0.945627777777778</c:v>
                </c:pt>
                <c:pt idx="107">
                  <c:v>-0.985833333333334</c:v>
                </c:pt>
                <c:pt idx="108">
                  <c:v>-1.013477777777778</c:v>
                </c:pt>
                <c:pt idx="109">
                  <c:v>-1.0268</c:v>
                </c:pt>
                <c:pt idx="110">
                  <c:v>-1.034244444444445</c:v>
                </c:pt>
                <c:pt idx="111">
                  <c:v>-1.032883333333333</c:v>
                </c:pt>
                <c:pt idx="112">
                  <c:v>-1.034272222222222</c:v>
                </c:pt>
                <c:pt idx="113">
                  <c:v>-1.039872222222222</c:v>
                </c:pt>
                <c:pt idx="114">
                  <c:v>-1.051561111111111</c:v>
                </c:pt>
                <c:pt idx="115">
                  <c:v>-1.063316666666666</c:v>
                </c:pt>
                <c:pt idx="116">
                  <c:v>-1.056872222222222</c:v>
                </c:pt>
                <c:pt idx="117">
                  <c:v>-1.04448888888889</c:v>
                </c:pt>
                <c:pt idx="118">
                  <c:v>-1.023044444444445</c:v>
                </c:pt>
                <c:pt idx="119">
                  <c:v>-1.000433333333333</c:v>
                </c:pt>
                <c:pt idx="120">
                  <c:v>-0.973611111111111</c:v>
                </c:pt>
                <c:pt idx="121">
                  <c:v>-0.956111111111111</c:v>
                </c:pt>
                <c:pt idx="122">
                  <c:v>-0.921222222222222</c:v>
                </c:pt>
                <c:pt idx="123">
                  <c:v>-0.899222222222222</c:v>
                </c:pt>
                <c:pt idx="124">
                  <c:v>-0.876061111111111</c:v>
                </c:pt>
                <c:pt idx="125">
                  <c:v>-0.875583333333333</c:v>
                </c:pt>
                <c:pt idx="126">
                  <c:v>-0.892716666666667</c:v>
                </c:pt>
                <c:pt idx="127">
                  <c:v>-0.918261111111111</c:v>
                </c:pt>
                <c:pt idx="128">
                  <c:v>-0.945933333333333</c:v>
                </c:pt>
                <c:pt idx="129">
                  <c:v>-0.973127777777778</c:v>
                </c:pt>
                <c:pt idx="130">
                  <c:v>-0.995688888888889</c:v>
                </c:pt>
                <c:pt idx="131">
                  <c:v>-1.012877777777778</c:v>
                </c:pt>
                <c:pt idx="132">
                  <c:v>-1.01775</c:v>
                </c:pt>
                <c:pt idx="133">
                  <c:v>-1.008444444444444</c:v>
                </c:pt>
                <c:pt idx="134">
                  <c:v>-0.994816666666667</c:v>
                </c:pt>
                <c:pt idx="135">
                  <c:v>-0.985933333333333</c:v>
                </c:pt>
                <c:pt idx="136">
                  <c:v>-0.969227777777778</c:v>
                </c:pt>
                <c:pt idx="137">
                  <c:v>-0.95555</c:v>
                </c:pt>
                <c:pt idx="138">
                  <c:v>-0.934733333333333</c:v>
                </c:pt>
                <c:pt idx="139">
                  <c:v>-0.916355555555555</c:v>
                </c:pt>
                <c:pt idx="140">
                  <c:v>-0.877338888888889</c:v>
                </c:pt>
                <c:pt idx="141">
                  <c:v>-0.830294444444445</c:v>
                </c:pt>
                <c:pt idx="142">
                  <c:v>-0.771638888888889</c:v>
                </c:pt>
                <c:pt idx="143">
                  <c:v>-0.713938888888889</c:v>
                </c:pt>
                <c:pt idx="144">
                  <c:v>-0.641455555555555</c:v>
                </c:pt>
                <c:pt idx="145">
                  <c:v>-0.571611111111111</c:v>
                </c:pt>
                <c:pt idx="146">
                  <c:v>-0.520277777777778</c:v>
                </c:pt>
                <c:pt idx="147">
                  <c:v>-0.479233333333333</c:v>
                </c:pt>
                <c:pt idx="148">
                  <c:v>-0.44455</c:v>
                </c:pt>
                <c:pt idx="149">
                  <c:v>-0.41085</c:v>
                </c:pt>
                <c:pt idx="150">
                  <c:v>-0.381255555555556</c:v>
                </c:pt>
                <c:pt idx="151">
                  <c:v>-0.341561111111111</c:v>
                </c:pt>
                <c:pt idx="152">
                  <c:v>-0.295433333333333</c:v>
                </c:pt>
                <c:pt idx="153">
                  <c:v>-0.237038888888889</c:v>
                </c:pt>
                <c:pt idx="154">
                  <c:v>-0.178388888888889</c:v>
                </c:pt>
                <c:pt idx="155">
                  <c:v>-0.112994444444444</c:v>
                </c:pt>
                <c:pt idx="156">
                  <c:v>-0.0441111111111111</c:v>
                </c:pt>
                <c:pt idx="157">
                  <c:v>0.0321166666666667</c:v>
                </c:pt>
                <c:pt idx="158">
                  <c:v>0.101433333333333</c:v>
                </c:pt>
                <c:pt idx="159">
                  <c:v>0.174411111111111</c:v>
                </c:pt>
                <c:pt idx="160">
                  <c:v>0.235805555555556</c:v>
                </c:pt>
                <c:pt idx="161">
                  <c:v>0.295805555555556</c:v>
                </c:pt>
                <c:pt idx="162">
                  <c:v>0.362861111111111</c:v>
                </c:pt>
                <c:pt idx="163">
                  <c:v>0.434205555555555</c:v>
                </c:pt>
                <c:pt idx="164">
                  <c:v>0.5214</c:v>
                </c:pt>
                <c:pt idx="165">
                  <c:v>0.597327777777778</c:v>
                </c:pt>
                <c:pt idx="166">
                  <c:v>0.667583333333333</c:v>
                </c:pt>
                <c:pt idx="167">
                  <c:v>0.743944444444444</c:v>
                </c:pt>
                <c:pt idx="168">
                  <c:v>0.832833333333334</c:v>
                </c:pt>
                <c:pt idx="169">
                  <c:v>0.925561111111111</c:v>
                </c:pt>
                <c:pt idx="170">
                  <c:v>1.039033333333333</c:v>
                </c:pt>
                <c:pt idx="171">
                  <c:v>1.154227777777778</c:v>
                </c:pt>
                <c:pt idx="172">
                  <c:v>1.270422222222222</c:v>
                </c:pt>
                <c:pt idx="173">
                  <c:v>1.392377777777778</c:v>
                </c:pt>
                <c:pt idx="174">
                  <c:v>1.515822222222222</c:v>
                </c:pt>
                <c:pt idx="175">
                  <c:v>1.64333888888889</c:v>
                </c:pt>
                <c:pt idx="176">
                  <c:v>1.768022222222222</c:v>
                </c:pt>
                <c:pt idx="177">
                  <c:v>1.8736</c:v>
                </c:pt>
                <c:pt idx="178">
                  <c:v>1.984355555555556</c:v>
                </c:pt>
                <c:pt idx="179">
                  <c:v>2.079333333333333</c:v>
                </c:pt>
                <c:pt idx="180">
                  <c:v>2.169655555555556</c:v>
                </c:pt>
                <c:pt idx="181">
                  <c:v>2.250066666666667</c:v>
                </c:pt>
                <c:pt idx="182">
                  <c:v>2.312022222222219</c:v>
                </c:pt>
                <c:pt idx="183">
                  <c:v>2.365061111111111</c:v>
                </c:pt>
                <c:pt idx="184">
                  <c:v>2.410055555555556</c:v>
                </c:pt>
                <c:pt idx="185">
                  <c:v>2.458938888888889</c:v>
                </c:pt>
                <c:pt idx="186">
                  <c:v>2.50432777777778</c:v>
                </c:pt>
                <c:pt idx="187">
                  <c:v>2.533411111111111</c:v>
                </c:pt>
                <c:pt idx="188">
                  <c:v>2.550583333333333</c:v>
                </c:pt>
                <c:pt idx="189">
                  <c:v>2.557555555555555</c:v>
                </c:pt>
                <c:pt idx="190">
                  <c:v>2.562327777777777</c:v>
                </c:pt>
                <c:pt idx="191">
                  <c:v>2.575672222222222</c:v>
                </c:pt>
                <c:pt idx="192">
                  <c:v>2.585277777777777</c:v>
                </c:pt>
                <c:pt idx="193">
                  <c:v>2.60281111111111</c:v>
                </c:pt>
                <c:pt idx="194">
                  <c:v>2.625255555555556</c:v>
                </c:pt>
                <c:pt idx="195">
                  <c:v>2.631466666666666</c:v>
                </c:pt>
                <c:pt idx="196">
                  <c:v>2.633911111111111</c:v>
                </c:pt>
                <c:pt idx="197">
                  <c:v>2.631144444444444</c:v>
                </c:pt>
                <c:pt idx="198">
                  <c:v>2.617327777777778</c:v>
                </c:pt>
                <c:pt idx="199">
                  <c:v>2.596905555555555</c:v>
                </c:pt>
                <c:pt idx="200">
                  <c:v>2.587427777777778</c:v>
                </c:pt>
                <c:pt idx="201">
                  <c:v>2.572133333333334</c:v>
                </c:pt>
                <c:pt idx="202">
                  <c:v>2.559933333333333</c:v>
                </c:pt>
                <c:pt idx="203">
                  <c:v>2.529266666666667</c:v>
                </c:pt>
                <c:pt idx="204">
                  <c:v>2.490938888888889</c:v>
                </c:pt>
                <c:pt idx="205">
                  <c:v>2.446616666666667</c:v>
                </c:pt>
                <c:pt idx="206">
                  <c:v>2.407566666666667</c:v>
                </c:pt>
                <c:pt idx="207">
                  <c:v>2.367816666666666</c:v>
                </c:pt>
                <c:pt idx="208">
                  <c:v>2.34195</c:v>
                </c:pt>
                <c:pt idx="209">
                  <c:v>2.327955555555556</c:v>
                </c:pt>
                <c:pt idx="210">
                  <c:v>2.338511111111111</c:v>
                </c:pt>
                <c:pt idx="211">
                  <c:v>2.34428888888889</c:v>
                </c:pt>
                <c:pt idx="212">
                  <c:v>2.357238888888887</c:v>
                </c:pt>
                <c:pt idx="213">
                  <c:v>2.385027777777777</c:v>
                </c:pt>
                <c:pt idx="214">
                  <c:v>2.415522222222222</c:v>
                </c:pt>
                <c:pt idx="215">
                  <c:v>2.451672222222222</c:v>
                </c:pt>
                <c:pt idx="216">
                  <c:v>2.491938888888888</c:v>
                </c:pt>
                <c:pt idx="217">
                  <c:v>2.543483333333333</c:v>
                </c:pt>
                <c:pt idx="218">
                  <c:v>2.588994444444443</c:v>
                </c:pt>
                <c:pt idx="219">
                  <c:v>2.640461111111111</c:v>
                </c:pt>
                <c:pt idx="220">
                  <c:v>2.681022222222222</c:v>
                </c:pt>
                <c:pt idx="221">
                  <c:v>2.730855555555555</c:v>
                </c:pt>
                <c:pt idx="222">
                  <c:v>2.771</c:v>
                </c:pt>
                <c:pt idx="223">
                  <c:v>2.805838888888887</c:v>
                </c:pt>
                <c:pt idx="224">
                  <c:v>2.820022222222221</c:v>
                </c:pt>
                <c:pt idx="225">
                  <c:v>2.827811111111112</c:v>
                </c:pt>
                <c:pt idx="226">
                  <c:v>2.824772222222222</c:v>
                </c:pt>
                <c:pt idx="227">
                  <c:v>2.828194444444445</c:v>
                </c:pt>
                <c:pt idx="228">
                  <c:v>2.839166666666667</c:v>
                </c:pt>
                <c:pt idx="229">
                  <c:v>2.865111111111111</c:v>
                </c:pt>
                <c:pt idx="230">
                  <c:v>2.897894444444445</c:v>
                </c:pt>
                <c:pt idx="231">
                  <c:v>2.925677777777777</c:v>
                </c:pt>
                <c:pt idx="232">
                  <c:v>2.938677777777778</c:v>
                </c:pt>
                <c:pt idx="233">
                  <c:v>2.941544444444444</c:v>
                </c:pt>
                <c:pt idx="234">
                  <c:v>2.949616666666667</c:v>
                </c:pt>
                <c:pt idx="235">
                  <c:v>2.967077777777777</c:v>
                </c:pt>
                <c:pt idx="236">
                  <c:v>2.994827777777777</c:v>
                </c:pt>
                <c:pt idx="237">
                  <c:v>3.031083333333334</c:v>
                </c:pt>
                <c:pt idx="238">
                  <c:v>3.066905555555556</c:v>
                </c:pt>
                <c:pt idx="239">
                  <c:v>3.10492777777778</c:v>
                </c:pt>
                <c:pt idx="240">
                  <c:v>3.142322222222222</c:v>
                </c:pt>
                <c:pt idx="241">
                  <c:v>3.161066666666666</c:v>
                </c:pt>
                <c:pt idx="242">
                  <c:v>3.181844444444445</c:v>
                </c:pt>
                <c:pt idx="243">
                  <c:v>3.192444444444443</c:v>
                </c:pt>
                <c:pt idx="244">
                  <c:v>3.199638888888888</c:v>
                </c:pt>
                <c:pt idx="245">
                  <c:v>3.21911111111111</c:v>
                </c:pt>
                <c:pt idx="246">
                  <c:v>3.252988888888888</c:v>
                </c:pt>
                <c:pt idx="247">
                  <c:v>3.281966666666666</c:v>
                </c:pt>
                <c:pt idx="248">
                  <c:v>3.316905555555556</c:v>
                </c:pt>
                <c:pt idx="249">
                  <c:v>3.343883333333333</c:v>
                </c:pt>
                <c:pt idx="250">
                  <c:v>3.373061111111111</c:v>
                </c:pt>
                <c:pt idx="251">
                  <c:v>3.400316666666666</c:v>
                </c:pt>
                <c:pt idx="252">
                  <c:v>3.430327777777777</c:v>
                </c:pt>
                <c:pt idx="253">
                  <c:v>3.455105555555555</c:v>
                </c:pt>
                <c:pt idx="254">
                  <c:v>3.476994444444444</c:v>
                </c:pt>
                <c:pt idx="255">
                  <c:v>3.498333333333333</c:v>
                </c:pt>
                <c:pt idx="256">
                  <c:v>3.522166666666667</c:v>
                </c:pt>
                <c:pt idx="257">
                  <c:v>3.54752777777778</c:v>
                </c:pt>
                <c:pt idx="258">
                  <c:v>3.576644444444443</c:v>
                </c:pt>
                <c:pt idx="259">
                  <c:v>3.598411111111111</c:v>
                </c:pt>
                <c:pt idx="260">
                  <c:v>3.617488888888888</c:v>
                </c:pt>
                <c:pt idx="261">
                  <c:v>3.635150000000001</c:v>
                </c:pt>
                <c:pt idx="262">
                  <c:v>3.64333888888889</c:v>
                </c:pt>
                <c:pt idx="263">
                  <c:v>3.637677777777778</c:v>
                </c:pt>
                <c:pt idx="264">
                  <c:v>3.639922222222222</c:v>
                </c:pt>
                <c:pt idx="265">
                  <c:v>3.631283333333334</c:v>
                </c:pt>
                <c:pt idx="266">
                  <c:v>3.62635</c:v>
                </c:pt>
                <c:pt idx="267">
                  <c:v>3.625883333333332</c:v>
                </c:pt>
                <c:pt idx="268">
                  <c:v>3.625716666666667</c:v>
                </c:pt>
                <c:pt idx="269">
                  <c:v>3.626655555555556</c:v>
                </c:pt>
                <c:pt idx="270">
                  <c:v>3.638233333333334</c:v>
                </c:pt>
                <c:pt idx="271">
                  <c:v>3.655294444444443</c:v>
                </c:pt>
                <c:pt idx="272">
                  <c:v>3.661338888888889</c:v>
                </c:pt>
                <c:pt idx="273">
                  <c:v>3.668994444444445</c:v>
                </c:pt>
                <c:pt idx="274">
                  <c:v>3.684572222222222</c:v>
                </c:pt>
                <c:pt idx="275">
                  <c:v>3.71555</c:v>
                </c:pt>
                <c:pt idx="276">
                  <c:v>3.752155555555555</c:v>
                </c:pt>
                <c:pt idx="277">
                  <c:v>3.786683333333334</c:v>
                </c:pt>
                <c:pt idx="278">
                  <c:v>3.808305555555556</c:v>
                </c:pt>
                <c:pt idx="279">
                  <c:v>3.826661111111111</c:v>
                </c:pt>
                <c:pt idx="280">
                  <c:v>3.836494444444443</c:v>
                </c:pt>
                <c:pt idx="281">
                  <c:v>3.842405555555555</c:v>
                </c:pt>
                <c:pt idx="282">
                  <c:v>3.841461111111111</c:v>
                </c:pt>
                <c:pt idx="283">
                  <c:v>3.830205555555556</c:v>
                </c:pt>
                <c:pt idx="284">
                  <c:v>3.808705555555555</c:v>
                </c:pt>
                <c:pt idx="285">
                  <c:v>3.787244444444445</c:v>
                </c:pt>
                <c:pt idx="286">
                  <c:v>3.764716666666666</c:v>
                </c:pt>
                <c:pt idx="287">
                  <c:v>3.743072222222222</c:v>
                </c:pt>
                <c:pt idx="288">
                  <c:v>3.719133333333333</c:v>
                </c:pt>
                <c:pt idx="289">
                  <c:v>3.694783333333333</c:v>
                </c:pt>
                <c:pt idx="290">
                  <c:v>3.668988888888889</c:v>
                </c:pt>
                <c:pt idx="291">
                  <c:v>3.639294444444445</c:v>
                </c:pt>
                <c:pt idx="292">
                  <c:v>3.587572222222222</c:v>
                </c:pt>
                <c:pt idx="293">
                  <c:v>3.521338888888888</c:v>
                </c:pt>
                <c:pt idx="294">
                  <c:v>3.438633333333334</c:v>
                </c:pt>
                <c:pt idx="295">
                  <c:v>3.349216666666666</c:v>
                </c:pt>
                <c:pt idx="296">
                  <c:v>3.251266666666667</c:v>
                </c:pt>
                <c:pt idx="297">
                  <c:v>3.16078888888889</c:v>
                </c:pt>
                <c:pt idx="298">
                  <c:v>3.067033333333333</c:v>
                </c:pt>
                <c:pt idx="299">
                  <c:v>2.98135</c:v>
                </c:pt>
                <c:pt idx="300">
                  <c:v>2.900844444444445</c:v>
                </c:pt>
                <c:pt idx="301">
                  <c:v>2.818894444444445</c:v>
                </c:pt>
                <c:pt idx="302">
                  <c:v>2.735422222222222</c:v>
                </c:pt>
                <c:pt idx="303">
                  <c:v>2.647466666666666</c:v>
                </c:pt>
                <c:pt idx="304">
                  <c:v>2.55735</c:v>
                </c:pt>
                <c:pt idx="305">
                  <c:v>2.452977777777777</c:v>
                </c:pt>
                <c:pt idx="306">
                  <c:v>2.344155555555555</c:v>
                </c:pt>
                <c:pt idx="307">
                  <c:v>2.230372222222222</c:v>
                </c:pt>
                <c:pt idx="308">
                  <c:v>2.120988888888889</c:v>
                </c:pt>
                <c:pt idx="309">
                  <c:v>2.01345</c:v>
                </c:pt>
                <c:pt idx="310">
                  <c:v>1.919455555555555</c:v>
                </c:pt>
                <c:pt idx="311">
                  <c:v>1.835216666666666</c:v>
                </c:pt>
                <c:pt idx="312">
                  <c:v>1.758672222222222</c:v>
                </c:pt>
                <c:pt idx="313">
                  <c:v>1.688744444444444</c:v>
                </c:pt>
                <c:pt idx="314">
                  <c:v>1.616716666666666</c:v>
                </c:pt>
                <c:pt idx="315">
                  <c:v>1.553222222222222</c:v>
                </c:pt>
                <c:pt idx="316">
                  <c:v>1.49698888888889</c:v>
                </c:pt>
                <c:pt idx="317">
                  <c:v>1.448561111111111</c:v>
                </c:pt>
                <c:pt idx="318">
                  <c:v>1.402461111111111</c:v>
                </c:pt>
                <c:pt idx="319">
                  <c:v>1.364727777777778</c:v>
                </c:pt>
                <c:pt idx="320">
                  <c:v>1.332072222222222</c:v>
                </c:pt>
                <c:pt idx="321">
                  <c:v>1.298344444444445</c:v>
                </c:pt>
                <c:pt idx="322">
                  <c:v>1.283572222222222</c:v>
                </c:pt>
                <c:pt idx="323">
                  <c:v>1.269166666666667</c:v>
                </c:pt>
                <c:pt idx="324">
                  <c:v>1.263738888888889</c:v>
                </c:pt>
                <c:pt idx="325">
                  <c:v>1.236783333333333</c:v>
                </c:pt>
                <c:pt idx="326">
                  <c:v>1.206461111111111</c:v>
                </c:pt>
                <c:pt idx="327">
                  <c:v>1.168077777777778</c:v>
                </c:pt>
                <c:pt idx="328">
                  <c:v>1.125072222222223</c:v>
                </c:pt>
                <c:pt idx="329">
                  <c:v>1.093383333333334</c:v>
                </c:pt>
                <c:pt idx="330">
                  <c:v>1.058083333333333</c:v>
                </c:pt>
                <c:pt idx="331">
                  <c:v>1.02638888888889</c:v>
                </c:pt>
                <c:pt idx="332">
                  <c:v>0.985533333333333</c:v>
                </c:pt>
                <c:pt idx="333">
                  <c:v>0.942927777777778</c:v>
                </c:pt>
                <c:pt idx="334">
                  <c:v>0.907933333333333</c:v>
                </c:pt>
                <c:pt idx="335">
                  <c:v>0.864538888888889</c:v>
                </c:pt>
                <c:pt idx="336">
                  <c:v>0.821738888888889</c:v>
                </c:pt>
                <c:pt idx="337">
                  <c:v>0.768838888888889</c:v>
                </c:pt>
                <c:pt idx="338">
                  <c:v>0.710338888888889</c:v>
                </c:pt>
                <c:pt idx="339">
                  <c:v>0.649744444444444</c:v>
                </c:pt>
                <c:pt idx="340">
                  <c:v>0.600588888888889</c:v>
                </c:pt>
                <c:pt idx="341">
                  <c:v>0.551644444444444</c:v>
                </c:pt>
                <c:pt idx="342">
                  <c:v>0.511722222222222</c:v>
                </c:pt>
                <c:pt idx="343">
                  <c:v>0.476127777777778</c:v>
                </c:pt>
                <c:pt idx="344">
                  <c:v>0.436283333333333</c:v>
                </c:pt>
                <c:pt idx="345">
                  <c:v>0.393433333333333</c:v>
                </c:pt>
                <c:pt idx="346">
                  <c:v>0.355861111111111</c:v>
                </c:pt>
                <c:pt idx="347">
                  <c:v>0.324505555555556</c:v>
                </c:pt>
                <c:pt idx="348">
                  <c:v>0.306433333333333</c:v>
                </c:pt>
                <c:pt idx="349">
                  <c:v>0.292644444444444</c:v>
                </c:pt>
                <c:pt idx="350">
                  <c:v>0.290772222222222</c:v>
                </c:pt>
                <c:pt idx="351">
                  <c:v>0.2981</c:v>
                </c:pt>
                <c:pt idx="352">
                  <c:v>0.308961111111111</c:v>
                </c:pt>
                <c:pt idx="353">
                  <c:v>0.310794444444444</c:v>
                </c:pt>
                <c:pt idx="354">
                  <c:v>0.321533333333333</c:v>
                </c:pt>
                <c:pt idx="355">
                  <c:v>0.328433333333333</c:v>
                </c:pt>
                <c:pt idx="356">
                  <c:v>0.343144444444444</c:v>
                </c:pt>
                <c:pt idx="357">
                  <c:v>0.361422222222222</c:v>
                </c:pt>
                <c:pt idx="358">
                  <c:v>0.386866666666667</c:v>
                </c:pt>
                <c:pt idx="359">
                  <c:v>0.400594444444444</c:v>
                </c:pt>
                <c:pt idx="360">
                  <c:v>0.405488888888889</c:v>
                </c:pt>
                <c:pt idx="361">
                  <c:v>0.396105555555556</c:v>
                </c:pt>
                <c:pt idx="362">
                  <c:v>0.382488888888889</c:v>
                </c:pt>
                <c:pt idx="363">
                  <c:v>0.367122222222222</c:v>
                </c:pt>
                <c:pt idx="364">
                  <c:v>0.342261111111111</c:v>
                </c:pt>
                <c:pt idx="365">
                  <c:v>0.313727777777778</c:v>
                </c:pt>
                <c:pt idx="366">
                  <c:v>0.282716666666667</c:v>
                </c:pt>
                <c:pt idx="367">
                  <c:v>0.244483333333333</c:v>
                </c:pt>
                <c:pt idx="368">
                  <c:v>0.198027777777778</c:v>
                </c:pt>
                <c:pt idx="369">
                  <c:v>0.157638888888889</c:v>
                </c:pt>
                <c:pt idx="370">
                  <c:v>0.105705555555556</c:v>
                </c:pt>
                <c:pt idx="371">
                  <c:v>0.0547222222222221</c:v>
                </c:pt>
                <c:pt idx="372">
                  <c:v>0.00982777777777774</c:v>
                </c:pt>
                <c:pt idx="373">
                  <c:v>-0.0289111111111111</c:v>
                </c:pt>
                <c:pt idx="374">
                  <c:v>-0.0661</c:v>
                </c:pt>
                <c:pt idx="375">
                  <c:v>-0.0919499999999999</c:v>
                </c:pt>
                <c:pt idx="376">
                  <c:v>-0.123</c:v>
                </c:pt>
                <c:pt idx="377">
                  <c:v>-0.145972222222222</c:v>
                </c:pt>
                <c:pt idx="378">
                  <c:v>-0.170372222222222</c:v>
                </c:pt>
                <c:pt idx="379">
                  <c:v>-0.191433333333333</c:v>
                </c:pt>
                <c:pt idx="380">
                  <c:v>-0.2048</c:v>
                </c:pt>
                <c:pt idx="381">
                  <c:v>-0.217822222222222</c:v>
                </c:pt>
                <c:pt idx="382">
                  <c:v>-0.240877777777778</c:v>
                </c:pt>
                <c:pt idx="383">
                  <c:v>-0.260616666666667</c:v>
                </c:pt>
                <c:pt idx="384">
                  <c:v>-0.289288888888889</c:v>
                </c:pt>
                <c:pt idx="385">
                  <c:v>-0.311955555555555</c:v>
                </c:pt>
                <c:pt idx="386">
                  <c:v>-0.332377777777778</c:v>
                </c:pt>
                <c:pt idx="387">
                  <c:v>-0.353722222222222</c:v>
                </c:pt>
                <c:pt idx="388">
                  <c:v>-0.374694444444444</c:v>
                </c:pt>
                <c:pt idx="389">
                  <c:v>-0.390555555555555</c:v>
                </c:pt>
                <c:pt idx="390">
                  <c:v>-0.406266666666667</c:v>
                </c:pt>
                <c:pt idx="391">
                  <c:v>-0.402483333333333</c:v>
                </c:pt>
                <c:pt idx="392">
                  <c:v>-0.407438888888889</c:v>
                </c:pt>
                <c:pt idx="393">
                  <c:v>-0.406227777777778</c:v>
                </c:pt>
                <c:pt idx="394">
                  <c:v>-0.403472222222222</c:v>
                </c:pt>
                <c:pt idx="395">
                  <c:v>-0.395472222222222</c:v>
                </c:pt>
                <c:pt idx="396">
                  <c:v>-0.381822222222222</c:v>
                </c:pt>
                <c:pt idx="397">
                  <c:v>-0.366405555555555</c:v>
                </c:pt>
                <c:pt idx="398">
                  <c:v>-0.340766666666667</c:v>
                </c:pt>
                <c:pt idx="399">
                  <c:v>-0.321855555555556</c:v>
                </c:pt>
                <c:pt idx="400">
                  <c:v>-0.2971</c:v>
                </c:pt>
                <c:pt idx="401">
                  <c:v>-0.280261111111111</c:v>
                </c:pt>
                <c:pt idx="402">
                  <c:v>-0.262238888888889</c:v>
                </c:pt>
                <c:pt idx="403">
                  <c:v>-0.246494444444444</c:v>
                </c:pt>
                <c:pt idx="404">
                  <c:v>-0.232644444444444</c:v>
                </c:pt>
                <c:pt idx="405">
                  <c:v>-0.211155555555556</c:v>
                </c:pt>
                <c:pt idx="406">
                  <c:v>-0.191944444444444</c:v>
                </c:pt>
                <c:pt idx="407">
                  <c:v>-0.1744</c:v>
                </c:pt>
                <c:pt idx="408">
                  <c:v>-0.16805</c:v>
                </c:pt>
                <c:pt idx="409">
                  <c:v>-0.169566666666667</c:v>
                </c:pt>
                <c:pt idx="410">
                  <c:v>-0.176511111111111</c:v>
                </c:pt>
                <c:pt idx="411">
                  <c:v>-0.181205555555555</c:v>
                </c:pt>
                <c:pt idx="412">
                  <c:v>-0.185883333333333</c:v>
                </c:pt>
                <c:pt idx="413">
                  <c:v>-0.191888888888889</c:v>
                </c:pt>
                <c:pt idx="414">
                  <c:v>-0.200155555555555</c:v>
                </c:pt>
                <c:pt idx="415">
                  <c:v>-0.211127777777778</c:v>
                </c:pt>
                <c:pt idx="416">
                  <c:v>-0.223538888888889</c:v>
                </c:pt>
                <c:pt idx="417">
                  <c:v>-0.2265</c:v>
                </c:pt>
                <c:pt idx="418">
                  <c:v>-0.238294444444444</c:v>
                </c:pt>
                <c:pt idx="419">
                  <c:v>-0.248444444444444</c:v>
                </c:pt>
                <c:pt idx="420">
                  <c:v>-0.262716666666667</c:v>
                </c:pt>
                <c:pt idx="421">
                  <c:v>-0.273572222222222</c:v>
                </c:pt>
                <c:pt idx="422">
                  <c:v>-0.282188888888889</c:v>
                </c:pt>
                <c:pt idx="423">
                  <c:v>-0.299355555555556</c:v>
                </c:pt>
                <c:pt idx="424">
                  <c:v>-0.323166666666667</c:v>
                </c:pt>
                <c:pt idx="425">
                  <c:v>-0.352744444444444</c:v>
                </c:pt>
                <c:pt idx="426">
                  <c:v>-0.388622222222222</c:v>
                </c:pt>
                <c:pt idx="427">
                  <c:v>-0.424111111111111</c:v>
                </c:pt>
                <c:pt idx="428">
                  <c:v>-0.447638888888889</c:v>
                </c:pt>
                <c:pt idx="429">
                  <c:v>-0.450744444444444</c:v>
                </c:pt>
                <c:pt idx="430">
                  <c:v>-0.444627777777778</c:v>
                </c:pt>
                <c:pt idx="431">
                  <c:v>-0.433605555555555</c:v>
                </c:pt>
                <c:pt idx="432">
                  <c:v>-0.432</c:v>
                </c:pt>
                <c:pt idx="433">
                  <c:v>-0.442672222222222</c:v>
                </c:pt>
                <c:pt idx="434">
                  <c:v>-0.459861111111111</c:v>
                </c:pt>
                <c:pt idx="435">
                  <c:v>-0.466694444444444</c:v>
                </c:pt>
                <c:pt idx="436">
                  <c:v>-0.47305</c:v>
                </c:pt>
                <c:pt idx="437">
                  <c:v>-0.475483333333333</c:v>
                </c:pt>
                <c:pt idx="438">
                  <c:v>-0.480155555555555</c:v>
                </c:pt>
                <c:pt idx="439">
                  <c:v>-0.472244444444444</c:v>
                </c:pt>
                <c:pt idx="440">
                  <c:v>-0.448294444444444</c:v>
                </c:pt>
                <c:pt idx="441">
                  <c:v>-0.416438888888889</c:v>
                </c:pt>
                <c:pt idx="442">
                  <c:v>-0.372894444444444</c:v>
                </c:pt>
                <c:pt idx="443">
                  <c:v>-0.336022222222222</c:v>
                </c:pt>
                <c:pt idx="444">
                  <c:v>-0.314572222222222</c:v>
                </c:pt>
                <c:pt idx="445">
                  <c:v>-0.304788888888889</c:v>
                </c:pt>
                <c:pt idx="446">
                  <c:v>-0.290205555555556</c:v>
                </c:pt>
                <c:pt idx="447">
                  <c:v>-0.285744444444444</c:v>
                </c:pt>
                <c:pt idx="448">
                  <c:v>-0.279805555555555</c:v>
                </c:pt>
                <c:pt idx="449">
                  <c:v>-0.277844444444444</c:v>
                </c:pt>
                <c:pt idx="450">
                  <c:v>-0.275472222222222</c:v>
                </c:pt>
                <c:pt idx="451">
                  <c:v>-0.273638888888889</c:v>
                </c:pt>
                <c:pt idx="452">
                  <c:v>-0.261788888888889</c:v>
                </c:pt>
                <c:pt idx="453">
                  <c:v>-0.252344444444444</c:v>
                </c:pt>
                <c:pt idx="454">
                  <c:v>-0.247488888888889</c:v>
                </c:pt>
                <c:pt idx="455">
                  <c:v>-0.236983333333333</c:v>
                </c:pt>
                <c:pt idx="456">
                  <c:v>-0.219861111111111</c:v>
                </c:pt>
                <c:pt idx="457">
                  <c:v>-0.189355555555556</c:v>
                </c:pt>
                <c:pt idx="458">
                  <c:v>-0.149061111111111</c:v>
                </c:pt>
                <c:pt idx="459">
                  <c:v>-0.101588888888889</c:v>
                </c:pt>
                <c:pt idx="460">
                  <c:v>-0.0534777777777778</c:v>
                </c:pt>
                <c:pt idx="461">
                  <c:v>-0.00659444444444455</c:v>
                </c:pt>
                <c:pt idx="462">
                  <c:v>0.0388611111111111</c:v>
                </c:pt>
                <c:pt idx="463">
                  <c:v>0.0907611111111112</c:v>
                </c:pt>
                <c:pt idx="464">
                  <c:v>0.140738888888889</c:v>
                </c:pt>
                <c:pt idx="465">
                  <c:v>0.178933333333333</c:v>
                </c:pt>
                <c:pt idx="466">
                  <c:v>0.205177777777778</c:v>
                </c:pt>
                <c:pt idx="467">
                  <c:v>0.232122222222222</c:v>
                </c:pt>
                <c:pt idx="468">
                  <c:v>0.257416666666667</c:v>
                </c:pt>
                <c:pt idx="469">
                  <c:v>0.280861111111111</c:v>
                </c:pt>
                <c:pt idx="470">
                  <c:v>0.305594444444445</c:v>
                </c:pt>
                <c:pt idx="471">
                  <c:v>0.320155555555556</c:v>
                </c:pt>
                <c:pt idx="472">
                  <c:v>0.328522222222222</c:v>
                </c:pt>
                <c:pt idx="473">
                  <c:v>0.330533333333333</c:v>
                </c:pt>
                <c:pt idx="474">
                  <c:v>0.32985</c:v>
                </c:pt>
                <c:pt idx="475">
                  <c:v>0.328961111111111</c:v>
                </c:pt>
                <c:pt idx="476">
                  <c:v>0.325105555555555</c:v>
                </c:pt>
                <c:pt idx="477">
                  <c:v>0.333788888888889</c:v>
                </c:pt>
                <c:pt idx="478">
                  <c:v>0.356216666666667</c:v>
                </c:pt>
                <c:pt idx="479">
                  <c:v>0.380655555555555</c:v>
                </c:pt>
                <c:pt idx="480">
                  <c:v>0.416594444444444</c:v>
                </c:pt>
                <c:pt idx="481">
                  <c:v>0.427705555555556</c:v>
                </c:pt>
                <c:pt idx="482">
                  <c:v>0.4392</c:v>
                </c:pt>
                <c:pt idx="483">
                  <c:v>0.446061111111111</c:v>
                </c:pt>
                <c:pt idx="484">
                  <c:v>0.441427777777778</c:v>
                </c:pt>
                <c:pt idx="485">
                  <c:v>0.439338888888889</c:v>
                </c:pt>
                <c:pt idx="486">
                  <c:v>0.439161111111111</c:v>
                </c:pt>
                <c:pt idx="487">
                  <c:v>0.436505555555555</c:v>
                </c:pt>
                <c:pt idx="488">
                  <c:v>0.434261111111111</c:v>
                </c:pt>
                <c:pt idx="489">
                  <c:v>0.434694444444444</c:v>
                </c:pt>
                <c:pt idx="490">
                  <c:v>0.431011111111111</c:v>
                </c:pt>
                <c:pt idx="491">
                  <c:v>0.43</c:v>
                </c:pt>
                <c:pt idx="492">
                  <c:v>0.418083333333333</c:v>
                </c:pt>
                <c:pt idx="493">
                  <c:v>0.41465</c:v>
                </c:pt>
                <c:pt idx="494">
                  <c:v>0.409738888888889</c:v>
                </c:pt>
                <c:pt idx="495">
                  <c:v>0.414222222222222</c:v>
                </c:pt>
                <c:pt idx="496">
                  <c:v>0.430066666666667</c:v>
                </c:pt>
                <c:pt idx="497">
                  <c:v>0.43945</c:v>
                </c:pt>
                <c:pt idx="498">
                  <c:v>0.455722222222222</c:v>
                </c:pt>
                <c:pt idx="499">
                  <c:v>0.46155</c:v>
                </c:pt>
                <c:pt idx="500">
                  <c:v>0.463077777777778</c:v>
                </c:pt>
                <c:pt idx="501">
                  <c:v>0.465138888888889</c:v>
                </c:pt>
                <c:pt idx="502">
                  <c:v>0.470283333333333</c:v>
                </c:pt>
                <c:pt idx="503">
                  <c:v>0.480688888888889</c:v>
                </c:pt>
                <c:pt idx="504">
                  <c:v>0.492188888888889</c:v>
                </c:pt>
                <c:pt idx="505">
                  <c:v>0.492572222222222</c:v>
                </c:pt>
                <c:pt idx="506">
                  <c:v>0.486238888888889</c:v>
                </c:pt>
                <c:pt idx="507">
                  <c:v>0.484972222222222</c:v>
                </c:pt>
                <c:pt idx="508">
                  <c:v>0.489988888888889</c:v>
                </c:pt>
                <c:pt idx="509">
                  <c:v>0.495622222222222</c:v>
                </c:pt>
                <c:pt idx="510">
                  <c:v>0.50885</c:v>
                </c:pt>
                <c:pt idx="511">
                  <c:v>0.520411111111111</c:v>
                </c:pt>
                <c:pt idx="512">
                  <c:v>0.535205555555555</c:v>
                </c:pt>
                <c:pt idx="513">
                  <c:v>0.550122222222222</c:v>
                </c:pt>
                <c:pt idx="514">
                  <c:v>0.565438888888889</c:v>
                </c:pt>
                <c:pt idx="515">
                  <c:v>0.568227777777778</c:v>
                </c:pt>
                <c:pt idx="516">
                  <c:v>0.555761111111111</c:v>
                </c:pt>
                <c:pt idx="517">
                  <c:v>0.550311111111111</c:v>
                </c:pt>
                <c:pt idx="518">
                  <c:v>0.540583333333333</c:v>
                </c:pt>
                <c:pt idx="519">
                  <c:v>0.532238888888889</c:v>
                </c:pt>
                <c:pt idx="520">
                  <c:v>0.524483333333333</c:v>
                </c:pt>
                <c:pt idx="521">
                  <c:v>0.513172222222222</c:v>
                </c:pt>
                <c:pt idx="522">
                  <c:v>0.511855555555556</c:v>
                </c:pt>
                <c:pt idx="523">
                  <c:v>0.511983333333333</c:v>
                </c:pt>
                <c:pt idx="524">
                  <c:v>0.508994444444444</c:v>
                </c:pt>
                <c:pt idx="525">
                  <c:v>0.511105555555555</c:v>
                </c:pt>
                <c:pt idx="526">
                  <c:v>0.514472222222222</c:v>
                </c:pt>
                <c:pt idx="527">
                  <c:v>0.516466666666667</c:v>
                </c:pt>
                <c:pt idx="528">
                  <c:v>0.534216666666667</c:v>
                </c:pt>
                <c:pt idx="529">
                  <c:v>0.564555555555555</c:v>
                </c:pt>
                <c:pt idx="530">
                  <c:v>0.590522222222222</c:v>
                </c:pt>
                <c:pt idx="531">
                  <c:v>0.62125</c:v>
                </c:pt>
                <c:pt idx="532">
                  <c:v>0.654544444444444</c:v>
                </c:pt>
                <c:pt idx="533">
                  <c:v>0.694505555555555</c:v>
                </c:pt>
                <c:pt idx="534">
                  <c:v>0.7369</c:v>
                </c:pt>
                <c:pt idx="535">
                  <c:v>0.788288888888889</c:v>
                </c:pt>
                <c:pt idx="536">
                  <c:v>0.847688888888889</c:v>
                </c:pt>
                <c:pt idx="537">
                  <c:v>0.912516666666667</c:v>
                </c:pt>
                <c:pt idx="538">
                  <c:v>0.969733333333333</c:v>
                </c:pt>
                <c:pt idx="539">
                  <c:v>1.0152</c:v>
                </c:pt>
                <c:pt idx="540">
                  <c:v>1.058672222222222</c:v>
                </c:pt>
                <c:pt idx="541">
                  <c:v>1.097216666666667</c:v>
                </c:pt>
                <c:pt idx="542">
                  <c:v>1.125277777777778</c:v>
                </c:pt>
                <c:pt idx="543">
                  <c:v>1.159955555555555</c:v>
                </c:pt>
                <c:pt idx="544">
                  <c:v>1.182177777777778</c:v>
                </c:pt>
                <c:pt idx="545">
                  <c:v>1.201605555555556</c:v>
                </c:pt>
                <c:pt idx="546">
                  <c:v>1.210938888888889</c:v>
                </c:pt>
                <c:pt idx="547">
                  <c:v>1.233338888888889</c:v>
                </c:pt>
                <c:pt idx="548">
                  <c:v>1.2609</c:v>
                </c:pt>
                <c:pt idx="549">
                  <c:v>1.2863</c:v>
                </c:pt>
                <c:pt idx="550">
                  <c:v>1.32058888888889</c:v>
                </c:pt>
                <c:pt idx="551">
                  <c:v>1.3577</c:v>
                </c:pt>
                <c:pt idx="552">
                  <c:v>1.394216666666666</c:v>
                </c:pt>
                <c:pt idx="553">
                  <c:v>1.441266666666666</c:v>
                </c:pt>
                <c:pt idx="554">
                  <c:v>1.473455555555555</c:v>
                </c:pt>
                <c:pt idx="555">
                  <c:v>1.487038888888889</c:v>
                </c:pt>
                <c:pt idx="556">
                  <c:v>1.485077777777778</c:v>
                </c:pt>
                <c:pt idx="557">
                  <c:v>1.479772222222222</c:v>
                </c:pt>
                <c:pt idx="558">
                  <c:v>1.469738888888889</c:v>
                </c:pt>
                <c:pt idx="559">
                  <c:v>1.45358888888889</c:v>
                </c:pt>
                <c:pt idx="560">
                  <c:v>1.437238888888889</c:v>
                </c:pt>
                <c:pt idx="561">
                  <c:v>1.421111111111111</c:v>
                </c:pt>
                <c:pt idx="562">
                  <c:v>1.392377777777778</c:v>
                </c:pt>
                <c:pt idx="563">
                  <c:v>1.358194444444444</c:v>
                </c:pt>
                <c:pt idx="564">
                  <c:v>1.323011111111111</c:v>
                </c:pt>
                <c:pt idx="565">
                  <c:v>1.292627777777778</c:v>
                </c:pt>
                <c:pt idx="566">
                  <c:v>1.268666666666667</c:v>
                </c:pt>
                <c:pt idx="567">
                  <c:v>1.2568</c:v>
                </c:pt>
                <c:pt idx="568">
                  <c:v>1.254711111111111</c:v>
                </c:pt>
                <c:pt idx="569">
                  <c:v>1.25205</c:v>
                </c:pt>
                <c:pt idx="570">
                  <c:v>1.252055555555555</c:v>
                </c:pt>
                <c:pt idx="571">
                  <c:v>1.248694444444444</c:v>
                </c:pt>
                <c:pt idx="572">
                  <c:v>1.242416666666666</c:v>
                </c:pt>
                <c:pt idx="573">
                  <c:v>1.246472222222222</c:v>
                </c:pt>
                <c:pt idx="574">
                  <c:v>1.255383333333333</c:v>
                </c:pt>
                <c:pt idx="575">
                  <c:v>1.27038888888889</c:v>
                </c:pt>
                <c:pt idx="576">
                  <c:v>1.292055555555556</c:v>
                </c:pt>
                <c:pt idx="577">
                  <c:v>1.31198888888889</c:v>
                </c:pt>
                <c:pt idx="578">
                  <c:v>1.327405555555555</c:v>
                </c:pt>
                <c:pt idx="579">
                  <c:v>1.335677777777778</c:v>
                </c:pt>
                <c:pt idx="580">
                  <c:v>1.353472222222222</c:v>
                </c:pt>
                <c:pt idx="581">
                  <c:v>1.370561111111111</c:v>
                </c:pt>
                <c:pt idx="582">
                  <c:v>1.388711111111111</c:v>
                </c:pt>
                <c:pt idx="583">
                  <c:v>1.402361111111111</c:v>
                </c:pt>
                <c:pt idx="584">
                  <c:v>1.409866666666667</c:v>
                </c:pt>
                <c:pt idx="585">
                  <c:v>1.403183333333333</c:v>
                </c:pt>
                <c:pt idx="586">
                  <c:v>1.392544444444444</c:v>
                </c:pt>
                <c:pt idx="587">
                  <c:v>1.384816666666667</c:v>
                </c:pt>
                <c:pt idx="588">
                  <c:v>1.384083333333334</c:v>
                </c:pt>
                <c:pt idx="589">
                  <c:v>1.389711111111111</c:v>
                </c:pt>
                <c:pt idx="590">
                  <c:v>1.3896</c:v>
                </c:pt>
                <c:pt idx="591">
                  <c:v>1.3801</c:v>
                </c:pt>
                <c:pt idx="592">
                  <c:v>1.355544444444445</c:v>
                </c:pt>
                <c:pt idx="593">
                  <c:v>1.329811111111111</c:v>
                </c:pt>
                <c:pt idx="594">
                  <c:v>1.295938888888888</c:v>
                </c:pt>
                <c:pt idx="595">
                  <c:v>1.2564</c:v>
                </c:pt>
                <c:pt idx="596">
                  <c:v>1.223766666666667</c:v>
                </c:pt>
                <c:pt idx="597">
                  <c:v>1.187022222222222</c:v>
                </c:pt>
                <c:pt idx="598">
                  <c:v>1.159777777777778</c:v>
                </c:pt>
                <c:pt idx="599">
                  <c:v>1.135111111111111</c:v>
                </c:pt>
                <c:pt idx="600">
                  <c:v>1.114761111111111</c:v>
                </c:pt>
                <c:pt idx="601">
                  <c:v>1.092505555555555</c:v>
                </c:pt>
                <c:pt idx="602">
                  <c:v>1.088222222222222</c:v>
                </c:pt>
                <c:pt idx="603">
                  <c:v>1.090022222222222</c:v>
                </c:pt>
                <c:pt idx="604">
                  <c:v>1.099116666666666</c:v>
                </c:pt>
                <c:pt idx="605">
                  <c:v>1.12213888888889</c:v>
                </c:pt>
                <c:pt idx="606">
                  <c:v>1.1452</c:v>
                </c:pt>
                <c:pt idx="607">
                  <c:v>1.166655555555556</c:v>
                </c:pt>
                <c:pt idx="608">
                  <c:v>1.19048888888889</c:v>
                </c:pt>
                <c:pt idx="609">
                  <c:v>1.212116666666666</c:v>
                </c:pt>
                <c:pt idx="610">
                  <c:v>1.250505555555556</c:v>
                </c:pt>
                <c:pt idx="611">
                  <c:v>1.290722222222222</c:v>
                </c:pt>
                <c:pt idx="612">
                  <c:v>1.337477777777778</c:v>
                </c:pt>
                <c:pt idx="613">
                  <c:v>1.377355555555555</c:v>
                </c:pt>
                <c:pt idx="614">
                  <c:v>1.400461111111111</c:v>
                </c:pt>
                <c:pt idx="615">
                  <c:v>1.429572222222222</c:v>
                </c:pt>
                <c:pt idx="616">
                  <c:v>1.464061111111111</c:v>
                </c:pt>
                <c:pt idx="617">
                  <c:v>1.495433333333333</c:v>
                </c:pt>
                <c:pt idx="618">
                  <c:v>1.524305555555556</c:v>
                </c:pt>
                <c:pt idx="619">
                  <c:v>1.540661111111111</c:v>
                </c:pt>
                <c:pt idx="620">
                  <c:v>1.551744444444444</c:v>
                </c:pt>
                <c:pt idx="621">
                  <c:v>1.554555555555556</c:v>
                </c:pt>
                <c:pt idx="622">
                  <c:v>1.549116666666667</c:v>
                </c:pt>
                <c:pt idx="623">
                  <c:v>1.52875</c:v>
                </c:pt>
                <c:pt idx="624">
                  <c:v>1.508794444444445</c:v>
                </c:pt>
                <c:pt idx="625">
                  <c:v>1.499677777777778</c:v>
                </c:pt>
                <c:pt idx="626">
                  <c:v>1.486433333333333</c:v>
                </c:pt>
                <c:pt idx="627">
                  <c:v>1.486483333333333</c:v>
                </c:pt>
                <c:pt idx="628">
                  <c:v>1.491577777777778</c:v>
                </c:pt>
                <c:pt idx="629">
                  <c:v>1.483333333333333</c:v>
                </c:pt>
                <c:pt idx="630">
                  <c:v>1.473561111111111</c:v>
                </c:pt>
                <c:pt idx="631">
                  <c:v>1.463566666666667</c:v>
                </c:pt>
                <c:pt idx="632">
                  <c:v>1.45605</c:v>
                </c:pt>
                <c:pt idx="633">
                  <c:v>1.457677777777778</c:v>
                </c:pt>
                <c:pt idx="634">
                  <c:v>1.461944444444444</c:v>
                </c:pt>
                <c:pt idx="635">
                  <c:v>1.462216666666666</c:v>
                </c:pt>
                <c:pt idx="636">
                  <c:v>1.462894444444444</c:v>
                </c:pt>
                <c:pt idx="637">
                  <c:v>1.465661111111111</c:v>
                </c:pt>
                <c:pt idx="638">
                  <c:v>1.470666666666667</c:v>
                </c:pt>
                <c:pt idx="639">
                  <c:v>1.479205555555556</c:v>
                </c:pt>
                <c:pt idx="640">
                  <c:v>1.489272222222222</c:v>
                </c:pt>
                <c:pt idx="641">
                  <c:v>1.484083333333333</c:v>
                </c:pt>
                <c:pt idx="642">
                  <c:v>1.474522222222222</c:v>
                </c:pt>
                <c:pt idx="643">
                  <c:v>1.462838888888889</c:v>
                </c:pt>
                <c:pt idx="644">
                  <c:v>1.448455555555555</c:v>
                </c:pt>
                <c:pt idx="645">
                  <c:v>1.439644444444444</c:v>
                </c:pt>
                <c:pt idx="646">
                  <c:v>1.438227777777778</c:v>
                </c:pt>
                <c:pt idx="647">
                  <c:v>1.428511111111111</c:v>
                </c:pt>
                <c:pt idx="648">
                  <c:v>1.429877777777778</c:v>
                </c:pt>
                <c:pt idx="649">
                  <c:v>1.444894444444444</c:v>
                </c:pt>
                <c:pt idx="650">
                  <c:v>1.468011111111111</c:v>
                </c:pt>
                <c:pt idx="651">
                  <c:v>1.499383333333333</c:v>
                </c:pt>
                <c:pt idx="652">
                  <c:v>1.535866666666667</c:v>
                </c:pt>
                <c:pt idx="653">
                  <c:v>1.563955555555556</c:v>
                </c:pt>
                <c:pt idx="654">
                  <c:v>1.591044444444444</c:v>
                </c:pt>
                <c:pt idx="655">
                  <c:v>1.598894444444445</c:v>
                </c:pt>
                <c:pt idx="656">
                  <c:v>1.622522222222222</c:v>
                </c:pt>
                <c:pt idx="657">
                  <c:v>1.6568</c:v>
                </c:pt>
                <c:pt idx="658">
                  <c:v>1.697466666666666</c:v>
                </c:pt>
                <c:pt idx="659">
                  <c:v>1.730161111111111</c:v>
                </c:pt>
                <c:pt idx="660">
                  <c:v>1.74523888888889</c:v>
                </c:pt>
                <c:pt idx="661">
                  <c:v>1.755205555555556</c:v>
                </c:pt>
                <c:pt idx="662">
                  <c:v>1.765811111111111</c:v>
                </c:pt>
                <c:pt idx="663">
                  <c:v>1.773105555555555</c:v>
                </c:pt>
                <c:pt idx="664">
                  <c:v>1.773433333333333</c:v>
                </c:pt>
                <c:pt idx="665">
                  <c:v>1.763255555555555</c:v>
                </c:pt>
                <c:pt idx="666">
                  <c:v>1.750611111111111</c:v>
                </c:pt>
                <c:pt idx="667">
                  <c:v>1.75345</c:v>
                </c:pt>
                <c:pt idx="668">
                  <c:v>1.755716666666667</c:v>
                </c:pt>
                <c:pt idx="669">
                  <c:v>1.778277777777778</c:v>
                </c:pt>
                <c:pt idx="670">
                  <c:v>1.795255555555556</c:v>
                </c:pt>
                <c:pt idx="671">
                  <c:v>1.814205555555556</c:v>
                </c:pt>
                <c:pt idx="672">
                  <c:v>1.838472222222222</c:v>
                </c:pt>
                <c:pt idx="673">
                  <c:v>1.87495</c:v>
                </c:pt>
                <c:pt idx="674">
                  <c:v>1.914616666666667</c:v>
                </c:pt>
                <c:pt idx="675">
                  <c:v>1.953205555555555</c:v>
                </c:pt>
                <c:pt idx="676">
                  <c:v>1.989166666666667</c:v>
                </c:pt>
                <c:pt idx="677">
                  <c:v>2.019777777777777</c:v>
                </c:pt>
                <c:pt idx="678">
                  <c:v>2.053455555555555</c:v>
                </c:pt>
                <c:pt idx="679">
                  <c:v>2.0949</c:v>
                </c:pt>
                <c:pt idx="680">
                  <c:v>2.123905555555555</c:v>
                </c:pt>
                <c:pt idx="681">
                  <c:v>2.147633333333333</c:v>
                </c:pt>
                <c:pt idx="682">
                  <c:v>2.167761111111111</c:v>
                </c:pt>
                <c:pt idx="683">
                  <c:v>2.177783333333333</c:v>
                </c:pt>
                <c:pt idx="684">
                  <c:v>2.178783333333334</c:v>
                </c:pt>
                <c:pt idx="685">
                  <c:v>2.17945</c:v>
                </c:pt>
                <c:pt idx="686">
                  <c:v>2.185433333333333</c:v>
                </c:pt>
                <c:pt idx="687">
                  <c:v>2.177661111111111</c:v>
                </c:pt>
                <c:pt idx="688">
                  <c:v>2.164027777777778</c:v>
                </c:pt>
                <c:pt idx="689">
                  <c:v>2.142766666666667</c:v>
                </c:pt>
                <c:pt idx="690">
                  <c:v>2.112677777777778</c:v>
                </c:pt>
                <c:pt idx="691">
                  <c:v>2.070966666666667</c:v>
                </c:pt>
                <c:pt idx="692">
                  <c:v>2.016594444444444</c:v>
                </c:pt>
                <c:pt idx="693">
                  <c:v>1.956544444444445</c:v>
                </c:pt>
                <c:pt idx="694">
                  <c:v>1.897577777777778</c:v>
                </c:pt>
                <c:pt idx="695">
                  <c:v>1.840555555555555</c:v>
                </c:pt>
                <c:pt idx="696">
                  <c:v>1.794416666666667</c:v>
                </c:pt>
                <c:pt idx="697">
                  <c:v>1.74878888888889</c:v>
                </c:pt>
                <c:pt idx="698">
                  <c:v>1.708744444444445</c:v>
                </c:pt>
                <c:pt idx="699">
                  <c:v>1.659694444444445</c:v>
                </c:pt>
                <c:pt idx="700">
                  <c:v>1.611344444444444</c:v>
                </c:pt>
                <c:pt idx="701">
                  <c:v>1.5668</c:v>
                </c:pt>
              </c:numCache>
            </c:numRef>
          </c:val>
          <c:smooth val="0"/>
        </c:ser>
        <c:dLbls>
          <c:showLegendKey val="0"/>
          <c:showVal val="0"/>
          <c:showCatName val="0"/>
          <c:showSerName val="0"/>
          <c:showPercent val="0"/>
          <c:showBubbleSize val="0"/>
        </c:dLbls>
        <c:marker val="1"/>
        <c:smooth val="0"/>
        <c:axId val="418462424"/>
        <c:axId val="418463976"/>
      </c:lineChart>
      <c:catAx>
        <c:axId val="418462424"/>
        <c:scaling>
          <c:orientation val="minMax"/>
        </c:scaling>
        <c:delete val="0"/>
        <c:axPos val="b"/>
        <c:majorTickMark val="out"/>
        <c:minorTickMark val="none"/>
        <c:tickLblPos val="nextTo"/>
        <c:crossAx val="418463976"/>
        <c:crosses val="autoZero"/>
        <c:auto val="1"/>
        <c:lblAlgn val="ctr"/>
        <c:lblOffset val="100"/>
        <c:tickLblSkip val="150"/>
        <c:tickMarkSkip val="150"/>
        <c:noMultiLvlLbl val="0"/>
      </c:catAx>
      <c:valAx>
        <c:axId val="418463976"/>
        <c:scaling>
          <c:orientation val="minMax"/>
        </c:scaling>
        <c:delete val="0"/>
        <c:axPos val="l"/>
        <c:numFmt formatCode="General" sourceLinked="1"/>
        <c:majorTickMark val="out"/>
        <c:minorTickMark val="none"/>
        <c:tickLblPos val="nextTo"/>
        <c:crossAx val="418462424"/>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pz!$A$74</c:f>
              <c:strCache>
                <c:ptCount val="1"/>
                <c:pt idx="0">
                  <c:v>Associative</c:v>
                </c:pt>
              </c:strCache>
            </c:strRef>
          </c:tx>
          <c:marker>
            <c:symbol val="none"/>
          </c:marker>
          <c:val>
            <c:numRef>
              <c:f>pz!$C$74:$AAA$74</c:f>
              <c:numCache>
                <c:formatCode>General</c:formatCode>
                <c:ptCount val="701"/>
                <c:pt idx="0">
                  <c:v>-0.288638888888889</c:v>
                </c:pt>
                <c:pt idx="1">
                  <c:v>-0.280477777777778</c:v>
                </c:pt>
                <c:pt idx="2">
                  <c:v>-0.266177777777778</c:v>
                </c:pt>
                <c:pt idx="3">
                  <c:v>-0.264961111111111</c:v>
                </c:pt>
                <c:pt idx="4">
                  <c:v>-0.281533333333333</c:v>
                </c:pt>
                <c:pt idx="5">
                  <c:v>-0.305177777777778</c:v>
                </c:pt>
                <c:pt idx="6">
                  <c:v>-0.328222222222222</c:v>
                </c:pt>
                <c:pt idx="7">
                  <c:v>-0.362027777777778</c:v>
                </c:pt>
                <c:pt idx="8">
                  <c:v>-0.390838888888889</c:v>
                </c:pt>
                <c:pt idx="9">
                  <c:v>-0.397544444444444</c:v>
                </c:pt>
                <c:pt idx="10">
                  <c:v>-0.39155</c:v>
                </c:pt>
                <c:pt idx="11">
                  <c:v>-0.406272222222222</c:v>
                </c:pt>
                <c:pt idx="12">
                  <c:v>-0.413444444444445</c:v>
                </c:pt>
                <c:pt idx="13">
                  <c:v>-0.411933333333333</c:v>
                </c:pt>
                <c:pt idx="14">
                  <c:v>-0.392483333333333</c:v>
                </c:pt>
                <c:pt idx="15">
                  <c:v>-0.36895</c:v>
                </c:pt>
                <c:pt idx="16">
                  <c:v>-0.338311111111111</c:v>
                </c:pt>
                <c:pt idx="17">
                  <c:v>-0.32335</c:v>
                </c:pt>
                <c:pt idx="18">
                  <c:v>-0.30755</c:v>
                </c:pt>
                <c:pt idx="19">
                  <c:v>-0.310894444444444</c:v>
                </c:pt>
                <c:pt idx="20">
                  <c:v>-0.307988888888889</c:v>
                </c:pt>
                <c:pt idx="21">
                  <c:v>-0.290077777777778</c:v>
                </c:pt>
                <c:pt idx="22">
                  <c:v>-0.271444444444444</c:v>
                </c:pt>
                <c:pt idx="23">
                  <c:v>-0.240488888888889</c:v>
                </c:pt>
                <c:pt idx="24">
                  <c:v>-0.208683333333333</c:v>
                </c:pt>
                <c:pt idx="25">
                  <c:v>-0.150427777777778</c:v>
                </c:pt>
                <c:pt idx="26">
                  <c:v>-0.0683277777777778</c:v>
                </c:pt>
                <c:pt idx="27">
                  <c:v>-0.00427777777777779</c:v>
                </c:pt>
                <c:pt idx="28">
                  <c:v>0.0620388888888889</c:v>
                </c:pt>
                <c:pt idx="29">
                  <c:v>0.101777777777778</c:v>
                </c:pt>
                <c:pt idx="30">
                  <c:v>0.130161111111111</c:v>
                </c:pt>
                <c:pt idx="31">
                  <c:v>0.169916666666667</c:v>
                </c:pt>
                <c:pt idx="32">
                  <c:v>0.210766666666667</c:v>
                </c:pt>
                <c:pt idx="33">
                  <c:v>0.227672222222222</c:v>
                </c:pt>
                <c:pt idx="34">
                  <c:v>0.2439</c:v>
                </c:pt>
                <c:pt idx="35">
                  <c:v>0.250566666666667</c:v>
                </c:pt>
                <c:pt idx="36">
                  <c:v>0.251094444444444</c:v>
                </c:pt>
                <c:pt idx="37">
                  <c:v>0.249</c:v>
                </c:pt>
                <c:pt idx="38">
                  <c:v>0.253727777777778</c:v>
                </c:pt>
                <c:pt idx="39">
                  <c:v>0.282883333333333</c:v>
                </c:pt>
                <c:pt idx="40">
                  <c:v>0.324716666666667</c:v>
                </c:pt>
                <c:pt idx="41">
                  <c:v>0.372622222222222</c:v>
                </c:pt>
                <c:pt idx="42">
                  <c:v>0.417733333333333</c:v>
                </c:pt>
                <c:pt idx="43">
                  <c:v>0.467166666666667</c:v>
                </c:pt>
                <c:pt idx="44">
                  <c:v>0.493466666666667</c:v>
                </c:pt>
                <c:pt idx="45">
                  <c:v>0.51545</c:v>
                </c:pt>
                <c:pt idx="46">
                  <c:v>0.5225</c:v>
                </c:pt>
                <c:pt idx="47">
                  <c:v>0.535272222222222</c:v>
                </c:pt>
                <c:pt idx="48">
                  <c:v>0.560127777777778</c:v>
                </c:pt>
                <c:pt idx="49">
                  <c:v>0.589577777777778</c:v>
                </c:pt>
                <c:pt idx="50">
                  <c:v>0.627572222222222</c:v>
                </c:pt>
                <c:pt idx="51">
                  <c:v>0.651061111111111</c:v>
                </c:pt>
                <c:pt idx="52">
                  <c:v>0.673116666666667</c:v>
                </c:pt>
                <c:pt idx="53">
                  <c:v>0.701122222222222</c:v>
                </c:pt>
                <c:pt idx="54">
                  <c:v>0.738438888888889</c:v>
                </c:pt>
                <c:pt idx="55">
                  <c:v>0.775061111111111</c:v>
                </c:pt>
                <c:pt idx="56">
                  <c:v>0.819244444444444</c:v>
                </c:pt>
                <c:pt idx="57">
                  <c:v>0.858783333333333</c:v>
                </c:pt>
                <c:pt idx="58">
                  <c:v>0.883694444444444</c:v>
                </c:pt>
                <c:pt idx="59">
                  <c:v>0.904405555555555</c:v>
                </c:pt>
                <c:pt idx="60">
                  <c:v>0.909355555555556</c:v>
                </c:pt>
                <c:pt idx="61">
                  <c:v>0.913716666666667</c:v>
                </c:pt>
                <c:pt idx="62">
                  <c:v>0.899994444444444</c:v>
                </c:pt>
                <c:pt idx="63">
                  <c:v>0.875916666666667</c:v>
                </c:pt>
                <c:pt idx="64">
                  <c:v>0.846811111111111</c:v>
                </c:pt>
                <c:pt idx="65">
                  <c:v>0.826333333333333</c:v>
                </c:pt>
                <c:pt idx="66">
                  <c:v>0.79605</c:v>
                </c:pt>
                <c:pt idx="67">
                  <c:v>0.766755555555555</c:v>
                </c:pt>
                <c:pt idx="68">
                  <c:v>0.736383333333333</c:v>
                </c:pt>
                <c:pt idx="69">
                  <c:v>0.709377777777778</c:v>
                </c:pt>
                <c:pt idx="70">
                  <c:v>0.686305555555556</c:v>
                </c:pt>
                <c:pt idx="71">
                  <c:v>0.673166666666667</c:v>
                </c:pt>
                <c:pt idx="72">
                  <c:v>0.676411111111111</c:v>
                </c:pt>
                <c:pt idx="73">
                  <c:v>0.684955555555555</c:v>
                </c:pt>
                <c:pt idx="74">
                  <c:v>0.689638888888889</c:v>
                </c:pt>
                <c:pt idx="75">
                  <c:v>0.68675</c:v>
                </c:pt>
                <c:pt idx="76">
                  <c:v>0.669616666666666</c:v>
                </c:pt>
                <c:pt idx="77">
                  <c:v>0.646394444444444</c:v>
                </c:pt>
                <c:pt idx="78">
                  <c:v>0.617544444444444</c:v>
                </c:pt>
                <c:pt idx="79">
                  <c:v>0.582566666666667</c:v>
                </c:pt>
                <c:pt idx="80">
                  <c:v>0.551705555555556</c:v>
                </c:pt>
                <c:pt idx="81">
                  <c:v>0.508555555555556</c:v>
                </c:pt>
                <c:pt idx="82">
                  <c:v>0.487994444444444</c:v>
                </c:pt>
                <c:pt idx="83">
                  <c:v>0.464344444444445</c:v>
                </c:pt>
                <c:pt idx="84">
                  <c:v>0.451905555555556</c:v>
                </c:pt>
                <c:pt idx="85">
                  <c:v>0.467433333333333</c:v>
                </c:pt>
                <c:pt idx="86">
                  <c:v>0.480738888888889</c:v>
                </c:pt>
                <c:pt idx="87">
                  <c:v>0.490127777777778</c:v>
                </c:pt>
                <c:pt idx="88">
                  <c:v>0.484283333333334</c:v>
                </c:pt>
                <c:pt idx="89">
                  <c:v>0.452172222222222</c:v>
                </c:pt>
                <c:pt idx="90">
                  <c:v>0.422305555555556</c:v>
                </c:pt>
                <c:pt idx="91">
                  <c:v>0.377683333333333</c:v>
                </c:pt>
                <c:pt idx="92">
                  <c:v>0.335438888888889</c:v>
                </c:pt>
                <c:pt idx="93">
                  <c:v>0.302755555555556</c:v>
                </c:pt>
                <c:pt idx="94">
                  <c:v>0.278833333333333</c:v>
                </c:pt>
                <c:pt idx="95">
                  <c:v>0.259122222222222</c:v>
                </c:pt>
                <c:pt idx="96">
                  <c:v>0.261483333333333</c:v>
                </c:pt>
                <c:pt idx="97">
                  <c:v>0.282127777777778</c:v>
                </c:pt>
                <c:pt idx="98">
                  <c:v>0.321338888888889</c:v>
                </c:pt>
                <c:pt idx="99">
                  <c:v>0.356494444444444</c:v>
                </c:pt>
                <c:pt idx="100">
                  <c:v>0.386688888888889</c:v>
                </c:pt>
                <c:pt idx="101">
                  <c:v>0.394422222222222</c:v>
                </c:pt>
                <c:pt idx="102">
                  <c:v>0.40235</c:v>
                </c:pt>
                <c:pt idx="103">
                  <c:v>0.407861111111111</c:v>
                </c:pt>
                <c:pt idx="104">
                  <c:v>0.399916666666667</c:v>
                </c:pt>
                <c:pt idx="105">
                  <c:v>0.400711111111111</c:v>
                </c:pt>
                <c:pt idx="106">
                  <c:v>0.394061111111111</c:v>
                </c:pt>
                <c:pt idx="107">
                  <c:v>0.397483333333333</c:v>
                </c:pt>
                <c:pt idx="108">
                  <c:v>0.398372222222222</c:v>
                </c:pt>
                <c:pt idx="109">
                  <c:v>0.404977777777778</c:v>
                </c:pt>
                <c:pt idx="110">
                  <c:v>0.417094444444444</c:v>
                </c:pt>
                <c:pt idx="111">
                  <c:v>0.437294444444444</c:v>
                </c:pt>
                <c:pt idx="112">
                  <c:v>0.466577777777778</c:v>
                </c:pt>
                <c:pt idx="113">
                  <c:v>0.503583333333333</c:v>
                </c:pt>
                <c:pt idx="114">
                  <c:v>0.551627777777778</c:v>
                </c:pt>
                <c:pt idx="115">
                  <c:v>0.634183333333333</c:v>
                </c:pt>
                <c:pt idx="116">
                  <c:v>0.718316666666667</c:v>
                </c:pt>
                <c:pt idx="117">
                  <c:v>0.784572222222222</c:v>
                </c:pt>
                <c:pt idx="118">
                  <c:v>0.850683333333333</c:v>
                </c:pt>
                <c:pt idx="119">
                  <c:v>0.894972222222222</c:v>
                </c:pt>
                <c:pt idx="120">
                  <c:v>0.935283333333334</c:v>
                </c:pt>
                <c:pt idx="121">
                  <c:v>0.969544444444445</c:v>
                </c:pt>
                <c:pt idx="122">
                  <c:v>0.980455555555556</c:v>
                </c:pt>
                <c:pt idx="123">
                  <c:v>1.001733333333333</c:v>
                </c:pt>
                <c:pt idx="124">
                  <c:v>1.029127777777778</c:v>
                </c:pt>
                <c:pt idx="125">
                  <c:v>1.067833333333334</c:v>
                </c:pt>
                <c:pt idx="126">
                  <c:v>1.095583333333333</c:v>
                </c:pt>
                <c:pt idx="127">
                  <c:v>1.131061111111111</c:v>
                </c:pt>
                <c:pt idx="128">
                  <c:v>1.15875</c:v>
                </c:pt>
                <c:pt idx="129">
                  <c:v>1.195405555555556</c:v>
                </c:pt>
                <c:pt idx="130">
                  <c:v>1.236744444444445</c:v>
                </c:pt>
                <c:pt idx="131">
                  <c:v>1.284155555555555</c:v>
                </c:pt>
                <c:pt idx="132">
                  <c:v>1.327494444444444</c:v>
                </c:pt>
                <c:pt idx="133">
                  <c:v>1.353144444444444</c:v>
                </c:pt>
                <c:pt idx="134">
                  <c:v>1.375672222222222</c:v>
                </c:pt>
                <c:pt idx="135">
                  <c:v>1.413505555555556</c:v>
                </c:pt>
                <c:pt idx="136">
                  <c:v>1.467022222222222</c:v>
                </c:pt>
                <c:pt idx="137">
                  <c:v>1.519816666666667</c:v>
                </c:pt>
                <c:pt idx="138">
                  <c:v>1.587277777777778</c:v>
                </c:pt>
                <c:pt idx="139">
                  <c:v>1.646433333333333</c:v>
                </c:pt>
                <c:pt idx="140">
                  <c:v>1.721344444444444</c:v>
                </c:pt>
                <c:pt idx="141">
                  <c:v>1.80675</c:v>
                </c:pt>
                <c:pt idx="142">
                  <c:v>1.901138888888889</c:v>
                </c:pt>
                <c:pt idx="143">
                  <c:v>1.991383333333334</c:v>
                </c:pt>
                <c:pt idx="144">
                  <c:v>2.083061111111111</c:v>
                </c:pt>
                <c:pt idx="145">
                  <c:v>2.178427777777777</c:v>
                </c:pt>
                <c:pt idx="146">
                  <c:v>2.273316666666666</c:v>
                </c:pt>
                <c:pt idx="147">
                  <c:v>2.351177777777777</c:v>
                </c:pt>
                <c:pt idx="148">
                  <c:v>2.408305555555556</c:v>
                </c:pt>
                <c:pt idx="149">
                  <c:v>2.454333333333333</c:v>
                </c:pt>
                <c:pt idx="150">
                  <c:v>2.474027777777777</c:v>
                </c:pt>
                <c:pt idx="151">
                  <c:v>2.496538888888887</c:v>
                </c:pt>
                <c:pt idx="152">
                  <c:v>2.516972222222222</c:v>
                </c:pt>
                <c:pt idx="153">
                  <c:v>2.540733333333333</c:v>
                </c:pt>
                <c:pt idx="154">
                  <c:v>2.567088888888889</c:v>
                </c:pt>
                <c:pt idx="155">
                  <c:v>2.573805555555555</c:v>
                </c:pt>
                <c:pt idx="156">
                  <c:v>2.56605</c:v>
                </c:pt>
                <c:pt idx="157">
                  <c:v>2.551422222222222</c:v>
                </c:pt>
                <c:pt idx="158">
                  <c:v>2.560394444444444</c:v>
                </c:pt>
                <c:pt idx="159">
                  <c:v>2.572566666666667</c:v>
                </c:pt>
                <c:pt idx="160">
                  <c:v>2.595555555555555</c:v>
                </c:pt>
                <c:pt idx="161">
                  <c:v>2.619827777777778</c:v>
                </c:pt>
                <c:pt idx="162">
                  <c:v>2.629961111111111</c:v>
                </c:pt>
                <c:pt idx="163">
                  <c:v>2.649516666666666</c:v>
                </c:pt>
                <c:pt idx="164">
                  <c:v>2.686505555555556</c:v>
                </c:pt>
                <c:pt idx="165">
                  <c:v>2.722183333333334</c:v>
                </c:pt>
                <c:pt idx="166">
                  <c:v>2.747961111111111</c:v>
                </c:pt>
                <c:pt idx="167">
                  <c:v>2.748588888888888</c:v>
                </c:pt>
                <c:pt idx="168">
                  <c:v>2.740561111111111</c:v>
                </c:pt>
                <c:pt idx="169">
                  <c:v>2.719644444444444</c:v>
                </c:pt>
                <c:pt idx="170">
                  <c:v>2.695627777777777</c:v>
                </c:pt>
                <c:pt idx="171">
                  <c:v>2.678977777777777</c:v>
                </c:pt>
                <c:pt idx="172">
                  <c:v>2.668061111111111</c:v>
                </c:pt>
                <c:pt idx="173">
                  <c:v>2.653138888888888</c:v>
                </c:pt>
                <c:pt idx="174">
                  <c:v>2.640322222222222</c:v>
                </c:pt>
                <c:pt idx="175">
                  <c:v>2.637005555555556</c:v>
                </c:pt>
                <c:pt idx="176">
                  <c:v>2.632216666666667</c:v>
                </c:pt>
                <c:pt idx="177">
                  <c:v>2.648394444444445</c:v>
                </c:pt>
                <c:pt idx="178">
                  <c:v>2.657477777777777</c:v>
                </c:pt>
                <c:pt idx="179">
                  <c:v>2.669355555555554</c:v>
                </c:pt>
                <c:pt idx="180">
                  <c:v>2.688294444444444</c:v>
                </c:pt>
                <c:pt idx="181">
                  <c:v>2.704788888888888</c:v>
                </c:pt>
                <c:pt idx="182">
                  <c:v>2.731755555555555</c:v>
                </c:pt>
                <c:pt idx="183">
                  <c:v>2.758472222222222</c:v>
                </c:pt>
                <c:pt idx="184">
                  <c:v>2.774983333333334</c:v>
                </c:pt>
                <c:pt idx="185">
                  <c:v>2.78072777777778</c:v>
                </c:pt>
                <c:pt idx="186">
                  <c:v>2.758088888888889</c:v>
                </c:pt>
                <c:pt idx="187">
                  <c:v>2.7441</c:v>
                </c:pt>
                <c:pt idx="188">
                  <c:v>2.721088888888889</c:v>
                </c:pt>
                <c:pt idx="189">
                  <c:v>2.68916111111111</c:v>
                </c:pt>
                <c:pt idx="190">
                  <c:v>2.673827777777776</c:v>
                </c:pt>
                <c:pt idx="191">
                  <c:v>2.672416666666667</c:v>
                </c:pt>
                <c:pt idx="192">
                  <c:v>2.663455555555555</c:v>
                </c:pt>
                <c:pt idx="193">
                  <c:v>2.645455555555556</c:v>
                </c:pt>
                <c:pt idx="194">
                  <c:v>2.615555555555554</c:v>
                </c:pt>
                <c:pt idx="195">
                  <c:v>2.578227777777778</c:v>
                </c:pt>
                <c:pt idx="196">
                  <c:v>2.529972222222222</c:v>
                </c:pt>
                <c:pt idx="197">
                  <c:v>2.494177777777777</c:v>
                </c:pt>
                <c:pt idx="198">
                  <c:v>2.468305555555556</c:v>
                </c:pt>
                <c:pt idx="199">
                  <c:v>2.444555555555556</c:v>
                </c:pt>
                <c:pt idx="200">
                  <c:v>2.428316666666667</c:v>
                </c:pt>
                <c:pt idx="201">
                  <c:v>2.426305555555555</c:v>
                </c:pt>
                <c:pt idx="202">
                  <c:v>2.430822222222223</c:v>
                </c:pt>
                <c:pt idx="203">
                  <c:v>2.420283333333334</c:v>
                </c:pt>
                <c:pt idx="204">
                  <c:v>2.403144444444445</c:v>
                </c:pt>
                <c:pt idx="205">
                  <c:v>2.368394444444445</c:v>
                </c:pt>
                <c:pt idx="206">
                  <c:v>2.312461111111106</c:v>
                </c:pt>
                <c:pt idx="207">
                  <c:v>2.264794444444444</c:v>
                </c:pt>
                <c:pt idx="208">
                  <c:v>2.216694444444444</c:v>
                </c:pt>
                <c:pt idx="209">
                  <c:v>2.188405555555555</c:v>
                </c:pt>
                <c:pt idx="210">
                  <c:v>2.172622222222222</c:v>
                </c:pt>
                <c:pt idx="211">
                  <c:v>2.174455555555555</c:v>
                </c:pt>
                <c:pt idx="212">
                  <c:v>2.188872222222222</c:v>
                </c:pt>
                <c:pt idx="213">
                  <c:v>2.208711111111111</c:v>
                </c:pt>
                <c:pt idx="214">
                  <c:v>2.215288888888888</c:v>
                </c:pt>
                <c:pt idx="215">
                  <c:v>2.224744444444445</c:v>
                </c:pt>
                <c:pt idx="216">
                  <c:v>2.219222222222222</c:v>
                </c:pt>
                <c:pt idx="217">
                  <c:v>2.221722222222222</c:v>
                </c:pt>
                <c:pt idx="218">
                  <c:v>2.219344444444444</c:v>
                </c:pt>
                <c:pt idx="219">
                  <c:v>2.236022222222222</c:v>
                </c:pt>
                <c:pt idx="220">
                  <c:v>2.257566666666667</c:v>
                </c:pt>
                <c:pt idx="221">
                  <c:v>2.256433333333333</c:v>
                </c:pt>
                <c:pt idx="222">
                  <c:v>2.240794444444444</c:v>
                </c:pt>
                <c:pt idx="223">
                  <c:v>2.203205555555555</c:v>
                </c:pt>
                <c:pt idx="224">
                  <c:v>2.150555555555556</c:v>
                </c:pt>
                <c:pt idx="225">
                  <c:v>2.112466666666667</c:v>
                </c:pt>
                <c:pt idx="226">
                  <c:v>2.088433333333333</c:v>
                </c:pt>
                <c:pt idx="227">
                  <c:v>2.067961111111111</c:v>
                </c:pt>
                <c:pt idx="228">
                  <c:v>2.046149999999999</c:v>
                </c:pt>
                <c:pt idx="229">
                  <c:v>2.020916666666666</c:v>
                </c:pt>
                <c:pt idx="230">
                  <c:v>1.999277777777778</c:v>
                </c:pt>
                <c:pt idx="231">
                  <c:v>1.967127777777778</c:v>
                </c:pt>
                <c:pt idx="232">
                  <c:v>1.94758888888889</c:v>
                </c:pt>
                <c:pt idx="233">
                  <c:v>1.925827777777777</c:v>
                </c:pt>
                <c:pt idx="234">
                  <c:v>1.903911111111111</c:v>
                </c:pt>
                <c:pt idx="235">
                  <c:v>1.896961111111111</c:v>
                </c:pt>
                <c:pt idx="236">
                  <c:v>1.890811111111111</c:v>
                </c:pt>
                <c:pt idx="237">
                  <c:v>1.88225</c:v>
                </c:pt>
                <c:pt idx="238">
                  <c:v>1.879277777777778</c:v>
                </c:pt>
                <c:pt idx="239">
                  <c:v>1.891255555555555</c:v>
                </c:pt>
                <c:pt idx="240">
                  <c:v>1.910072222222222</c:v>
                </c:pt>
                <c:pt idx="241">
                  <c:v>1.941238888888889</c:v>
                </c:pt>
                <c:pt idx="242">
                  <c:v>1.971433333333333</c:v>
                </c:pt>
                <c:pt idx="243">
                  <c:v>2.009838888888889</c:v>
                </c:pt>
                <c:pt idx="244">
                  <c:v>2.027555555555555</c:v>
                </c:pt>
                <c:pt idx="245">
                  <c:v>2.030044444444444</c:v>
                </c:pt>
                <c:pt idx="246">
                  <c:v>2.015061111111111</c:v>
                </c:pt>
                <c:pt idx="247">
                  <c:v>2.013938888888889</c:v>
                </c:pt>
                <c:pt idx="248">
                  <c:v>2.013961111111111</c:v>
                </c:pt>
                <c:pt idx="249">
                  <c:v>2.018583333333333</c:v>
                </c:pt>
                <c:pt idx="250">
                  <c:v>2.027211111111111</c:v>
                </c:pt>
                <c:pt idx="251">
                  <c:v>2.032794444444444</c:v>
                </c:pt>
                <c:pt idx="252">
                  <c:v>2.057638888888889</c:v>
                </c:pt>
                <c:pt idx="253">
                  <c:v>2.08812777777778</c:v>
                </c:pt>
                <c:pt idx="254">
                  <c:v>2.134211111111111</c:v>
                </c:pt>
                <c:pt idx="255">
                  <c:v>2.199966666666667</c:v>
                </c:pt>
                <c:pt idx="256">
                  <c:v>2.26013888888889</c:v>
                </c:pt>
                <c:pt idx="257">
                  <c:v>2.3411</c:v>
                </c:pt>
                <c:pt idx="258">
                  <c:v>2.431249999999996</c:v>
                </c:pt>
                <c:pt idx="259">
                  <c:v>2.508233333333333</c:v>
                </c:pt>
                <c:pt idx="260">
                  <c:v>2.578438888888888</c:v>
                </c:pt>
                <c:pt idx="261">
                  <c:v>2.642466666666667</c:v>
                </c:pt>
                <c:pt idx="262">
                  <c:v>2.709138888888889</c:v>
                </c:pt>
                <c:pt idx="263">
                  <c:v>2.783288888888889</c:v>
                </c:pt>
                <c:pt idx="264">
                  <c:v>2.861727777777777</c:v>
                </c:pt>
                <c:pt idx="265">
                  <c:v>2.937694444444444</c:v>
                </c:pt>
                <c:pt idx="266">
                  <c:v>3.002444444444444</c:v>
                </c:pt>
                <c:pt idx="267">
                  <c:v>3.046861111111111</c:v>
                </c:pt>
                <c:pt idx="268">
                  <c:v>3.094516666666667</c:v>
                </c:pt>
                <c:pt idx="269">
                  <c:v>3.140644444444444</c:v>
                </c:pt>
                <c:pt idx="270">
                  <c:v>3.208288888888889</c:v>
                </c:pt>
                <c:pt idx="271">
                  <c:v>3.292738888888889</c:v>
                </c:pt>
                <c:pt idx="272">
                  <c:v>3.389888888888886</c:v>
                </c:pt>
                <c:pt idx="273">
                  <c:v>3.492888888888885</c:v>
                </c:pt>
                <c:pt idx="274">
                  <c:v>3.610794444444444</c:v>
                </c:pt>
                <c:pt idx="275">
                  <c:v>3.707588888888889</c:v>
                </c:pt>
                <c:pt idx="276">
                  <c:v>3.795244444444445</c:v>
                </c:pt>
                <c:pt idx="277">
                  <c:v>3.873733333333333</c:v>
                </c:pt>
                <c:pt idx="278">
                  <c:v>3.948855555555555</c:v>
                </c:pt>
                <c:pt idx="279">
                  <c:v>4.010155555555549</c:v>
                </c:pt>
                <c:pt idx="280">
                  <c:v>4.076616666666666</c:v>
                </c:pt>
                <c:pt idx="281">
                  <c:v>4.125277777777774</c:v>
                </c:pt>
                <c:pt idx="282">
                  <c:v>4.188911111111111</c:v>
                </c:pt>
                <c:pt idx="283">
                  <c:v>4.274</c:v>
                </c:pt>
                <c:pt idx="284">
                  <c:v>4.360694444444444</c:v>
                </c:pt>
                <c:pt idx="285">
                  <c:v>4.449172222222222</c:v>
                </c:pt>
                <c:pt idx="286">
                  <c:v>4.51915</c:v>
                </c:pt>
                <c:pt idx="287">
                  <c:v>4.560494444444445</c:v>
                </c:pt>
                <c:pt idx="288">
                  <c:v>4.57931111111111</c:v>
                </c:pt>
                <c:pt idx="289">
                  <c:v>4.599433333333333</c:v>
                </c:pt>
                <c:pt idx="290">
                  <c:v>4.609333333333333</c:v>
                </c:pt>
                <c:pt idx="291">
                  <c:v>4.618633333333333</c:v>
                </c:pt>
                <c:pt idx="292">
                  <c:v>4.638894444444443</c:v>
                </c:pt>
                <c:pt idx="293">
                  <c:v>4.658899999999996</c:v>
                </c:pt>
                <c:pt idx="294">
                  <c:v>4.681938888888887</c:v>
                </c:pt>
                <c:pt idx="295">
                  <c:v>4.694955555555545</c:v>
                </c:pt>
                <c:pt idx="296">
                  <c:v>4.693433333333333</c:v>
                </c:pt>
                <c:pt idx="297">
                  <c:v>4.692827777777774</c:v>
                </c:pt>
                <c:pt idx="298">
                  <c:v>4.677527777777774</c:v>
                </c:pt>
                <c:pt idx="299">
                  <c:v>4.657344444444445</c:v>
                </c:pt>
                <c:pt idx="300">
                  <c:v>4.623111111111108</c:v>
                </c:pt>
                <c:pt idx="301">
                  <c:v>4.583138888888888</c:v>
                </c:pt>
                <c:pt idx="302">
                  <c:v>4.53222222222222</c:v>
                </c:pt>
                <c:pt idx="303">
                  <c:v>4.481527777777778</c:v>
                </c:pt>
                <c:pt idx="304">
                  <c:v>4.43307222222222</c:v>
                </c:pt>
                <c:pt idx="305">
                  <c:v>4.389205555555556</c:v>
                </c:pt>
                <c:pt idx="306">
                  <c:v>4.33032222222222</c:v>
                </c:pt>
                <c:pt idx="307">
                  <c:v>4.261666666666666</c:v>
                </c:pt>
                <c:pt idx="308">
                  <c:v>4.172633333333333</c:v>
                </c:pt>
                <c:pt idx="309">
                  <c:v>4.07267222222222</c:v>
                </c:pt>
                <c:pt idx="310">
                  <c:v>3.963088888888888</c:v>
                </c:pt>
                <c:pt idx="311">
                  <c:v>3.858155555555555</c:v>
                </c:pt>
                <c:pt idx="312">
                  <c:v>3.76097777777778</c:v>
                </c:pt>
                <c:pt idx="313">
                  <c:v>3.664733333333334</c:v>
                </c:pt>
                <c:pt idx="314">
                  <c:v>3.58702777777778</c:v>
                </c:pt>
                <c:pt idx="315">
                  <c:v>3.502133333333333</c:v>
                </c:pt>
                <c:pt idx="316">
                  <c:v>3.438394444444444</c:v>
                </c:pt>
                <c:pt idx="317">
                  <c:v>3.379044444444442</c:v>
                </c:pt>
                <c:pt idx="318">
                  <c:v>3.318788888888887</c:v>
                </c:pt>
                <c:pt idx="319">
                  <c:v>3.274111111111111</c:v>
                </c:pt>
                <c:pt idx="320">
                  <c:v>3.245744444444445</c:v>
                </c:pt>
                <c:pt idx="321">
                  <c:v>3.207988888888889</c:v>
                </c:pt>
                <c:pt idx="322">
                  <c:v>3.153544444444445</c:v>
                </c:pt>
                <c:pt idx="323">
                  <c:v>3.089916666666667</c:v>
                </c:pt>
                <c:pt idx="324">
                  <c:v>2.997772222222222</c:v>
                </c:pt>
                <c:pt idx="325">
                  <c:v>2.902255555555556</c:v>
                </c:pt>
                <c:pt idx="326">
                  <c:v>2.806216666666667</c:v>
                </c:pt>
                <c:pt idx="327">
                  <c:v>2.716594444444444</c:v>
                </c:pt>
                <c:pt idx="328">
                  <c:v>2.6225</c:v>
                </c:pt>
                <c:pt idx="329">
                  <c:v>2.550894444444444</c:v>
                </c:pt>
                <c:pt idx="330">
                  <c:v>2.482016666666667</c:v>
                </c:pt>
                <c:pt idx="331">
                  <c:v>2.437194444444445</c:v>
                </c:pt>
                <c:pt idx="332">
                  <c:v>2.4</c:v>
                </c:pt>
                <c:pt idx="333">
                  <c:v>2.364050000000001</c:v>
                </c:pt>
                <c:pt idx="334">
                  <c:v>2.331472222222222</c:v>
                </c:pt>
                <c:pt idx="335">
                  <c:v>2.296055555555556</c:v>
                </c:pt>
                <c:pt idx="336">
                  <c:v>2.27126111111111</c:v>
                </c:pt>
                <c:pt idx="337">
                  <c:v>2.253500000000001</c:v>
                </c:pt>
                <c:pt idx="338">
                  <c:v>2.24917777777778</c:v>
                </c:pt>
                <c:pt idx="339">
                  <c:v>2.235005555555555</c:v>
                </c:pt>
                <c:pt idx="340">
                  <c:v>2.221355555555556</c:v>
                </c:pt>
                <c:pt idx="341">
                  <c:v>2.223394444444445</c:v>
                </c:pt>
                <c:pt idx="342">
                  <c:v>2.21</c:v>
                </c:pt>
                <c:pt idx="343">
                  <c:v>2.1878</c:v>
                </c:pt>
                <c:pt idx="344">
                  <c:v>2.164322222222222</c:v>
                </c:pt>
                <c:pt idx="345">
                  <c:v>2.132344444444444</c:v>
                </c:pt>
                <c:pt idx="346">
                  <c:v>2.093138888888889</c:v>
                </c:pt>
                <c:pt idx="347">
                  <c:v>2.051194444444445</c:v>
                </c:pt>
                <c:pt idx="348">
                  <c:v>2.003072222222222</c:v>
                </c:pt>
                <c:pt idx="349">
                  <c:v>1.942983333333334</c:v>
                </c:pt>
                <c:pt idx="350">
                  <c:v>1.879055555555555</c:v>
                </c:pt>
                <c:pt idx="351">
                  <c:v>1.804616666666667</c:v>
                </c:pt>
                <c:pt idx="352">
                  <c:v>1.741122222222222</c:v>
                </c:pt>
                <c:pt idx="353">
                  <c:v>1.688416666666667</c:v>
                </c:pt>
                <c:pt idx="354">
                  <c:v>1.67215</c:v>
                </c:pt>
                <c:pt idx="355">
                  <c:v>1.659922222222222</c:v>
                </c:pt>
                <c:pt idx="356">
                  <c:v>1.65293888888889</c:v>
                </c:pt>
                <c:pt idx="357">
                  <c:v>1.629977777777777</c:v>
                </c:pt>
                <c:pt idx="358">
                  <c:v>1.6096</c:v>
                </c:pt>
                <c:pt idx="359">
                  <c:v>1.58905</c:v>
                </c:pt>
                <c:pt idx="360">
                  <c:v>1.576305555555555</c:v>
                </c:pt>
                <c:pt idx="361">
                  <c:v>1.55355</c:v>
                </c:pt>
                <c:pt idx="362">
                  <c:v>1.549422222222222</c:v>
                </c:pt>
                <c:pt idx="363">
                  <c:v>1.546905555555556</c:v>
                </c:pt>
                <c:pt idx="364">
                  <c:v>1.54148888888889</c:v>
                </c:pt>
                <c:pt idx="365">
                  <c:v>1.541672222222222</c:v>
                </c:pt>
                <c:pt idx="366">
                  <c:v>1.533472222222222</c:v>
                </c:pt>
                <c:pt idx="367">
                  <c:v>1.540166666666666</c:v>
                </c:pt>
                <c:pt idx="368">
                  <c:v>1.540477777777778</c:v>
                </c:pt>
                <c:pt idx="369">
                  <c:v>1.555883333333333</c:v>
                </c:pt>
                <c:pt idx="370">
                  <c:v>1.575322222222222</c:v>
                </c:pt>
                <c:pt idx="371">
                  <c:v>1.602027777777778</c:v>
                </c:pt>
                <c:pt idx="372">
                  <c:v>1.620733333333333</c:v>
                </c:pt>
                <c:pt idx="373">
                  <c:v>1.6395</c:v>
                </c:pt>
                <c:pt idx="374">
                  <c:v>1.638027777777778</c:v>
                </c:pt>
                <c:pt idx="375">
                  <c:v>1.630855555555556</c:v>
                </c:pt>
                <c:pt idx="376">
                  <c:v>1.634572222222222</c:v>
                </c:pt>
                <c:pt idx="377">
                  <c:v>1.638961111111111</c:v>
                </c:pt>
                <c:pt idx="378">
                  <c:v>1.641427777777778</c:v>
                </c:pt>
                <c:pt idx="379">
                  <c:v>1.629266666666667</c:v>
                </c:pt>
                <c:pt idx="380">
                  <c:v>1.619538888888889</c:v>
                </c:pt>
                <c:pt idx="381">
                  <c:v>1.61688888888889</c:v>
                </c:pt>
                <c:pt idx="382">
                  <c:v>1.626461111111111</c:v>
                </c:pt>
                <c:pt idx="383">
                  <c:v>1.644377777777778</c:v>
                </c:pt>
                <c:pt idx="384">
                  <c:v>1.656933333333333</c:v>
                </c:pt>
                <c:pt idx="385">
                  <c:v>1.6671</c:v>
                </c:pt>
                <c:pt idx="386">
                  <c:v>1.661455555555555</c:v>
                </c:pt>
                <c:pt idx="387">
                  <c:v>1.638816666666666</c:v>
                </c:pt>
                <c:pt idx="388">
                  <c:v>1.617016666666666</c:v>
                </c:pt>
                <c:pt idx="389">
                  <c:v>1.588205555555555</c:v>
                </c:pt>
                <c:pt idx="390">
                  <c:v>1.558205555555555</c:v>
                </c:pt>
                <c:pt idx="391">
                  <c:v>1.532427777777778</c:v>
                </c:pt>
                <c:pt idx="392">
                  <c:v>1.515066666666667</c:v>
                </c:pt>
                <c:pt idx="393">
                  <c:v>1.485927777777778</c:v>
                </c:pt>
                <c:pt idx="394">
                  <c:v>1.45508888888889</c:v>
                </c:pt>
                <c:pt idx="395">
                  <c:v>1.421427777777778</c:v>
                </c:pt>
                <c:pt idx="396">
                  <c:v>1.37073888888889</c:v>
                </c:pt>
                <c:pt idx="397">
                  <c:v>1.316711111111111</c:v>
                </c:pt>
                <c:pt idx="398">
                  <c:v>1.296266666666667</c:v>
                </c:pt>
                <c:pt idx="399">
                  <c:v>1.292711111111111</c:v>
                </c:pt>
                <c:pt idx="400">
                  <c:v>1.308394444444445</c:v>
                </c:pt>
                <c:pt idx="401">
                  <c:v>1.331572222222222</c:v>
                </c:pt>
                <c:pt idx="402">
                  <c:v>1.35488888888889</c:v>
                </c:pt>
                <c:pt idx="403">
                  <c:v>1.382872222222222</c:v>
                </c:pt>
                <c:pt idx="404">
                  <c:v>1.419183333333333</c:v>
                </c:pt>
                <c:pt idx="405">
                  <c:v>1.455661111111111</c:v>
                </c:pt>
                <c:pt idx="406">
                  <c:v>1.500083333333333</c:v>
                </c:pt>
                <c:pt idx="407">
                  <c:v>1.552072222222222</c:v>
                </c:pt>
                <c:pt idx="408">
                  <c:v>1.607994444444444</c:v>
                </c:pt>
                <c:pt idx="409">
                  <c:v>1.667694444444444</c:v>
                </c:pt>
                <c:pt idx="410">
                  <c:v>1.7083</c:v>
                </c:pt>
                <c:pt idx="411">
                  <c:v>1.752277777777778</c:v>
                </c:pt>
                <c:pt idx="412">
                  <c:v>1.781216666666667</c:v>
                </c:pt>
                <c:pt idx="413">
                  <c:v>1.807716666666667</c:v>
                </c:pt>
                <c:pt idx="414">
                  <c:v>1.840177777777778</c:v>
                </c:pt>
                <c:pt idx="415">
                  <c:v>1.85318888888889</c:v>
                </c:pt>
                <c:pt idx="416">
                  <c:v>1.852844444444444</c:v>
                </c:pt>
                <c:pt idx="417">
                  <c:v>1.843144444444444</c:v>
                </c:pt>
                <c:pt idx="418">
                  <c:v>1.827261111111111</c:v>
                </c:pt>
                <c:pt idx="419">
                  <c:v>1.811022222222222</c:v>
                </c:pt>
                <c:pt idx="420">
                  <c:v>1.782066666666667</c:v>
                </c:pt>
                <c:pt idx="421">
                  <c:v>1.7564</c:v>
                </c:pt>
                <c:pt idx="422">
                  <c:v>1.735972222222222</c:v>
                </c:pt>
                <c:pt idx="423">
                  <c:v>1.717322222222222</c:v>
                </c:pt>
                <c:pt idx="424">
                  <c:v>1.671233333333333</c:v>
                </c:pt>
                <c:pt idx="425">
                  <c:v>1.607116666666666</c:v>
                </c:pt>
                <c:pt idx="426">
                  <c:v>1.52203888888889</c:v>
                </c:pt>
                <c:pt idx="427">
                  <c:v>1.421616666666667</c:v>
                </c:pt>
                <c:pt idx="428">
                  <c:v>1.334116666666667</c:v>
                </c:pt>
                <c:pt idx="429">
                  <c:v>1.245811111111111</c:v>
                </c:pt>
                <c:pt idx="430">
                  <c:v>1.172305555555555</c:v>
                </c:pt>
                <c:pt idx="431">
                  <c:v>1.102872222222222</c:v>
                </c:pt>
                <c:pt idx="432">
                  <c:v>1.047072222222222</c:v>
                </c:pt>
                <c:pt idx="433">
                  <c:v>0.996255555555556</c:v>
                </c:pt>
                <c:pt idx="434">
                  <c:v>0.944261111111111</c:v>
                </c:pt>
                <c:pt idx="435">
                  <c:v>0.900911111111111</c:v>
                </c:pt>
                <c:pt idx="436">
                  <c:v>0.868711111111111</c:v>
                </c:pt>
                <c:pt idx="437">
                  <c:v>0.845516666666667</c:v>
                </c:pt>
                <c:pt idx="438">
                  <c:v>0.838538888888889</c:v>
                </c:pt>
                <c:pt idx="439">
                  <c:v>0.845388888888889</c:v>
                </c:pt>
                <c:pt idx="440">
                  <c:v>0.866583333333333</c:v>
                </c:pt>
                <c:pt idx="441">
                  <c:v>0.9103</c:v>
                </c:pt>
                <c:pt idx="442">
                  <c:v>0.973327777777778</c:v>
                </c:pt>
                <c:pt idx="443">
                  <c:v>1.0286</c:v>
                </c:pt>
                <c:pt idx="444">
                  <c:v>1.075444444444444</c:v>
                </c:pt>
                <c:pt idx="445">
                  <c:v>1.119511111111111</c:v>
                </c:pt>
                <c:pt idx="446">
                  <c:v>1.15278888888889</c:v>
                </c:pt>
                <c:pt idx="447">
                  <c:v>1.1858</c:v>
                </c:pt>
                <c:pt idx="448">
                  <c:v>1.239027777777778</c:v>
                </c:pt>
                <c:pt idx="449">
                  <c:v>1.29635</c:v>
                </c:pt>
                <c:pt idx="450">
                  <c:v>1.338822222222222</c:v>
                </c:pt>
                <c:pt idx="451">
                  <c:v>1.373716666666666</c:v>
                </c:pt>
                <c:pt idx="452">
                  <c:v>1.398605555555555</c:v>
                </c:pt>
                <c:pt idx="453">
                  <c:v>1.426527777777778</c:v>
                </c:pt>
                <c:pt idx="454">
                  <c:v>1.459377777777778</c:v>
                </c:pt>
                <c:pt idx="455">
                  <c:v>1.492494444444445</c:v>
                </c:pt>
                <c:pt idx="456">
                  <c:v>1.52213888888889</c:v>
                </c:pt>
                <c:pt idx="457">
                  <c:v>1.541344444444444</c:v>
                </c:pt>
                <c:pt idx="458">
                  <c:v>1.574255555555555</c:v>
                </c:pt>
                <c:pt idx="459">
                  <c:v>1.620055555555555</c:v>
                </c:pt>
                <c:pt idx="460">
                  <c:v>1.67655</c:v>
                </c:pt>
                <c:pt idx="461">
                  <c:v>1.72768888888889</c:v>
                </c:pt>
                <c:pt idx="462">
                  <c:v>1.772783333333333</c:v>
                </c:pt>
                <c:pt idx="463">
                  <c:v>1.817666666666666</c:v>
                </c:pt>
                <c:pt idx="464">
                  <c:v>1.871933333333333</c:v>
                </c:pt>
                <c:pt idx="465">
                  <c:v>1.909855555555556</c:v>
                </c:pt>
                <c:pt idx="466">
                  <c:v>1.94835</c:v>
                </c:pt>
                <c:pt idx="467">
                  <c:v>1.964455555555555</c:v>
                </c:pt>
                <c:pt idx="468">
                  <c:v>1.967333333333333</c:v>
                </c:pt>
                <c:pt idx="469">
                  <c:v>1.952461111111111</c:v>
                </c:pt>
                <c:pt idx="470">
                  <c:v>1.920061111111111</c:v>
                </c:pt>
                <c:pt idx="471">
                  <c:v>1.901261111111111</c:v>
                </c:pt>
                <c:pt idx="472">
                  <c:v>1.896016666666666</c:v>
                </c:pt>
                <c:pt idx="473">
                  <c:v>1.896427777777778</c:v>
                </c:pt>
                <c:pt idx="474">
                  <c:v>1.920122222222222</c:v>
                </c:pt>
                <c:pt idx="475">
                  <c:v>1.930216666666667</c:v>
                </c:pt>
                <c:pt idx="476">
                  <c:v>1.9651</c:v>
                </c:pt>
                <c:pt idx="477">
                  <c:v>2.010005555555555</c:v>
                </c:pt>
                <c:pt idx="478">
                  <c:v>2.080677777777777</c:v>
                </c:pt>
                <c:pt idx="479">
                  <c:v>2.165088888888889</c:v>
                </c:pt>
                <c:pt idx="480">
                  <c:v>2.249172222222222</c:v>
                </c:pt>
                <c:pt idx="481">
                  <c:v>2.331311111111111</c:v>
                </c:pt>
                <c:pt idx="482">
                  <c:v>2.383055555555556</c:v>
                </c:pt>
                <c:pt idx="483">
                  <c:v>2.439544444444444</c:v>
                </c:pt>
                <c:pt idx="484">
                  <c:v>2.464338888888889</c:v>
                </c:pt>
                <c:pt idx="485">
                  <c:v>2.467438888888888</c:v>
                </c:pt>
                <c:pt idx="486">
                  <c:v>2.446761111111111</c:v>
                </c:pt>
                <c:pt idx="487">
                  <c:v>2.4257</c:v>
                </c:pt>
                <c:pt idx="488">
                  <c:v>2.416844444444441</c:v>
                </c:pt>
                <c:pt idx="489">
                  <c:v>2.421777777777777</c:v>
                </c:pt>
                <c:pt idx="490">
                  <c:v>2.421616666666667</c:v>
                </c:pt>
                <c:pt idx="491">
                  <c:v>2.413794444444445</c:v>
                </c:pt>
                <c:pt idx="492">
                  <c:v>2.399144444444444</c:v>
                </c:pt>
                <c:pt idx="493">
                  <c:v>2.383783333333334</c:v>
                </c:pt>
                <c:pt idx="494">
                  <c:v>2.369016666666666</c:v>
                </c:pt>
                <c:pt idx="495">
                  <c:v>2.3703</c:v>
                </c:pt>
                <c:pt idx="496">
                  <c:v>2.369261111111112</c:v>
                </c:pt>
                <c:pt idx="497">
                  <c:v>2.352227777777778</c:v>
                </c:pt>
                <c:pt idx="498">
                  <c:v>2.336044444444441</c:v>
                </c:pt>
                <c:pt idx="499">
                  <c:v>2.329505555555555</c:v>
                </c:pt>
                <c:pt idx="500">
                  <c:v>2.313388888888888</c:v>
                </c:pt>
                <c:pt idx="501">
                  <c:v>2.285216666666666</c:v>
                </c:pt>
                <c:pt idx="502">
                  <c:v>2.260883333333333</c:v>
                </c:pt>
                <c:pt idx="503">
                  <c:v>2.246377777777778</c:v>
                </c:pt>
                <c:pt idx="504">
                  <c:v>2.245066666666666</c:v>
                </c:pt>
                <c:pt idx="505">
                  <c:v>2.260122222222222</c:v>
                </c:pt>
                <c:pt idx="506">
                  <c:v>2.265611111111111</c:v>
                </c:pt>
                <c:pt idx="507">
                  <c:v>2.257716666666666</c:v>
                </c:pt>
                <c:pt idx="508">
                  <c:v>2.230422222222222</c:v>
                </c:pt>
                <c:pt idx="509">
                  <c:v>2.196988888888888</c:v>
                </c:pt>
                <c:pt idx="510">
                  <c:v>2.151433333333334</c:v>
                </c:pt>
                <c:pt idx="511">
                  <c:v>2.095688888888886</c:v>
                </c:pt>
                <c:pt idx="512">
                  <c:v>2.035694444444444</c:v>
                </c:pt>
                <c:pt idx="513">
                  <c:v>1.968922222222222</c:v>
                </c:pt>
                <c:pt idx="514">
                  <c:v>1.906822222222222</c:v>
                </c:pt>
                <c:pt idx="515">
                  <c:v>1.85645</c:v>
                </c:pt>
                <c:pt idx="516">
                  <c:v>1.832055555555555</c:v>
                </c:pt>
                <c:pt idx="517">
                  <c:v>1.829111111111111</c:v>
                </c:pt>
                <c:pt idx="518">
                  <c:v>1.844316666666667</c:v>
                </c:pt>
                <c:pt idx="519">
                  <c:v>1.861266666666666</c:v>
                </c:pt>
                <c:pt idx="520">
                  <c:v>1.869116666666667</c:v>
                </c:pt>
                <c:pt idx="521">
                  <c:v>1.861216666666666</c:v>
                </c:pt>
                <c:pt idx="522">
                  <c:v>1.854466666666667</c:v>
                </c:pt>
                <c:pt idx="523">
                  <c:v>1.870166666666667</c:v>
                </c:pt>
                <c:pt idx="524">
                  <c:v>1.882116666666667</c:v>
                </c:pt>
                <c:pt idx="525">
                  <c:v>1.909533333333333</c:v>
                </c:pt>
                <c:pt idx="526">
                  <c:v>1.959655555555556</c:v>
                </c:pt>
                <c:pt idx="527">
                  <c:v>2.029666666666667</c:v>
                </c:pt>
                <c:pt idx="528">
                  <c:v>2.097766666666667</c:v>
                </c:pt>
                <c:pt idx="529">
                  <c:v>2.158172222222222</c:v>
                </c:pt>
                <c:pt idx="530">
                  <c:v>2.208633333333333</c:v>
                </c:pt>
                <c:pt idx="531">
                  <c:v>2.252166666666667</c:v>
                </c:pt>
                <c:pt idx="532">
                  <c:v>2.286538888888888</c:v>
                </c:pt>
                <c:pt idx="533">
                  <c:v>2.303788888888889</c:v>
                </c:pt>
                <c:pt idx="534">
                  <c:v>2.321361111111111</c:v>
                </c:pt>
                <c:pt idx="535">
                  <c:v>2.333894444444444</c:v>
                </c:pt>
                <c:pt idx="536">
                  <c:v>2.349944444444445</c:v>
                </c:pt>
                <c:pt idx="537">
                  <c:v>2.377472222222222</c:v>
                </c:pt>
                <c:pt idx="538">
                  <c:v>2.416844444444441</c:v>
                </c:pt>
                <c:pt idx="539">
                  <c:v>2.467433333333333</c:v>
                </c:pt>
                <c:pt idx="540">
                  <c:v>2.537322222222222</c:v>
                </c:pt>
                <c:pt idx="541">
                  <c:v>2.602288888888887</c:v>
                </c:pt>
                <c:pt idx="542">
                  <c:v>2.686522222222222</c:v>
                </c:pt>
                <c:pt idx="543">
                  <c:v>2.774372222222222</c:v>
                </c:pt>
                <c:pt idx="544">
                  <c:v>2.867544444444444</c:v>
                </c:pt>
                <c:pt idx="545">
                  <c:v>2.953450000000001</c:v>
                </c:pt>
                <c:pt idx="546">
                  <c:v>3.04155</c:v>
                </c:pt>
                <c:pt idx="547">
                  <c:v>3.111322222222222</c:v>
                </c:pt>
                <c:pt idx="548">
                  <c:v>3.187533333333333</c:v>
                </c:pt>
                <c:pt idx="549">
                  <c:v>3.274427777777777</c:v>
                </c:pt>
                <c:pt idx="550">
                  <c:v>3.363794444444446</c:v>
                </c:pt>
                <c:pt idx="551">
                  <c:v>3.444916666666667</c:v>
                </c:pt>
                <c:pt idx="552">
                  <c:v>3.500833333333334</c:v>
                </c:pt>
                <c:pt idx="553">
                  <c:v>3.532766666666667</c:v>
                </c:pt>
                <c:pt idx="554">
                  <c:v>3.547144444444444</c:v>
                </c:pt>
                <c:pt idx="555">
                  <c:v>3.535272222222222</c:v>
                </c:pt>
                <c:pt idx="556">
                  <c:v>3.501388888888889</c:v>
                </c:pt>
                <c:pt idx="557">
                  <c:v>3.44495</c:v>
                </c:pt>
                <c:pt idx="558">
                  <c:v>3.385744444444445</c:v>
                </c:pt>
                <c:pt idx="559">
                  <c:v>3.308172222222222</c:v>
                </c:pt>
                <c:pt idx="560">
                  <c:v>3.2424</c:v>
                </c:pt>
                <c:pt idx="561">
                  <c:v>3.167622222222222</c:v>
                </c:pt>
                <c:pt idx="562">
                  <c:v>3.122694444444444</c:v>
                </c:pt>
                <c:pt idx="563">
                  <c:v>3.099655555555556</c:v>
                </c:pt>
                <c:pt idx="564">
                  <c:v>3.10105</c:v>
                </c:pt>
                <c:pt idx="565">
                  <c:v>3.124033333333334</c:v>
                </c:pt>
                <c:pt idx="566">
                  <c:v>3.146183333333333</c:v>
                </c:pt>
                <c:pt idx="567">
                  <c:v>3.17245</c:v>
                </c:pt>
                <c:pt idx="568">
                  <c:v>3.199988888888889</c:v>
                </c:pt>
                <c:pt idx="569">
                  <c:v>3.229566666666667</c:v>
                </c:pt>
                <c:pt idx="570">
                  <c:v>3.252311111111111</c:v>
                </c:pt>
                <c:pt idx="571">
                  <c:v>3.276255555555555</c:v>
                </c:pt>
                <c:pt idx="572">
                  <c:v>3.306044444444443</c:v>
                </c:pt>
                <c:pt idx="573">
                  <c:v>3.342177777777777</c:v>
                </c:pt>
                <c:pt idx="574">
                  <c:v>3.368</c:v>
                </c:pt>
                <c:pt idx="575">
                  <c:v>3.402622222222222</c:v>
                </c:pt>
                <c:pt idx="576">
                  <c:v>3.425694444444444</c:v>
                </c:pt>
                <c:pt idx="577">
                  <c:v>3.418827777777777</c:v>
                </c:pt>
                <c:pt idx="578">
                  <c:v>3.407966666666666</c:v>
                </c:pt>
                <c:pt idx="579">
                  <c:v>3.3816</c:v>
                </c:pt>
                <c:pt idx="580">
                  <c:v>3.348733333333333</c:v>
                </c:pt>
                <c:pt idx="581">
                  <c:v>3.298683333333333</c:v>
                </c:pt>
                <c:pt idx="582">
                  <c:v>3.244477777777777</c:v>
                </c:pt>
                <c:pt idx="583">
                  <c:v>3.182483333333333</c:v>
                </c:pt>
                <c:pt idx="584">
                  <c:v>3.124433333333333</c:v>
                </c:pt>
                <c:pt idx="585">
                  <c:v>3.094361111111111</c:v>
                </c:pt>
                <c:pt idx="586">
                  <c:v>3.081305555555555</c:v>
                </c:pt>
                <c:pt idx="587">
                  <c:v>3.07525</c:v>
                </c:pt>
                <c:pt idx="588">
                  <c:v>3.069438888888889</c:v>
                </c:pt>
                <c:pt idx="589">
                  <c:v>3.048544444444444</c:v>
                </c:pt>
                <c:pt idx="590">
                  <c:v>3.02245</c:v>
                </c:pt>
                <c:pt idx="591">
                  <c:v>3.007522222222222</c:v>
                </c:pt>
                <c:pt idx="592">
                  <c:v>2.992283333333332</c:v>
                </c:pt>
                <c:pt idx="593">
                  <c:v>2.964416666666666</c:v>
                </c:pt>
                <c:pt idx="594">
                  <c:v>2.952883333333329</c:v>
                </c:pt>
                <c:pt idx="595">
                  <c:v>2.952566666666666</c:v>
                </c:pt>
                <c:pt idx="596">
                  <c:v>2.946288888888886</c:v>
                </c:pt>
                <c:pt idx="597">
                  <c:v>2.938488888888886</c:v>
                </c:pt>
                <c:pt idx="598">
                  <c:v>2.943205555555556</c:v>
                </c:pt>
                <c:pt idx="599">
                  <c:v>2.937061111111111</c:v>
                </c:pt>
                <c:pt idx="600">
                  <c:v>2.909977777777777</c:v>
                </c:pt>
                <c:pt idx="601">
                  <c:v>2.895588888888886</c:v>
                </c:pt>
                <c:pt idx="602">
                  <c:v>2.877066666666666</c:v>
                </c:pt>
                <c:pt idx="603">
                  <c:v>2.885777777777777</c:v>
                </c:pt>
                <c:pt idx="604">
                  <c:v>2.888327777777777</c:v>
                </c:pt>
                <c:pt idx="605">
                  <c:v>2.890916666666667</c:v>
                </c:pt>
                <c:pt idx="606">
                  <c:v>2.867811111111111</c:v>
                </c:pt>
                <c:pt idx="607">
                  <c:v>2.848855555555555</c:v>
                </c:pt>
                <c:pt idx="608">
                  <c:v>2.822688888888885</c:v>
                </c:pt>
                <c:pt idx="609">
                  <c:v>2.801183333333333</c:v>
                </c:pt>
                <c:pt idx="610">
                  <c:v>2.789088888888889</c:v>
                </c:pt>
                <c:pt idx="611">
                  <c:v>2.77015</c:v>
                </c:pt>
                <c:pt idx="612">
                  <c:v>2.740355555555555</c:v>
                </c:pt>
                <c:pt idx="613">
                  <c:v>2.703172222222222</c:v>
                </c:pt>
                <c:pt idx="614">
                  <c:v>2.666427777777777</c:v>
                </c:pt>
                <c:pt idx="615">
                  <c:v>2.641422222222222</c:v>
                </c:pt>
                <c:pt idx="616">
                  <c:v>2.637516666666666</c:v>
                </c:pt>
                <c:pt idx="617">
                  <c:v>2.633183333333333</c:v>
                </c:pt>
                <c:pt idx="618">
                  <c:v>2.640477777777777</c:v>
                </c:pt>
                <c:pt idx="619">
                  <c:v>2.644561111111111</c:v>
                </c:pt>
                <c:pt idx="620">
                  <c:v>2.656388888888887</c:v>
                </c:pt>
                <c:pt idx="621">
                  <c:v>2.665205555555555</c:v>
                </c:pt>
                <c:pt idx="622">
                  <c:v>2.666822222222223</c:v>
                </c:pt>
                <c:pt idx="623">
                  <c:v>2.657338888888889</c:v>
                </c:pt>
                <c:pt idx="624">
                  <c:v>2.633183333333333</c:v>
                </c:pt>
                <c:pt idx="625">
                  <c:v>2.606127777777777</c:v>
                </c:pt>
                <c:pt idx="626">
                  <c:v>2.5952</c:v>
                </c:pt>
                <c:pt idx="627">
                  <c:v>2.601422222222222</c:v>
                </c:pt>
                <c:pt idx="628">
                  <c:v>2.602644444444444</c:v>
                </c:pt>
                <c:pt idx="629">
                  <c:v>2.572049999999995</c:v>
                </c:pt>
                <c:pt idx="630">
                  <c:v>2.533411111111111</c:v>
                </c:pt>
                <c:pt idx="631">
                  <c:v>2.4989</c:v>
                </c:pt>
                <c:pt idx="632">
                  <c:v>2.466755555555556</c:v>
                </c:pt>
                <c:pt idx="633">
                  <c:v>2.434466666666667</c:v>
                </c:pt>
                <c:pt idx="634">
                  <c:v>2.399922222222222</c:v>
                </c:pt>
                <c:pt idx="635">
                  <c:v>2.371044444444442</c:v>
                </c:pt>
                <c:pt idx="636">
                  <c:v>2.347022222222223</c:v>
                </c:pt>
                <c:pt idx="637">
                  <c:v>2.320683333333333</c:v>
                </c:pt>
                <c:pt idx="638">
                  <c:v>2.2846</c:v>
                </c:pt>
                <c:pt idx="639">
                  <c:v>2.255811111111111</c:v>
                </c:pt>
                <c:pt idx="640">
                  <c:v>2.226044444444445</c:v>
                </c:pt>
                <c:pt idx="641">
                  <c:v>2.213211111111111</c:v>
                </c:pt>
                <c:pt idx="642">
                  <c:v>2.218755555555556</c:v>
                </c:pt>
                <c:pt idx="643">
                  <c:v>2.233405555555556</c:v>
                </c:pt>
                <c:pt idx="644">
                  <c:v>2.248194444444444</c:v>
                </c:pt>
                <c:pt idx="645">
                  <c:v>2.266538888888889</c:v>
                </c:pt>
                <c:pt idx="646">
                  <c:v>2.285111111111111</c:v>
                </c:pt>
                <c:pt idx="647">
                  <c:v>2.281372222222222</c:v>
                </c:pt>
                <c:pt idx="648">
                  <c:v>2.257594444444444</c:v>
                </c:pt>
                <c:pt idx="649">
                  <c:v>2.231533333333333</c:v>
                </c:pt>
                <c:pt idx="650">
                  <c:v>2.202611111111112</c:v>
                </c:pt>
                <c:pt idx="651">
                  <c:v>2.163322222222222</c:v>
                </c:pt>
                <c:pt idx="652">
                  <c:v>2.103794444444444</c:v>
                </c:pt>
                <c:pt idx="653">
                  <c:v>2.039405555555556</c:v>
                </c:pt>
                <c:pt idx="654">
                  <c:v>1.981244444444444</c:v>
                </c:pt>
                <c:pt idx="655">
                  <c:v>1.921422222222222</c:v>
                </c:pt>
                <c:pt idx="656">
                  <c:v>1.871583333333333</c:v>
                </c:pt>
                <c:pt idx="657">
                  <c:v>1.838611111111111</c:v>
                </c:pt>
                <c:pt idx="658">
                  <c:v>1.808844444444445</c:v>
                </c:pt>
                <c:pt idx="659">
                  <c:v>1.7864</c:v>
                </c:pt>
                <c:pt idx="660">
                  <c:v>1.78015</c:v>
                </c:pt>
                <c:pt idx="661">
                  <c:v>1.768016666666667</c:v>
                </c:pt>
                <c:pt idx="662">
                  <c:v>1.754983333333333</c:v>
                </c:pt>
                <c:pt idx="663">
                  <c:v>1.7371</c:v>
                </c:pt>
                <c:pt idx="664">
                  <c:v>1.711711111111111</c:v>
                </c:pt>
                <c:pt idx="665">
                  <c:v>1.664366666666667</c:v>
                </c:pt>
                <c:pt idx="666">
                  <c:v>1.633444444444444</c:v>
                </c:pt>
                <c:pt idx="667">
                  <c:v>1.60653888888889</c:v>
                </c:pt>
                <c:pt idx="668">
                  <c:v>1.584833333333333</c:v>
                </c:pt>
                <c:pt idx="669">
                  <c:v>1.576827777777777</c:v>
                </c:pt>
                <c:pt idx="670">
                  <c:v>1.560377777777778</c:v>
                </c:pt>
                <c:pt idx="671">
                  <c:v>1.544111111111111</c:v>
                </c:pt>
                <c:pt idx="672">
                  <c:v>1.534855555555556</c:v>
                </c:pt>
                <c:pt idx="673">
                  <c:v>1.526316666666666</c:v>
                </c:pt>
                <c:pt idx="674">
                  <c:v>1.549555555555556</c:v>
                </c:pt>
                <c:pt idx="675">
                  <c:v>1.592366666666667</c:v>
                </c:pt>
                <c:pt idx="676">
                  <c:v>1.648666666666667</c:v>
                </c:pt>
                <c:pt idx="677">
                  <c:v>1.698816666666667</c:v>
                </c:pt>
                <c:pt idx="678">
                  <c:v>1.751494444444444</c:v>
                </c:pt>
                <c:pt idx="679">
                  <c:v>1.811938888888889</c:v>
                </c:pt>
                <c:pt idx="680">
                  <c:v>1.862972222222222</c:v>
                </c:pt>
                <c:pt idx="681">
                  <c:v>1.920061111111111</c:v>
                </c:pt>
                <c:pt idx="682">
                  <c:v>1.963144444444444</c:v>
                </c:pt>
                <c:pt idx="683">
                  <c:v>1.990083333333333</c:v>
                </c:pt>
                <c:pt idx="684">
                  <c:v>1.999244444444445</c:v>
                </c:pt>
                <c:pt idx="685">
                  <c:v>1.999355555555556</c:v>
                </c:pt>
                <c:pt idx="686">
                  <c:v>1.991494444444444</c:v>
                </c:pt>
                <c:pt idx="687">
                  <c:v>1.9718</c:v>
                </c:pt>
                <c:pt idx="688">
                  <c:v>1.956977777777777</c:v>
                </c:pt>
                <c:pt idx="689">
                  <c:v>1.9253</c:v>
                </c:pt>
                <c:pt idx="690">
                  <c:v>1.892405555555555</c:v>
                </c:pt>
                <c:pt idx="691">
                  <c:v>1.86495</c:v>
                </c:pt>
                <c:pt idx="692">
                  <c:v>1.859316666666667</c:v>
                </c:pt>
                <c:pt idx="693">
                  <c:v>1.871905555555555</c:v>
                </c:pt>
                <c:pt idx="694">
                  <c:v>1.888261111111111</c:v>
                </c:pt>
                <c:pt idx="695">
                  <c:v>1.878911111111111</c:v>
                </c:pt>
                <c:pt idx="696">
                  <c:v>1.855461111111111</c:v>
                </c:pt>
                <c:pt idx="697">
                  <c:v>1.825511111111111</c:v>
                </c:pt>
                <c:pt idx="698">
                  <c:v>1.787122222222222</c:v>
                </c:pt>
                <c:pt idx="699">
                  <c:v>1.742933333333333</c:v>
                </c:pt>
                <c:pt idx="700">
                  <c:v>1.698633333333333</c:v>
                </c:pt>
              </c:numCache>
            </c:numRef>
          </c:val>
          <c:smooth val="0"/>
        </c:ser>
        <c:ser>
          <c:idx val="1"/>
          <c:order val="1"/>
          <c:tx>
            <c:strRef>
              <c:f>pz!$A$75</c:f>
              <c:strCache>
                <c:ptCount val="1"/>
                <c:pt idx="0">
                  <c:v>Non-Word</c:v>
                </c:pt>
              </c:strCache>
            </c:strRef>
          </c:tx>
          <c:marker>
            <c:symbol val="none"/>
          </c:marker>
          <c:val>
            <c:numRef>
              <c:f>pz!$C$75:$AAA$75</c:f>
              <c:numCache>
                <c:formatCode>General</c:formatCode>
                <c:ptCount val="701"/>
                <c:pt idx="0">
                  <c:v>-0.263538888888889</c:v>
                </c:pt>
                <c:pt idx="1">
                  <c:v>-0.256511111111111</c:v>
                </c:pt>
                <c:pt idx="2">
                  <c:v>-0.250827777777778</c:v>
                </c:pt>
                <c:pt idx="3">
                  <c:v>-0.241244444444444</c:v>
                </c:pt>
                <c:pt idx="4">
                  <c:v>-0.227705555555555</c:v>
                </c:pt>
                <c:pt idx="5">
                  <c:v>-0.201822222222222</c:v>
                </c:pt>
                <c:pt idx="6">
                  <c:v>-0.171794444444444</c:v>
                </c:pt>
                <c:pt idx="7">
                  <c:v>-0.137127777777778</c:v>
                </c:pt>
                <c:pt idx="8">
                  <c:v>-0.106811111111111</c:v>
                </c:pt>
                <c:pt idx="9">
                  <c:v>-0.0818333333333333</c:v>
                </c:pt>
                <c:pt idx="10">
                  <c:v>-0.0678666666666666</c:v>
                </c:pt>
                <c:pt idx="11">
                  <c:v>-0.0502777777777777</c:v>
                </c:pt>
                <c:pt idx="12">
                  <c:v>-0.0327555555555556</c:v>
                </c:pt>
                <c:pt idx="13">
                  <c:v>-0.0296611111111111</c:v>
                </c:pt>
                <c:pt idx="14">
                  <c:v>-0.0246111111111111</c:v>
                </c:pt>
                <c:pt idx="15">
                  <c:v>-0.0340944444444444</c:v>
                </c:pt>
                <c:pt idx="16">
                  <c:v>-0.0508333333333333</c:v>
                </c:pt>
                <c:pt idx="17">
                  <c:v>-0.0680611111111111</c:v>
                </c:pt>
                <c:pt idx="18">
                  <c:v>-0.0981499999999999</c:v>
                </c:pt>
                <c:pt idx="19">
                  <c:v>-0.129505555555556</c:v>
                </c:pt>
                <c:pt idx="20">
                  <c:v>-0.155811111111111</c:v>
                </c:pt>
                <c:pt idx="21">
                  <c:v>-0.166933333333333</c:v>
                </c:pt>
                <c:pt idx="22">
                  <c:v>-0.178494444444444</c:v>
                </c:pt>
                <c:pt idx="23">
                  <c:v>-0.184811111111111</c:v>
                </c:pt>
                <c:pt idx="24">
                  <c:v>-0.187211111111111</c:v>
                </c:pt>
                <c:pt idx="25">
                  <c:v>-0.176383333333333</c:v>
                </c:pt>
                <c:pt idx="26">
                  <c:v>-0.165838888888889</c:v>
                </c:pt>
                <c:pt idx="27">
                  <c:v>-0.157694444444445</c:v>
                </c:pt>
                <c:pt idx="28">
                  <c:v>-0.151916666666667</c:v>
                </c:pt>
                <c:pt idx="29">
                  <c:v>-0.152411111111111</c:v>
                </c:pt>
                <c:pt idx="30">
                  <c:v>-0.149855555555556</c:v>
                </c:pt>
                <c:pt idx="31">
                  <c:v>-0.153288888888889</c:v>
                </c:pt>
                <c:pt idx="32">
                  <c:v>-0.155366666666667</c:v>
                </c:pt>
                <c:pt idx="33">
                  <c:v>-0.159983333333333</c:v>
                </c:pt>
                <c:pt idx="34">
                  <c:v>-0.163033333333333</c:v>
                </c:pt>
                <c:pt idx="35">
                  <c:v>-0.176472222222222</c:v>
                </c:pt>
                <c:pt idx="36">
                  <c:v>-0.1783</c:v>
                </c:pt>
                <c:pt idx="37">
                  <c:v>-0.178044444444444</c:v>
                </c:pt>
                <c:pt idx="38">
                  <c:v>-0.16825</c:v>
                </c:pt>
                <c:pt idx="39">
                  <c:v>-0.160916666666667</c:v>
                </c:pt>
                <c:pt idx="40">
                  <c:v>-0.152483333333333</c:v>
                </c:pt>
                <c:pt idx="41">
                  <c:v>-0.155177777777778</c:v>
                </c:pt>
                <c:pt idx="42">
                  <c:v>-0.149794444444444</c:v>
                </c:pt>
                <c:pt idx="43">
                  <c:v>-0.151838888888889</c:v>
                </c:pt>
                <c:pt idx="44">
                  <c:v>-0.151538888888889</c:v>
                </c:pt>
                <c:pt idx="45">
                  <c:v>-0.151883333333333</c:v>
                </c:pt>
                <c:pt idx="46">
                  <c:v>-0.149994444444444</c:v>
                </c:pt>
                <c:pt idx="47">
                  <c:v>-0.142261111111111</c:v>
                </c:pt>
                <c:pt idx="48">
                  <c:v>-0.126855555555555</c:v>
                </c:pt>
                <c:pt idx="49">
                  <c:v>-0.119261111111111</c:v>
                </c:pt>
                <c:pt idx="50">
                  <c:v>-0.100244444444444</c:v>
                </c:pt>
                <c:pt idx="51">
                  <c:v>-0.0931833333333333</c:v>
                </c:pt>
                <c:pt idx="52">
                  <c:v>-0.0811833333333334</c:v>
                </c:pt>
                <c:pt idx="53">
                  <c:v>-0.07275</c:v>
                </c:pt>
                <c:pt idx="54">
                  <c:v>-0.0553055555555555</c:v>
                </c:pt>
                <c:pt idx="55">
                  <c:v>-0.0370777777777778</c:v>
                </c:pt>
                <c:pt idx="56">
                  <c:v>-0.024288888888889</c:v>
                </c:pt>
                <c:pt idx="57">
                  <c:v>-0.01045</c:v>
                </c:pt>
                <c:pt idx="58">
                  <c:v>-0.00284444444444455</c:v>
                </c:pt>
                <c:pt idx="59">
                  <c:v>0.000744444444444498</c:v>
                </c:pt>
                <c:pt idx="60">
                  <c:v>0.0141277777777777</c:v>
                </c:pt>
                <c:pt idx="61">
                  <c:v>0.0263111111111111</c:v>
                </c:pt>
                <c:pt idx="62">
                  <c:v>0.0402555555555555</c:v>
                </c:pt>
                <c:pt idx="63">
                  <c:v>0.0495388888888889</c:v>
                </c:pt>
                <c:pt idx="64">
                  <c:v>0.0525722222222223</c:v>
                </c:pt>
                <c:pt idx="65">
                  <c:v>0.0435222222222222</c:v>
                </c:pt>
                <c:pt idx="66">
                  <c:v>0.0330333333333333</c:v>
                </c:pt>
                <c:pt idx="67">
                  <c:v>0.0198333333333333</c:v>
                </c:pt>
                <c:pt idx="68">
                  <c:v>0.0148</c:v>
                </c:pt>
                <c:pt idx="69">
                  <c:v>0.0173055555555556</c:v>
                </c:pt>
                <c:pt idx="70">
                  <c:v>0.0397555555555555</c:v>
                </c:pt>
                <c:pt idx="71">
                  <c:v>0.0649444444444444</c:v>
                </c:pt>
                <c:pt idx="72">
                  <c:v>0.0928166666666666</c:v>
                </c:pt>
                <c:pt idx="73">
                  <c:v>0.127094444444444</c:v>
                </c:pt>
                <c:pt idx="74">
                  <c:v>0.147494444444444</c:v>
                </c:pt>
                <c:pt idx="75">
                  <c:v>0.153483333333333</c:v>
                </c:pt>
                <c:pt idx="76">
                  <c:v>0.142711111111111</c:v>
                </c:pt>
                <c:pt idx="77">
                  <c:v>0.113588888888889</c:v>
                </c:pt>
                <c:pt idx="78">
                  <c:v>0.0811833333333334</c:v>
                </c:pt>
                <c:pt idx="79">
                  <c:v>0.0499722222222223</c:v>
                </c:pt>
                <c:pt idx="80">
                  <c:v>0.0246833333333333</c:v>
                </c:pt>
                <c:pt idx="81">
                  <c:v>-0.00229444444444441</c:v>
                </c:pt>
                <c:pt idx="82">
                  <c:v>-0.0459444444444444</c:v>
                </c:pt>
                <c:pt idx="83">
                  <c:v>-0.0809166666666667</c:v>
                </c:pt>
                <c:pt idx="84">
                  <c:v>-0.103622222222222</c:v>
                </c:pt>
                <c:pt idx="85">
                  <c:v>-0.138833333333333</c:v>
                </c:pt>
                <c:pt idx="86">
                  <c:v>-0.17815</c:v>
                </c:pt>
                <c:pt idx="87">
                  <c:v>-0.22425</c:v>
                </c:pt>
                <c:pt idx="88">
                  <c:v>-0.259072222222222</c:v>
                </c:pt>
                <c:pt idx="89">
                  <c:v>-0.298144444444444</c:v>
                </c:pt>
                <c:pt idx="90">
                  <c:v>-0.335044444444444</c:v>
                </c:pt>
                <c:pt idx="91">
                  <c:v>-0.374027777777778</c:v>
                </c:pt>
                <c:pt idx="92">
                  <c:v>-0.429916666666667</c:v>
                </c:pt>
                <c:pt idx="93">
                  <c:v>-0.480338888888889</c:v>
                </c:pt>
                <c:pt idx="94">
                  <c:v>-0.520927777777778</c:v>
                </c:pt>
                <c:pt idx="95">
                  <c:v>-0.546311111111111</c:v>
                </c:pt>
                <c:pt idx="96">
                  <c:v>-0.559422222222222</c:v>
                </c:pt>
                <c:pt idx="97">
                  <c:v>-0.563066666666667</c:v>
                </c:pt>
                <c:pt idx="98">
                  <c:v>-0.559355555555556</c:v>
                </c:pt>
                <c:pt idx="99">
                  <c:v>-0.566311111111111</c:v>
                </c:pt>
                <c:pt idx="100">
                  <c:v>-0.573344444444444</c:v>
                </c:pt>
                <c:pt idx="101">
                  <c:v>-0.582805555555556</c:v>
                </c:pt>
                <c:pt idx="102">
                  <c:v>-0.599111111111111</c:v>
                </c:pt>
                <c:pt idx="103">
                  <c:v>-0.616633333333333</c:v>
                </c:pt>
                <c:pt idx="104">
                  <c:v>-0.643377777777778</c:v>
                </c:pt>
                <c:pt idx="105">
                  <c:v>-0.657483333333333</c:v>
                </c:pt>
                <c:pt idx="106">
                  <c:v>-0.661966666666666</c:v>
                </c:pt>
                <c:pt idx="107">
                  <c:v>-0.666633333333333</c:v>
                </c:pt>
                <c:pt idx="108">
                  <c:v>-0.672127777777778</c:v>
                </c:pt>
                <c:pt idx="109">
                  <c:v>-0.681666666666667</c:v>
                </c:pt>
                <c:pt idx="110">
                  <c:v>-0.701161111111111</c:v>
                </c:pt>
                <c:pt idx="111">
                  <c:v>-0.714927777777778</c:v>
                </c:pt>
                <c:pt idx="112">
                  <c:v>-0.729144444444444</c:v>
                </c:pt>
                <c:pt idx="113">
                  <c:v>-0.734394444444444</c:v>
                </c:pt>
                <c:pt idx="114">
                  <c:v>-0.730727777777778</c:v>
                </c:pt>
                <c:pt idx="115">
                  <c:v>-0.712283333333333</c:v>
                </c:pt>
                <c:pt idx="116">
                  <c:v>-0.685944444444444</c:v>
                </c:pt>
                <c:pt idx="117">
                  <c:v>-0.6475</c:v>
                </c:pt>
                <c:pt idx="118">
                  <c:v>-0.599894444444444</c:v>
                </c:pt>
                <c:pt idx="119">
                  <c:v>-0.543716666666667</c:v>
                </c:pt>
                <c:pt idx="120">
                  <c:v>-0.476022222222222</c:v>
                </c:pt>
                <c:pt idx="121">
                  <c:v>-0.405433333333333</c:v>
                </c:pt>
                <c:pt idx="122">
                  <c:v>-0.330777777777778</c:v>
                </c:pt>
                <c:pt idx="123">
                  <c:v>-0.254572222222222</c:v>
                </c:pt>
                <c:pt idx="124">
                  <c:v>-0.176972222222222</c:v>
                </c:pt>
                <c:pt idx="125">
                  <c:v>-0.094411111111111</c:v>
                </c:pt>
                <c:pt idx="126">
                  <c:v>-0.0183</c:v>
                </c:pt>
                <c:pt idx="127">
                  <c:v>0.0599833333333332</c:v>
                </c:pt>
                <c:pt idx="128">
                  <c:v>0.12885</c:v>
                </c:pt>
                <c:pt idx="129">
                  <c:v>0.1983</c:v>
                </c:pt>
                <c:pt idx="130">
                  <c:v>0.256805555555555</c:v>
                </c:pt>
                <c:pt idx="131">
                  <c:v>0.314683333333333</c:v>
                </c:pt>
                <c:pt idx="132">
                  <c:v>0.361805555555555</c:v>
                </c:pt>
                <c:pt idx="133">
                  <c:v>0.411227777777778</c:v>
                </c:pt>
                <c:pt idx="134">
                  <c:v>0.451572222222222</c:v>
                </c:pt>
                <c:pt idx="135">
                  <c:v>0.492005555555556</c:v>
                </c:pt>
                <c:pt idx="136">
                  <c:v>0.526672222222222</c:v>
                </c:pt>
                <c:pt idx="137">
                  <c:v>0.556672222222222</c:v>
                </c:pt>
                <c:pt idx="138">
                  <c:v>0.580588888888889</c:v>
                </c:pt>
                <c:pt idx="139">
                  <c:v>0.596638888888889</c:v>
                </c:pt>
                <c:pt idx="140">
                  <c:v>0.621777777777778</c:v>
                </c:pt>
                <c:pt idx="141">
                  <c:v>0.652688888888889</c:v>
                </c:pt>
                <c:pt idx="142">
                  <c:v>0.687683333333333</c:v>
                </c:pt>
                <c:pt idx="143">
                  <c:v>0.723483333333333</c:v>
                </c:pt>
                <c:pt idx="144">
                  <c:v>0.768833333333333</c:v>
                </c:pt>
                <c:pt idx="145">
                  <c:v>0.819855555555556</c:v>
                </c:pt>
                <c:pt idx="146">
                  <c:v>0.864088888888889</c:v>
                </c:pt>
                <c:pt idx="147">
                  <c:v>0.904061111111111</c:v>
                </c:pt>
                <c:pt idx="148">
                  <c:v>0.93645</c:v>
                </c:pt>
                <c:pt idx="149">
                  <c:v>0.980505555555556</c:v>
                </c:pt>
                <c:pt idx="150">
                  <c:v>1.032172222222222</c:v>
                </c:pt>
                <c:pt idx="151">
                  <c:v>1.085305555555555</c:v>
                </c:pt>
                <c:pt idx="152">
                  <c:v>1.142511111111111</c:v>
                </c:pt>
                <c:pt idx="153">
                  <c:v>1.195477777777778</c:v>
                </c:pt>
                <c:pt idx="154">
                  <c:v>1.248094444444445</c:v>
                </c:pt>
                <c:pt idx="155">
                  <c:v>1.300755555555555</c:v>
                </c:pt>
                <c:pt idx="156">
                  <c:v>1.361155555555556</c:v>
                </c:pt>
                <c:pt idx="157">
                  <c:v>1.412372222222222</c:v>
                </c:pt>
                <c:pt idx="158">
                  <c:v>1.469816666666667</c:v>
                </c:pt>
                <c:pt idx="159">
                  <c:v>1.525905555555555</c:v>
                </c:pt>
                <c:pt idx="160">
                  <c:v>1.568955555555556</c:v>
                </c:pt>
                <c:pt idx="161">
                  <c:v>1.593927777777778</c:v>
                </c:pt>
                <c:pt idx="162">
                  <c:v>1.6151</c:v>
                </c:pt>
                <c:pt idx="163">
                  <c:v>1.630455555555555</c:v>
                </c:pt>
                <c:pt idx="164">
                  <c:v>1.644233333333333</c:v>
                </c:pt>
                <c:pt idx="165">
                  <c:v>1.665922222222222</c:v>
                </c:pt>
                <c:pt idx="166">
                  <c:v>1.68675</c:v>
                </c:pt>
                <c:pt idx="167">
                  <c:v>1.697938888888889</c:v>
                </c:pt>
                <c:pt idx="168">
                  <c:v>1.710883333333333</c:v>
                </c:pt>
                <c:pt idx="169">
                  <c:v>1.697755555555556</c:v>
                </c:pt>
                <c:pt idx="170">
                  <c:v>1.67608888888889</c:v>
                </c:pt>
                <c:pt idx="171">
                  <c:v>1.648027777777778</c:v>
                </c:pt>
                <c:pt idx="172">
                  <c:v>1.6114</c:v>
                </c:pt>
                <c:pt idx="173">
                  <c:v>1.58315</c:v>
                </c:pt>
                <c:pt idx="174">
                  <c:v>1.55898888888889</c:v>
                </c:pt>
                <c:pt idx="175">
                  <c:v>1.539211111111111</c:v>
                </c:pt>
                <c:pt idx="176">
                  <c:v>1.530966666666667</c:v>
                </c:pt>
                <c:pt idx="177">
                  <c:v>1.523355555555555</c:v>
                </c:pt>
                <c:pt idx="178">
                  <c:v>1.522227777777778</c:v>
                </c:pt>
                <c:pt idx="179">
                  <c:v>1.52645</c:v>
                </c:pt>
                <c:pt idx="180">
                  <c:v>1.540527777777778</c:v>
                </c:pt>
                <c:pt idx="181">
                  <c:v>1.546833333333333</c:v>
                </c:pt>
                <c:pt idx="182">
                  <c:v>1.558333333333333</c:v>
                </c:pt>
                <c:pt idx="183">
                  <c:v>1.57203888888889</c:v>
                </c:pt>
                <c:pt idx="184">
                  <c:v>1.57185</c:v>
                </c:pt>
                <c:pt idx="185">
                  <c:v>1.589633333333333</c:v>
                </c:pt>
                <c:pt idx="186">
                  <c:v>1.600683333333333</c:v>
                </c:pt>
                <c:pt idx="187">
                  <c:v>1.604566666666667</c:v>
                </c:pt>
                <c:pt idx="188">
                  <c:v>1.605938888888889</c:v>
                </c:pt>
                <c:pt idx="189">
                  <c:v>1.606627777777778</c:v>
                </c:pt>
                <c:pt idx="190">
                  <c:v>1.601222222222222</c:v>
                </c:pt>
                <c:pt idx="191">
                  <c:v>1.586683333333333</c:v>
                </c:pt>
                <c:pt idx="192">
                  <c:v>1.574622222222222</c:v>
                </c:pt>
                <c:pt idx="193">
                  <c:v>1.56135</c:v>
                </c:pt>
                <c:pt idx="194">
                  <c:v>1.549022222222222</c:v>
                </c:pt>
                <c:pt idx="195">
                  <c:v>1.5408</c:v>
                </c:pt>
                <c:pt idx="196">
                  <c:v>1.536</c:v>
                </c:pt>
                <c:pt idx="197">
                  <c:v>1.51515</c:v>
                </c:pt>
                <c:pt idx="198">
                  <c:v>1.49705</c:v>
                </c:pt>
                <c:pt idx="199">
                  <c:v>1.468472222222222</c:v>
                </c:pt>
                <c:pt idx="200">
                  <c:v>1.43948888888889</c:v>
                </c:pt>
                <c:pt idx="201">
                  <c:v>1.41275</c:v>
                </c:pt>
                <c:pt idx="202">
                  <c:v>1.380811111111111</c:v>
                </c:pt>
                <c:pt idx="203">
                  <c:v>1.356222222222222</c:v>
                </c:pt>
                <c:pt idx="204">
                  <c:v>1.327872222222222</c:v>
                </c:pt>
                <c:pt idx="205">
                  <c:v>1.318494444444444</c:v>
                </c:pt>
                <c:pt idx="206">
                  <c:v>1.32235</c:v>
                </c:pt>
                <c:pt idx="207">
                  <c:v>1.336105555555556</c:v>
                </c:pt>
                <c:pt idx="208">
                  <c:v>1.353322222222222</c:v>
                </c:pt>
                <c:pt idx="209">
                  <c:v>1.383605555555555</c:v>
                </c:pt>
                <c:pt idx="210">
                  <c:v>1.413377777777778</c:v>
                </c:pt>
                <c:pt idx="211">
                  <c:v>1.449205555555556</c:v>
                </c:pt>
                <c:pt idx="212">
                  <c:v>1.482977777777778</c:v>
                </c:pt>
                <c:pt idx="213">
                  <c:v>1.511022222222222</c:v>
                </c:pt>
                <c:pt idx="214">
                  <c:v>1.5309</c:v>
                </c:pt>
                <c:pt idx="215">
                  <c:v>1.561977777777778</c:v>
                </c:pt>
                <c:pt idx="216">
                  <c:v>1.606483333333333</c:v>
                </c:pt>
                <c:pt idx="217">
                  <c:v>1.660816666666667</c:v>
                </c:pt>
                <c:pt idx="218">
                  <c:v>1.717727777777778</c:v>
                </c:pt>
                <c:pt idx="219">
                  <c:v>1.778872222222223</c:v>
                </c:pt>
                <c:pt idx="220">
                  <c:v>1.835844444444445</c:v>
                </c:pt>
                <c:pt idx="221">
                  <c:v>1.897361111111111</c:v>
                </c:pt>
                <c:pt idx="222">
                  <c:v>1.956272222222222</c:v>
                </c:pt>
                <c:pt idx="223">
                  <c:v>2.011222222222222</c:v>
                </c:pt>
                <c:pt idx="224">
                  <c:v>2.049238888888889</c:v>
                </c:pt>
                <c:pt idx="225">
                  <c:v>2.06812777777778</c:v>
                </c:pt>
                <c:pt idx="226">
                  <c:v>2.078905555555556</c:v>
                </c:pt>
                <c:pt idx="227">
                  <c:v>2.081983333333334</c:v>
                </c:pt>
                <c:pt idx="228">
                  <c:v>2.090005555555555</c:v>
                </c:pt>
                <c:pt idx="229">
                  <c:v>2.108988888888889</c:v>
                </c:pt>
                <c:pt idx="230">
                  <c:v>2.134566666666667</c:v>
                </c:pt>
                <c:pt idx="231">
                  <c:v>2.160011111111111</c:v>
                </c:pt>
                <c:pt idx="232">
                  <c:v>2.174933333333334</c:v>
                </c:pt>
                <c:pt idx="233">
                  <c:v>2.197661111111111</c:v>
                </c:pt>
                <c:pt idx="234">
                  <c:v>2.231444444444444</c:v>
                </c:pt>
                <c:pt idx="235">
                  <c:v>2.2736</c:v>
                </c:pt>
                <c:pt idx="236">
                  <c:v>2.304494444444445</c:v>
                </c:pt>
                <c:pt idx="237">
                  <c:v>2.33345</c:v>
                </c:pt>
                <c:pt idx="238">
                  <c:v>2.360172222222223</c:v>
                </c:pt>
                <c:pt idx="239">
                  <c:v>2.397188888888889</c:v>
                </c:pt>
                <c:pt idx="240">
                  <c:v>2.4269</c:v>
                </c:pt>
                <c:pt idx="241">
                  <c:v>2.452422222222222</c:v>
                </c:pt>
                <c:pt idx="242">
                  <c:v>2.477144444444445</c:v>
                </c:pt>
                <c:pt idx="243">
                  <c:v>2.488066666666667</c:v>
                </c:pt>
                <c:pt idx="244">
                  <c:v>2.490327777777777</c:v>
                </c:pt>
                <c:pt idx="245">
                  <c:v>2.499355555555555</c:v>
                </c:pt>
                <c:pt idx="246">
                  <c:v>2.498305555555556</c:v>
                </c:pt>
                <c:pt idx="247">
                  <c:v>2.4963</c:v>
                </c:pt>
                <c:pt idx="248">
                  <c:v>2.496716666666667</c:v>
                </c:pt>
                <c:pt idx="249">
                  <c:v>2.50133888888889</c:v>
                </c:pt>
                <c:pt idx="250">
                  <c:v>2.497194444444444</c:v>
                </c:pt>
                <c:pt idx="251">
                  <c:v>2.497166666666667</c:v>
                </c:pt>
                <c:pt idx="252">
                  <c:v>2.4889</c:v>
                </c:pt>
                <c:pt idx="253">
                  <c:v>2.475488888888885</c:v>
                </c:pt>
                <c:pt idx="254">
                  <c:v>2.451116666666667</c:v>
                </c:pt>
                <c:pt idx="255">
                  <c:v>2.420083333333333</c:v>
                </c:pt>
                <c:pt idx="256">
                  <c:v>2.398955555555555</c:v>
                </c:pt>
                <c:pt idx="257">
                  <c:v>2.393955555555555</c:v>
                </c:pt>
                <c:pt idx="258">
                  <c:v>2.404922222222222</c:v>
                </c:pt>
                <c:pt idx="259">
                  <c:v>2.41595</c:v>
                </c:pt>
                <c:pt idx="260">
                  <c:v>2.438416666666666</c:v>
                </c:pt>
                <c:pt idx="261">
                  <c:v>2.461783333333334</c:v>
                </c:pt>
                <c:pt idx="262">
                  <c:v>2.486783333333333</c:v>
                </c:pt>
                <c:pt idx="263">
                  <c:v>2.528622222222222</c:v>
                </c:pt>
                <c:pt idx="264">
                  <c:v>2.557977777777777</c:v>
                </c:pt>
                <c:pt idx="265">
                  <c:v>2.580622222222222</c:v>
                </c:pt>
                <c:pt idx="266">
                  <c:v>2.592011111111111</c:v>
                </c:pt>
                <c:pt idx="267">
                  <c:v>2.603944444444445</c:v>
                </c:pt>
                <c:pt idx="268">
                  <c:v>2.613055555555555</c:v>
                </c:pt>
                <c:pt idx="269">
                  <c:v>2.626866666666666</c:v>
                </c:pt>
                <c:pt idx="270">
                  <c:v>2.650872222222222</c:v>
                </c:pt>
                <c:pt idx="271">
                  <c:v>2.668955555555556</c:v>
                </c:pt>
                <c:pt idx="272">
                  <c:v>2.692055555555555</c:v>
                </c:pt>
                <c:pt idx="273">
                  <c:v>2.716144444444444</c:v>
                </c:pt>
                <c:pt idx="274">
                  <c:v>2.746927777777778</c:v>
                </c:pt>
                <c:pt idx="275">
                  <c:v>2.784427777777778</c:v>
                </c:pt>
                <c:pt idx="276">
                  <c:v>2.808233333333333</c:v>
                </c:pt>
                <c:pt idx="277">
                  <c:v>2.825144444444444</c:v>
                </c:pt>
                <c:pt idx="278">
                  <c:v>2.834277777777778</c:v>
                </c:pt>
                <c:pt idx="279">
                  <c:v>2.837922222222222</c:v>
                </c:pt>
                <c:pt idx="280">
                  <c:v>2.843772222222222</c:v>
                </c:pt>
                <c:pt idx="281">
                  <c:v>2.859849999999996</c:v>
                </c:pt>
                <c:pt idx="282">
                  <c:v>2.876722222222222</c:v>
                </c:pt>
                <c:pt idx="283">
                  <c:v>2.893111111111111</c:v>
                </c:pt>
                <c:pt idx="284">
                  <c:v>2.908083333333333</c:v>
                </c:pt>
                <c:pt idx="285">
                  <c:v>2.919849999999995</c:v>
                </c:pt>
                <c:pt idx="286">
                  <c:v>2.924388888888889</c:v>
                </c:pt>
                <c:pt idx="287">
                  <c:v>2.9248</c:v>
                </c:pt>
                <c:pt idx="288">
                  <c:v>2.924088888888888</c:v>
                </c:pt>
                <c:pt idx="289">
                  <c:v>2.911222222222222</c:v>
                </c:pt>
                <c:pt idx="290">
                  <c:v>2.900605555555556</c:v>
                </c:pt>
                <c:pt idx="291">
                  <c:v>2.883283333333334</c:v>
                </c:pt>
                <c:pt idx="292">
                  <c:v>2.855527777777777</c:v>
                </c:pt>
                <c:pt idx="293">
                  <c:v>2.829088888888886</c:v>
                </c:pt>
                <c:pt idx="294">
                  <c:v>2.794177777777778</c:v>
                </c:pt>
                <c:pt idx="295">
                  <c:v>2.773411111111111</c:v>
                </c:pt>
                <c:pt idx="296">
                  <c:v>2.764755555555555</c:v>
                </c:pt>
                <c:pt idx="297">
                  <c:v>2.755416666666667</c:v>
                </c:pt>
                <c:pt idx="298">
                  <c:v>2.74713888888889</c:v>
                </c:pt>
                <c:pt idx="299">
                  <c:v>2.737266666666667</c:v>
                </c:pt>
                <c:pt idx="300">
                  <c:v>2.721649999999998</c:v>
                </c:pt>
                <c:pt idx="301">
                  <c:v>2.704194444444445</c:v>
                </c:pt>
                <c:pt idx="302">
                  <c:v>2.681838888888889</c:v>
                </c:pt>
                <c:pt idx="303">
                  <c:v>2.652288888888885</c:v>
                </c:pt>
                <c:pt idx="304">
                  <c:v>2.612122222222222</c:v>
                </c:pt>
                <c:pt idx="305">
                  <c:v>2.562566666666667</c:v>
                </c:pt>
                <c:pt idx="306">
                  <c:v>2.510011111111112</c:v>
                </c:pt>
                <c:pt idx="307">
                  <c:v>2.456166666666666</c:v>
                </c:pt>
                <c:pt idx="308">
                  <c:v>2.394016666666667</c:v>
                </c:pt>
                <c:pt idx="309">
                  <c:v>2.329711111111111</c:v>
                </c:pt>
                <c:pt idx="310">
                  <c:v>2.270455555555555</c:v>
                </c:pt>
                <c:pt idx="311">
                  <c:v>2.212338888888889</c:v>
                </c:pt>
                <c:pt idx="312">
                  <c:v>2.16792777777778</c:v>
                </c:pt>
                <c:pt idx="313">
                  <c:v>2.129483333333333</c:v>
                </c:pt>
                <c:pt idx="314">
                  <c:v>2.080933333333333</c:v>
                </c:pt>
                <c:pt idx="315">
                  <c:v>2.024716666666666</c:v>
                </c:pt>
                <c:pt idx="316">
                  <c:v>1.961916666666667</c:v>
                </c:pt>
                <c:pt idx="317">
                  <c:v>1.893011111111111</c:v>
                </c:pt>
                <c:pt idx="318">
                  <c:v>1.808861111111111</c:v>
                </c:pt>
                <c:pt idx="319">
                  <c:v>1.72863888888889</c:v>
                </c:pt>
                <c:pt idx="320">
                  <c:v>1.65243888888889</c:v>
                </c:pt>
                <c:pt idx="321">
                  <c:v>1.58603888888889</c:v>
                </c:pt>
                <c:pt idx="322">
                  <c:v>1.52315</c:v>
                </c:pt>
                <c:pt idx="323">
                  <c:v>1.467933333333334</c:v>
                </c:pt>
                <c:pt idx="324">
                  <c:v>1.40828888888889</c:v>
                </c:pt>
                <c:pt idx="325">
                  <c:v>1.352155555555556</c:v>
                </c:pt>
                <c:pt idx="326">
                  <c:v>1.28988888888889</c:v>
                </c:pt>
                <c:pt idx="327">
                  <c:v>1.234644444444444</c:v>
                </c:pt>
                <c:pt idx="328">
                  <c:v>1.194027777777778</c:v>
                </c:pt>
                <c:pt idx="329">
                  <c:v>1.152277777777777</c:v>
                </c:pt>
                <c:pt idx="330">
                  <c:v>1.115372222222222</c:v>
                </c:pt>
                <c:pt idx="331">
                  <c:v>1.071916666666666</c:v>
                </c:pt>
                <c:pt idx="332">
                  <c:v>1.026194444444444</c:v>
                </c:pt>
                <c:pt idx="333">
                  <c:v>0.977955555555555</c:v>
                </c:pt>
                <c:pt idx="334">
                  <c:v>0.9269</c:v>
                </c:pt>
                <c:pt idx="335">
                  <c:v>0.870222222222222</c:v>
                </c:pt>
                <c:pt idx="336">
                  <c:v>0.82095</c:v>
                </c:pt>
                <c:pt idx="337">
                  <c:v>0.771027777777778</c:v>
                </c:pt>
                <c:pt idx="338">
                  <c:v>0.730655555555556</c:v>
                </c:pt>
                <c:pt idx="339">
                  <c:v>0.699177777777778</c:v>
                </c:pt>
                <c:pt idx="340">
                  <c:v>0.665255555555555</c:v>
                </c:pt>
                <c:pt idx="341">
                  <c:v>0.626138888888889</c:v>
                </c:pt>
                <c:pt idx="342">
                  <c:v>0.578533333333333</c:v>
                </c:pt>
                <c:pt idx="343">
                  <c:v>0.53245</c:v>
                </c:pt>
                <c:pt idx="344">
                  <c:v>0.490277777777778</c:v>
                </c:pt>
                <c:pt idx="345">
                  <c:v>0.444083333333333</c:v>
                </c:pt>
                <c:pt idx="346">
                  <c:v>0.393194444444444</c:v>
                </c:pt>
                <c:pt idx="347">
                  <c:v>0.3406</c:v>
                </c:pt>
                <c:pt idx="348">
                  <c:v>0.291972222222222</c:v>
                </c:pt>
                <c:pt idx="349">
                  <c:v>0.249466666666666</c:v>
                </c:pt>
                <c:pt idx="350">
                  <c:v>0.205183333333333</c:v>
                </c:pt>
                <c:pt idx="351">
                  <c:v>0.16855</c:v>
                </c:pt>
                <c:pt idx="352">
                  <c:v>0.136411111111111</c:v>
                </c:pt>
                <c:pt idx="353">
                  <c:v>0.0995166666666666</c:v>
                </c:pt>
                <c:pt idx="354">
                  <c:v>0.0806444444444444</c:v>
                </c:pt>
                <c:pt idx="355">
                  <c:v>0.0732444444444443</c:v>
                </c:pt>
                <c:pt idx="356">
                  <c:v>0.0640444444444445</c:v>
                </c:pt>
                <c:pt idx="357">
                  <c:v>0.0577166666666666</c:v>
                </c:pt>
                <c:pt idx="358">
                  <c:v>0.0423444444444444</c:v>
                </c:pt>
                <c:pt idx="359">
                  <c:v>0.0359555555555554</c:v>
                </c:pt>
                <c:pt idx="360">
                  <c:v>0.0408166666666667</c:v>
                </c:pt>
                <c:pt idx="361">
                  <c:v>0.0498222222222223</c:v>
                </c:pt>
                <c:pt idx="362">
                  <c:v>0.0647944444444445</c:v>
                </c:pt>
                <c:pt idx="363">
                  <c:v>0.0838555555555557</c:v>
                </c:pt>
                <c:pt idx="364">
                  <c:v>0.107244444444444</c:v>
                </c:pt>
                <c:pt idx="365">
                  <c:v>0.124877777777778</c:v>
                </c:pt>
                <c:pt idx="366">
                  <c:v>0.138916666666667</c:v>
                </c:pt>
                <c:pt idx="367">
                  <c:v>0.145194444444444</c:v>
                </c:pt>
                <c:pt idx="368">
                  <c:v>0.160538888888889</c:v>
                </c:pt>
                <c:pt idx="369">
                  <c:v>0.178088888888889</c:v>
                </c:pt>
                <c:pt idx="370">
                  <c:v>0.2109</c:v>
                </c:pt>
                <c:pt idx="371">
                  <c:v>0.238677777777778</c:v>
                </c:pt>
                <c:pt idx="372">
                  <c:v>0.266594444444444</c:v>
                </c:pt>
                <c:pt idx="373">
                  <c:v>0.287116666666667</c:v>
                </c:pt>
                <c:pt idx="374">
                  <c:v>0.295572222222222</c:v>
                </c:pt>
                <c:pt idx="375">
                  <c:v>0.292466666666667</c:v>
                </c:pt>
                <c:pt idx="376">
                  <c:v>0.288411111111111</c:v>
                </c:pt>
                <c:pt idx="377">
                  <c:v>0.286272222222222</c:v>
                </c:pt>
                <c:pt idx="378">
                  <c:v>0.276883333333333</c:v>
                </c:pt>
                <c:pt idx="379">
                  <c:v>0.34815</c:v>
                </c:pt>
                <c:pt idx="380">
                  <c:v>0.3271</c:v>
                </c:pt>
                <c:pt idx="381">
                  <c:v>0.300838888888889</c:v>
                </c:pt>
                <c:pt idx="382">
                  <c:v>0.270783333333333</c:v>
                </c:pt>
                <c:pt idx="383">
                  <c:v>0.236633333333333</c:v>
                </c:pt>
                <c:pt idx="384">
                  <c:v>0.190327777777778</c:v>
                </c:pt>
                <c:pt idx="385">
                  <c:v>0.143455555555556</c:v>
                </c:pt>
                <c:pt idx="386">
                  <c:v>0.0937444444444444</c:v>
                </c:pt>
                <c:pt idx="387">
                  <c:v>0.0386444444444445</c:v>
                </c:pt>
                <c:pt idx="388">
                  <c:v>-0.0054666666666668</c:v>
                </c:pt>
                <c:pt idx="389">
                  <c:v>-0.0558</c:v>
                </c:pt>
                <c:pt idx="390">
                  <c:v>-0.0903833333333333</c:v>
                </c:pt>
                <c:pt idx="391">
                  <c:v>-0.130761111111111</c:v>
                </c:pt>
                <c:pt idx="392">
                  <c:v>-0.175905555555556</c:v>
                </c:pt>
                <c:pt idx="393">
                  <c:v>-0.218516666666667</c:v>
                </c:pt>
                <c:pt idx="394">
                  <c:v>-0.257861111111111</c:v>
                </c:pt>
                <c:pt idx="395">
                  <c:v>-0.303144444444445</c:v>
                </c:pt>
                <c:pt idx="396">
                  <c:v>-0.339566666666667</c:v>
                </c:pt>
                <c:pt idx="397">
                  <c:v>-0.383027777777778</c:v>
                </c:pt>
                <c:pt idx="398">
                  <c:v>-0.431305555555556</c:v>
                </c:pt>
                <c:pt idx="399">
                  <c:v>-0.486022222222222</c:v>
                </c:pt>
                <c:pt idx="400">
                  <c:v>-0.543905555555556</c:v>
                </c:pt>
                <c:pt idx="401">
                  <c:v>-0.602816666666667</c:v>
                </c:pt>
                <c:pt idx="402">
                  <c:v>-0.641305555555555</c:v>
                </c:pt>
                <c:pt idx="403">
                  <c:v>-0.681261111111111</c:v>
                </c:pt>
                <c:pt idx="404">
                  <c:v>-0.712927777777778</c:v>
                </c:pt>
                <c:pt idx="405">
                  <c:v>-0.727966666666667</c:v>
                </c:pt>
                <c:pt idx="406">
                  <c:v>-0.731572222222222</c:v>
                </c:pt>
                <c:pt idx="407">
                  <c:v>-0.73605</c:v>
                </c:pt>
                <c:pt idx="408">
                  <c:v>-0.74145</c:v>
                </c:pt>
                <c:pt idx="409">
                  <c:v>-0.750033333333333</c:v>
                </c:pt>
                <c:pt idx="410">
                  <c:v>-0.769738888888889</c:v>
                </c:pt>
                <c:pt idx="411">
                  <c:v>-0.794055555555556</c:v>
                </c:pt>
                <c:pt idx="412">
                  <c:v>-0.814361111111111</c:v>
                </c:pt>
                <c:pt idx="413">
                  <c:v>-0.824216666666667</c:v>
                </c:pt>
                <c:pt idx="414">
                  <c:v>-0.835644444444444</c:v>
                </c:pt>
                <c:pt idx="415">
                  <c:v>-0.848005555555556</c:v>
                </c:pt>
                <c:pt idx="416">
                  <c:v>-0.852272222222222</c:v>
                </c:pt>
                <c:pt idx="417">
                  <c:v>-0.851538888888889</c:v>
                </c:pt>
                <c:pt idx="418">
                  <c:v>-0.846905555555555</c:v>
                </c:pt>
                <c:pt idx="419">
                  <c:v>-0.847044444444444</c:v>
                </c:pt>
                <c:pt idx="420">
                  <c:v>-0.843488888888889</c:v>
                </c:pt>
                <c:pt idx="421">
                  <c:v>-0.842405555555555</c:v>
                </c:pt>
                <c:pt idx="422">
                  <c:v>-0.847144444444445</c:v>
                </c:pt>
                <c:pt idx="423">
                  <c:v>-0.852488888888889</c:v>
                </c:pt>
                <c:pt idx="424">
                  <c:v>-0.860016666666667</c:v>
                </c:pt>
                <c:pt idx="425">
                  <c:v>-0.866022222222222</c:v>
                </c:pt>
                <c:pt idx="426">
                  <c:v>-0.861938888888889</c:v>
                </c:pt>
                <c:pt idx="427">
                  <c:v>-0.851105555555556</c:v>
                </c:pt>
                <c:pt idx="428">
                  <c:v>-0.831355555555556</c:v>
                </c:pt>
                <c:pt idx="429">
                  <c:v>-0.807661111111111</c:v>
                </c:pt>
                <c:pt idx="430">
                  <c:v>-0.78465</c:v>
                </c:pt>
                <c:pt idx="431">
                  <c:v>-0.765455555555556</c:v>
                </c:pt>
                <c:pt idx="432">
                  <c:v>-0.753061111111111</c:v>
                </c:pt>
                <c:pt idx="433">
                  <c:v>-0.749716666666667</c:v>
                </c:pt>
                <c:pt idx="434">
                  <c:v>-0.739611111111111</c:v>
                </c:pt>
                <c:pt idx="435">
                  <c:v>-0.718638888888889</c:v>
                </c:pt>
                <c:pt idx="436">
                  <c:v>-0.697011111111111</c:v>
                </c:pt>
                <c:pt idx="437">
                  <c:v>-0.675761111111111</c:v>
                </c:pt>
                <c:pt idx="438">
                  <c:v>-0.652566666666667</c:v>
                </c:pt>
                <c:pt idx="439">
                  <c:v>-0.630355555555555</c:v>
                </c:pt>
                <c:pt idx="440">
                  <c:v>-0.610355555555555</c:v>
                </c:pt>
                <c:pt idx="441">
                  <c:v>-0.584072222222222</c:v>
                </c:pt>
                <c:pt idx="442">
                  <c:v>-0.547755555555556</c:v>
                </c:pt>
                <c:pt idx="443">
                  <c:v>-0.510116666666667</c:v>
                </c:pt>
                <c:pt idx="444">
                  <c:v>-0.471055555555556</c:v>
                </c:pt>
                <c:pt idx="445">
                  <c:v>-0.444544444444444</c:v>
                </c:pt>
                <c:pt idx="446">
                  <c:v>-0.418272222222222</c:v>
                </c:pt>
                <c:pt idx="447">
                  <c:v>-0.384438888888889</c:v>
                </c:pt>
                <c:pt idx="448">
                  <c:v>-0.35</c:v>
                </c:pt>
                <c:pt idx="449">
                  <c:v>-0.311255555555556</c:v>
                </c:pt>
                <c:pt idx="450">
                  <c:v>-0.276227777777778</c:v>
                </c:pt>
                <c:pt idx="451">
                  <c:v>-0.247172222222222</c:v>
                </c:pt>
                <c:pt idx="452">
                  <c:v>-0.210938888888889</c:v>
                </c:pt>
                <c:pt idx="453">
                  <c:v>-0.180233333333333</c:v>
                </c:pt>
                <c:pt idx="454">
                  <c:v>-0.137544444444444</c:v>
                </c:pt>
                <c:pt idx="455">
                  <c:v>-0.0875611111111111</c:v>
                </c:pt>
                <c:pt idx="456">
                  <c:v>-0.0413</c:v>
                </c:pt>
                <c:pt idx="457">
                  <c:v>0.00789444444444447</c:v>
                </c:pt>
                <c:pt idx="458">
                  <c:v>0.0496666666666667</c:v>
                </c:pt>
                <c:pt idx="459">
                  <c:v>0.09715</c:v>
                </c:pt>
                <c:pt idx="460">
                  <c:v>0.130822222222222</c:v>
                </c:pt>
                <c:pt idx="461">
                  <c:v>0.148844444444445</c:v>
                </c:pt>
                <c:pt idx="462">
                  <c:v>0.165905555555556</c:v>
                </c:pt>
                <c:pt idx="463">
                  <c:v>0.174094444444444</c:v>
                </c:pt>
                <c:pt idx="464">
                  <c:v>0.197905555555556</c:v>
                </c:pt>
                <c:pt idx="465">
                  <c:v>0.2254</c:v>
                </c:pt>
                <c:pt idx="466">
                  <c:v>0.260883333333333</c:v>
                </c:pt>
                <c:pt idx="467">
                  <c:v>0.302155555555555</c:v>
                </c:pt>
                <c:pt idx="468">
                  <c:v>0.350366666666666</c:v>
                </c:pt>
                <c:pt idx="469">
                  <c:v>0.392783333333333</c:v>
                </c:pt>
                <c:pt idx="470">
                  <c:v>0.436594444444444</c:v>
                </c:pt>
                <c:pt idx="471">
                  <c:v>0.492911111111111</c:v>
                </c:pt>
                <c:pt idx="472">
                  <c:v>0.559544444444444</c:v>
                </c:pt>
                <c:pt idx="473">
                  <c:v>0.621733333333333</c:v>
                </c:pt>
                <c:pt idx="474">
                  <c:v>0.678033333333333</c:v>
                </c:pt>
                <c:pt idx="475">
                  <c:v>0.719577777777778</c:v>
                </c:pt>
                <c:pt idx="476">
                  <c:v>0.754727777777778</c:v>
                </c:pt>
                <c:pt idx="477">
                  <c:v>0.779272222222222</c:v>
                </c:pt>
                <c:pt idx="478">
                  <c:v>0.786105555555555</c:v>
                </c:pt>
                <c:pt idx="479">
                  <c:v>0.792655555555555</c:v>
                </c:pt>
                <c:pt idx="480">
                  <c:v>0.789788888888889</c:v>
                </c:pt>
                <c:pt idx="481">
                  <c:v>0.803811111111111</c:v>
                </c:pt>
                <c:pt idx="482">
                  <c:v>0.840727777777778</c:v>
                </c:pt>
                <c:pt idx="483">
                  <c:v>0.895611111111111</c:v>
                </c:pt>
                <c:pt idx="484">
                  <c:v>0.959422222222222</c:v>
                </c:pt>
                <c:pt idx="485">
                  <c:v>1.015083333333333</c:v>
                </c:pt>
                <c:pt idx="486">
                  <c:v>1.053405555555556</c:v>
                </c:pt>
                <c:pt idx="487">
                  <c:v>1.083133333333333</c:v>
                </c:pt>
                <c:pt idx="488">
                  <c:v>1.11715</c:v>
                </c:pt>
                <c:pt idx="489">
                  <c:v>1.12968888888889</c:v>
                </c:pt>
                <c:pt idx="490">
                  <c:v>1.139994444444445</c:v>
                </c:pt>
                <c:pt idx="491">
                  <c:v>1.151672222222222</c:v>
                </c:pt>
                <c:pt idx="492">
                  <c:v>1.158333333333333</c:v>
                </c:pt>
                <c:pt idx="493">
                  <c:v>1.164094444444445</c:v>
                </c:pt>
                <c:pt idx="494">
                  <c:v>1.174722222222222</c:v>
                </c:pt>
                <c:pt idx="495">
                  <c:v>1.173555555555556</c:v>
                </c:pt>
                <c:pt idx="496">
                  <c:v>1.170483333333334</c:v>
                </c:pt>
                <c:pt idx="497">
                  <c:v>1.159311111111111</c:v>
                </c:pt>
                <c:pt idx="498">
                  <c:v>1.138483333333333</c:v>
                </c:pt>
                <c:pt idx="499">
                  <c:v>1.12025</c:v>
                </c:pt>
                <c:pt idx="500">
                  <c:v>1.098155555555555</c:v>
                </c:pt>
                <c:pt idx="501">
                  <c:v>1.072716666666667</c:v>
                </c:pt>
                <c:pt idx="502">
                  <c:v>1.052722222222222</c:v>
                </c:pt>
                <c:pt idx="503">
                  <c:v>1.030894444444445</c:v>
                </c:pt>
                <c:pt idx="504">
                  <c:v>1.01588888888889</c:v>
                </c:pt>
                <c:pt idx="505">
                  <c:v>1.007666666666666</c:v>
                </c:pt>
                <c:pt idx="506">
                  <c:v>1.007</c:v>
                </c:pt>
                <c:pt idx="507">
                  <c:v>1.013622222222222</c:v>
                </c:pt>
                <c:pt idx="508">
                  <c:v>1.016244444444444</c:v>
                </c:pt>
                <c:pt idx="509">
                  <c:v>1.015961111111111</c:v>
                </c:pt>
                <c:pt idx="510">
                  <c:v>1.019122222222222</c:v>
                </c:pt>
                <c:pt idx="511">
                  <c:v>1.028627777777777</c:v>
                </c:pt>
                <c:pt idx="512">
                  <c:v>1.033761111111111</c:v>
                </c:pt>
                <c:pt idx="513">
                  <c:v>1.03768888888889</c:v>
                </c:pt>
                <c:pt idx="514">
                  <c:v>1.033494444444444</c:v>
                </c:pt>
                <c:pt idx="515">
                  <c:v>1.033583333333333</c:v>
                </c:pt>
                <c:pt idx="516">
                  <c:v>1.026761111111111</c:v>
                </c:pt>
                <c:pt idx="517">
                  <c:v>1.024972222222222</c:v>
                </c:pt>
                <c:pt idx="518">
                  <c:v>1.024322222222222</c:v>
                </c:pt>
                <c:pt idx="519">
                  <c:v>1.025866666666666</c:v>
                </c:pt>
                <c:pt idx="520">
                  <c:v>1.033011111111111</c:v>
                </c:pt>
                <c:pt idx="521">
                  <c:v>1.051244444444444</c:v>
                </c:pt>
                <c:pt idx="522">
                  <c:v>1.066777777777777</c:v>
                </c:pt>
                <c:pt idx="523">
                  <c:v>1.074955555555555</c:v>
                </c:pt>
                <c:pt idx="524">
                  <c:v>1.074016666666666</c:v>
                </c:pt>
                <c:pt idx="525">
                  <c:v>1.068011111111111</c:v>
                </c:pt>
                <c:pt idx="526">
                  <c:v>1.061761111111111</c:v>
                </c:pt>
                <c:pt idx="527">
                  <c:v>1.066222222222222</c:v>
                </c:pt>
                <c:pt idx="528">
                  <c:v>1.08093888888889</c:v>
                </c:pt>
                <c:pt idx="529">
                  <c:v>1.103311111111111</c:v>
                </c:pt>
                <c:pt idx="530">
                  <c:v>1.118405555555555</c:v>
                </c:pt>
                <c:pt idx="531">
                  <c:v>1.12738888888889</c:v>
                </c:pt>
                <c:pt idx="532">
                  <c:v>1.139272222222222</c:v>
                </c:pt>
                <c:pt idx="533">
                  <c:v>1.152722222222222</c:v>
                </c:pt>
                <c:pt idx="534">
                  <c:v>1.168466666666667</c:v>
                </c:pt>
                <c:pt idx="535">
                  <c:v>1.17068888888889</c:v>
                </c:pt>
                <c:pt idx="536">
                  <c:v>1.170266666666667</c:v>
                </c:pt>
                <c:pt idx="537">
                  <c:v>1.166283333333333</c:v>
                </c:pt>
                <c:pt idx="538">
                  <c:v>1.156994444444444</c:v>
                </c:pt>
                <c:pt idx="539">
                  <c:v>1.157394444444445</c:v>
                </c:pt>
                <c:pt idx="540">
                  <c:v>1.143661111111111</c:v>
                </c:pt>
                <c:pt idx="541">
                  <c:v>1.142594444444444</c:v>
                </c:pt>
                <c:pt idx="542">
                  <c:v>1.147566666666667</c:v>
                </c:pt>
                <c:pt idx="543">
                  <c:v>1.17158888888889</c:v>
                </c:pt>
                <c:pt idx="544">
                  <c:v>1.214766666666667</c:v>
                </c:pt>
                <c:pt idx="545">
                  <c:v>1.273294444444444</c:v>
                </c:pt>
                <c:pt idx="546">
                  <c:v>1.33575</c:v>
                </c:pt>
                <c:pt idx="547">
                  <c:v>1.39678888888889</c:v>
                </c:pt>
                <c:pt idx="548">
                  <c:v>1.465016666666667</c:v>
                </c:pt>
                <c:pt idx="549">
                  <c:v>1.533683333333333</c:v>
                </c:pt>
                <c:pt idx="550">
                  <c:v>1.610261111111111</c:v>
                </c:pt>
                <c:pt idx="551">
                  <c:v>1.678777777777778</c:v>
                </c:pt>
                <c:pt idx="552">
                  <c:v>1.732672222222222</c:v>
                </c:pt>
                <c:pt idx="553">
                  <c:v>1.767327777777778</c:v>
                </c:pt>
                <c:pt idx="554">
                  <c:v>1.80053888888889</c:v>
                </c:pt>
                <c:pt idx="555">
                  <c:v>1.838683333333333</c:v>
                </c:pt>
                <c:pt idx="556">
                  <c:v>1.88863888888889</c:v>
                </c:pt>
                <c:pt idx="557">
                  <c:v>1.940144444444445</c:v>
                </c:pt>
                <c:pt idx="558">
                  <c:v>1.989216666666667</c:v>
                </c:pt>
                <c:pt idx="559">
                  <c:v>2.027388888888889</c:v>
                </c:pt>
                <c:pt idx="560">
                  <c:v>2.061166666666666</c:v>
                </c:pt>
                <c:pt idx="561">
                  <c:v>2.083255555555555</c:v>
                </c:pt>
                <c:pt idx="562">
                  <c:v>2.107888888888889</c:v>
                </c:pt>
                <c:pt idx="563">
                  <c:v>2.133627777777777</c:v>
                </c:pt>
                <c:pt idx="564">
                  <c:v>2.154477777777777</c:v>
                </c:pt>
                <c:pt idx="565">
                  <c:v>2.17655</c:v>
                </c:pt>
                <c:pt idx="566">
                  <c:v>2.214694444444445</c:v>
                </c:pt>
                <c:pt idx="567">
                  <c:v>2.246644444444444</c:v>
                </c:pt>
                <c:pt idx="568">
                  <c:v>2.268255555555555</c:v>
                </c:pt>
                <c:pt idx="569">
                  <c:v>2.276077777777777</c:v>
                </c:pt>
                <c:pt idx="570">
                  <c:v>2.276366666666667</c:v>
                </c:pt>
                <c:pt idx="571">
                  <c:v>2.275772222222222</c:v>
                </c:pt>
                <c:pt idx="572">
                  <c:v>2.281838888888889</c:v>
                </c:pt>
                <c:pt idx="573">
                  <c:v>2.2917</c:v>
                </c:pt>
                <c:pt idx="574">
                  <c:v>2.299655555555555</c:v>
                </c:pt>
                <c:pt idx="575">
                  <c:v>2.299366666666666</c:v>
                </c:pt>
                <c:pt idx="576">
                  <c:v>2.292977777777777</c:v>
                </c:pt>
                <c:pt idx="577">
                  <c:v>2.276394444444445</c:v>
                </c:pt>
                <c:pt idx="578">
                  <c:v>2.252538888888889</c:v>
                </c:pt>
                <c:pt idx="579">
                  <c:v>2.22032777777778</c:v>
                </c:pt>
                <c:pt idx="580">
                  <c:v>2.182661111111111</c:v>
                </c:pt>
                <c:pt idx="581">
                  <c:v>2.143394444444444</c:v>
                </c:pt>
                <c:pt idx="582">
                  <c:v>2.112905555555555</c:v>
                </c:pt>
                <c:pt idx="583">
                  <c:v>2.095105555555555</c:v>
                </c:pt>
                <c:pt idx="584">
                  <c:v>2.075194444444445</c:v>
                </c:pt>
                <c:pt idx="585">
                  <c:v>2.044883333333333</c:v>
                </c:pt>
                <c:pt idx="586">
                  <c:v>2.019194444444444</c:v>
                </c:pt>
                <c:pt idx="587">
                  <c:v>1.997516666666667</c:v>
                </c:pt>
                <c:pt idx="588">
                  <c:v>1.977727777777778</c:v>
                </c:pt>
                <c:pt idx="589">
                  <c:v>1.950111111111111</c:v>
                </c:pt>
                <c:pt idx="590">
                  <c:v>1.922061111111111</c:v>
                </c:pt>
                <c:pt idx="591">
                  <c:v>1.883555555555556</c:v>
                </c:pt>
                <c:pt idx="592">
                  <c:v>1.833677777777778</c:v>
                </c:pt>
                <c:pt idx="593">
                  <c:v>1.787227777777777</c:v>
                </c:pt>
                <c:pt idx="594">
                  <c:v>1.754222222222222</c:v>
                </c:pt>
                <c:pt idx="595">
                  <c:v>1.7306</c:v>
                </c:pt>
                <c:pt idx="596">
                  <c:v>1.713733333333333</c:v>
                </c:pt>
                <c:pt idx="597">
                  <c:v>1.6954</c:v>
                </c:pt>
                <c:pt idx="598">
                  <c:v>1.67638888888889</c:v>
                </c:pt>
                <c:pt idx="599">
                  <c:v>1.659716666666667</c:v>
                </c:pt>
                <c:pt idx="600">
                  <c:v>1.65645</c:v>
                </c:pt>
                <c:pt idx="601">
                  <c:v>1.63985</c:v>
                </c:pt>
                <c:pt idx="602">
                  <c:v>1.621733333333333</c:v>
                </c:pt>
                <c:pt idx="603">
                  <c:v>1.58818888888889</c:v>
                </c:pt>
                <c:pt idx="604">
                  <c:v>1.548966666666667</c:v>
                </c:pt>
                <c:pt idx="605">
                  <c:v>1.520033333333334</c:v>
                </c:pt>
                <c:pt idx="606">
                  <c:v>1.488366666666667</c:v>
                </c:pt>
                <c:pt idx="607">
                  <c:v>1.463427777777778</c:v>
                </c:pt>
                <c:pt idx="608">
                  <c:v>1.428005555555556</c:v>
                </c:pt>
                <c:pt idx="609">
                  <c:v>1.39458888888889</c:v>
                </c:pt>
                <c:pt idx="610">
                  <c:v>1.358594444444445</c:v>
                </c:pt>
                <c:pt idx="611">
                  <c:v>1.331594444444444</c:v>
                </c:pt>
                <c:pt idx="612">
                  <c:v>1.317266666666666</c:v>
                </c:pt>
                <c:pt idx="613">
                  <c:v>1.304005555555556</c:v>
                </c:pt>
                <c:pt idx="614">
                  <c:v>1.3004</c:v>
                </c:pt>
                <c:pt idx="615">
                  <c:v>1.299822222222222</c:v>
                </c:pt>
                <c:pt idx="616">
                  <c:v>1.31748888888889</c:v>
                </c:pt>
                <c:pt idx="617">
                  <c:v>1.351805555555555</c:v>
                </c:pt>
                <c:pt idx="618">
                  <c:v>1.3937</c:v>
                </c:pt>
                <c:pt idx="619">
                  <c:v>1.444444444444445</c:v>
                </c:pt>
                <c:pt idx="620">
                  <c:v>1.47413888888889</c:v>
                </c:pt>
                <c:pt idx="621">
                  <c:v>1.500772222222222</c:v>
                </c:pt>
                <c:pt idx="622">
                  <c:v>1.524144444444444</c:v>
                </c:pt>
                <c:pt idx="623">
                  <c:v>1.54225</c:v>
                </c:pt>
                <c:pt idx="624">
                  <c:v>1.577955555555556</c:v>
                </c:pt>
                <c:pt idx="625">
                  <c:v>1.617194444444444</c:v>
                </c:pt>
                <c:pt idx="626">
                  <c:v>1.666205555555555</c:v>
                </c:pt>
                <c:pt idx="627">
                  <c:v>1.723455555555556</c:v>
                </c:pt>
                <c:pt idx="628">
                  <c:v>1.794733333333333</c:v>
                </c:pt>
                <c:pt idx="629">
                  <c:v>1.867427777777778</c:v>
                </c:pt>
                <c:pt idx="630">
                  <c:v>1.931161111111111</c:v>
                </c:pt>
                <c:pt idx="631">
                  <c:v>1.977494444444445</c:v>
                </c:pt>
                <c:pt idx="632">
                  <c:v>2.023211111111111</c:v>
                </c:pt>
                <c:pt idx="633">
                  <c:v>2.057</c:v>
                </c:pt>
                <c:pt idx="634">
                  <c:v>2.082866666666667</c:v>
                </c:pt>
                <c:pt idx="635">
                  <c:v>2.095622222222222</c:v>
                </c:pt>
                <c:pt idx="636">
                  <c:v>2.082372222222223</c:v>
                </c:pt>
                <c:pt idx="637">
                  <c:v>2.053255555555555</c:v>
                </c:pt>
                <c:pt idx="638">
                  <c:v>2.018483333333334</c:v>
                </c:pt>
                <c:pt idx="639">
                  <c:v>1.987577777777778</c:v>
                </c:pt>
                <c:pt idx="640">
                  <c:v>1.971283333333333</c:v>
                </c:pt>
                <c:pt idx="641">
                  <c:v>1.9659</c:v>
                </c:pt>
                <c:pt idx="642">
                  <c:v>1.973261111111111</c:v>
                </c:pt>
                <c:pt idx="643">
                  <c:v>1.98508888888889</c:v>
                </c:pt>
                <c:pt idx="644">
                  <c:v>1.978311111111111</c:v>
                </c:pt>
                <c:pt idx="645">
                  <c:v>1.987772222222222</c:v>
                </c:pt>
                <c:pt idx="646">
                  <c:v>1.997122222222222</c:v>
                </c:pt>
                <c:pt idx="647">
                  <c:v>2.003394444444444</c:v>
                </c:pt>
                <c:pt idx="648">
                  <c:v>2.0101</c:v>
                </c:pt>
                <c:pt idx="649">
                  <c:v>2.023872222222222</c:v>
                </c:pt>
                <c:pt idx="650">
                  <c:v>2.0331</c:v>
                </c:pt>
                <c:pt idx="651">
                  <c:v>2.054022222222222</c:v>
                </c:pt>
                <c:pt idx="652">
                  <c:v>2.060305555555555</c:v>
                </c:pt>
                <c:pt idx="653">
                  <c:v>2.080238888888889</c:v>
                </c:pt>
                <c:pt idx="654">
                  <c:v>2.10333888888889</c:v>
                </c:pt>
                <c:pt idx="655">
                  <c:v>2.130055555555556</c:v>
                </c:pt>
                <c:pt idx="656">
                  <c:v>2.164083333333334</c:v>
                </c:pt>
                <c:pt idx="657">
                  <c:v>2.196233333333333</c:v>
                </c:pt>
                <c:pt idx="658">
                  <c:v>2.215055555555555</c:v>
                </c:pt>
                <c:pt idx="659">
                  <c:v>2.223561111111111</c:v>
                </c:pt>
                <c:pt idx="660">
                  <c:v>2.223933333333333</c:v>
                </c:pt>
                <c:pt idx="661">
                  <c:v>2.234488888888889</c:v>
                </c:pt>
                <c:pt idx="662">
                  <c:v>2.251577777777777</c:v>
                </c:pt>
                <c:pt idx="663">
                  <c:v>2.282255555555556</c:v>
                </c:pt>
                <c:pt idx="664">
                  <c:v>2.323305555555555</c:v>
                </c:pt>
                <c:pt idx="665">
                  <c:v>2.357244444444444</c:v>
                </c:pt>
                <c:pt idx="666">
                  <c:v>2.389744444444445</c:v>
                </c:pt>
                <c:pt idx="667">
                  <c:v>2.421722222222222</c:v>
                </c:pt>
                <c:pt idx="668">
                  <c:v>2.44392777777778</c:v>
                </c:pt>
                <c:pt idx="669">
                  <c:v>2.462383333333333</c:v>
                </c:pt>
                <c:pt idx="670">
                  <c:v>2.464911111111112</c:v>
                </c:pt>
                <c:pt idx="671">
                  <c:v>2.45315</c:v>
                </c:pt>
                <c:pt idx="672">
                  <c:v>2.433155555555555</c:v>
                </c:pt>
                <c:pt idx="673">
                  <c:v>2.411249999999996</c:v>
                </c:pt>
                <c:pt idx="674">
                  <c:v>2.396955555555555</c:v>
                </c:pt>
                <c:pt idx="675">
                  <c:v>2.373738888888889</c:v>
                </c:pt>
                <c:pt idx="676">
                  <c:v>2.354655555555555</c:v>
                </c:pt>
                <c:pt idx="677">
                  <c:v>2.329538888888889</c:v>
                </c:pt>
                <c:pt idx="678">
                  <c:v>2.295216666666666</c:v>
                </c:pt>
                <c:pt idx="679">
                  <c:v>2.2674</c:v>
                </c:pt>
                <c:pt idx="680">
                  <c:v>2.228038888888888</c:v>
                </c:pt>
                <c:pt idx="681">
                  <c:v>2.182411111111111</c:v>
                </c:pt>
                <c:pt idx="682">
                  <c:v>2.118744444444444</c:v>
                </c:pt>
                <c:pt idx="683">
                  <c:v>2.051288888888886</c:v>
                </c:pt>
                <c:pt idx="684">
                  <c:v>1.975805555555555</c:v>
                </c:pt>
                <c:pt idx="685">
                  <c:v>1.918705555555555</c:v>
                </c:pt>
                <c:pt idx="686">
                  <c:v>1.859127777777777</c:v>
                </c:pt>
                <c:pt idx="687">
                  <c:v>1.80333888888889</c:v>
                </c:pt>
                <c:pt idx="688">
                  <c:v>1.749405555555556</c:v>
                </c:pt>
                <c:pt idx="689">
                  <c:v>1.691177777777777</c:v>
                </c:pt>
                <c:pt idx="690">
                  <c:v>1.636116666666667</c:v>
                </c:pt>
                <c:pt idx="691">
                  <c:v>1.575677777777778</c:v>
                </c:pt>
                <c:pt idx="692">
                  <c:v>1.521194444444445</c:v>
                </c:pt>
                <c:pt idx="693">
                  <c:v>1.465466666666667</c:v>
                </c:pt>
                <c:pt idx="694">
                  <c:v>1.419005555555556</c:v>
                </c:pt>
                <c:pt idx="695">
                  <c:v>1.365083333333333</c:v>
                </c:pt>
                <c:pt idx="696">
                  <c:v>1.309211111111111</c:v>
                </c:pt>
                <c:pt idx="697">
                  <c:v>1.252605555555555</c:v>
                </c:pt>
                <c:pt idx="698">
                  <c:v>1.205</c:v>
                </c:pt>
                <c:pt idx="699">
                  <c:v>1.170616666666667</c:v>
                </c:pt>
                <c:pt idx="700">
                  <c:v>1.14013888888889</c:v>
                </c:pt>
              </c:numCache>
            </c:numRef>
          </c:val>
          <c:smooth val="0"/>
        </c:ser>
        <c:ser>
          <c:idx val="2"/>
          <c:order val="2"/>
          <c:tx>
            <c:strRef>
              <c:f>pz!$A$76</c:f>
              <c:strCache>
                <c:ptCount val="1"/>
                <c:pt idx="0">
                  <c:v>Semantic</c:v>
                </c:pt>
              </c:strCache>
            </c:strRef>
          </c:tx>
          <c:marker>
            <c:symbol val="none"/>
          </c:marker>
          <c:val>
            <c:numRef>
              <c:f>pz!$C$76:$AAA$76</c:f>
              <c:numCache>
                <c:formatCode>General</c:formatCode>
                <c:ptCount val="701"/>
                <c:pt idx="0">
                  <c:v>0.33335</c:v>
                </c:pt>
                <c:pt idx="1">
                  <c:v>0.381183333333333</c:v>
                </c:pt>
                <c:pt idx="2">
                  <c:v>0.437855555555556</c:v>
                </c:pt>
                <c:pt idx="3">
                  <c:v>0.515966666666667</c:v>
                </c:pt>
                <c:pt idx="4">
                  <c:v>0.593655555555556</c:v>
                </c:pt>
                <c:pt idx="5">
                  <c:v>0.645627777777778</c:v>
                </c:pt>
                <c:pt idx="6">
                  <c:v>0.705438888888889</c:v>
                </c:pt>
                <c:pt idx="7">
                  <c:v>0.747972222222222</c:v>
                </c:pt>
                <c:pt idx="8">
                  <c:v>0.771722222222222</c:v>
                </c:pt>
                <c:pt idx="9">
                  <c:v>0.784561111111111</c:v>
                </c:pt>
                <c:pt idx="10">
                  <c:v>0.805983333333333</c:v>
                </c:pt>
                <c:pt idx="11">
                  <c:v>0.8013</c:v>
                </c:pt>
                <c:pt idx="12">
                  <c:v>0.784277777777778</c:v>
                </c:pt>
                <c:pt idx="13">
                  <c:v>0.7474</c:v>
                </c:pt>
                <c:pt idx="14">
                  <c:v>0.704977777777778</c:v>
                </c:pt>
                <c:pt idx="15">
                  <c:v>0.66585</c:v>
                </c:pt>
                <c:pt idx="16">
                  <c:v>0.630383333333333</c:v>
                </c:pt>
                <c:pt idx="17">
                  <c:v>0.616433333333333</c:v>
                </c:pt>
                <c:pt idx="18">
                  <c:v>0.591894444444444</c:v>
                </c:pt>
                <c:pt idx="19">
                  <c:v>0.564716666666667</c:v>
                </c:pt>
                <c:pt idx="20">
                  <c:v>0.519755555555556</c:v>
                </c:pt>
                <c:pt idx="21">
                  <c:v>0.459394444444444</c:v>
                </c:pt>
                <c:pt idx="22">
                  <c:v>0.381277777777778</c:v>
                </c:pt>
                <c:pt idx="23">
                  <c:v>0.2975</c:v>
                </c:pt>
                <c:pt idx="24">
                  <c:v>0.216938888888889</c:v>
                </c:pt>
                <c:pt idx="25">
                  <c:v>0.145188888888889</c:v>
                </c:pt>
                <c:pt idx="26">
                  <c:v>0.0875277777777777</c:v>
                </c:pt>
                <c:pt idx="27">
                  <c:v>0.0504055555555555</c:v>
                </c:pt>
                <c:pt idx="28">
                  <c:v>0.0251388888888889</c:v>
                </c:pt>
                <c:pt idx="29">
                  <c:v>0.0162666666666666</c:v>
                </c:pt>
                <c:pt idx="30">
                  <c:v>0.0202555555555555</c:v>
                </c:pt>
                <c:pt idx="31">
                  <c:v>0.0357111111111111</c:v>
                </c:pt>
                <c:pt idx="32">
                  <c:v>0.0595722222222222</c:v>
                </c:pt>
                <c:pt idx="33">
                  <c:v>0.0773166666666667</c:v>
                </c:pt>
                <c:pt idx="34">
                  <c:v>0.0958555555555556</c:v>
                </c:pt>
                <c:pt idx="35">
                  <c:v>0.126511111111111</c:v>
                </c:pt>
                <c:pt idx="36">
                  <c:v>0.157683333333333</c:v>
                </c:pt>
                <c:pt idx="37">
                  <c:v>0.186444444444444</c:v>
                </c:pt>
                <c:pt idx="38">
                  <c:v>0.205627777777778</c:v>
                </c:pt>
                <c:pt idx="39">
                  <c:v>0.221077777777778</c:v>
                </c:pt>
                <c:pt idx="40">
                  <c:v>0.252594444444444</c:v>
                </c:pt>
                <c:pt idx="41">
                  <c:v>0.284616666666667</c:v>
                </c:pt>
                <c:pt idx="42">
                  <c:v>0.308361111111111</c:v>
                </c:pt>
                <c:pt idx="43">
                  <c:v>0.324683333333333</c:v>
                </c:pt>
                <c:pt idx="44">
                  <c:v>0.304122222222222</c:v>
                </c:pt>
                <c:pt idx="45">
                  <c:v>0.2787</c:v>
                </c:pt>
                <c:pt idx="46">
                  <c:v>0.233916666666667</c:v>
                </c:pt>
                <c:pt idx="47">
                  <c:v>0.176577777777778</c:v>
                </c:pt>
                <c:pt idx="48">
                  <c:v>0.119511111111111</c:v>
                </c:pt>
                <c:pt idx="49">
                  <c:v>0.06585</c:v>
                </c:pt>
                <c:pt idx="50">
                  <c:v>0.0202944444444444</c:v>
                </c:pt>
                <c:pt idx="51">
                  <c:v>-0.0094666666666667</c:v>
                </c:pt>
                <c:pt idx="52">
                  <c:v>-0.0226222222222223</c:v>
                </c:pt>
                <c:pt idx="53">
                  <c:v>-0.0144277777777778</c:v>
                </c:pt>
                <c:pt idx="54">
                  <c:v>0.0204</c:v>
                </c:pt>
                <c:pt idx="55">
                  <c:v>0.0790833333333333</c:v>
                </c:pt>
                <c:pt idx="56">
                  <c:v>0.139761111111111</c:v>
                </c:pt>
                <c:pt idx="57">
                  <c:v>0.199533333333333</c:v>
                </c:pt>
                <c:pt idx="58">
                  <c:v>0.220388888888889</c:v>
                </c:pt>
                <c:pt idx="59">
                  <c:v>0.236788888888889</c:v>
                </c:pt>
                <c:pt idx="60">
                  <c:v>0.245616666666667</c:v>
                </c:pt>
                <c:pt idx="61">
                  <c:v>0.279111111111111</c:v>
                </c:pt>
                <c:pt idx="62">
                  <c:v>0.323044444444444</c:v>
                </c:pt>
                <c:pt idx="63">
                  <c:v>0.364022222222222</c:v>
                </c:pt>
                <c:pt idx="64">
                  <c:v>0.403311111111111</c:v>
                </c:pt>
                <c:pt idx="65">
                  <c:v>0.431333333333333</c:v>
                </c:pt>
                <c:pt idx="66">
                  <c:v>0.475283333333333</c:v>
                </c:pt>
                <c:pt idx="67">
                  <c:v>0.521072222222222</c:v>
                </c:pt>
                <c:pt idx="68">
                  <c:v>0.559433333333333</c:v>
                </c:pt>
                <c:pt idx="69">
                  <c:v>0.597372222222222</c:v>
                </c:pt>
                <c:pt idx="70">
                  <c:v>0.628516666666667</c:v>
                </c:pt>
                <c:pt idx="71">
                  <c:v>0.654</c:v>
                </c:pt>
                <c:pt idx="72">
                  <c:v>0.701466666666667</c:v>
                </c:pt>
                <c:pt idx="73">
                  <c:v>0.740855555555556</c:v>
                </c:pt>
                <c:pt idx="74">
                  <c:v>0.772394444444444</c:v>
                </c:pt>
                <c:pt idx="75">
                  <c:v>0.786311111111111</c:v>
                </c:pt>
                <c:pt idx="76">
                  <c:v>0.798216666666666</c:v>
                </c:pt>
                <c:pt idx="77">
                  <c:v>0.805566666666667</c:v>
                </c:pt>
                <c:pt idx="78">
                  <c:v>0.807516666666667</c:v>
                </c:pt>
                <c:pt idx="79">
                  <c:v>0.8048</c:v>
                </c:pt>
                <c:pt idx="80">
                  <c:v>0.800872222222222</c:v>
                </c:pt>
                <c:pt idx="81">
                  <c:v>0.804683333333333</c:v>
                </c:pt>
                <c:pt idx="82">
                  <c:v>0.81685</c:v>
                </c:pt>
                <c:pt idx="83">
                  <c:v>0.831005555555555</c:v>
                </c:pt>
                <c:pt idx="84">
                  <c:v>0.838738888888889</c:v>
                </c:pt>
                <c:pt idx="85">
                  <c:v>0.84935</c:v>
                </c:pt>
                <c:pt idx="86">
                  <c:v>0.869683333333333</c:v>
                </c:pt>
                <c:pt idx="87">
                  <c:v>0.8919</c:v>
                </c:pt>
                <c:pt idx="88">
                  <c:v>0.907083333333333</c:v>
                </c:pt>
                <c:pt idx="89">
                  <c:v>0.913738888888889</c:v>
                </c:pt>
                <c:pt idx="90">
                  <c:v>0.918461111111111</c:v>
                </c:pt>
                <c:pt idx="91">
                  <c:v>0.919327777777778</c:v>
                </c:pt>
                <c:pt idx="92">
                  <c:v>0.917355555555556</c:v>
                </c:pt>
                <c:pt idx="93">
                  <c:v>0.932144444444444</c:v>
                </c:pt>
                <c:pt idx="94">
                  <c:v>0.944494444444445</c:v>
                </c:pt>
                <c:pt idx="95">
                  <c:v>0.980566666666667</c:v>
                </c:pt>
                <c:pt idx="96">
                  <c:v>1.00228888888889</c:v>
                </c:pt>
                <c:pt idx="97">
                  <c:v>1.0083</c:v>
                </c:pt>
                <c:pt idx="98">
                  <c:v>1.012227777777778</c:v>
                </c:pt>
                <c:pt idx="99">
                  <c:v>1.020677777777778</c:v>
                </c:pt>
                <c:pt idx="100">
                  <c:v>1.015133333333333</c:v>
                </c:pt>
                <c:pt idx="101">
                  <c:v>1.010622222222222</c:v>
                </c:pt>
                <c:pt idx="102">
                  <c:v>0.975144444444444</c:v>
                </c:pt>
                <c:pt idx="103">
                  <c:v>0.936866666666667</c:v>
                </c:pt>
                <c:pt idx="104">
                  <c:v>0.902416666666667</c:v>
                </c:pt>
                <c:pt idx="105">
                  <c:v>0.878744444444444</c:v>
                </c:pt>
                <c:pt idx="106">
                  <c:v>0.87665</c:v>
                </c:pt>
                <c:pt idx="107">
                  <c:v>0.894722222222222</c:v>
                </c:pt>
                <c:pt idx="108">
                  <c:v>0.908522222222222</c:v>
                </c:pt>
                <c:pt idx="109">
                  <c:v>0.915116666666667</c:v>
                </c:pt>
                <c:pt idx="110">
                  <c:v>0.908833333333333</c:v>
                </c:pt>
                <c:pt idx="111">
                  <c:v>0.898561111111111</c:v>
                </c:pt>
                <c:pt idx="112">
                  <c:v>0.877983333333333</c:v>
                </c:pt>
                <c:pt idx="113">
                  <c:v>0.862788888888889</c:v>
                </c:pt>
                <c:pt idx="114">
                  <c:v>0.84105</c:v>
                </c:pt>
                <c:pt idx="115">
                  <c:v>0.836744444444444</c:v>
                </c:pt>
                <c:pt idx="116">
                  <c:v>0.840961111111111</c:v>
                </c:pt>
                <c:pt idx="117">
                  <c:v>0.860072222222222</c:v>
                </c:pt>
                <c:pt idx="118">
                  <c:v>0.874377777777778</c:v>
                </c:pt>
                <c:pt idx="119">
                  <c:v>0.874622222222222</c:v>
                </c:pt>
                <c:pt idx="120">
                  <c:v>0.876311111111111</c:v>
                </c:pt>
                <c:pt idx="121">
                  <c:v>0.877255555555556</c:v>
                </c:pt>
                <c:pt idx="122">
                  <c:v>0.901805555555556</c:v>
                </c:pt>
                <c:pt idx="123">
                  <c:v>0.946022222222222</c:v>
                </c:pt>
                <c:pt idx="124">
                  <c:v>1.017161111111111</c:v>
                </c:pt>
                <c:pt idx="125">
                  <c:v>1.09033888888889</c:v>
                </c:pt>
                <c:pt idx="126">
                  <c:v>1.15868888888889</c:v>
                </c:pt>
                <c:pt idx="127">
                  <c:v>1.225577777777778</c:v>
                </c:pt>
                <c:pt idx="128">
                  <c:v>1.281811111111111</c:v>
                </c:pt>
                <c:pt idx="129">
                  <c:v>1.311966666666667</c:v>
                </c:pt>
                <c:pt idx="130">
                  <c:v>1.324533333333334</c:v>
                </c:pt>
                <c:pt idx="131">
                  <c:v>1.312866666666666</c:v>
                </c:pt>
                <c:pt idx="132">
                  <c:v>1.3002</c:v>
                </c:pt>
                <c:pt idx="133">
                  <c:v>1.280483333333333</c:v>
                </c:pt>
                <c:pt idx="134">
                  <c:v>1.2743</c:v>
                </c:pt>
                <c:pt idx="135">
                  <c:v>1.266983333333333</c:v>
                </c:pt>
                <c:pt idx="136">
                  <c:v>1.254505555555556</c:v>
                </c:pt>
                <c:pt idx="137">
                  <c:v>1.245066666666667</c:v>
                </c:pt>
                <c:pt idx="138">
                  <c:v>1.23078888888889</c:v>
                </c:pt>
                <c:pt idx="139">
                  <c:v>1.204777777777778</c:v>
                </c:pt>
                <c:pt idx="140">
                  <c:v>1.171183333333333</c:v>
                </c:pt>
                <c:pt idx="141">
                  <c:v>1.145316666666667</c:v>
                </c:pt>
                <c:pt idx="142">
                  <c:v>1.133872222222222</c:v>
                </c:pt>
                <c:pt idx="143">
                  <c:v>1.150261111111111</c:v>
                </c:pt>
                <c:pt idx="144">
                  <c:v>1.173316666666667</c:v>
                </c:pt>
                <c:pt idx="145">
                  <c:v>1.200961111111111</c:v>
                </c:pt>
                <c:pt idx="146">
                  <c:v>1.229805555555555</c:v>
                </c:pt>
                <c:pt idx="147">
                  <c:v>1.248427777777778</c:v>
                </c:pt>
                <c:pt idx="148">
                  <c:v>1.276083333333333</c:v>
                </c:pt>
                <c:pt idx="149">
                  <c:v>1.30985</c:v>
                </c:pt>
                <c:pt idx="150">
                  <c:v>1.364744444444444</c:v>
                </c:pt>
                <c:pt idx="151">
                  <c:v>1.420994444444444</c:v>
                </c:pt>
                <c:pt idx="152">
                  <c:v>1.462916666666667</c:v>
                </c:pt>
                <c:pt idx="153">
                  <c:v>1.484511111111111</c:v>
                </c:pt>
                <c:pt idx="154">
                  <c:v>1.48865</c:v>
                </c:pt>
                <c:pt idx="155">
                  <c:v>1.48995</c:v>
                </c:pt>
                <c:pt idx="156">
                  <c:v>1.484044444444444</c:v>
                </c:pt>
                <c:pt idx="157">
                  <c:v>1.483027777777778</c:v>
                </c:pt>
                <c:pt idx="158">
                  <c:v>1.461122222222222</c:v>
                </c:pt>
                <c:pt idx="159">
                  <c:v>1.44245</c:v>
                </c:pt>
                <c:pt idx="160">
                  <c:v>1.4359</c:v>
                </c:pt>
                <c:pt idx="161">
                  <c:v>1.443422222222222</c:v>
                </c:pt>
                <c:pt idx="162">
                  <c:v>1.45105</c:v>
                </c:pt>
                <c:pt idx="163">
                  <c:v>1.44735</c:v>
                </c:pt>
                <c:pt idx="164">
                  <c:v>1.442333333333333</c:v>
                </c:pt>
                <c:pt idx="165">
                  <c:v>1.42895</c:v>
                </c:pt>
                <c:pt idx="166">
                  <c:v>1.398455555555555</c:v>
                </c:pt>
                <c:pt idx="167">
                  <c:v>1.366122222222222</c:v>
                </c:pt>
                <c:pt idx="168">
                  <c:v>1.334333333333333</c:v>
                </c:pt>
                <c:pt idx="169">
                  <c:v>1.307338888888888</c:v>
                </c:pt>
                <c:pt idx="170">
                  <c:v>1.281861111111111</c:v>
                </c:pt>
                <c:pt idx="171">
                  <c:v>1.272311111111111</c:v>
                </c:pt>
                <c:pt idx="172">
                  <c:v>1.266777777777778</c:v>
                </c:pt>
                <c:pt idx="173">
                  <c:v>1.272733333333333</c:v>
                </c:pt>
                <c:pt idx="174">
                  <c:v>1.274744444444444</c:v>
                </c:pt>
                <c:pt idx="175">
                  <c:v>1.277033333333333</c:v>
                </c:pt>
                <c:pt idx="176">
                  <c:v>1.295166666666667</c:v>
                </c:pt>
                <c:pt idx="177">
                  <c:v>1.319583333333334</c:v>
                </c:pt>
                <c:pt idx="178">
                  <c:v>1.335727777777778</c:v>
                </c:pt>
                <c:pt idx="179">
                  <c:v>1.341138888888888</c:v>
                </c:pt>
                <c:pt idx="180">
                  <c:v>1.376383333333333</c:v>
                </c:pt>
                <c:pt idx="181">
                  <c:v>1.398794444444444</c:v>
                </c:pt>
                <c:pt idx="182">
                  <c:v>1.431472222222222</c:v>
                </c:pt>
                <c:pt idx="183">
                  <c:v>1.470272222222222</c:v>
                </c:pt>
                <c:pt idx="184">
                  <c:v>1.507966666666666</c:v>
                </c:pt>
                <c:pt idx="185">
                  <c:v>1.549005555555555</c:v>
                </c:pt>
                <c:pt idx="186">
                  <c:v>1.569255555555556</c:v>
                </c:pt>
                <c:pt idx="187">
                  <c:v>1.573827777777778</c:v>
                </c:pt>
                <c:pt idx="188">
                  <c:v>1.586711111111112</c:v>
                </c:pt>
                <c:pt idx="189">
                  <c:v>1.593933333333333</c:v>
                </c:pt>
                <c:pt idx="190">
                  <c:v>1.598555555555555</c:v>
                </c:pt>
                <c:pt idx="191">
                  <c:v>1.59308888888889</c:v>
                </c:pt>
                <c:pt idx="192">
                  <c:v>1.57908888888889</c:v>
                </c:pt>
                <c:pt idx="193">
                  <c:v>1.56133888888889</c:v>
                </c:pt>
                <c:pt idx="194">
                  <c:v>1.55748888888889</c:v>
                </c:pt>
                <c:pt idx="195">
                  <c:v>1.5454</c:v>
                </c:pt>
                <c:pt idx="196">
                  <c:v>1.542477777777778</c:v>
                </c:pt>
                <c:pt idx="197">
                  <c:v>1.54138888888889</c:v>
                </c:pt>
                <c:pt idx="198">
                  <c:v>1.565244444444444</c:v>
                </c:pt>
                <c:pt idx="199">
                  <c:v>1.59913888888889</c:v>
                </c:pt>
                <c:pt idx="200">
                  <c:v>1.621261111111111</c:v>
                </c:pt>
                <c:pt idx="201">
                  <c:v>1.661172222222222</c:v>
                </c:pt>
                <c:pt idx="202">
                  <c:v>1.68765</c:v>
                </c:pt>
                <c:pt idx="203">
                  <c:v>1.7205</c:v>
                </c:pt>
                <c:pt idx="204">
                  <c:v>1.746411111111111</c:v>
                </c:pt>
                <c:pt idx="205">
                  <c:v>1.789644444444444</c:v>
                </c:pt>
                <c:pt idx="206">
                  <c:v>1.834633333333334</c:v>
                </c:pt>
                <c:pt idx="207">
                  <c:v>1.874211111111111</c:v>
                </c:pt>
                <c:pt idx="208">
                  <c:v>1.894227777777778</c:v>
                </c:pt>
                <c:pt idx="209">
                  <c:v>1.909166666666667</c:v>
                </c:pt>
                <c:pt idx="210">
                  <c:v>1.894583333333333</c:v>
                </c:pt>
                <c:pt idx="211">
                  <c:v>1.87325</c:v>
                </c:pt>
                <c:pt idx="212">
                  <c:v>1.85423888888889</c:v>
                </c:pt>
                <c:pt idx="213">
                  <c:v>1.825261111111112</c:v>
                </c:pt>
                <c:pt idx="214">
                  <c:v>1.796855555555556</c:v>
                </c:pt>
                <c:pt idx="215">
                  <c:v>1.753144444444444</c:v>
                </c:pt>
                <c:pt idx="216">
                  <c:v>1.724777777777777</c:v>
                </c:pt>
                <c:pt idx="217">
                  <c:v>1.695938888888889</c:v>
                </c:pt>
                <c:pt idx="218">
                  <c:v>1.681794444444445</c:v>
                </c:pt>
                <c:pt idx="219">
                  <c:v>1.67438888888889</c:v>
                </c:pt>
                <c:pt idx="220">
                  <c:v>1.690044444444444</c:v>
                </c:pt>
                <c:pt idx="221">
                  <c:v>1.701172222222222</c:v>
                </c:pt>
                <c:pt idx="222">
                  <c:v>1.722333333333333</c:v>
                </c:pt>
                <c:pt idx="223">
                  <c:v>1.747394444444445</c:v>
                </c:pt>
                <c:pt idx="224">
                  <c:v>1.77515</c:v>
                </c:pt>
                <c:pt idx="225">
                  <c:v>1.804266666666666</c:v>
                </c:pt>
                <c:pt idx="226">
                  <c:v>1.82345</c:v>
                </c:pt>
                <c:pt idx="227">
                  <c:v>1.859166666666667</c:v>
                </c:pt>
                <c:pt idx="228">
                  <c:v>1.888072222222222</c:v>
                </c:pt>
                <c:pt idx="229">
                  <c:v>1.92275</c:v>
                </c:pt>
                <c:pt idx="230">
                  <c:v>1.94803888888889</c:v>
                </c:pt>
                <c:pt idx="231">
                  <c:v>1.987361111111112</c:v>
                </c:pt>
                <c:pt idx="232">
                  <c:v>2.021444444444445</c:v>
                </c:pt>
                <c:pt idx="233">
                  <c:v>2.073222222222222</c:v>
                </c:pt>
                <c:pt idx="234">
                  <c:v>2.125138888888889</c:v>
                </c:pt>
                <c:pt idx="235">
                  <c:v>2.174955555555556</c:v>
                </c:pt>
                <c:pt idx="236">
                  <c:v>2.203594444444445</c:v>
                </c:pt>
                <c:pt idx="237">
                  <c:v>2.218561111111111</c:v>
                </c:pt>
                <c:pt idx="238">
                  <c:v>2.223533333333334</c:v>
                </c:pt>
                <c:pt idx="239">
                  <c:v>2.218061111111111</c:v>
                </c:pt>
                <c:pt idx="240">
                  <c:v>2.224511111111111</c:v>
                </c:pt>
                <c:pt idx="241">
                  <c:v>2.220638888888889</c:v>
                </c:pt>
                <c:pt idx="242">
                  <c:v>2.232683333333334</c:v>
                </c:pt>
                <c:pt idx="243">
                  <c:v>2.246733333333333</c:v>
                </c:pt>
                <c:pt idx="244">
                  <c:v>2.287866666666666</c:v>
                </c:pt>
                <c:pt idx="245">
                  <c:v>2.339888888888885</c:v>
                </c:pt>
                <c:pt idx="246">
                  <c:v>2.406888888888886</c:v>
                </c:pt>
                <c:pt idx="247">
                  <c:v>2.468994444444445</c:v>
                </c:pt>
                <c:pt idx="248">
                  <c:v>2.52465</c:v>
                </c:pt>
                <c:pt idx="249">
                  <c:v>2.57581111111111</c:v>
                </c:pt>
                <c:pt idx="250">
                  <c:v>2.632838888888886</c:v>
                </c:pt>
                <c:pt idx="251">
                  <c:v>2.645911111111111</c:v>
                </c:pt>
                <c:pt idx="252">
                  <c:v>2.65105</c:v>
                </c:pt>
                <c:pt idx="253">
                  <c:v>2.6223</c:v>
                </c:pt>
                <c:pt idx="254">
                  <c:v>2.589638888888889</c:v>
                </c:pt>
                <c:pt idx="255">
                  <c:v>2.576977777777777</c:v>
                </c:pt>
                <c:pt idx="256">
                  <c:v>2.578205555555556</c:v>
                </c:pt>
                <c:pt idx="257">
                  <c:v>2.591411111111111</c:v>
                </c:pt>
                <c:pt idx="258">
                  <c:v>2.614588888888889</c:v>
                </c:pt>
                <c:pt idx="259">
                  <c:v>2.650055555555555</c:v>
                </c:pt>
                <c:pt idx="260">
                  <c:v>2.681927777777778</c:v>
                </c:pt>
                <c:pt idx="261">
                  <c:v>2.705094444444444</c:v>
                </c:pt>
                <c:pt idx="262">
                  <c:v>2.716649999999996</c:v>
                </c:pt>
                <c:pt idx="263">
                  <c:v>2.725099999999999</c:v>
                </c:pt>
                <c:pt idx="264">
                  <c:v>2.759372222222222</c:v>
                </c:pt>
                <c:pt idx="265">
                  <c:v>2.823716666666666</c:v>
                </c:pt>
                <c:pt idx="266">
                  <c:v>2.898255555555555</c:v>
                </c:pt>
                <c:pt idx="267">
                  <c:v>2.972855555555554</c:v>
                </c:pt>
                <c:pt idx="268">
                  <c:v>3.064611111111111</c:v>
                </c:pt>
                <c:pt idx="269">
                  <c:v>3.142594444444445</c:v>
                </c:pt>
                <c:pt idx="270">
                  <c:v>3.214411111111111</c:v>
                </c:pt>
                <c:pt idx="271">
                  <c:v>3.254122222222222</c:v>
                </c:pt>
                <c:pt idx="272">
                  <c:v>3.295588888888889</c:v>
                </c:pt>
                <c:pt idx="273">
                  <c:v>3.319483333333332</c:v>
                </c:pt>
                <c:pt idx="274">
                  <c:v>3.343855555555556</c:v>
                </c:pt>
                <c:pt idx="275">
                  <c:v>3.339138888888887</c:v>
                </c:pt>
                <c:pt idx="276">
                  <c:v>3.338744444444444</c:v>
                </c:pt>
                <c:pt idx="277">
                  <c:v>3.346688888888885</c:v>
                </c:pt>
                <c:pt idx="278">
                  <c:v>3.348227777777777</c:v>
                </c:pt>
                <c:pt idx="279">
                  <c:v>3.355049999999996</c:v>
                </c:pt>
                <c:pt idx="280">
                  <c:v>3.359394444444443</c:v>
                </c:pt>
                <c:pt idx="281">
                  <c:v>3.356394444444444</c:v>
                </c:pt>
                <c:pt idx="282">
                  <c:v>3.341727777777777</c:v>
                </c:pt>
                <c:pt idx="283">
                  <c:v>3.320116666666666</c:v>
                </c:pt>
                <c:pt idx="284">
                  <c:v>3.271111111111112</c:v>
                </c:pt>
                <c:pt idx="285">
                  <c:v>3.203677777777778</c:v>
                </c:pt>
                <c:pt idx="286">
                  <c:v>3.121227777777777</c:v>
                </c:pt>
                <c:pt idx="287">
                  <c:v>3.058188888888889</c:v>
                </c:pt>
                <c:pt idx="288">
                  <c:v>3.017622222222222</c:v>
                </c:pt>
                <c:pt idx="289">
                  <c:v>2.985944444444444</c:v>
                </c:pt>
                <c:pt idx="290">
                  <c:v>2.950822222222222</c:v>
                </c:pt>
                <c:pt idx="291">
                  <c:v>2.920983333333333</c:v>
                </c:pt>
                <c:pt idx="292">
                  <c:v>2.892833333333332</c:v>
                </c:pt>
                <c:pt idx="293">
                  <c:v>2.867294444444444</c:v>
                </c:pt>
                <c:pt idx="294">
                  <c:v>2.844955555555555</c:v>
                </c:pt>
                <c:pt idx="295">
                  <c:v>2.810044444444443</c:v>
                </c:pt>
                <c:pt idx="296">
                  <c:v>2.766161111111111</c:v>
                </c:pt>
                <c:pt idx="297">
                  <c:v>2.727844444444444</c:v>
                </c:pt>
                <c:pt idx="298">
                  <c:v>2.701144444444445</c:v>
                </c:pt>
                <c:pt idx="299">
                  <c:v>2.672316666666667</c:v>
                </c:pt>
                <c:pt idx="300">
                  <c:v>2.649472222222222</c:v>
                </c:pt>
                <c:pt idx="301">
                  <c:v>2.642349999999999</c:v>
                </c:pt>
                <c:pt idx="302">
                  <c:v>2.615694444444444</c:v>
                </c:pt>
                <c:pt idx="303">
                  <c:v>2.584622222222222</c:v>
                </c:pt>
                <c:pt idx="304">
                  <c:v>2.557922222222222</c:v>
                </c:pt>
                <c:pt idx="305">
                  <c:v>2.527483333333334</c:v>
                </c:pt>
                <c:pt idx="306">
                  <c:v>2.515566666666667</c:v>
                </c:pt>
                <c:pt idx="307">
                  <c:v>2.489372222222222</c:v>
                </c:pt>
                <c:pt idx="308">
                  <c:v>2.456983333333333</c:v>
                </c:pt>
                <c:pt idx="309">
                  <c:v>2.4312</c:v>
                </c:pt>
                <c:pt idx="310">
                  <c:v>2.410911111111111</c:v>
                </c:pt>
                <c:pt idx="311">
                  <c:v>2.390105555555556</c:v>
                </c:pt>
                <c:pt idx="312">
                  <c:v>2.342416666666666</c:v>
                </c:pt>
                <c:pt idx="313">
                  <c:v>2.269911111111112</c:v>
                </c:pt>
                <c:pt idx="314">
                  <c:v>2.175066666666666</c:v>
                </c:pt>
                <c:pt idx="315">
                  <c:v>2.07995</c:v>
                </c:pt>
                <c:pt idx="316">
                  <c:v>1.995072222222222</c:v>
                </c:pt>
                <c:pt idx="317">
                  <c:v>1.918133333333333</c:v>
                </c:pt>
                <c:pt idx="318">
                  <c:v>1.836472222222222</c:v>
                </c:pt>
                <c:pt idx="319">
                  <c:v>1.772927777777777</c:v>
                </c:pt>
                <c:pt idx="320">
                  <c:v>1.730105555555556</c:v>
                </c:pt>
                <c:pt idx="321">
                  <c:v>1.696755555555555</c:v>
                </c:pt>
                <c:pt idx="322">
                  <c:v>1.666766666666667</c:v>
                </c:pt>
                <c:pt idx="323">
                  <c:v>1.640722222222222</c:v>
                </c:pt>
                <c:pt idx="324">
                  <c:v>1.62138888888889</c:v>
                </c:pt>
                <c:pt idx="325">
                  <c:v>1.589972222222222</c:v>
                </c:pt>
                <c:pt idx="326">
                  <c:v>1.576255555555556</c:v>
                </c:pt>
                <c:pt idx="327">
                  <c:v>1.567616666666667</c:v>
                </c:pt>
                <c:pt idx="328">
                  <c:v>1.569427777777778</c:v>
                </c:pt>
                <c:pt idx="329">
                  <c:v>1.56868888888889</c:v>
                </c:pt>
                <c:pt idx="330">
                  <c:v>1.545377777777778</c:v>
                </c:pt>
                <c:pt idx="331">
                  <c:v>1.520222222222222</c:v>
                </c:pt>
                <c:pt idx="332">
                  <c:v>1.494211111111112</c:v>
                </c:pt>
                <c:pt idx="333">
                  <c:v>1.486772222222222</c:v>
                </c:pt>
                <c:pt idx="334">
                  <c:v>1.462272222222222</c:v>
                </c:pt>
                <c:pt idx="335">
                  <c:v>1.444638888888889</c:v>
                </c:pt>
                <c:pt idx="336">
                  <c:v>1.415916666666666</c:v>
                </c:pt>
                <c:pt idx="337">
                  <c:v>1.385322222222222</c:v>
                </c:pt>
                <c:pt idx="338">
                  <c:v>1.34013888888889</c:v>
                </c:pt>
                <c:pt idx="339">
                  <c:v>1.292811111111111</c:v>
                </c:pt>
                <c:pt idx="340">
                  <c:v>1.240772222222222</c:v>
                </c:pt>
                <c:pt idx="341">
                  <c:v>1.167088888888888</c:v>
                </c:pt>
                <c:pt idx="342">
                  <c:v>1.099755555555556</c:v>
                </c:pt>
                <c:pt idx="343">
                  <c:v>1.051005555555556</c:v>
                </c:pt>
                <c:pt idx="344">
                  <c:v>1.001616666666667</c:v>
                </c:pt>
                <c:pt idx="345">
                  <c:v>0.9822</c:v>
                </c:pt>
                <c:pt idx="346">
                  <c:v>0.9662</c:v>
                </c:pt>
                <c:pt idx="347">
                  <c:v>0.963544444444445</c:v>
                </c:pt>
                <c:pt idx="348">
                  <c:v>0.970061111111111</c:v>
                </c:pt>
                <c:pt idx="349">
                  <c:v>0.976388888888889</c:v>
                </c:pt>
                <c:pt idx="350">
                  <c:v>0.984172222222222</c:v>
                </c:pt>
                <c:pt idx="351">
                  <c:v>0.970183333333333</c:v>
                </c:pt>
                <c:pt idx="352">
                  <c:v>0.948944444444444</c:v>
                </c:pt>
                <c:pt idx="353">
                  <c:v>0.930966666666666</c:v>
                </c:pt>
                <c:pt idx="354">
                  <c:v>0.922472222222222</c:v>
                </c:pt>
                <c:pt idx="355">
                  <c:v>0.9107</c:v>
                </c:pt>
                <c:pt idx="356">
                  <c:v>0.881316666666667</c:v>
                </c:pt>
                <c:pt idx="357">
                  <c:v>0.847733333333333</c:v>
                </c:pt>
                <c:pt idx="358">
                  <c:v>0.818244444444445</c:v>
                </c:pt>
                <c:pt idx="359">
                  <c:v>0.792727777777778</c:v>
                </c:pt>
                <c:pt idx="360">
                  <c:v>0.764061111111111</c:v>
                </c:pt>
                <c:pt idx="361">
                  <c:v>0.745577777777778</c:v>
                </c:pt>
                <c:pt idx="362">
                  <c:v>0.7317</c:v>
                </c:pt>
                <c:pt idx="363">
                  <c:v>0.746483333333333</c:v>
                </c:pt>
                <c:pt idx="364">
                  <c:v>0.778477777777778</c:v>
                </c:pt>
                <c:pt idx="365">
                  <c:v>0.81525</c:v>
                </c:pt>
                <c:pt idx="366">
                  <c:v>0.867377777777778</c:v>
                </c:pt>
                <c:pt idx="367">
                  <c:v>0.905783333333333</c:v>
                </c:pt>
                <c:pt idx="368">
                  <c:v>0.926461111111111</c:v>
                </c:pt>
                <c:pt idx="369">
                  <c:v>0.941238888888889</c:v>
                </c:pt>
                <c:pt idx="370">
                  <c:v>0.957038888888889</c:v>
                </c:pt>
                <c:pt idx="371">
                  <c:v>0.981516666666666</c:v>
                </c:pt>
                <c:pt idx="372">
                  <c:v>1.004272222222222</c:v>
                </c:pt>
                <c:pt idx="373">
                  <c:v>1.046661111111111</c:v>
                </c:pt>
                <c:pt idx="374">
                  <c:v>1.080122222222222</c:v>
                </c:pt>
                <c:pt idx="375">
                  <c:v>1.108177777777778</c:v>
                </c:pt>
                <c:pt idx="376">
                  <c:v>1.144155555555555</c:v>
                </c:pt>
                <c:pt idx="377">
                  <c:v>1.174077777777778</c:v>
                </c:pt>
                <c:pt idx="378">
                  <c:v>1.226477777777778</c:v>
                </c:pt>
                <c:pt idx="379">
                  <c:v>1.2517</c:v>
                </c:pt>
                <c:pt idx="380">
                  <c:v>1.276461111111112</c:v>
                </c:pt>
                <c:pt idx="381">
                  <c:v>1.30063888888889</c:v>
                </c:pt>
                <c:pt idx="382">
                  <c:v>1.3243</c:v>
                </c:pt>
                <c:pt idx="383">
                  <c:v>1.367694444444444</c:v>
                </c:pt>
                <c:pt idx="384">
                  <c:v>1.420933333333333</c:v>
                </c:pt>
                <c:pt idx="385">
                  <c:v>1.481744444444444</c:v>
                </c:pt>
                <c:pt idx="386">
                  <c:v>1.551911111111111</c:v>
                </c:pt>
                <c:pt idx="387">
                  <c:v>1.614833333333333</c:v>
                </c:pt>
                <c:pt idx="388">
                  <c:v>1.693794444444444</c:v>
                </c:pt>
                <c:pt idx="389">
                  <c:v>1.76975</c:v>
                </c:pt>
                <c:pt idx="390">
                  <c:v>1.835827777777778</c:v>
                </c:pt>
                <c:pt idx="391">
                  <c:v>1.870055555555556</c:v>
                </c:pt>
                <c:pt idx="392">
                  <c:v>1.890294444444445</c:v>
                </c:pt>
                <c:pt idx="393">
                  <c:v>1.896283333333333</c:v>
                </c:pt>
                <c:pt idx="394">
                  <c:v>1.886444444444444</c:v>
                </c:pt>
                <c:pt idx="395">
                  <c:v>1.89263888888889</c:v>
                </c:pt>
                <c:pt idx="396">
                  <c:v>1.90845</c:v>
                </c:pt>
                <c:pt idx="397">
                  <c:v>1.932916666666666</c:v>
                </c:pt>
                <c:pt idx="398">
                  <c:v>1.927855555555555</c:v>
                </c:pt>
                <c:pt idx="399">
                  <c:v>1.914011111111111</c:v>
                </c:pt>
                <c:pt idx="400">
                  <c:v>1.87945</c:v>
                </c:pt>
                <c:pt idx="401">
                  <c:v>1.838333333333334</c:v>
                </c:pt>
                <c:pt idx="402">
                  <c:v>1.790061111111111</c:v>
                </c:pt>
                <c:pt idx="403">
                  <c:v>1.741566666666666</c:v>
                </c:pt>
                <c:pt idx="404">
                  <c:v>1.695783333333333</c:v>
                </c:pt>
                <c:pt idx="405">
                  <c:v>1.652511111111111</c:v>
                </c:pt>
                <c:pt idx="406">
                  <c:v>1.630427777777777</c:v>
                </c:pt>
                <c:pt idx="407">
                  <c:v>1.604905555555555</c:v>
                </c:pt>
                <c:pt idx="408">
                  <c:v>1.597116666666667</c:v>
                </c:pt>
                <c:pt idx="409">
                  <c:v>1.59865</c:v>
                </c:pt>
                <c:pt idx="410">
                  <c:v>1.594733333333334</c:v>
                </c:pt>
                <c:pt idx="411">
                  <c:v>1.58918888888889</c:v>
                </c:pt>
                <c:pt idx="412">
                  <c:v>1.590883333333333</c:v>
                </c:pt>
                <c:pt idx="413">
                  <c:v>1.607527777777777</c:v>
                </c:pt>
                <c:pt idx="414">
                  <c:v>1.644133333333333</c:v>
                </c:pt>
                <c:pt idx="415">
                  <c:v>1.694911111111111</c:v>
                </c:pt>
                <c:pt idx="416">
                  <c:v>1.739277777777778</c:v>
                </c:pt>
                <c:pt idx="417">
                  <c:v>1.779944444444444</c:v>
                </c:pt>
                <c:pt idx="418">
                  <c:v>1.808261111111111</c:v>
                </c:pt>
                <c:pt idx="419">
                  <c:v>1.842711111111111</c:v>
                </c:pt>
                <c:pt idx="420">
                  <c:v>1.877261111111111</c:v>
                </c:pt>
                <c:pt idx="421">
                  <c:v>1.8965</c:v>
                </c:pt>
                <c:pt idx="422">
                  <c:v>1.893816666666666</c:v>
                </c:pt>
                <c:pt idx="423">
                  <c:v>1.88403888888889</c:v>
                </c:pt>
                <c:pt idx="424">
                  <c:v>1.857372222222222</c:v>
                </c:pt>
                <c:pt idx="425">
                  <c:v>1.8284</c:v>
                </c:pt>
                <c:pt idx="426">
                  <c:v>1.798855555555555</c:v>
                </c:pt>
                <c:pt idx="427">
                  <c:v>1.774072222222222</c:v>
                </c:pt>
                <c:pt idx="428">
                  <c:v>1.756983333333333</c:v>
                </c:pt>
                <c:pt idx="429">
                  <c:v>1.735994444444444</c:v>
                </c:pt>
                <c:pt idx="430">
                  <c:v>1.695494444444445</c:v>
                </c:pt>
                <c:pt idx="431">
                  <c:v>1.638772222222222</c:v>
                </c:pt>
                <c:pt idx="432">
                  <c:v>1.575955555555556</c:v>
                </c:pt>
                <c:pt idx="433">
                  <c:v>1.525161111111111</c:v>
                </c:pt>
                <c:pt idx="434">
                  <c:v>1.478477777777778</c:v>
                </c:pt>
                <c:pt idx="435">
                  <c:v>1.427966666666666</c:v>
                </c:pt>
                <c:pt idx="436">
                  <c:v>1.400322222222222</c:v>
                </c:pt>
                <c:pt idx="437">
                  <c:v>1.369905555555555</c:v>
                </c:pt>
                <c:pt idx="438">
                  <c:v>1.3623</c:v>
                </c:pt>
                <c:pt idx="439">
                  <c:v>1.352822222222222</c:v>
                </c:pt>
                <c:pt idx="440">
                  <c:v>1.342022222222222</c:v>
                </c:pt>
                <c:pt idx="441">
                  <c:v>1.32805</c:v>
                </c:pt>
                <c:pt idx="442">
                  <c:v>1.322794444444444</c:v>
                </c:pt>
                <c:pt idx="443">
                  <c:v>1.32495</c:v>
                </c:pt>
                <c:pt idx="444">
                  <c:v>1.348022222222222</c:v>
                </c:pt>
                <c:pt idx="445">
                  <c:v>1.379422222222222</c:v>
                </c:pt>
                <c:pt idx="446">
                  <c:v>1.423472222222222</c:v>
                </c:pt>
                <c:pt idx="447">
                  <c:v>1.467527777777778</c:v>
                </c:pt>
                <c:pt idx="448">
                  <c:v>1.527144444444444</c:v>
                </c:pt>
                <c:pt idx="449">
                  <c:v>1.588955555555556</c:v>
                </c:pt>
                <c:pt idx="450">
                  <c:v>1.645133333333333</c:v>
                </c:pt>
                <c:pt idx="451">
                  <c:v>1.705127777777778</c:v>
                </c:pt>
                <c:pt idx="452">
                  <c:v>1.766616666666667</c:v>
                </c:pt>
                <c:pt idx="453">
                  <c:v>1.815266666666667</c:v>
                </c:pt>
                <c:pt idx="454">
                  <c:v>1.877716666666667</c:v>
                </c:pt>
                <c:pt idx="455">
                  <c:v>1.9608</c:v>
                </c:pt>
                <c:pt idx="456">
                  <c:v>2.061977777777777</c:v>
                </c:pt>
                <c:pt idx="457">
                  <c:v>2.186288888888888</c:v>
                </c:pt>
                <c:pt idx="458">
                  <c:v>2.306488888888885</c:v>
                </c:pt>
                <c:pt idx="459">
                  <c:v>2.421638888888888</c:v>
                </c:pt>
                <c:pt idx="460">
                  <c:v>2.530633333333334</c:v>
                </c:pt>
                <c:pt idx="461">
                  <c:v>2.634683333333334</c:v>
                </c:pt>
                <c:pt idx="462">
                  <c:v>2.727838888888889</c:v>
                </c:pt>
                <c:pt idx="463">
                  <c:v>2.804744444444444</c:v>
                </c:pt>
                <c:pt idx="464">
                  <c:v>2.862027777777777</c:v>
                </c:pt>
                <c:pt idx="465">
                  <c:v>2.902372222222222</c:v>
                </c:pt>
                <c:pt idx="466">
                  <c:v>2.937083333333333</c:v>
                </c:pt>
                <c:pt idx="467">
                  <c:v>2.983905555555556</c:v>
                </c:pt>
                <c:pt idx="468">
                  <c:v>3.017577777777777</c:v>
                </c:pt>
                <c:pt idx="469">
                  <c:v>3.055594444444445</c:v>
                </c:pt>
                <c:pt idx="470">
                  <c:v>3.103438888888889</c:v>
                </c:pt>
                <c:pt idx="471">
                  <c:v>3.164844444444445</c:v>
                </c:pt>
                <c:pt idx="472">
                  <c:v>3.234805555555556</c:v>
                </c:pt>
                <c:pt idx="473">
                  <c:v>3.289205555555556</c:v>
                </c:pt>
                <c:pt idx="474">
                  <c:v>3.347444444444444</c:v>
                </c:pt>
                <c:pt idx="475">
                  <c:v>3.385794444444444</c:v>
                </c:pt>
                <c:pt idx="476">
                  <c:v>3.409922222222222</c:v>
                </c:pt>
                <c:pt idx="477">
                  <c:v>3.422444444444443</c:v>
                </c:pt>
                <c:pt idx="478">
                  <c:v>3.444144444444445</c:v>
                </c:pt>
                <c:pt idx="479">
                  <c:v>3.452294444444444</c:v>
                </c:pt>
                <c:pt idx="480">
                  <c:v>3.447477777777777</c:v>
                </c:pt>
                <c:pt idx="481">
                  <c:v>3.418266666666666</c:v>
                </c:pt>
                <c:pt idx="482">
                  <c:v>3.416872222222223</c:v>
                </c:pt>
                <c:pt idx="483">
                  <c:v>3.429266666666667</c:v>
                </c:pt>
                <c:pt idx="484">
                  <c:v>3.456677777777777</c:v>
                </c:pt>
                <c:pt idx="485">
                  <c:v>3.476399999999999</c:v>
                </c:pt>
                <c:pt idx="486">
                  <c:v>3.48665</c:v>
                </c:pt>
                <c:pt idx="487">
                  <c:v>3.490005555555556</c:v>
                </c:pt>
                <c:pt idx="488">
                  <c:v>3.498983333333333</c:v>
                </c:pt>
                <c:pt idx="489">
                  <c:v>3.5052</c:v>
                </c:pt>
                <c:pt idx="490">
                  <c:v>3.518461111111111</c:v>
                </c:pt>
                <c:pt idx="491">
                  <c:v>3.526427777777778</c:v>
                </c:pt>
                <c:pt idx="492">
                  <c:v>3.538205555555555</c:v>
                </c:pt>
                <c:pt idx="493">
                  <c:v>3.541627777777777</c:v>
                </c:pt>
                <c:pt idx="494">
                  <c:v>3.545638888888889</c:v>
                </c:pt>
                <c:pt idx="495">
                  <c:v>3.5572</c:v>
                </c:pt>
                <c:pt idx="496">
                  <c:v>3.557827777777778</c:v>
                </c:pt>
                <c:pt idx="497">
                  <c:v>3.570655555555556</c:v>
                </c:pt>
                <c:pt idx="498">
                  <c:v>3.589972222222222</c:v>
                </c:pt>
                <c:pt idx="499">
                  <c:v>3.621233333333334</c:v>
                </c:pt>
                <c:pt idx="500">
                  <c:v>3.642799999999999</c:v>
                </c:pt>
                <c:pt idx="501">
                  <c:v>3.66261111111111</c:v>
                </c:pt>
                <c:pt idx="502">
                  <c:v>3.674433333333333</c:v>
                </c:pt>
                <c:pt idx="503">
                  <c:v>3.677088888888889</c:v>
                </c:pt>
                <c:pt idx="504">
                  <c:v>3.680272222222222</c:v>
                </c:pt>
                <c:pt idx="505">
                  <c:v>3.694094444444444</c:v>
                </c:pt>
                <c:pt idx="506">
                  <c:v>3.723383333333334</c:v>
                </c:pt>
                <c:pt idx="507">
                  <c:v>3.729066666666666</c:v>
                </c:pt>
                <c:pt idx="508">
                  <c:v>3.741572222222222</c:v>
                </c:pt>
                <c:pt idx="509">
                  <c:v>3.732177777777777</c:v>
                </c:pt>
                <c:pt idx="510">
                  <c:v>3.716094444444444</c:v>
                </c:pt>
                <c:pt idx="511">
                  <c:v>3.698372222222222</c:v>
                </c:pt>
                <c:pt idx="512">
                  <c:v>3.700755555555555</c:v>
                </c:pt>
                <c:pt idx="513">
                  <c:v>3.696633333333333</c:v>
                </c:pt>
                <c:pt idx="514">
                  <c:v>3.683844444444444</c:v>
                </c:pt>
                <c:pt idx="515">
                  <c:v>3.649888888888888</c:v>
                </c:pt>
                <c:pt idx="516">
                  <c:v>3.620377777777778</c:v>
                </c:pt>
                <c:pt idx="517">
                  <c:v>3.588538888888889</c:v>
                </c:pt>
                <c:pt idx="518">
                  <c:v>3.582955555555555</c:v>
                </c:pt>
                <c:pt idx="519">
                  <c:v>3.567477777777777</c:v>
                </c:pt>
                <c:pt idx="520">
                  <c:v>3.552933333333332</c:v>
                </c:pt>
                <c:pt idx="521">
                  <c:v>3.542461111111111</c:v>
                </c:pt>
                <c:pt idx="522">
                  <c:v>3.512355555555556</c:v>
                </c:pt>
                <c:pt idx="523">
                  <c:v>3.475299999999998</c:v>
                </c:pt>
                <c:pt idx="524">
                  <c:v>3.424722222222222</c:v>
                </c:pt>
                <c:pt idx="525">
                  <c:v>3.346383333333333</c:v>
                </c:pt>
                <c:pt idx="526">
                  <c:v>3.269561111111111</c:v>
                </c:pt>
                <c:pt idx="527">
                  <c:v>3.206294444444445</c:v>
                </c:pt>
                <c:pt idx="528">
                  <c:v>3.166505555555556</c:v>
                </c:pt>
                <c:pt idx="529">
                  <c:v>3.135983333333333</c:v>
                </c:pt>
                <c:pt idx="530">
                  <c:v>3.1161</c:v>
                </c:pt>
                <c:pt idx="531">
                  <c:v>3.101038888888889</c:v>
                </c:pt>
                <c:pt idx="532">
                  <c:v>3.072361111111111</c:v>
                </c:pt>
                <c:pt idx="533">
                  <c:v>3.06735</c:v>
                </c:pt>
                <c:pt idx="534">
                  <c:v>3.051455555555555</c:v>
                </c:pt>
                <c:pt idx="535">
                  <c:v>3.037416666666666</c:v>
                </c:pt>
                <c:pt idx="536">
                  <c:v>3.031816666666666</c:v>
                </c:pt>
                <c:pt idx="537">
                  <c:v>3.035</c:v>
                </c:pt>
                <c:pt idx="538">
                  <c:v>3.050461111111111</c:v>
                </c:pt>
                <c:pt idx="539">
                  <c:v>3.096972222222222</c:v>
                </c:pt>
                <c:pt idx="540">
                  <c:v>3.160672222222222</c:v>
                </c:pt>
                <c:pt idx="541">
                  <c:v>3.226511111111111</c:v>
                </c:pt>
                <c:pt idx="542">
                  <c:v>3.27425</c:v>
                </c:pt>
                <c:pt idx="543">
                  <c:v>3.301649999999996</c:v>
                </c:pt>
                <c:pt idx="544">
                  <c:v>3.325916666666666</c:v>
                </c:pt>
                <c:pt idx="545">
                  <c:v>3.354222222222222</c:v>
                </c:pt>
                <c:pt idx="546">
                  <c:v>3.379</c:v>
                </c:pt>
                <c:pt idx="547">
                  <c:v>3.409783333333334</c:v>
                </c:pt>
                <c:pt idx="548">
                  <c:v>3.44255</c:v>
                </c:pt>
                <c:pt idx="549">
                  <c:v>3.464911111111111</c:v>
                </c:pt>
                <c:pt idx="550">
                  <c:v>3.506327777777778</c:v>
                </c:pt>
                <c:pt idx="551">
                  <c:v>3.558205555555555</c:v>
                </c:pt>
                <c:pt idx="552">
                  <c:v>3.60595</c:v>
                </c:pt>
                <c:pt idx="553">
                  <c:v>3.666283333333333</c:v>
                </c:pt>
                <c:pt idx="554">
                  <c:v>3.737988888888889</c:v>
                </c:pt>
                <c:pt idx="555">
                  <c:v>3.784261111111111</c:v>
                </c:pt>
                <c:pt idx="556">
                  <c:v>3.827872222222221</c:v>
                </c:pt>
                <c:pt idx="557">
                  <c:v>3.855288888888884</c:v>
                </c:pt>
                <c:pt idx="558">
                  <c:v>3.871049999999996</c:v>
                </c:pt>
                <c:pt idx="559">
                  <c:v>3.870727777777778</c:v>
                </c:pt>
                <c:pt idx="560">
                  <c:v>3.868961111111111</c:v>
                </c:pt>
                <c:pt idx="561">
                  <c:v>3.852049999999995</c:v>
                </c:pt>
                <c:pt idx="562">
                  <c:v>3.841938888888889</c:v>
                </c:pt>
                <c:pt idx="563">
                  <c:v>3.814555555555556</c:v>
                </c:pt>
                <c:pt idx="564">
                  <c:v>3.790233333333334</c:v>
                </c:pt>
                <c:pt idx="565">
                  <c:v>3.78405</c:v>
                </c:pt>
                <c:pt idx="566">
                  <c:v>3.793577777777778</c:v>
                </c:pt>
                <c:pt idx="567">
                  <c:v>3.804272222222223</c:v>
                </c:pt>
                <c:pt idx="568">
                  <c:v>3.823933333333333</c:v>
                </c:pt>
                <c:pt idx="569">
                  <c:v>3.854283333333333</c:v>
                </c:pt>
                <c:pt idx="570">
                  <c:v>3.895011111111111</c:v>
                </c:pt>
                <c:pt idx="571">
                  <c:v>3.935116666666667</c:v>
                </c:pt>
                <c:pt idx="572">
                  <c:v>3.962561111111111</c:v>
                </c:pt>
                <c:pt idx="573">
                  <c:v>3.958138888888888</c:v>
                </c:pt>
                <c:pt idx="574">
                  <c:v>3.934466666666666</c:v>
                </c:pt>
                <c:pt idx="575">
                  <c:v>3.916911111111111</c:v>
                </c:pt>
                <c:pt idx="576">
                  <c:v>3.877777777777778</c:v>
                </c:pt>
                <c:pt idx="577">
                  <c:v>3.855938888888887</c:v>
                </c:pt>
                <c:pt idx="578">
                  <c:v>3.845061111111111</c:v>
                </c:pt>
                <c:pt idx="579">
                  <c:v>3.851822222222222</c:v>
                </c:pt>
                <c:pt idx="580">
                  <c:v>3.867272222222221</c:v>
                </c:pt>
                <c:pt idx="581">
                  <c:v>3.879599999999999</c:v>
                </c:pt>
                <c:pt idx="582">
                  <c:v>3.890038888888887</c:v>
                </c:pt>
                <c:pt idx="583">
                  <c:v>3.866511111111111</c:v>
                </c:pt>
                <c:pt idx="584">
                  <c:v>3.829922222222223</c:v>
                </c:pt>
                <c:pt idx="585">
                  <c:v>3.774855555555556</c:v>
                </c:pt>
                <c:pt idx="586">
                  <c:v>3.720583333333333</c:v>
                </c:pt>
                <c:pt idx="587">
                  <c:v>3.6618</c:v>
                </c:pt>
                <c:pt idx="588">
                  <c:v>3.631694444444444</c:v>
                </c:pt>
                <c:pt idx="589">
                  <c:v>3.610994444444445</c:v>
                </c:pt>
                <c:pt idx="590">
                  <c:v>3.618944444444445</c:v>
                </c:pt>
                <c:pt idx="591">
                  <c:v>3.625961111111112</c:v>
                </c:pt>
                <c:pt idx="592">
                  <c:v>3.650527777777777</c:v>
                </c:pt>
                <c:pt idx="593">
                  <c:v>3.689883333333333</c:v>
                </c:pt>
                <c:pt idx="594">
                  <c:v>3.755583333333332</c:v>
                </c:pt>
                <c:pt idx="595">
                  <c:v>3.801005555555555</c:v>
                </c:pt>
                <c:pt idx="596">
                  <c:v>3.841305555555555</c:v>
                </c:pt>
                <c:pt idx="597">
                  <c:v>3.851627777777778</c:v>
                </c:pt>
                <c:pt idx="598">
                  <c:v>3.847766666666667</c:v>
                </c:pt>
                <c:pt idx="599">
                  <c:v>3.829994444444444</c:v>
                </c:pt>
                <c:pt idx="600">
                  <c:v>3.802633333333333</c:v>
                </c:pt>
                <c:pt idx="601">
                  <c:v>3.766050000000001</c:v>
                </c:pt>
                <c:pt idx="602">
                  <c:v>3.717944444444444</c:v>
                </c:pt>
                <c:pt idx="603">
                  <c:v>3.646094444444444</c:v>
                </c:pt>
                <c:pt idx="604">
                  <c:v>3.560305555555555</c:v>
                </c:pt>
                <c:pt idx="605">
                  <c:v>3.491255555555556</c:v>
                </c:pt>
                <c:pt idx="606">
                  <c:v>3.426427777777777</c:v>
                </c:pt>
                <c:pt idx="607">
                  <c:v>3.378616666666667</c:v>
                </c:pt>
                <c:pt idx="608">
                  <c:v>3.333611111111111</c:v>
                </c:pt>
                <c:pt idx="609">
                  <c:v>3.292572222222222</c:v>
                </c:pt>
                <c:pt idx="610">
                  <c:v>3.289761111111111</c:v>
                </c:pt>
                <c:pt idx="611">
                  <c:v>3.303283333333333</c:v>
                </c:pt>
                <c:pt idx="612">
                  <c:v>3.336494444444443</c:v>
                </c:pt>
                <c:pt idx="613">
                  <c:v>3.371338888888888</c:v>
                </c:pt>
                <c:pt idx="614">
                  <c:v>3.395544444444444</c:v>
                </c:pt>
                <c:pt idx="615">
                  <c:v>3.421316666666667</c:v>
                </c:pt>
                <c:pt idx="616">
                  <c:v>3.4525</c:v>
                </c:pt>
                <c:pt idx="617">
                  <c:v>3.500333333333334</c:v>
                </c:pt>
                <c:pt idx="618">
                  <c:v>3.580566666666666</c:v>
                </c:pt>
                <c:pt idx="619">
                  <c:v>3.642127777777777</c:v>
                </c:pt>
                <c:pt idx="620">
                  <c:v>3.701066666666667</c:v>
                </c:pt>
                <c:pt idx="621">
                  <c:v>3.752422222222222</c:v>
                </c:pt>
                <c:pt idx="622">
                  <c:v>3.803505555555555</c:v>
                </c:pt>
                <c:pt idx="623">
                  <c:v>3.840727777777777</c:v>
                </c:pt>
                <c:pt idx="624">
                  <c:v>3.863705555555555</c:v>
                </c:pt>
                <c:pt idx="625">
                  <c:v>3.865511111111111</c:v>
                </c:pt>
                <c:pt idx="626">
                  <c:v>3.87365</c:v>
                </c:pt>
                <c:pt idx="627">
                  <c:v>3.8873</c:v>
                </c:pt>
                <c:pt idx="628">
                  <c:v>3.906783333333333</c:v>
                </c:pt>
                <c:pt idx="629">
                  <c:v>3.916649999999995</c:v>
                </c:pt>
                <c:pt idx="630">
                  <c:v>3.913322222222222</c:v>
                </c:pt>
                <c:pt idx="631">
                  <c:v>3.916377777777777</c:v>
                </c:pt>
                <c:pt idx="632">
                  <c:v>3.923105555555555</c:v>
                </c:pt>
                <c:pt idx="633">
                  <c:v>3.918405555555556</c:v>
                </c:pt>
                <c:pt idx="634">
                  <c:v>3.920266666666667</c:v>
                </c:pt>
                <c:pt idx="635">
                  <c:v>3.901588888888889</c:v>
                </c:pt>
                <c:pt idx="636">
                  <c:v>3.882605555555555</c:v>
                </c:pt>
                <c:pt idx="637">
                  <c:v>3.850216666666666</c:v>
                </c:pt>
                <c:pt idx="638">
                  <c:v>3.834066666666667</c:v>
                </c:pt>
                <c:pt idx="639">
                  <c:v>3.840716666666667</c:v>
                </c:pt>
                <c:pt idx="640">
                  <c:v>3.862111111111111</c:v>
                </c:pt>
                <c:pt idx="641">
                  <c:v>3.888344444444444</c:v>
                </c:pt>
                <c:pt idx="642">
                  <c:v>3.910866666666667</c:v>
                </c:pt>
                <c:pt idx="643">
                  <c:v>3.926727777777777</c:v>
                </c:pt>
                <c:pt idx="644">
                  <c:v>3.952811111111112</c:v>
                </c:pt>
                <c:pt idx="645">
                  <c:v>3.98625</c:v>
                </c:pt>
                <c:pt idx="646">
                  <c:v>4.006644444444443</c:v>
                </c:pt>
                <c:pt idx="647">
                  <c:v>4.017188888888886</c:v>
                </c:pt>
                <c:pt idx="648">
                  <c:v>4.009488888888889</c:v>
                </c:pt>
                <c:pt idx="649">
                  <c:v>4.015133333333334</c:v>
                </c:pt>
                <c:pt idx="650">
                  <c:v>4.010816666666663</c:v>
                </c:pt>
                <c:pt idx="651">
                  <c:v>3.99895</c:v>
                </c:pt>
                <c:pt idx="652">
                  <c:v>3.971205555555556</c:v>
                </c:pt>
                <c:pt idx="653">
                  <c:v>3.939672222222223</c:v>
                </c:pt>
                <c:pt idx="654">
                  <c:v>3.904633333333333</c:v>
                </c:pt>
                <c:pt idx="655">
                  <c:v>3.867172222222223</c:v>
                </c:pt>
                <c:pt idx="656">
                  <c:v>3.829727777777776</c:v>
                </c:pt>
                <c:pt idx="657">
                  <c:v>3.794727777777778</c:v>
                </c:pt>
                <c:pt idx="658">
                  <c:v>3.7439</c:v>
                </c:pt>
                <c:pt idx="659">
                  <c:v>3.692083333333333</c:v>
                </c:pt>
                <c:pt idx="660">
                  <c:v>3.640977777777777</c:v>
                </c:pt>
                <c:pt idx="661">
                  <c:v>3.609077777777778</c:v>
                </c:pt>
                <c:pt idx="662">
                  <c:v>3.603155555555556</c:v>
                </c:pt>
                <c:pt idx="663">
                  <c:v>3.617388888888888</c:v>
                </c:pt>
                <c:pt idx="664">
                  <c:v>3.61805</c:v>
                </c:pt>
                <c:pt idx="665">
                  <c:v>3.622861111111111</c:v>
                </c:pt>
                <c:pt idx="666">
                  <c:v>3.626894444444445</c:v>
                </c:pt>
                <c:pt idx="667">
                  <c:v>3.635438888888887</c:v>
                </c:pt>
                <c:pt idx="668">
                  <c:v>3.642927777777777</c:v>
                </c:pt>
                <c:pt idx="669">
                  <c:v>3.64351111111111</c:v>
                </c:pt>
                <c:pt idx="670">
                  <c:v>3.628372222222222</c:v>
                </c:pt>
                <c:pt idx="671">
                  <c:v>3.610055555555555</c:v>
                </c:pt>
                <c:pt idx="672">
                  <c:v>3.609183333333333</c:v>
                </c:pt>
                <c:pt idx="673">
                  <c:v>3.617911111111111</c:v>
                </c:pt>
                <c:pt idx="674">
                  <c:v>3.626788888888888</c:v>
                </c:pt>
                <c:pt idx="675">
                  <c:v>3.629255555555556</c:v>
                </c:pt>
                <c:pt idx="676">
                  <c:v>3.629127777777778</c:v>
                </c:pt>
                <c:pt idx="677">
                  <c:v>3.638450000000001</c:v>
                </c:pt>
                <c:pt idx="678">
                  <c:v>3.643883333333334</c:v>
                </c:pt>
                <c:pt idx="679">
                  <c:v>3.618372222222222</c:v>
                </c:pt>
                <c:pt idx="680">
                  <c:v>3.564311111111111</c:v>
                </c:pt>
                <c:pt idx="681">
                  <c:v>3.477016666666666</c:v>
                </c:pt>
                <c:pt idx="682">
                  <c:v>3.374655555555556</c:v>
                </c:pt>
                <c:pt idx="683">
                  <c:v>3.267455555555555</c:v>
                </c:pt>
                <c:pt idx="684">
                  <c:v>3.1715</c:v>
                </c:pt>
                <c:pt idx="685">
                  <c:v>3.088938888888889</c:v>
                </c:pt>
                <c:pt idx="686">
                  <c:v>3.032294444444445</c:v>
                </c:pt>
                <c:pt idx="687">
                  <c:v>2.983616666666667</c:v>
                </c:pt>
                <c:pt idx="688">
                  <c:v>2.9482</c:v>
                </c:pt>
                <c:pt idx="689">
                  <c:v>2.952266666666667</c:v>
                </c:pt>
                <c:pt idx="690">
                  <c:v>2.951755555555556</c:v>
                </c:pt>
                <c:pt idx="691">
                  <c:v>2.956566666666667</c:v>
                </c:pt>
                <c:pt idx="692">
                  <c:v>2.941172222222223</c:v>
                </c:pt>
                <c:pt idx="693">
                  <c:v>2.910555555555556</c:v>
                </c:pt>
                <c:pt idx="694">
                  <c:v>2.891655555555556</c:v>
                </c:pt>
                <c:pt idx="695">
                  <c:v>2.871722222222222</c:v>
                </c:pt>
                <c:pt idx="696">
                  <c:v>2.863794444444444</c:v>
                </c:pt>
                <c:pt idx="697">
                  <c:v>2.845888888888886</c:v>
                </c:pt>
                <c:pt idx="698">
                  <c:v>2.830716666666666</c:v>
                </c:pt>
                <c:pt idx="699">
                  <c:v>2.806727777777777</c:v>
                </c:pt>
                <c:pt idx="700">
                  <c:v>2.811199999999999</c:v>
                </c:pt>
              </c:numCache>
            </c:numRef>
          </c:val>
          <c:smooth val="0"/>
        </c:ser>
        <c:ser>
          <c:idx val="3"/>
          <c:order val="3"/>
          <c:tx>
            <c:strRef>
              <c:f>pz!$A$77</c:f>
              <c:strCache>
                <c:ptCount val="1"/>
                <c:pt idx="0">
                  <c:v>Unrelated</c:v>
                </c:pt>
              </c:strCache>
            </c:strRef>
          </c:tx>
          <c:marker>
            <c:symbol val="none"/>
          </c:marker>
          <c:val>
            <c:numRef>
              <c:f>pz!$C$77:$AAA$77</c:f>
              <c:numCache>
                <c:formatCode>General</c:formatCode>
                <c:ptCount val="701"/>
                <c:pt idx="0">
                  <c:v>-0.455422222222222</c:v>
                </c:pt>
                <c:pt idx="1">
                  <c:v>-0.447544444444444</c:v>
                </c:pt>
                <c:pt idx="2">
                  <c:v>-0.455455555555556</c:v>
                </c:pt>
                <c:pt idx="3">
                  <c:v>-0.477927777777778</c:v>
                </c:pt>
                <c:pt idx="4">
                  <c:v>-0.502611111111111</c:v>
                </c:pt>
                <c:pt idx="5">
                  <c:v>-0.524555555555556</c:v>
                </c:pt>
                <c:pt idx="6">
                  <c:v>-0.549238888888889</c:v>
                </c:pt>
                <c:pt idx="7">
                  <c:v>-0.5736</c:v>
                </c:pt>
                <c:pt idx="8">
                  <c:v>-0.616483333333333</c:v>
                </c:pt>
                <c:pt idx="9">
                  <c:v>-0.65845</c:v>
                </c:pt>
                <c:pt idx="10">
                  <c:v>-0.699761111111111</c:v>
                </c:pt>
                <c:pt idx="11">
                  <c:v>-0.736061111111111</c:v>
                </c:pt>
                <c:pt idx="12">
                  <c:v>-0.7712</c:v>
                </c:pt>
                <c:pt idx="13">
                  <c:v>-0.802194444444444</c:v>
                </c:pt>
                <c:pt idx="14">
                  <c:v>-0.825944444444445</c:v>
                </c:pt>
                <c:pt idx="15">
                  <c:v>-0.83315</c:v>
                </c:pt>
                <c:pt idx="16">
                  <c:v>-0.830716666666667</c:v>
                </c:pt>
                <c:pt idx="17">
                  <c:v>-0.828977777777778</c:v>
                </c:pt>
                <c:pt idx="18">
                  <c:v>-0.812377777777778</c:v>
                </c:pt>
                <c:pt idx="19">
                  <c:v>-0.8045</c:v>
                </c:pt>
                <c:pt idx="20">
                  <c:v>-0.795955555555556</c:v>
                </c:pt>
                <c:pt idx="21">
                  <c:v>-0.784194444444444</c:v>
                </c:pt>
                <c:pt idx="22">
                  <c:v>-0.757355555555555</c:v>
                </c:pt>
                <c:pt idx="23">
                  <c:v>-0.719827777777778</c:v>
                </c:pt>
                <c:pt idx="24">
                  <c:v>-0.681016666666667</c:v>
                </c:pt>
                <c:pt idx="25">
                  <c:v>-0.639105555555555</c:v>
                </c:pt>
                <c:pt idx="26">
                  <c:v>-0.599922222222222</c:v>
                </c:pt>
                <c:pt idx="27">
                  <c:v>-0.563211111111111</c:v>
                </c:pt>
                <c:pt idx="28">
                  <c:v>-0.524205555555555</c:v>
                </c:pt>
                <c:pt idx="29">
                  <c:v>-0.489927777777778</c:v>
                </c:pt>
                <c:pt idx="30">
                  <c:v>-0.459005555555556</c:v>
                </c:pt>
                <c:pt idx="31">
                  <c:v>-0.44125</c:v>
                </c:pt>
                <c:pt idx="32">
                  <c:v>-0.423044444444444</c:v>
                </c:pt>
                <c:pt idx="33">
                  <c:v>-0.410866666666667</c:v>
                </c:pt>
                <c:pt idx="34">
                  <c:v>-0.400905555555555</c:v>
                </c:pt>
                <c:pt idx="35">
                  <c:v>-0.403983333333333</c:v>
                </c:pt>
                <c:pt idx="36">
                  <c:v>-0.407416666666667</c:v>
                </c:pt>
                <c:pt idx="37">
                  <c:v>-0.417883333333333</c:v>
                </c:pt>
                <c:pt idx="38">
                  <c:v>-0.42065</c:v>
                </c:pt>
                <c:pt idx="39">
                  <c:v>-0.425638888888889</c:v>
                </c:pt>
                <c:pt idx="40">
                  <c:v>-0.437894444444444</c:v>
                </c:pt>
                <c:pt idx="41">
                  <c:v>-0.458722222222222</c:v>
                </c:pt>
                <c:pt idx="42">
                  <c:v>-0.468661111111111</c:v>
                </c:pt>
                <c:pt idx="43">
                  <c:v>-0.468683333333333</c:v>
                </c:pt>
                <c:pt idx="44">
                  <c:v>-0.454188888888889</c:v>
                </c:pt>
                <c:pt idx="45">
                  <c:v>-0.436594444444444</c:v>
                </c:pt>
                <c:pt idx="46">
                  <c:v>-0.421372222222222</c:v>
                </c:pt>
                <c:pt idx="47">
                  <c:v>-0.404555555555555</c:v>
                </c:pt>
                <c:pt idx="48">
                  <c:v>-0.402105555555555</c:v>
                </c:pt>
                <c:pt idx="49">
                  <c:v>-0.403127777777778</c:v>
                </c:pt>
                <c:pt idx="50">
                  <c:v>-0.402377777777778</c:v>
                </c:pt>
                <c:pt idx="51">
                  <c:v>-0.399277777777778</c:v>
                </c:pt>
                <c:pt idx="52">
                  <c:v>-0.408877777777778</c:v>
                </c:pt>
                <c:pt idx="53">
                  <c:v>-0.430533333333333</c:v>
                </c:pt>
                <c:pt idx="54">
                  <c:v>-0.452627777777778</c:v>
                </c:pt>
                <c:pt idx="55">
                  <c:v>-0.462677777777778</c:v>
                </c:pt>
                <c:pt idx="56">
                  <c:v>-0.46195</c:v>
                </c:pt>
                <c:pt idx="57">
                  <c:v>-0.453733333333333</c:v>
                </c:pt>
                <c:pt idx="58">
                  <c:v>-0.432538888888889</c:v>
                </c:pt>
                <c:pt idx="59">
                  <c:v>-0.4065</c:v>
                </c:pt>
                <c:pt idx="60">
                  <c:v>-0.380161111111111</c:v>
                </c:pt>
                <c:pt idx="61">
                  <c:v>-0.355238888888889</c:v>
                </c:pt>
                <c:pt idx="62">
                  <c:v>-0.323794444444444</c:v>
                </c:pt>
                <c:pt idx="63">
                  <c:v>-0.293405555555556</c:v>
                </c:pt>
                <c:pt idx="64">
                  <c:v>-0.263605555555556</c:v>
                </c:pt>
                <c:pt idx="65">
                  <c:v>-0.232588888888889</c:v>
                </c:pt>
                <c:pt idx="66">
                  <c:v>-0.206238888888889</c:v>
                </c:pt>
                <c:pt idx="67">
                  <c:v>-0.190016666666667</c:v>
                </c:pt>
                <c:pt idx="68">
                  <c:v>-0.178788888888889</c:v>
                </c:pt>
                <c:pt idx="69">
                  <c:v>-0.182277777777778</c:v>
                </c:pt>
                <c:pt idx="70">
                  <c:v>-0.191927777777778</c:v>
                </c:pt>
                <c:pt idx="71">
                  <c:v>-0.230027777777778</c:v>
                </c:pt>
                <c:pt idx="72">
                  <c:v>-0.280366666666667</c:v>
                </c:pt>
                <c:pt idx="73">
                  <c:v>-0.338977777777778</c:v>
                </c:pt>
                <c:pt idx="74">
                  <c:v>-0.405516666666667</c:v>
                </c:pt>
                <c:pt idx="75">
                  <c:v>-0.464927777777778</c:v>
                </c:pt>
                <c:pt idx="76">
                  <c:v>-0.517905555555556</c:v>
                </c:pt>
                <c:pt idx="77">
                  <c:v>-0.554733333333334</c:v>
                </c:pt>
                <c:pt idx="78">
                  <c:v>-0.575972222222222</c:v>
                </c:pt>
                <c:pt idx="79">
                  <c:v>-0.588644444444444</c:v>
                </c:pt>
                <c:pt idx="80">
                  <c:v>-0.594083333333333</c:v>
                </c:pt>
                <c:pt idx="81">
                  <c:v>-0.60435</c:v>
                </c:pt>
                <c:pt idx="82">
                  <c:v>-0.600233333333333</c:v>
                </c:pt>
                <c:pt idx="83">
                  <c:v>-0.589588888888889</c:v>
                </c:pt>
                <c:pt idx="84">
                  <c:v>-0.580466666666667</c:v>
                </c:pt>
                <c:pt idx="85">
                  <c:v>-0.5698</c:v>
                </c:pt>
                <c:pt idx="86">
                  <c:v>-0.587127777777778</c:v>
                </c:pt>
                <c:pt idx="87">
                  <c:v>-0.610705555555556</c:v>
                </c:pt>
                <c:pt idx="88">
                  <c:v>-0.644955555555555</c:v>
                </c:pt>
                <c:pt idx="89">
                  <c:v>-0.680794444444444</c:v>
                </c:pt>
                <c:pt idx="90">
                  <c:v>-0.711733333333333</c:v>
                </c:pt>
                <c:pt idx="91">
                  <c:v>-0.751727777777778</c:v>
                </c:pt>
                <c:pt idx="92">
                  <c:v>-0.801783333333333</c:v>
                </c:pt>
                <c:pt idx="93">
                  <c:v>-0.850777777777777</c:v>
                </c:pt>
                <c:pt idx="94">
                  <c:v>-0.888538888888889</c:v>
                </c:pt>
                <c:pt idx="95">
                  <c:v>-0.910272222222222</c:v>
                </c:pt>
                <c:pt idx="96">
                  <c:v>-0.942916666666667</c:v>
                </c:pt>
                <c:pt idx="97">
                  <c:v>-0.975583333333333</c:v>
                </c:pt>
                <c:pt idx="98">
                  <c:v>-1.022044444444444</c:v>
                </c:pt>
                <c:pt idx="99">
                  <c:v>-1.071077777777778</c:v>
                </c:pt>
                <c:pt idx="100">
                  <c:v>-1.122522222222222</c:v>
                </c:pt>
                <c:pt idx="101">
                  <c:v>-1.184633333333333</c:v>
                </c:pt>
                <c:pt idx="102">
                  <c:v>-1.245494444444444</c:v>
                </c:pt>
                <c:pt idx="103">
                  <c:v>-1.294061111111112</c:v>
                </c:pt>
                <c:pt idx="104">
                  <c:v>-1.329466666666667</c:v>
                </c:pt>
                <c:pt idx="105">
                  <c:v>-1.35035</c:v>
                </c:pt>
                <c:pt idx="106">
                  <c:v>-1.357455555555555</c:v>
                </c:pt>
                <c:pt idx="107">
                  <c:v>-1.357111111111111</c:v>
                </c:pt>
                <c:pt idx="108">
                  <c:v>-1.34395</c:v>
                </c:pt>
                <c:pt idx="109">
                  <c:v>-1.33113888888889</c:v>
                </c:pt>
                <c:pt idx="110">
                  <c:v>-1.314822222222222</c:v>
                </c:pt>
                <c:pt idx="111">
                  <c:v>-1.293872222222222</c:v>
                </c:pt>
                <c:pt idx="112">
                  <c:v>-1.28065</c:v>
                </c:pt>
                <c:pt idx="113">
                  <c:v>-1.272933333333333</c:v>
                </c:pt>
                <c:pt idx="114">
                  <c:v>-1.264405555555556</c:v>
                </c:pt>
                <c:pt idx="115">
                  <c:v>-1.236166666666667</c:v>
                </c:pt>
                <c:pt idx="116">
                  <c:v>-1.199561111111111</c:v>
                </c:pt>
                <c:pt idx="117">
                  <c:v>-1.15615</c:v>
                </c:pt>
                <c:pt idx="118">
                  <c:v>-1.10758888888889</c:v>
                </c:pt>
                <c:pt idx="119">
                  <c:v>-1.062472222222222</c:v>
                </c:pt>
                <c:pt idx="120">
                  <c:v>-1.024127777777778</c:v>
                </c:pt>
                <c:pt idx="121">
                  <c:v>-0.969261111111111</c:v>
                </c:pt>
                <c:pt idx="122">
                  <c:v>-0.922905555555556</c:v>
                </c:pt>
                <c:pt idx="123">
                  <c:v>-0.87195</c:v>
                </c:pt>
                <c:pt idx="124">
                  <c:v>-0.830522222222222</c:v>
                </c:pt>
                <c:pt idx="125">
                  <c:v>-0.796005555555555</c:v>
                </c:pt>
                <c:pt idx="126">
                  <c:v>-0.761688888888889</c:v>
                </c:pt>
                <c:pt idx="127">
                  <c:v>-0.726038888888889</c:v>
                </c:pt>
                <c:pt idx="128">
                  <c:v>-0.691338888888889</c:v>
                </c:pt>
                <c:pt idx="129">
                  <c:v>-0.664111111111111</c:v>
                </c:pt>
                <c:pt idx="130">
                  <c:v>-0.639361111111111</c:v>
                </c:pt>
                <c:pt idx="131">
                  <c:v>-0.610755555555556</c:v>
                </c:pt>
                <c:pt idx="132">
                  <c:v>-0.568561111111111</c:v>
                </c:pt>
                <c:pt idx="133">
                  <c:v>-0.520533333333333</c:v>
                </c:pt>
                <c:pt idx="134">
                  <c:v>-0.480155555555555</c:v>
                </c:pt>
                <c:pt idx="135">
                  <c:v>-0.431583333333333</c:v>
                </c:pt>
                <c:pt idx="136">
                  <c:v>-0.384161111111111</c:v>
                </c:pt>
                <c:pt idx="137">
                  <c:v>-0.329505555555556</c:v>
                </c:pt>
                <c:pt idx="138">
                  <c:v>-0.278088888888889</c:v>
                </c:pt>
                <c:pt idx="139">
                  <c:v>-0.218355555555556</c:v>
                </c:pt>
                <c:pt idx="140">
                  <c:v>-0.164161111111111</c:v>
                </c:pt>
                <c:pt idx="141">
                  <c:v>-0.107272222222222</c:v>
                </c:pt>
                <c:pt idx="142">
                  <c:v>-0.0545</c:v>
                </c:pt>
                <c:pt idx="143">
                  <c:v>0.0166222222222222</c:v>
                </c:pt>
                <c:pt idx="144">
                  <c:v>0.0797555555555555</c:v>
                </c:pt>
                <c:pt idx="145">
                  <c:v>0.133277777777778</c:v>
                </c:pt>
                <c:pt idx="146">
                  <c:v>0.170211111111111</c:v>
                </c:pt>
                <c:pt idx="147">
                  <c:v>0.204261111111111</c:v>
                </c:pt>
                <c:pt idx="148">
                  <c:v>0.238755555555556</c:v>
                </c:pt>
                <c:pt idx="149">
                  <c:v>0.273144444444444</c:v>
                </c:pt>
                <c:pt idx="150">
                  <c:v>0.308911111111111</c:v>
                </c:pt>
                <c:pt idx="151">
                  <c:v>0.351388888888889</c:v>
                </c:pt>
                <c:pt idx="152">
                  <c:v>0.391666666666667</c:v>
                </c:pt>
                <c:pt idx="153">
                  <c:v>0.42805</c:v>
                </c:pt>
                <c:pt idx="154">
                  <c:v>0.478444444444444</c:v>
                </c:pt>
                <c:pt idx="155">
                  <c:v>0.541294444444445</c:v>
                </c:pt>
                <c:pt idx="156">
                  <c:v>0.602083333333333</c:v>
                </c:pt>
                <c:pt idx="157">
                  <c:v>0.655922222222222</c:v>
                </c:pt>
                <c:pt idx="158">
                  <c:v>0.708038888888889</c:v>
                </c:pt>
                <c:pt idx="159">
                  <c:v>0.744661111111111</c:v>
                </c:pt>
                <c:pt idx="160">
                  <c:v>0.775916666666667</c:v>
                </c:pt>
                <c:pt idx="161">
                  <c:v>0.805133333333333</c:v>
                </c:pt>
                <c:pt idx="162">
                  <c:v>0.833283333333333</c:v>
                </c:pt>
                <c:pt idx="163">
                  <c:v>0.865688888888889</c:v>
                </c:pt>
                <c:pt idx="164">
                  <c:v>0.888833333333333</c:v>
                </c:pt>
                <c:pt idx="165">
                  <c:v>0.899772222222222</c:v>
                </c:pt>
                <c:pt idx="166">
                  <c:v>0.919411111111111</c:v>
                </c:pt>
                <c:pt idx="167">
                  <c:v>0.939788888888889</c:v>
                </c:pt>
                <c:pt idx="168">
                  <c:v>0.965461111111111</c:v>
                </c:pt>
                <c:pt idx="169">
                  <c:v>1.000205555555556</c:v>
                </c:pt>
                <c:pt idx="170">
                  <c:v>1.037</c:v>
                </c:pt>
                <c:pt idx="171">
                  <c:v>1.079433333333333</c:v>
                </c:pt>
                <c:pt idx="172">
                  <c:v>1.124783333333333</c:v>
                </c:pt>
                <c:pt idx="173">
                  <c:v>1.1796</c:v>
                </c:pt>
                <c:pt idx="174">
                  <c:v>1.229933333333333</c:v>
                </c:pt>
                <c:pt idx="175">
                  <c:v>1.281327777777778</c:v>
                </c:pt>
                <c:pt idx="176">
                  <c:v>1.323227777777778</c:v>
                </c:pt>
                <c:pt idx="177">
                  <c:v>1.370555555555556</c:v>
                </c:pt>
                <c:pt idx="178">
                  <c:v>1.414016666666667</c:v>
                </c:pt>
                <c:pt idx="179">
                  <c:v>1.450227777777778</c:v>
                </c:pt>
                <c:pt idx="180">
                  <c:v>1.479061111111111</c:v>
                </c:pt>
                <c:pt idx="181">
                  <c:v>1.49023888888889</c:v>
                </c:pt>
                <c:pt idx="182">
                  <c:v>1.493061111111111</c:v>
                </c:pt>
                <c:pt idx="183">
                  <c:v>1.498611111111111</c:v>
                </c:pt>
                <c:pt idx="184">
                  <c:v>1.51358888888889</c:v>
                </c:pt>
                <c:pt idx="185">
                  <c:v>1.52638888888889</c:v>
                </c:pt>
                <c:pt idx="186">
                  <c:v>1.527605555555555</c:v>
                </c:pt>
                <c:pt idx="187">
                  <c:v>1.517322222222222</c:v>
                </c:pt>
                <c:pt idx="188">
                  <c:v>1.499483333333333</c:v>
                </c:pt>
                <c:pt idx="189">
                  <c:v>1.474211111111111</c:v>
                </c:pt>
                <c:pt idx="190">
                  <c:v>1.447955555555556</c:v>
                </c:pt>
                <c:pt idx="191">
                  <c:v>1.417733333333333</c:v>
                </c:pt>
                <c:pt idx="192">
                  <c:v>1.395772222222222</c:v>
                </c:pt>
                <c:pt idx="193">
                  <c:v>1.386244444444444</c:v>
                </c:pt>
                <c:pt idx="194">
                  <c:v>1.366516666666667</c:v>
                </c:pt>
                <c:pt idx="195">
                  <c:v>1.352983333333333</c:v>
                </c:pt>
                <c:pt idx="196">
                  <c:v>1.336211111111111</c:v>
                </c:pt>
                <c:pt idx="197">
                  <c:v>1.3194</c:v>
                </c:pt>
                <c:pt idx="198">
                  <c:v>1.293822222222222</c:v>
                </c:pt>
                <c:pt idx="199">
                  <c:v>1.283961111111111</c:v>
                </c:pt>
                <c:pt idx="200">
                  <c:v>1.276077777777778</c:v>
                </c:pt>
                <c:pt idx="201">
                  <c:v>1.273927777777778</c:v>
                </c:pt>
                <c:pt idx="202">
                  <c:v>1.258233333333333</c:v>
                </c:pt>
                <c:pt idx="203">
                  <c:v>1.243533333333333</c:v>
                </c:pt>
                <c:pt idx="204">
                  <c:v>1.2264</c:v>
                </c:pt>
                <c:pt idx="205">
                  <c:v>1.230183333333333</c:v>
                </c:pt>
                <c:pt idx="206">
                  <c:v>1.238961111111111</c:v>
                </c:pt>
                <c:pt idx="207">
                  <c:v>1.258061111111111</c:v>
                </c:pt>
                <c:pt idx="208">
                  <c:v>1.286261111111111</c:v>
                </c:pt>
                <c:pt idx="209">
                  <c:v>1.327861111111111</c:v>
                </c:pt>
                <c:pt idx="210">
                  <c:v>1.374905555555555</c:v>
                </c:pt>
                <c:pt idx="211">
                  <c:v>1.419794444444443</c:v>
                </c:pt>
                <c:pt idx="212">
                  <c:v>1.469116666666667</c:v>
                </c:pt>
                <c:pt idx="213">
                  <c:v>1.521366666666666</c:v>
                </c:pt>
                <c:pt idx="214">
                  <c:v>1.580072222222222</c:v>
                </c:pt>
                <c:pt idx="215">
                  <c:v>1.641222222222222</c:v>
                </c:pt>
                <c:pt idx="216">
                  <c:v>1.70595</c:v>
                </c:pt>
                <c:pt idx="217">
                  <c:v>1.764872222222222</c:v>
                </c:pt>
                <c:pt idx="218">
                  <c:v>1.8234</c:v>
                </c:pt>
                <c:pt idx="219">
                  <c:v>1.866522222222222</c:v>
                </c:pt>
                <c:pt idx="220">
                  <c:v>1.911322222222222</c:v>
                </c:pt>
                <c:pt idx="221">
                  <c:v>1.95255</c:v>
                </c:pt>
                <c:pt idx="222">
                  <c:v>1.983338888888889</c:v>
                </c:pt>
                <c:pt idx="223">
                  <c:v>2.002638888888888</c:v>
                </c:pt>
                <c:pt idx="224">
                  <c:v>2.011111111111111</c:v>
                </c:pt>
                <c:pt idx="225">
                  <c:v>2.002622222222222</c:v>
                </c:pt>
                <c:pt idx="226">
                  <c:v>2.0008</c:v>
                </c:pt>
                <c:pt idx="227">
                  <c:v>2.013061111111111</c:v>
                </c:pt>
                <c:pt idx="228">
                  <c:v>2.035111111111111</c:v>
                </c:pt>
                <c:pt idx="229">
                  <c:v>2.059961111111111</c:v>
                </c:pt>
                <c:pt idx="230">
                  <c:v>2.080133333333333</c:v>
                </c:pt>
                <c:pt idx="231">
                  <c:v>2.095094444444444</c:v>
                </c:pt>
                <c:pt idx="232">
                  <c:v>2.102305555555555</c:v>
                </c:pt>
                <c:pt idx="233">
                  <c:v>2.117944444444445</c:v>
                </c:pt>
                <c:pt idx="234">
                  <c:v>2.150566666666667</c:v>
                </c:pt>
                <c:pt idx="235">
                  <c:v>2.189188888888888</c:v>
                </c:pt>
                <c:pt idx="236">
                  <c:v>2.229761111111111</c:v>
                </c:pt>
                <c:pt idx="237">
                  <c:v>2.262461111111111</c:v>
                </c:pt>
                <c:pt idx="238">
                  <c:v>2.287644444444444</c:v>
                </c:pt>
                <c:pt idx="239">
                  <c:v>2.309177777777778</c:v>
                </c:pt>
                <c:pt idx="240">
                  <c:v>2.315294444444444</c:v>
                </c:pt>
                <c:pt idx="241">
                  <c:v>2.322177777777777</c:v>
                </c:pt>
                <c:pt idx="242">
                  <c:v>2.313133333333333</c:v>
                </c:pt>
                <c:pt idx="243">
                  <c:v>2.306494444444445</c:v>
                </c:pt>
                <c:pt idx="244">
                  <c:v>2.305605555555556</c:v>
                </c:pt>
                <c:pt idx="245">
                  <c:v>2.311366666666667</c:v>
                </c:pt>
                <c:pt idx="246">
                  <c:v>2.30936111111111</c:v>
                </c:pt>
                <c:pt idx="247">
                  <c:v>2.314733333333334</c:v>
                </c:pt>
                <c:pt idx="248">
                  <c:v>2.323205555555555</c:v>
                </c:pt>
                <c:pt idx="249">
                  <c:v>2.346166666666667</c:v>
                </c:pt>
                <c:pt idx="250">
                  <c:v>2.368694444444444</c:v>
                </c:pt>
                <c:pt idx="251">
                  <c:v>2.399011111111111</c:v>
                </c:pt>
                <c:pt idx="252">
                  <c:v>2.424083333333333</c:v>
                </c:pt>
                <c:pt idx="253">
                  <c:v>2.445405555555555</c:v>
                </c:pt>
                <c:pt idx="254">
                  <c:v>2.469333333333333</c:v>
                </c:pt>
                <c:pt idx="255">
                  <c:v>2.496599999999999</c:v>
                </c:pt>
                <c:pt idx="256">
                  <c:v>2.529844444444444</c:v>
                </c:pt>
                <c:pt idx="257">
                  <c:v>2.567555555555555</c:v>
                </c:pt>
                <c:pt idx="258">
                  <c:v>2.599244444444444</c:v>
                </c:pt>
                <c:pt idx="259">
                  <c:v>2.627894444444445</c:v>
                </c:pt>
                <c:pt idx="260">
                  <c:v>2.656177777777778</c:v>
                </c:pt>
                <c:pt idx="261">
                  <c:v>2.674805555555555</c:v>
                </c:pt>
                <c:pt idx="262">
                  <c:v>2.678222222222223</c:v>
                </c:pt>
                <c:pt idx="263">
                  <c:v>2.679283333333334</c:v>
                </c:pt>
                <c:pt idx="264">
                  <c:v>2.674933333333333</c:v>
                </c:pt>
                <c:pt idx="265">
                  <c:v>2.677894444444444</c:v>
                </c:pt>
                <c:pt idx="266">
                  <c:v>2.686233333333333</c:v>
                </c:pt>
                <c:pt idx="267">
                  <c:v>2.698066666666666</c:v>
                </c:pt>
                <c:pt idx="268">
                  <c:v>2.7159</c:v>
                </c:pt>
                <c:pt idx="269">
                  <c:v>2.745944444444444</c:v>
                </c:pt>
                <c:pt idx="270">
                  <c:v>2.790338888888888</c:v>
                </c:pt>
                <c:pt idx="271">
                  <c:v>2.831016666666667</c:v>
                </c:pt>
                <c:pt idx="272">
                  <c:v>2.883622222222222</c:v>
                </c:pt>
                <c:pt idx="273">
                  <c:v>2.949599999999999</c:v>
                </c:pt>
                <c:pt idx="274">
                  <c:v>3.033994444444444</c:v>
                </c:pt>
                <c:pt idx="275">
                  <c:v>3.126361111111111</c:v>
                </c:pt>
                <c:pt idx="276">
                  <c:v>3.217205555555556</c:v>
                </c:pt>
                <c:pt idx="277">
                  <c:v>3.294077777777777</c:v>
                </c:pt>
                <c:pt idx="278">
                  <c:v>3.366550000000001</c:v>
                </c:pt>
                <c:pt idx="279">
                  <c:v>3.425738888888889</c:v>
                </c:pt>
                <c:pt idx="280">
                  <c:v>3.476027777777778</c:v>
                </c:pt>
                <c:pt idx="281">
                  <c:v>3.512577777777777</c:v>
                </c:pt>
                <c:pt idx="282">
                  <c:v>3.535549999999998</c:v>
                </c:pt>
                <c:pt idx="283">
                  <c:v>3.549644444444445</c:v>
                </c:pt>
                <c:pt idx="284">
                  <c:v>3.562583333333333</c:v>
                </c:pt>
                <c:pt idx="285">
                  <c:v>3.571005555555556</c:v>
                </c:pt>
                <c:pt idx="286">
                  <c:v>3.58032777777778</c:v>
                </c:pt>
                <c:pt idx="287">
                  <c:v>3.589044444444444</c:v>
                </c:pt>
                <c:pt idx="288">
                  <c:v>3.600027777777777</c:v>
                </c:pt>
                <c:pt idx="289">
                  <c:v>3.612599999999999</c:v>
                </c:pt>
                <c:pt idx="290">
                  <c:v>3.610355555555555</c:v>
                </c:pt>
                <c:pt idx="291">
                  <c:v>3.594605555555555</c:v>
                </c:pt>
                <c:pt idx="292">
                  <c:v>3.572322222222223</c:v>
                </c:pt>
                <c:pt idx="293">
                  <c:v>3.532783333333334</c:v>
                </c:pt>
                <c:pt idx="294">
                  <c:v>3.500533333333333</c:v>
                </c:pt>
                <c:pt idx="295">
                  <c:v>3.46415</c:v>
                </c:pt>
                <c:pt idx="296">
                  <c:v>3.435827777777778</c:v>
                </c:pt>
                <c:pt idx="297">
                  <c:v>3.401877777777778</c:v>
                </c:pt>
                <c:pt idx="298">
                  <c:v>3.378755555555555</c:v>
                </c:pt>
                <c:pt idx="299">
                  <c:v>3.360338888888889</c:v>
                </c:pt>
                <c:pt idx="300">
                  <c:v>3.339366666666667</c:v>
                </c:pt>
                <c:pt idx="301">
                  <c:v>3.319394444444444</c:v>
                </c:pt>
                <c:pt idx="302">
                  <c:v>3.281372222222222</c:v>
                </c:pt>
                <c:pt idx="303">
                  <c:v>3.237366666666666</c:v>
                </c:pt>
                <c:pt idx="304">
                  <c:v>3.179433333333334</c:v>
                </c:pt>
                <c:pt idx="305">
                  <c:v>3.119116666666666</c:v>
                </c:pt>
                <c:pt idx="306">
                  <c:v>3.057427777777777</c:v>
                </c:pt>
                <c:pt idx="307">
                  <c:v>3.004733333333334</c:v>
                </c:pt>
                <c:pt idx="308">
                  <c:v>2.944872222222223</c:v>
                </c:pt>
                <c:pt idx="309">
                  <c:v>2.887972222222222</c:v>
                </c:pt>
                <c:pt idx="310">
                  <c:v>2.821677777777778</c:v>
                </c:pt>
                <c:pt idx="311">
                  <c:v>2.74912777777778</c:v>
                </c:pt>
                <c:pt idx="312">
                  <c:v>2.669516666666667</c:v>
                </c:pt>
                <c:pt idx="313">
                  <c:v>2.577766666666667</c:v>
                </c:pt>
                <c:pt idx="314">
                  <c:v>2.496361111111112</c:v>
                </c:pt>
                <c:pt idx="315">
                  <c:v>2.41855</c:v>
                </c:pt>
                <c:pt idx="316">
                  <c:v>2.3382</c:v>
                </c:pt>
                <c:pt idx="317">
                  <c:v>2.2644</c:v>
                </c:pt>
                <c:pt idx="318">
                  <c:v>2.1904</c:v>
                </c:pt>
                <c:pt idx="319">
                  <c:v>2.129016666666667</c:v>
                </c:pt>
                <c:pt idx="320">
                  <c:v>2.063488888888889</c:v>
                </c:pt>
                <c:pt idx="321">
                  <c:v>2.012888888888885</c:v>
                </c:pt>
                <c:pt idx="322">
                  <c:v>1.959038888888889</c:v>
                </c:pt>
                <c:pt idx="323">
                  <c:v>1.909877777777777</c:v>
                </c:pt>
                <c:pt idx="324">
                  <c:v>1.842877777777778</c:v>
                </c:pt>
                <c:pt idx="325">
                  <c:v>1.771744444444444</c:v>
                </c:pt>
                <c:pt idx="326">
                  <c:v>1.697688888888888</c:v>
                </c:pt>
                <c:pt idx="327">
                  <c:v>1.618166666666667</c:v>
                </c:pt>
                <c:pt idx="328">
                  <c:v>1.550511111111111</c:v>
                </c:pt>
                <c:pt idx="329">
                  <c:v>1.485933333333333</c:v>
                </c:pt>
                <c:pt idx="330">
                  <c:v>1.431988888888889</c:v>
                </c:pt>
                <c:pt idx="331">
                  <c:v>1.376327777777778</c:v>
                </c:pt>
                <c:pt idx="332">
                  <c:v>1.324711111111111</c:v>
                </c:pt>
                <c:pt idx="333">
                  <c:v>1.277005555555555</c:v>
                </c:pt>
                <c:pt idx="334">
                  <c:v>1.225372222222222</c:v>
                </c:pt>
                <c:pt idx="335">
                  <c:v>1.172405555555556</c:v>
                </c:pt>
                <c:pt idx="336">
                  <c:v>1.107111111111111</c:v>
                </c:pt>
                <c:pt idx="337">
                  <c:v>1.035766666666666</c:v>
                </c:pt>
                <c:pt idx="338">
                  <c:v>0.962344444444444</c:v>
                </c:pt>
                <c:pt idx="339">
                  <c:v>0.898277777777778</c:v>
                </c:pt>
                <c:pt idx="340">
                  <c:v>0.841916666666667</c:v>
                </c:pt>
                <c:pt idx="341">
                  <c:v>0.799772222222222</c:v>
                </c:pt>
                <c:pt idx="342">
                  <c:v>0.768888888888889</c:v>
                </c:pt>
                <c:pt idx="343">
                  <c:v>0.740466666666667</c:v>
                </c:pt>
                <c:pt idx="344">
                  <c:v>0.719188888888889</c:v>
                </c:pt>
                <c:pt idx="345">
                  <c:v>0.706905555555556</c:v>
                </c:pt>
                <c:pt idx="346">
                  <c:v>0.706583333333333</c:v>
                </c:pt>
                <c:pt idx="347">
                  <c:v>0.710755555555556</c:v>
                </c:pt>
                <c:pt idx="348">
                  <c:v>0.722077777777778</c:v>
                </c:pt>
                <c:pt idx="349">
                  <c:v>0.73585</c:v>
                </c:pt>
                <c:pt idx="350">
                  <c:v>0.751294444444444</c:v>
                </c:pt>
                <c:pt idx="351">
                  <c:v>0.765277777777778</c:v>
                </c:pt>
                <c:pt idx="352">
                  <c:v>0.765705555555556</c:v>
                </c:pt>
                <c:pt idx="353">
                  <c:v>0.770522222222222</c:v>
                </c:pt>
                <c:pt idx="354">
                  <c:v>0.7691</c:v>
                </c:pt>
                <c:pt idx="355">
                  <c:v>0.771172222222222</c:v>
                </c:pt>
                <c:pt idx="356">
                  <c:v>0.767327777777778</c:v>
                </c:pt>
                <c:pt idx="357">
                  <c:v>0.772811111111111</c:v>
                </c:pt>
                <c:pt idx="358">
                  <c:v>0.765716666666667</c:v>
                </c:pt>
                <c:pt idx="359">
                  <c:v>0.747594444444444</c:v>
                </c:pt>
                <c:pt idx="360">
                  <c:v>0.714933333333333</c:v>
                </c:pt>
                <c:pt idx="361">
                  <c:v>0.6751</c:v>
                </c:pt>
                <c:pt idx="362">
                  <c:v>0.634722222222222</c:v>
                </c:pt>
                <c:pt idx="363">
                  <c:v>0.587222222222222</c:v>
                </c:pt>
                <c:pt idx="364">
                  <c:v>0.543938888888889</c:v>
                </c:pt>
                <c:pt idx="365">
                  <c:v>0.502211111111111</c:v>
                </c:pt>
                <c:pt idx="366">
                  <c:v>0.465983333333333</c:v>
                </c:pt>
                <c:pt idx="367">
                  <c:v>0.428111111111111</c:v>
                </c:pt>
                <c:pt idx="368">
                  <c:v>0.395166666666667</c:v>
                </c:pt>
                <c:pt idx="369">
                  <c:v>0.357794444444444</c:v>
                </c:pt>
                <c:pt idx="370">
                  <c:v>0.312255555555556</c:v>
                </c:pt>
                <c:pt idx="371">
                  <c:v>0.274255555555556</c:v>
                </c:pt>
                <c:pt idx="372">
                  <c:v>0.240061111111111</c:v>
                </c:pt>
                <c:pt idx="373">
                  <c:v>0.202005555555556</c:v>
                </c:pt>
                <c:pt idx="374">
                  <c:v>0.177811111111111</c:v>
                </c:pt>
                <c:pt idx="375">
                  <c:v>0.148994444444444</c:v>
                </c:pt>
                <c:pt idx="376">
                  <c:v>0.126677777777778</c:v>
                </c:pt>
                <c:pt idx="377">
                  <c:v>0.106194444444444</c:v>
                </c:pt>
                <c:pt idx="378">
                  <c:v>0.0866388888888889</c:v>
                </c:pt>
                <c:pt idx="379">
                  <c:v>0.0743388888888889</c:v>
                </c:pt>
                <c:pt idx="380">
                  <c:v>0.0668888888888889</c:v>
                </c:pt>
                <c:pt idx="381">
                  <c:v>0.0589833333333333</c:v>
                </c:pt>
                <c:pt idx="382">
                  <c:v>0.0585388888888888</c:v>
                </c:pt>
                <c:pt idx="383">
                  <c:v>0.0462166666666667</c:v>
                </c:pt>
                <c:pt idx="384">
                  <c:v>0.0384666666666666</c:v>
                </c:pt>
                <c:pt idx="385">
                  <c:v>0.0208222222222222</c:v>
                </c:pt>
                <c:pt idx="386">
                  <c:v>0.000333333333333414</c:v>
                </c:pt>
                <c:pt idx="387">
                  <c:v>-0.0203222222222222</c:v>
                </c:pt>
                <c:pt idx="388">
                  <c:v>-0.0326777777777778</c:v>
                </c:pt>
                <c:pt idx="389">
                  <c:v>-0.0417277777777778</c:v>
                </c:pt>
                <c:pt idx="390">
                  <c:v>-0.0427</c:v>
                </c:pt>
                <c:pt idx="391">
                  <c:v>-0.0513277777777777</c:v>
                </c:pt>
                <c:pt idx="392">
                  <c:v>-0.0540999999999999</c:v>
                </c:pt>
                <c:pt idx="393">
                  <c:v>-0.0527888888888889</c:v>
                </c:pt>
                <c:pt idx="394">
                  <c:v>-0.0487444444444445</c:v>
                </c:pt>
                <c:pt idx="395">
                  <c:v>-0.0405666666666668</c:v>
                </c:pt>
                <c:pt idx="396">
                  <c:v>-0.0282833333333334</c:v>
                </c:pt>
                <c:pt idx="397">
                  <c:v>-0.00987777777777769</c:v>
                </c:pt>
                <c:pt idx="398">
                  <c:v>0.00767777777777772</c:v>
                </c:pt>
                <c:pt idx="399">
                  <c:v>0.0311944444444444</c:v>
                </c:pt>
                <c:pt idx="400">
                  <c:v>0.0479499999999999</c:v>
                </c:pt>
                <c:pt idx="401">
                  <c:v>0.0676666666666667</c:v>
                </c:pt>
                <c:pt idx="402">
                  <c:v>0.0961611111111112</c:v>
                </c:pt>
                <c:pt idx="403">
                  <c:v>0.12565</c:v>
                </c:pt>
                <c:pt idx="404">
                  <c:v>0.163661111111111</c:v>
                </c:pt>
                <c:pt idx="405">
                  <c:v>0.194044444444444</c:v>
                </c:pt>
                <c:pt idx="406">
                  <c:v>0.226088888888889</c:v>
                </c:pt>
                <c:pt idx="407">
                  <c:v>0.248966666666667</c:v>
                </c:pt>
                <c:pt idx="408">
                  <c:v>0.264116666666667</c:v>
                </c:pt>
                <c:pt idx="409">
                  <c:v>0.283016666666667</c:v>
                </c:pt>
                <c:pt idx="410">
                  <c:v>0.311638888888889</c:v>
                </c:pt>
                <c:pt idx="411">
                  <c:v>0.332655555555555</c:v>
                </c:pt>
                <c:pt idx="412">
                  <c:v>0.347683333333333</c:v>
                </c:pt>
                <c:pt idx="413">
                  <c:v>0.357094444444444</c:v>
                </c:pt>
                <c:pt idx="414">
                  <c:v>0.359866666666667</c:v>
                </c:pt>
                <c:pt idx="415">
                  <c:v>0.358494444444444</c:v>
                </c:pt>
                <c:pt idx="416">
                  <c:v>0.358472222222222</c:v>
                </c:pt>
                <c:pt idx="417">
                  <c:v>0.349311111111111</c:v>
                </c:pt>
                <c:pt idx="418">
                  <c:v>0.333866666666667</c:v>
                </c:pt>
                <c:pt idx="419">
                  <c:v>0.320383333333333</c:v>
                </c:pt>
                <c:pt idx="420">
                  <c:v>0.308566666666666</c:v>
                </c:pt>
                <c:pt idx="421">
                  <c:v>0.293088888888889</c:v>
                </c:pt>
                <c:pt idx="422">
                  <c:v>0.265761111111111</c:v>
                </c:pt>
                <c:pt idx="423">
                  <c:v>0.227627777777778</c:v>
                </c:pt>
                <c:pt idx="424">
                  <c:v>0.185072222222222</c:v>
                </c:pt>
                <c:pt idx="425">
                  <c:v>0.133566666666667</c:v>
                </c:pt>
                <c:pt idx="426">
                  <c:v>0.0919666666666667</c:v>
                </c:pt>
                <c:pt idx="427">
                  <c:v>0.0638333333333332</c:v>
                </c:pt>
                <c:pt idx="428">
                  <c:v>0.0537055555555555</c:v>
                </c:pt>
                <c:pt idx="429">
                  <c:v>0.0445555555555554</c:v>
                </c:pt>
                <c:pt idx="430">
                  <c:v>0.0451833333333332</c:v>
                </c:pt>
                <c:pt idx="431">
                  <c:v>0.0465333333333333</c:v>
                </c:pt>
                <c:pt idx="432">
                  <c:v>0.0398222222222222</c:v>
                </c:pt>
                <c:pt idx="433">
                  <c:v>0.0267166666666666</c:v>
                </c:pt>
                <c:pt idx="434">
                  <c:v>0.0273444444444444</c:v>
                </c:pt>
                <c:pt idx="435">
                  <c:v>0.0228388888888889</c:v>
                </c:pt>
                <c:pt idx="436">
                  <c:v>0.0279222222222222</c:v>
                </c:pt>
                <c:pt idx="437">
                  <c:v>0.0257388888888889</c:v>
                </c:pt>
                <c:pt idx="438">
                  <c:v>0.0313555555555556</c:v>
                </c:pt>
                <c:pt idx="439">
                  <c:v>0.0510444444444445</c:v>
                </c:pt>
                <c:pt idx="440">
                  <c:v>0.0734388888888889</c:v>
                </c:pt>
                <c:pt idx="441">
                  <c:v>0.109944444444444</c:v>
                </c:pt>
                <c:pt idx="442">
                  <c:v>0.15115</c:v>
                </c:pt>
                <c:pt idx="443">
                  <c:v>0.188461111111111</c:v>
                </c:pt>
                <c:pt idx="444">
                  <c:v>0.211772222222222</c:v>
                </c:pt>
                <c:pt idx="445">
                  <c:v>0.231272222222222</c:v>
                </c:pt>
                <c:pt idx="446">
                  <c:v>0.231166666666667</c:v>
                </c:pt>
                <c:pt idx="447">
                  <c:v>0.227494444444444</c:v>
                </c:pt>
                <c:pt idx="448">
                  <c:v>0.222838888888889</c:v>
                </c:pt>
                <c:pt idx="449">
                  <c:v>0.2196</c:v>
                </c:pt>
                <c:pt idx="450">
                  <c:v>0.221633333333333</c:v>
                </c:pt>
                <c:pt idx="451">
                  <c:v>0.235711111111111</c:v>
                </c:pt>
                <c:pt idx="452">
                  <c:v>0.251055555555556</c:v>
                </c:pt>
                <c:pt idx="453">
                  <c:v>0.258516666666667</c:v>
                </c:pt>
                <c:pt idx="454">
                  <c:v>0.27105</c:v>
                </c:pt>
                <c:pt idx="455">
                  <c:v>0.299222222222222</c:v>
                </c:pt>
                <c:pt idx="456">
                  <c:v>0.33575</c:v>
                </c:pt>
                <c:pt idx="457">
                  <c:v>0.384011111111111</c:v>
                </c:pt>
                <c:pt idx="458">
                  <c:v>0.439722222222222</c:v>
                </c:pt>
                <c:pt idx="459">
                  <c:v>0.501811111111111</c:v>
                </c:pt>
                <c:pt idx="460">
                  <c:v>0.560622222222222</c:v>
                </c:pt>
                <c:pt idx="461">
                  <c:v>0.615844444444444</c:v>
                </c:pt>
                <c:pt idx="462">
                  <c:v>0.673366666666667</c:v>
                </c:pt>
                <c:pt idx="463">
                  <c:v>0.721972222222222</c:v>
                </c:pt>
                <c:pt idx="464">
                  <c:v>0.7642</c:v>
                </c:pt>
                <c:pt idx="465">
                  <c:v>0.799827777777778</c:v>
                </c:pt>
                <c:pt idx="466">
                  <c:v>0.838244444444445</c:v>
                </c:pt>
                <c:pt idx="467">
                  <c:v>0.8853</c:v>
                </c:pt>
                <c:pt idx="468">
                  <c:v>0.928416666666667</c:v>
                </c:pt>
                <c:pt idx="469">
                  <c:v>0.973694444444444</c:v>
                </c:pt>
                <c:pt idx="470">
                  <c:v>1.01738888888889</c:v>
                </c:pt>
                <c:pt idx="471">
                  <c:v>1.055772222222222</c:v>
                </c:pt>
                <c:pt idx="472">
                  <c:v>1.089</c:v>
                </c:pt>
                <c:pt idx="473">
                  <c:v>1.124527777777778</c:v>
                </c:pt>
                <c:pt idx="474">
                  <c:v>1.1529</c:v>
                </c:pt>
                <c:pt idx="475">
                  <c:v>1.187161111111111</c:v>
                </c:pt>
                <c:pt idx="476">
                  <c:v>1.231122222222222</c:v>
                </c:pt>
                <c:pt idx="477">
                  <c:v>1.2835</c:v>
                </c:pt>
                <c:pt idx="478">
                  <c:v>1.330683333333333</c:v>
                </c:pt>
                <c:pt idx="479">
                  <c:v>1.376105555555556</c:v>
                </c:pt>
                <c:pt idx="480">
                  <c:v>1.39808888888889</c:v>
                </c:pt>
                <c:pt idx="481">
                  <c:v>1.419683333333334</c:v>
                </c:pt>
                <c:pt idx="482">
                  <c:v>1.44308888888889</c:v>
                </c:pt>
                <c:pt idx="483">
                  <c:v>1.456783333333333</c:v>
                </c:pt>
                <c:pt idx="484">
                  <c:v>1.463911111111111</c:v>
                </c:pt>
                <c:pt idx="485">
                  <c:v>1.46548888888889</c:v>
                </c:pt>
                <c:pt idx="486">
                  <c:v>1.461583333333333</c:v>
                </c:pt>
                <c:pt idx="487">
                  <c:v>1.453616666666667</c:v>
                </c:pt>
                <c:pt idx="488">
                  <c:v>1.445066666666666</c:v>
                </c:pt>
                <c:pt idx="489">
                  <c:v>1.430144444444445</c:v>
                </c:pt>
                <c:pt idx="490">
                  <c:v>1.421094444444444</c:v>
                </c:pt>
                <c:pt idx="491">
                  <c:v>1.410461111111111</c:v>
                </c:pt>
                <c:pt idx="492">
                  <c:v>1.414527777777778</c:v>
                </c:pt>
                <c:pt idx="493">
                  <c:v>1.418016666666666</c:v>
                </c:pt>
                <c:pt idx="494">
                  <c:v>1.427366666666667</c:v>
                </c:pt>
                <c:pt idx="495">
                  <c:v>1.441344444444445</c:v>
                </c:pt>
                <c:pt idx="496">
                  <c:v>1.442066666666667</c:v>
                </c:pt>
                <c:pt idx="497">
                  <c:v>1.450144444444444</c:v>
                </c:pt>
                <c:pt idx="498">
                  <c:v>1.448561111111111</c:v>
                </c:pt>
                <c:pt idx="499">
                  <c:v>1.45023888888889</c:v>
                </c:pt>
                <c:pt idx="500">
                  <c:v>1.463294444444444</c:v>
                </c:pt>
                <c:pt idx="501">
                  <c:v>1.478672222222222</c:v>
                </c:pt>
                <c:pt idx="502">
                  <c:v>1.506111111111111</c:v>
                </c:pt>
                <c:pt idx="503">
                  <c:v>1.53358888888889</c:v>
                </c:pt>
                <c:pt idx="504">
                  <c:v>1.55708888888889</c:v>
                </c:pt>
                <c:pt idx="505">
                  <c:v>1.569605555555556</c:v>
                </c:pt>
                <c:pt idx="506">
                  <c:v>1.580477777777778</c:v>
                </c:pt>
                <c:pt idx="507">
                  <c:v>1.589372222222222</c:v>
                </c:pt>
                <c:pt idx="508">
                  <c:v>1.593727777777778</c:v>
                </c:pt>
                <c:pt idx="509">
                  <c:v>1.60575</c:v>
                </c:pt>
                <c:pt idx="510">
                  <c:v>1.618966666666666</c:v>
                </c:pt>
                <c:pt idx="511">
                  <c:v>1.632655555555556</c:v>
                </c:pt>
                <c:pt idx="512">
                  <c:v>1.648955555555555</c:v>
                </c:pt>
                <c:pt idx="513">
                  <c:v>1.662605555555555</c:v>
                </c:pt>
                <c:pt idx="514">
                  <c:v>1.672944444444444</c:v>
                </c:pt>
                <c:pt idx="515">
                  <c:v>1.677911111111111</c:v>
                </c:pt>
                <c:pt idx="516">
                  <c:v>1.68638888888889</c:v>
                </c:pt>
                <c:pt idx="517">
                  <c:v>1.696361111111111</c:v>
                </c:pt>
                <c:pt idx="518">
                  <c:v>1.705872222222222</c:v>
                </c:pt>
                <c:pt idx="519">
                  <c:v>1.724933333333333</c:v>
                </c:pt>
                <c:pt idx="520">
                  <c:v>1.737533333333333</c:v>
                </c:pt>
                <c:pt idx="521">
                  <c:v>1.759683333333333</c:v>
                </c:pt>
                <c:pt idx="522">
                  <c:v>1.772233333333333</c:v>
                </c:pt>
                <c:pt idx="523">
                  <c:v>1.778672222222222</c:v>
                </c:pt>
                <c:pt idx="524">
                  <c:v>1.786411111111111</c:v>
                </c:pt>
                <c:pt idx="525">
                  <c:v>1.7906</c:v>
                </c:pt>
                <c:pt idx="526">
                  <c:v>1.796088888888888</c:v>
                </c:pt>
                <c:pt idx="527">
                  <c:v>1.808172222222223</c:v>
                </c:pt>
                <c:pt idx="528">
                  <c:v>1.827227777777778</c:v>
                </c:pt>
                <c:pt idx="529">
                  <c:v>1.845255555555555</c:v>
                </c:pt>
                <c:pt idx="530">
                  <c:v>1.86425</c:v>
                </c:pt>
                <c:pt idx="531">
                  <c:v>1.886311111111111</c:v>
                </c:pt>
                <c:pt idx="532">
                  <c:v>1.919133333333333</c:v>
                </c:pt>
                <c:pt idx="533">
                  <c:v>1.95075</c:v>
                </c:pt>
                <c:pt idx="534">
                  <c:v>1.987694444444445</c:v>
                </c:pt>
                <c:pt idx="535">
                  <c:v>2.025027777777777</c:v>
                </c:pt>
                <c:pt idx="536">
                  <c:v>2.065466666666667</c:v>
                </c:pt>
                <c:pt idx="537">
                  <c:v>2.0994</c:v>
                </c:pt>
                <c:pt idx="538">
                  <c:v>2.127416666666666</c:v>
                </c:pt>
                <c:pt idx="539">
                  <c:v>2.158622222222222</c:v>
                </c:pt>
                <c:pt idx="540">
                  <c:v>2.186844444444445</c:v>
                </c:pt>
                <c:pt idx="541">
                  <c:v>2.217750000000001</c:v>
                </c:pt>
                <c:pt idx="542">
                  <c:v>2.259616666666666</c:v>
                </c:pt>
                <c:pt idx="543">
                  <c:v>2.295683333333333</c:v>
                </c:pt>
                <c:pt idx="544">
                  <c:v>2.330666666666666</c:v>
                </c:pt>
                <c:pt idx="545">
                  <c:v>2.354727777777778</c:v>
                </c:pt>
                <c:pt idx="546">
                  <c:v>2.382111111111111</c:v>
                </c:pt>
                <c:pt idx="547">
                  <c:v>2.423588888888889</c:v>
                </c:pt>
                <c:pt idx="548">
                  <c:v>2.467205555555556</c:v>
                </c:pt>
                <c:pt idx="549">
                  <c:v>2.518283333333334</c:v>
                </c:pt>
                <c:pt idx="550">
                  <c:v>2.569788888888889</c:v>
                </c:pt>
                <c:pt idx="551">
                  <c:v>2.614738888888889</c:v>
                </c:pt>
                <c:pt idx="552">
                  <c:v>2.666511111111111</c:v>
                </c:pt>
                <c:pt idx="553">
                  <c:v>2.696038888888887</c:v>
                </c:pt>
                <c:pt idx="554">
                  <c:v>2.71505</c:v>
                </c:pt>
                <c:pt idx="555">
                  <c:v>2.71475</c:v>
                </c:pt>
                <c:pt idx="556">
                  <c:v>2.69915</c:v>
                </c:pt>
                <c:pt idx="557">
                  <c:v>2.67585</c:v>
                </c:pt>
                <c:pt idx="558">
                  <c:v>2.649177777777777</c:v>
                </c:pt>
                <c:pt idx="559">
                  <c:v>2.637888888888888</c:v>
                </c:pt>
                <c:pt idx="560">
                  <c:v>2.637894444444445</c:v>
                </c:pt>
                <c:pt idx="561">
                  <c:v>2.63535</c:v>
                </c:pt>
                <c:pt idx="562">
                  <c:v>2.626977777777777</c:v>
                </c:pt>
                <c:pt idx="563">
                  <c:v>2.610016666666667</c:v>
                </c:pt>
                <c:pt idx="564">
                  <c:v>2.591861111111111</c:v>
                </c:pt>
                <c:pt idx="565">
                  <c:v>2.573694444444444</c:v>
                </c:pt>
                <c:pt idx="566">
                  <c:v>2.567605555555556</c:v>
                </c:pt>
                <c:pt idx="567">
                  <c:v>2.56515</c:v>
                </c:pt>
                <c:pt idx="568">
                  <c:v>2.567188888888889</c:v>
                </c:pt>
                <c:pt idx="569">
                  <c:v>2.566072222222222</c:v>
                </c:pt>
                <c:pt idx="570">
                  <c:v>2.562844444444444</c:v>
                </c:pt>
                <c:pt idx="571">
                  <c:v>2.559472222222221</c:v>
                </c:pt>
                <c:pt idx="572">
                  <c:v>2.567572222222222</c:v>
                </c:pt>
                <c:pt idx="573">
                  <c:v>2.575855555555555</c:v>
                </c:pt>
                <c:pt idx="574">
                  <c:v>2.586655555555555</c:v>
                </c:pt>
                <c:pt idx="575">
                  <c:v>2.605655555555555</c:v>
                </c:pt>
                <c:pt idx="576">
                  <c:v>2.616127777777777</c:v>
                </c:pt>
                <c:pt idx="577">
                  <c:v>2.632105555555555</c:v>
                </c:pt>
                <c:pt idx="578">
                  <c:v>2.642938888888889</c:v>
                </c:pt>
                <c:pt idx="579">
                  <c:v>2.659833333333333</c:v>
                </c:pt>
                <c:pt idx="580">
                  <c:v>2.670438888888888</c:v>
                </c:pt>
                <c:pt idx="581">
                  <c:v>2.682727777777777</c:v>
                </c:pt>
                <c:pt idx="582">
                  <c:v>2.697872222222222</c:v>
                </c:pt>
                <c:pt idx="583">
                  <c:v>2.704116666666667</c:v>
                </c:pt>
                <c:pt idx="584">
                  <c:v>2.697683333333333</c:v>
                </c:pt>
                <c:pt idx="585">
                  <c:v>2.685472222222222</c:v>
                </c:pt>
                <c:pt idx="586">
                  <c:v>2.680627777777777</c:v>
                </c:pt>
                <c:pt idx="587">
                  <c:v>2.679288888888887</c:v>
                </c:pt>
                <c:pt idx="588">
                  <c:v>2.685027777777777</c:v>
                </c:pt>
                <c:pt idx="589">
                  <c:v>2.689716666666666</c:v>
                </c:pt>
                <c:pt idx="590">
                  <c:v>2.686833333333334</c:v>
                </c:pt>
                <c:pt idx="591">
                  <c:v>2.673016666666666</c:v>
                </c:pt>
                <c:pt idx="592">
                  <c:v>2.660416666666666</c:v>
                </c:pt>
                <c:pt idx="593">
                  <c:v>2.644522222222222</c:v>
                </c:pt>
                <c:pt idx="594">
                  <c:v>2.628766666666666</c:v>
                </c:pt>
                <c:pt idx="595">
                  <c:v>2.616211111111111</c:v>
                </c:pt>
                <c:pt idx="596">
                  <c:v>2.597772222222222</c:v>
                </c:pt>
                <c:pt idx="597">
                  <c:v>2.578133333333334</c:v>
                </c:pt>
                <c:pt idx="598">
                  <c:v>2.559611111111111</c:v>
                </c:pt>
                <c:pt idx="599">
                  <c:v>2.541866666666666</c:v>
                </c:pt>
                <c:pt idx="600">
                  <c:v>2.524738888888889</c:v>
                </c:pt>
                <c:pt idx="601">
                  <c:v>2.519338888888889</c:v>
                </c:pt>
                <c:pt idx="602">
                  <c:v>2.513816666666667</c:v>
                </c:pt>
                <c:pt idx="603">
                  <c:v>2.5114</c:v>
                </c:pt>
                <c:pt idx="604">
                  <c:v>2.521605555555555</c:v>
                </c:pt>
                <c:pt idx="605">
                  <c:v>2.531733333333333</c:v>
                </c:pt>
                <c:pt idx="606">
                  <c:v>2.54852777777778</c:v>
                </c:pt>
                <c:pt idx="607">
                  <c:v>2.563816666666666</c:v>
                </c:pt>
                <c:pt idx="608">
                  <c:v>2.578961111111111</c:v>
                </c:pt>
                <c:pt idx="609">
                  <c:v>2.601183333333333</c:v>
                </c:pt>
                <c:pt idx="610">
                  <c:v>2.618544444444445</c:v>
                </c:pt>
                <c:pt idx="611">
                  <c:v>2.648155555555556</c:v>
                </c:pt>
                <c:pt idx="612">
                  <c:v>2.67426111111111</c:v>
                </c:pt>
                <c:pt idx="613">
                  <c:v>2.691788888888888</c:v>
                </c:pt>
                <c:pt idx="614">
                  <c:v>2.709133333333333</c:v>
                </c:pt>
                <c:pt idx="615">
                  <c:v>2.736905555555555</c:v>
                </c:pt>
                <c:pt idx="616">
                  <c:v>2.760155555555555</c:v>
                </c:pt>
                <c:pt idx="617">
                  <c:v>2.786044444444444</c:v>
                </c:pt>
                <c:pt idx="618">
                  <c:v>2.805688888888886</c:v>
                </c:pt>
                <c:pt idx="619">
                  <c:v>2.817861111111111</c:v>
                </c:pt>
                <c:pt idx="620">
                  <c:v>2.817577777777777</c:v>
                </c:pt>
                <c:pt idx="621">
                  <c:v>2.811172222222222</c:v>
                </c:pt>
                <c:pt idx="622">
                  <c:v>2.792961111111111</c:v>
                </c:pt>
                <c:pt idx="623">
                  <c:v>2.771172222222222</c:v>
                </c:pt>
                <c:pt idx="624">
                  <c:v>2.753294444444445</c:v>
                </c:pt>
                <c:pt idx="625">
                  <c:v>2.730061111111111</c:v>
                </c:pt>
                <c:pt idx="626">
                  <c:v>2.712938888888888</c:v>
                </c:pt>
                <c:pt idx="627">
                  <c:v>2.704672222222222</c:v>
                </c:pt>
                <c:pt idx="628">
                  <c:v>2.692266666666666</c:v>
                </c:pt>
                <c:pt idx="629">
                  <c:v>2.675527777777777</c:v>
                </c:pt>
                <c:pt idx="630">
                  <c:v>2.656144444444445</c:v>
                </c:pt>
                <c:pt idx="631">
                  <c:v>2.638116666666667</c:v>
                </c:pt>
                <c:pt idx="632">
                  <c:v>2.619444444444443</c:v>
                </c:pt>
                <c:pt idx="633">
                  <c:v>2.6061</c:v>
                </c:pt>
                <c:pt idx="634">
                  <c:v>2.595083333333333</c:v>
                </c:pt>
                <c:pt idx="635">
                  <c:v>2.585622222222222</c:v>
                </c:pt>
                <c:pt idx="636">
                  <c:v>2.578905555555556</c:v>
                </c:pt>
                <c:pt idx="637">
                  <c:v>2.576355555555555</c:v>
                </c:pt>
                <c:pt idx="638">
                  <c:v>2.573661111111111</c:v>
                </c:pt>
                <c:pt idx="639">
                  <c:v>2.572905555555556</c:v>
                </c:pt>
                <c:pt idx="640">
                  <c:v>2.560305555555556</c:v>
                </c:pt>
                <c:pt idx="641">
                  <c:v>2.545461111111111</c:v>
                </c:pt>
                <c:pt idx="642">
                  <c:v>2.522911111111111</c:v>
                </c:pt>
                <c:pt idx="643">
                  <c:v>2.504844444444444</c:v>
                </c:pt>
                <c:pt idx="644">
                  <c:v>2.485799999999999</c:v>
                </c:pt>
                <c:pt idx="645">
                  <c:v>2.472888888888884</c:v>
                </c:pt>
                <c:pt idx="646">
                  <c:v>2.453766666666666</c:v>
                </c:pt>
                <c:pt idx="647">
                  <c:v>2.435794444444445</c:v>
                </c:pt>
                <c:pt idx="648">
                  <c:v>2.426172222222222</c:v>
                </c:pt>
                <c:pt idx="649">
                  <c:v>2.4253</c:v>
                </c:pt>
                <c:pt idx="650">
                  <c:v>2.435388888888887</c:v>
                </c:pt>
                <c:pt idx="651">
                  <c:v>2.456288888888885</c:v>
                </c:pt>
                <c:pt idx="652">
                  <c:v>2.467966666666666</c:v>
                </c:pt>
                <c:pt idx="653">
                  <c:v>2.476966666666667</c:v>
                </c:pt>
                <c:pt idx="654">
                  <c:v>2.477911111111111</c:v>
                </c:pt>
                <c:pt idx="655">
                  <c:v>2.496622222222222</c:v>
                </c:pt>
                <c:pt idx="656">
                  <c:v>2.519611111111112</c:v>
                </c:pt>
                <c:pt idx="657">
                  <c:v>2.544122222222222</c:v>
                </c:pt>
                <c:pt idx="658">
                  <c:v>2.561044444444445</c:v>
                </c:pt>
                <c:pt idx="659">
                  <c:v>2.563405555555555</c:v>
                </c:pt>
                <c:pt idx="660">
                  <c:v>2.558755555555555</c:v>
                </c:pt>
                <c:pt idx="661">
                  <c:v>2.547638888888889</c:v>
                </c:pt>
                <c:pt idx="662">
                  <c:v>2.531205555555555</c:v>
                </c:pt>
                <c:pt idx="663">
                  <c:v>2.505911111111111</c:v>
                </c:pt>
                <c:pt idx="664">
                  <c:v>2.469294444444444</c:v>
                </c:pt>
                <c:pt idx="665">
                  <c:v>2.435122222222223</c:v>
                </c:pt>
                <c:pt idx="666">
                  <c:v>2.41995</c:v>
                </c:pt>
                <c:pt idx="667">
                  <c:v>2.412855555555556</c:v>
                </c:pt>
                <c:pt idx="668">
                  <c:v>2.428222222222222</c:v>
                </c:pt>
                <c:pt idx="669">
                  <c:v>2.442244444444444</c:v>
                </c:pt>
                <c:pt idx="670">
                  <c:v>2.462377777777777</c:v>
                </c:pt>
                <c:pt idx="671">
                  <c:v>2.49591111111111</c:v>
                </c:pt>
                <c:pt idx="672">
                  <c:v>2.543483333333333</c:v>
                </c:pt>
                <c:pt idx="673">
                  <c:v>2.591372222222222</c:v>
                </c:pt>
                <c:pt idx="674">
                  <c:v>2.636127777777777</c:v>
                </c:pt>
                <c:pt idx="675">
                  <c:v>2.684272222222222</c:v>
                </c:pt>
                <c:pt idx="676">
                  <c:v>2.740083333333333</c:v>
                </c:pt>
                <c:pt idx="677">
                  <c:v>2.806555555555556</c:v>
                </c:pt>
                <c:pt idx="678">
                  <c:v>2.883483333333333</c:v>
                </c:pt>
                <c:pt idx="679">
                  <c:v>2.945577777777776</c:v>
                </c:pt>
                <c:pt idx="680">
                  <c:v>2.996116666666666</c:v>
                </c:pt>
                <c:pt idx="681">
                  <c:v>3.032038888888887</c:v>
                </c:pt>
                <c:pt idx="682">
                  <c:v>3.0583</c:v>
                </c:pt>
                <c:pt idx="683">
                  <c:v>3.06995</c:v>
                </c:pt>
                <c:pt idx="684">
                  <c:v>3.081277777777777</c:v>
                </c:pt>
                <c:pt idx="685">
                  <c:v>3.089011111111111</c:v>
                </c:pt>
                <c:pt idx="686">
                  <c:v>3.079644444444444</c:v>
                </c:pt>
                <c:pt idx="687">
                  <c:v>3.070566666666666</c:v>
                </c:pt>
                <c:pt idx="688">
                  <c:v>3.052438888888886</c:v>
                </c:pt>
                <c:pt idx="689">
                  <c:v>3.023027777777778</c:v>
                </c:pt>
                <c:pt idx="690">
                  <c:v>2.982188888888889</c:v>
                </c:pt>
                <c:pt idx="691">
                  <c:v>2.919838888888886</c:v>
                </c:pt>
                <c:pt idx="692">
                  <c:v>2.854277777777777</c:v>
                </c:pt>
                <c:pt idx="693">
                  <c:v>2.79165</c:v>
                </c:pt>
                <c:pt idx="694">
                  <c:v>2.726322222222222</c:v>
                </c:pt>
                <c:pt idx="695">
                  <c:v>2.666327777777777</c:v>
                </c:pt>
                <c:pt idx="696">
                  <c:v>2.606266666666667</c:v>
                </c:pt>
                <c:pt idx="697">
                  <c:v>2.549233333333334</c:v>
                </c:pt>
                <c:pt idx="698">
                  <c:v>2.480311111111111</c:v>
                </c:pt>
                <c:pt idx="699">
                  <c:v>2.417216666666667</c:v>
                </c:pt>
                <c:pt idx="700">
                  <c:v>2.354316666666667</c:v>
                </c:pt>
              </c:numCache>
            </c:numRef>
          </c:val>
          <c:smooth val="0"/>
        </c:ser>
        <c:dLbls>
          <c:showLegendKey val="0"/>
          <c:showVal val="0"/>
          <c:showCatName val="0"/>
          <c:showSerName val="0"/>
          <c:showPercent val="0"/>
          <c:showBubbleSize val="0"/>
        </c:dLbls>
        <c:marker val="1"/>
        <c:smooth val="0"/>
        <c:axId val="455925208"/>
        <c:axId val="455928328"/>
      </c:lineChart>
      <c:catAx>
        <c:axId val="455925208"/>
        <c:scaling>
          <c:orientation val="minMax"/>
        </c:scaling>
        <c:delete val="0"/>
        <c:axPos val="b"/>
        <c:majorTickMark val="out"/>
        <c:minorTickMark val="none"/>
        <c:tickLblPos val="nextTo"/>
        <c:crossAx val="455928328"/>
        <c:crosses val="autoZero"/>
        <c:auto val="1"/>
        <c:lblAlgn val="ctr"/>
        <c:lblOffset val="100"/>
        <c:tickLblSkip val="150"/>
        <c:tickMarkSkip val="150"/>
        <c:noMultiLvlLbl val="0"/>
      </c:catAx>
      <c:valAx>
        <c:axId val="455928328"/>
        <c:scaling>
          <c:orientation val="minMax"/>
        </c:scaling>
        <c:delete val="0"/>
        <c:axPos val="l"/>
        <c:numFmt formatCode="General" sourceLinked="1"/>
        <c:majorTickMark val="out"/>
        <c:minorTickMark val="none"/>
        <c:tickLblPos val="nextTo"/>
        <c:crossAx val="455925208"/>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spPr>
            <a:solidFill>
              <a:schemeClr val="lt1"/>
            </a:solidFill>
            <a:ln w="25400" cap="flat" cmpd="sng" algn="ctr">
              <a:solidFill>
                <a:schemeClr val="dk1"/>
              </a:solidFill>
              <a:prstDash val="solid"/>
            </a:ln>
            <a:effectLst/>
          </c:spPr>
          <c:invertIfNegative val="0"/>
          <c:errBars>
            <c:errBarType val="both"/>
            <c:errValType val="percentage"/>
            <c:noEndCap val="0"/>
            <c:val val="5.0"/>
          </c:errBars>
          <c:cat>
            <c:numRef>
              <c:f>[figures.xlsx]Sheet1!$A$1:$A$6</c:f>
              <c:numCache>
                <c:formatCode>General</c:formatCode>
                <c:ptCount val="6"/>
              </c:numCache>
            </c:numRef>
          </c:cat>
          <c:val>
            <c:numRef>
              <c:f>[figures.xlsx]Sheet1!$B$1:$B$6</c:f>
              <c:numCache>
                <c:formatCode>General</c:formatCode>
                <c:ptCount val="6"/>
                <c:pt idx="0">
                  <c:v>-142.4453</c:v>
                </c:pt>
                <c:pt idx="1">
                  <c:v>175.7965</c:v>
                </c:pt>
                <c:pt idx="2">
                  <c:v>221.7106</c:v>
                </c:pt>
                <c:pt idx="3">
                  <c:v>-209.382</c:v>
                </c:pt>
                <c:pt idx="4">
                  <c:v>119.9859</c:v>
                </c:pt>
                <c:pt idx="5">
                  <c:v>84.68289999999998</c:v>
                </c:pt>
              </c:numCache>
            </c:numRef>
          </c:val>
        </c:ser>
        <c:dLbls>
          <c:showLegendKey val="0"/>
          <c:showVal val="0"/>
          <c:showCatName val="0"/>
          <c:showSerName val="0"/>
          <c:showPercent val="0"/>
          <c:showBubbleSize val="0"/>
        </c:dLbls>
        <c:gapWidth val="150"/>
        <c:axId val="455957832"/>
        <c:axId val="455965032"/>
      </c:barChart>
      <c:catAx>
        <c:axId val="455957832"/>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Times"/>
                    <a:ea typeface="+mn-ea"/>
                    <a:cs typeface="Times"/>
                  </a:defRPr>
                </a:pPr>
                <a:r>
                  <a:rPr lang="en-US" sz="1200">
                    <a:latin typeface="Times"/>
                    <a:cs typeface="Times"/>
                  </a:rPr>
                  <a:t>Non-words</a:t>
                </a:r>
                <a:r>
                  <a:rPr lang="en-US" sz="1200" baseline="0">
                    <a:latin typeface="Times"/>
                    <a:cs typeface="Times"/>
                  </a:rPr>
                  <a:t>     Associatives     Semantics     	 </a:t>
                </a:r>
                <a:r>
                  <a:rPr lang="en-US" sz="1200" b="1" i="0" baseline="0">
                    <a:effectLst/>
                  </a:rPr>
                  <a:t>Non-words     Associatives      Semantics  </a:t>
                </a:r>
                <a:endParaRPr lang="en-US" sz="1200" baseline="0">
                  <a:latin typeface="Times"/>
                  <a:cs typeface="Times"/>
                </a:endParaRPr>
              </a:p>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Times"/>
                    <a:ea typeface="+mn-ea"/>
                    <a:cs typeface="Times"/>
                  </a:defRPr>
                </a:pPr>
                <a:r>
                  <a:rPr lang="en-US" sz="1200" baseline="0">
                    <a:latin typeface="Times"/>
                    <a:cs typeface="Times"/>
                  </a:rPr>
                  <a:t>Letter Search Task  		Lexical Decision Task</a:t>
                </a:r>
                <a:endParaRPr lang="en-US" sz="1200">
                  <a:latin typeface="Times"/>
                  <a:cs typeface="Times"/>
                </a:endParaRPr>
              </a:p>
            </c:rich>
          </c:tx>
          <c:layout/>
          <c:overlay val="0"/>
        </c:title>
        <c:numFmt formatCode="General" sourceLinked="1"/>
        <c:majorTickMark val="out"/>
        <c:minorTickMark val="none"/>
        <c:tickLblPos val="nextTo"/>
        <c:txPr>
          <a:bodyPr/>
          <a:lstStyle/>
          <a:p>
            <a:pPr>
              <a:defRPr sz="1200" b="1">
                <a:latin typeface="Times"/>
                <a:cs typeface="Times"/>
              </a:defRPr>
            </a:pPr>
            <a:endParaRPr lang="en-US"/>
          </a:p>
        </c:txPr>
        <c:crossAx val="455965032"/>
        <c:crosses val="autoZero"/>
        <c:auto val="1"/>
        <c:lblAlgn val="ctr"/>
        <c:lblOffset val="100"/>
        <c:noMultiLvlLbl val="0"/>
      </c:catAx>
      <c:valAx>
        <c:axId val="455965032"/>
        <c:scaling>
          <c:orientation val="minMax"/>
        </c:scaling>
        <c:delete val="0"/>
        <c:axPos val="l"/>
        <c:title>
          <c:tx>
            <c:rich>
              <a:bodyPr rot="-5400000" vert="horz"/>
              <a:lstStyle/>
              <a:p>
                <a:pPr>
                  <a:defRPr sz="1200">
                    <a:latin typeface="Times"/>
                    <a:cs typeface="Times"/>
                  </a:defRPr>
                </a:pPr>
                <a:r>
                  <a:rPr lang="en-US" sz="1200">
                    <a:latin typeface="Times"/>
                    <a:cs typeface="Times"/>
                  </a:rPr>
                  <a:t>Priming</a:t>
                </a:r>
                <a:r>
                  <a:rPr lang="en-US" sz="1200" baseline="0">
                    <a:latin typeface="Times"/>
                    <a:cs typeface="Times"/>
                  </a:rPr>
                  <a:t> in msec</a:t>
                </a:r>
                <a:endParaRPr lang="en-US" sz="1200">
                  <a:latin typeface="Times"/>
                  <a:cs typeface="Times"/>
                </a:endParaRPr>
              </a:p>
            </c:rich>
          </c:tx>
          <c:layout/>
          <c:overlay val="0"/>
        </c:title>
        <c:numFmt formatCode="General" sourceLinked="1"/>
        <c:majorTickMark val="out"/>
        <c:minorTickMark val="none"/>
        <c:tickLblPos val="nextTo"/>
        <c:txPr>
          <a:bodyPr/>
          <a:lstStyle/>
          <a:p>
            <a:pPr>
              <a:defRPr sz="1200">
                <a:latin typeface="Times"/>
                <a:cs typeface="Times"/>
              </a:defRPr>
            </a:pPr>
            <a:endParaRPr lang="en-US"/>
          </a:p>
        </c:txPr>
        <c:crossAx val="4559578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0574251042149143"/>
          <c:y val="0.0429752066115702"/>
          <c:w val="0.892612505789717"/>
          <c:h val="0.900826446280992"/>
        </c:manualLayout>
      </c:layout>
      <c:lineChart>
        <c:grouping val="standard"/>
        <c:varyColors val="0"/>
        <c:ser>
          <c:idx val="0"/>
          <c:order val="0"/>
          <c:tx>
            <c:strRef>
              <c:f>cpz!$A$80</c:f>
              <c:strCache>
                <c:ptCount val="1"/>
                <c:pt idx="0">
                  <c:v>Associative</c:v>
                </c:pt>
              </c:strCache>
            </c:strRef>
          </c:tx>
          <c:marker>
            <c:symbol val="none"/>
          </c:marker>
          <c:val>
            <c:numRef>
              <c:f>cpz!$B$80:$AAA$80</c:f>
              <c:numCache>
                <c:formatCode>General</c:formatCode>
                <c:ptCount val="702"/>
                <c:pt idx="0">
                  <c:v>0.609777777777778</c:v>
                </c:pt>
                <c:pt idx="1">
                  <c:v>0.583472222222222</c:v>
                </c:pt>
                <c:pt idx="2">
                  <c:v>0.543227777777778</c:v>
                </c:pt>
                <c:pt idx="3">
                  <c:v>0.495822222222222</c:v>
                </c:pt>
                <c:pt idx="4">
                  <c:v>0.447594444444444</c:v>
                </c:pt>
                <c:pt idx="5">
                  <c:v>0.419933333333333</c:v>
                </c:pt>
                <c:pt idx="6">
                  <c:v>0.411905555555556</c:v>
                </c:pt>
                <c:pt idx="7">
                  <c:v>0.410538888888889</c:v>
                </c:pt>
                <c:pt idx="8">
                  <c:v>0.411805555555556</c:v>
                </c:pt>
                <c:pt idx="9">
                  <c:v>0.400861111111111</c:v>
                </c:pt>
                <c:pt idx="10">
                  <c:v>0.385855555555555</c:v>
                </c:pt>
                <c:pt idx="11">
                  <c:v>0.360738888888889</c:v>
                </c:pt>
                <c:pt idx="12">
                  <c:v>0.323227777777778</c:v>
                </c:pt>
                <c:pt idx="13">
                  <c:v>0.298944444444444</c:v>
                </c:pt>
                <c:pt idx="14">
                  <c:v>0.290538888888889</c:v>
                </c:pt>
                <c:pt idx="15">
                  <c:v>0.305494444444444</c:v>
                </c:pt>
                <c:pt idx="16">
                  <c:v>0.332677777777778</c:v>
                </c:pt>
                <c:pt idx="17">
                  <c:v>0.362633333333333</c:v>
                </c:pt>
                <c:pt idx="18">
                  <c:v>0.395366666666667</c:v>
                </c:pt>
                <c:pt idx="19">
                  <c:v>0.415816666666667</c:v>
                </c:pt>
                <c:pt idx="20">
                  <c:v>0.430666666666667</c:v>
                </c:pt>
                <c:pt idx="21">
                  <c:v>0.449377777777778</c:v>
                </c:pt>
                <c:pt idx="22">
                  <c:v>0.47935</c:v>
                </c:pt>
                <c:pt idx="23">
                  <c:v>0.498477777777778</c:v>
                </c:pt>
                <c:pt idx="24">
                  <c:v>0.51705</c:v>
                </c:pt>
                <c:pt idx="25">
                  <c:v>0.532277777777778</c:v>
                </c:pt>
                <c:pt idx="26">
                  <c:v>0.549211111111111</c:v>
                </c:pt>
                <c:pt idx="27">
                  <c:v>0.575933333333333</c:v>
                </c:pt>
                <c:pt idx="28">
                  <c:v>0.6065</c:v>
                </c:pt>
                <c:pt idx="29">
                  <c:v>0.644161111111111</c:v>
                </c:pt>
                <c:pt idx="30">
                  <c:v>0.67885</c:v>
                </c:pt>
                <c:pt idx="31">
                  <c:v>0.706616666666667</c:v>
                </c:pt>
                <c:pt idx="32">
                  <c:v>0.737533333333333</c:v>
                </c:pt>
                <c:pt idx="33">
                  <c:v>0.775916666666667</c:v>
                </c:pt>
                <c:pt idx="34">
                  <c:v>0.810938888888889</c:v>
                </c:pt>
                <c:pt idx="35">
                  <c:v>0.851205555555555</c:v>
                </c:pt>
                <c:pt idx="36">
                  <c:v>0.892127777777778</c:v>
                </c:pt>
                <c:pt idx="37">
                  <c:v>0.935672222222222</c:v>
                </c:pt>
                <c:pt idx="38">
                  <c:v>0.977705555555556</c:v>
                </c:pt>
                <c:pt idx="39">
                  <c:v>1.0133</c:v>
                </c:pt>
                <c:pt idx="40">
                  <c:v>1.047322222222222</c:v>
                </c:pt>
                <c:pt idx="41">
                  <c:v>1.079994444444444</c:v>
                </c:pt>
                <c:pt idx="42">
                  <c:v>1.100827777777778</c:v>
                </c:pt>
                <c:pt idx="43">
                  <c:v>1.109544444444444</c:v>
                </c:pt>
                <c:pt idx="44">
                  <c:v>1.111144444444444</c:v>
                </c:pt>
                <c:pt idx="45">
                  <c:v>1.098855555555556</c:v>
                </c:pt>
                <c:pt idx="46">
                  <c:v>1.072127777777778</c:v>
                </c:pt>
                <c:pt idx="47">
                  <c:v>1.0411</c:v>
                </c:pt>
                <c:pt idx="48">
                  <c:v>0.994388888888889</c:v>
                </c:pt>
                <c:pt idx="49">
                  <c:v>0.930083333333333</c:v>
                </c:pt>
                <c:pt idx="50">
                  <c:v>0.85545</c:v>
                </c:pt>
                <c:pt idx="51">
                  <c:v>0.785555555555555</c:v>
                </c:pt>
                <c:pt idx="52">
                  <c:v>0.71415</c:v>
                </c:pt>
                <c:pt idx="53">
                  <c:v>0.659094444444444</c:v>
                </c:pt>
                <c:pt idx="54">
                  <c:v>0.617294444444444</c:v>
                </c:pt>
                <c:pt idx="55">
                  <c:v>0.599955555555555</c:v>
                </c:pt>
                <c:pt idx="56">
                  <c:v>0.583855555555556</c:v>
                </c:pt>
                <c:pt idx="57">
                  <c:v>0.573661111111111</c:v>
                </c:pt>
                <c:pt idx="58">
                  <c:v>0.566844444444445</c:v>
                </c:pt>
                <c:pt idx="59">
                  <c:v>0.5699</c:v>
                </c:pt>
                <c:pt idx="60">
                  <c:v>0.576044444444444</c:v>
                </c:pt>
                <c:pt idx="61">
                  <c:v>0.584127777777778</c:v>
                </c:pt>
                <c:pt idx="62">
                  <c:v>0.596455555555555</c:v>
                </c:pt>
                <c:pt idx="63">
                  <c:v>0.613783333333333</c:v>
                </c:pt>
                <c:pt idx="64">
                  <c:v>0.641672222222222</c:v>
                </c:pt>
                <c:pt idx="65">
                  <c:v>0.682366666666666</c:v>
                </c:pt>
                <c:pt idx="66">
                  <c:v>0.728633333333333</c:v>
                </c:pt>
                <c:pt idx="67">
                  <c:v>0.768644444444444</c:v>
                </c:pt>
                <c:pt idx="68">
                  <c:v>0.798661111111111</c:v>
                </c:pt>
                <c:pt idx="69">
                  <c:v>0.815005555555555</c:v>
                </c:pt>
                <c:pt idx="70">
                  <c:v>0.824933333333333</c:v>
                </c:pt>
                <c:pt idx="71">
                  <c:v>0.832855555555556</c:v>
                </c:pt>
                <c:pt idx="72">
                  <c:v>0.824855555555555</c:v>
                </c:pt>
                <c:pt idx="73">
                  <c:v>0.814972222222222</c:v>
                </c:pt>
                <c:pt idx="74">
                  <c:v>0.78795</c:v>
                </c:pt>
                <c:pt idx="75">
                  <c:v>0.766144444444444</c:v>
                </c:pt>
                <c:pt idx="76">
                  <c:v>0.738361111111111</c:v>
                </c:pt>
                <c:pt idx="77">
                  <c:v>0.72305</c:v>
                </c:pt>
                <c:pt idx="78">
                  <c:v>0.717666666666667</c:v>
                </c:pt>
                <c:pt idx="79">
                  <c:v>0.734311111111111</c:v>
                </c:pt>
                <c:pt idx="80">
                  <c:v>0.761144444444444</c:v>
                </c:pt>
                <c:pt idx="81">
                  <c:v>0.791894444444445</c:v>
                </c:pt>
                <c:pt idx="82">
                  <c:v>0.809127777777778</c:v>
                </c:pt>
                <c:pt idx="83">
                  <c:v>0.818072222222222</c:v>
                </c:pt>
                <c:pt idx="84">
                  <c:v>0.817177777777778</c:v>
                </c:pt>
                <c:pt idx="85">
                  <c:v>0.802672222222222</c:v>
                </c:pt>
                <c:pt idx="86">
                  <c:v>0.798905555555556</c:v>
                </c:pt>
                <c:pt idx="87">
                  <c:v>0.816155555555555</c:v>
                </c:pt>
                <c:pt idx="88">
                  <c:v>0.838683333333333</c:v>
                </c:pt>
                <c:pt idx="89">
                  <c:v>0.862183333333333</c:v>
                </c:pt>
                <c:pt idx="90">
                  <c:v>0.871222222222222</c:v>
                </c:pt>
                <c:pt idx="91">
                  <c:v>0.88655</c:v>
                </c:pt>
                <c:pt idx="92">
                  <c:v>0.890894444444445</c:v>
                </c:pt>
                <c:pt idx="93">
                  <c:v>0.892922222222222</c:v>
                </c:pt>
                <c:pt idx="94">
                  <c:v>0.883155555555556</c:v>
                </c:pt>
                <c:pt idx="95">
                  <c:v>0.862577777777778</c:v>
                </c:pt>
                <c:pt idx="96">
                  <c:v>0.843866666666666</c:v>
                </c:pt>
                <c:pt idx="97">
                  <c:v>0.817788888888889</c:v>
                </c:pt>
                <c:pt idx="98">
                  <c:v>0.801844444444445</c:v>
                </c:pt>
                <c:pt idx="99">
                  <c:v>0.781983333333333</c:v>
                </c:pt>
                <c:pt idx="100">
                  <c:v>0.7736</c:v>
                </c:pt>
                <c:pt idx="101">
                  <c:v>0.775083333333333</c:v>
                </c:pt>
                <c:pt idx="102">
                  <c:v>0.782038888888889</c:v>
                </c:pt>
                <c:pt idx="103">
                  <c:v>0.7837</c:v>
                </c:pt>
                <c:pt idx="104">
                  <c:v>0.775011111111111</c:v>
                </c:pt>
                <c:pt idx="105">
                  <c:v>0.755677777777778</c:v>
                </c:pt>
                <c:pt idx="106">
                  <c:v>0.737616666666667</c:v>
                </c:pt>
                <c:pt idx="107">
                  <c:v>0.718372222222222</c:v>
                </c:pt>
                <c:pt idx="108">
                  <c:v>0.702111111111111</c:v>
                </c:pt>
                <c:pt idx="109">
                  <c:v>0.697316666666667</c:v>
                </c:pt>
                <c:pt idx="110">
                  <c:v>0.679111111111111</c:v>
                </c:pt>
                <c:pt idx="111">
                  <c:v>0.6589</c:v>
                </c:pt>
                <c:pt idx="112">
                  <c:v>0.630794444444444</c:v>
                </c:pt>
                <c:pt idx="113">
                  <c:v>0.588588888888889</c:v>
                </c:pt>
                <c:pt idx="114">
                  <c:v>0.557744444444444</c:v>
                </c:pt>
                <c:pt idx="115">
                  <c:v>0.5222</c:v>
                </c:pt>
                <c:pt idx="116">
                  <c:v>0.488783333333333</c:v>
                </c:pt>
                <c:pt idx="117">
                  <c:v>0.461916666666667</c:v>
                </c:pt>
                <c:pt idx="118">
                  <c:v>0.443455555555556</c:v>
                </c:pt>
                <c:pt idx="119">
                  <c:v>0.431044444444444</c:v>
                </c:pt>
                <c:pt idx="120">
                  <c:v>0.431777777777778</c:v>
                </c:pt>
                <c:pt idx="121">
                  <c:v>0.430355555555556</c:v>
                </c:pt>
                <c:pt idx="122">
                  <c:v>0.44125</c:v>
                </c:pt>
                <c:pt idx="123">
                  <c:v>0.433827777777778</c:v>
                </c:pt>
                <c:pt idx="124">
                  <c:v>0.418222222222222</c:v>
                </c:pt>
                <c:pt idx="125">
                  <c:v>0.399522222222222</c:v>
                </c:pt>
                <c:pt idx="126">
                  <c:v>0.380994444444444</c:v>
                </c:pt>
                <c:pt idx="127">
                  <c:v>0.37005</c:v>
                </c:pt>
                <c:pt idx="128">
                  <c:v>0.372755555555556</c:v>
                </c:pt>
                <c:pt idx="129">
                  <c:v>0.387472222222222</c:v>
                </c:pt>
                <c:pt idx="130">
                  <c:v>0.413716666666666</c:v>
                </c:pt>
                <c:pt idx="131">
                  <c:v>0.458788888888889</c:v>
                </c:pt>
                <c:pt idx="132">
                  <c:v>0.510211111111111</c:v>
                </c:pt>
                <c:pt idx="133">
                  <c:v>0.559755555555556</c:v>
                </c:pt>
                <c:pt idx="134">
                  <c:v>0.626338888888889</c:v>
                </c:pt>
                <c:pt idx="135">
                  <c:v>0.691627777777778</c:v>
                </c:pt>
                <c:pt idx="136">
                  <c:v>0.757661111111111</c:v>
                </c:pt>
                <c:pt idx="137">
                  <c:v>0.82985</c:v>
                </c:pt>
                <c:pt idx="138">
                  <c:v>0.907066666666667</c:v>
                </c:pt>
                <c:pt idx="139">
                  <c:v>0.993177777777778</c:v>
                </c:pt>
                <c:pt idx="140">
                  <c:v>1.084666666666667</c:v>
                </c:pt>
                <c:pt idx="141">
                  <c:v>1.171783333333333</c:v>
                </c:pt>
                <c:pt idx="142">
                  <c:v>1.263933333333333</c:v>
                </c:pt>
                <c:pt idx="143">
                  <c:v>1.351705555555556</c:v>
                </c:pt>
                <c:pt idx="144">
                  <c:v>1.427511111111111</c:v>
                </c:pt>
                <c:pt idx="145">
                  <c:v>1.487311111111111</c:v>
                </c:pt>
                <c:pt idx="146">
                  <c:v>1.528316666666667</c:v>
                </c:pt>
                <c:pt idx="147">
                  <c:v>1.558533333333333</c:v>
                </c:pt>
                <c:pt idx="148">
                  <c:v>1.589416666666667</c:v>
                </c:pt>
                <c:pt idx="149">
                  <c:v>1.621266666666667</c:v>
                </c:pt>
                <c:pt idx="150">
                  <c:v>1.653766666666666</c:v>
                </c:pt>
                <c:pt idx="151">
                  <c:v>1.691627777777778</c:v>
                </c:pt>
                <c:pt idx="152">
                  <c:v>1.72605</c:v>
                </c:pt>
                <c:pt idx="153">
                  <c:v>1.753333333333333</c:v>
                </c:pt>
                <c:pt idx="154">
                  <c:v>1.773105555555555</c:v>
                </c:pt>
                <c:pt idx="155">
                  <c:v>1.799722222222222</c:v>
                </c:pt>
                <c:pt idx="156">
                  <c:v>1.843172222222222</c:v>
                </c:pt>
                <c:pt idx="157">
                  <c:v>1.895111111111111</c:v>
                </c:pt>
                <c:pt idx="158">
                  <c:v>1.957394444444444</c:v>
                </c:pt>
                <c:pt idx="159">
                  <c:v>2.034011111111111</c:v>
                </c:pt>
                <c:pt idx="160">
                  <c:v>2.106722222222222</c:v>
                </c:pt>
                <c:pt idx="161">
                  <c:v>2.166772222222223</c:v>
                </c:pt>
                <c:pt idx="162">
                  <c:v>2.241888888888889</c:v>
                </c:pt>
                <c:pt idx="163">
                  <c:v>2.333561111111111</c:v>
                </c:pt>
                <c:pt idx="164">
                  <c:v>2.436433333333333</c:v>
                </c:pt>
                <c:pt idx="165">
                  <c:v>2.535666666666666</c:v>
                </c:pt>
                <c:pt idx="166">
                  <c:v>2.622066666666666</c:v>
                </c:pt>
                <c:pt idx="167">
                  <c:v>2.691277777777776</c:v>
                </c:pt>
                <c:pt idx="168">
                  <c:v>2.742427777777777</c:v>
                </c:pt>
                <c:pt idx="169">
                  <c:v>2.783411111111111</c:v>
                </c:pt>
                <c:pt idx="170">
                  <c:v>2.82378888888889</c:v>
                </c:pt>
                <c:pt idx="171">
                  <c:v>2.864644444444444</c:v>
                </c:pt>
                <c:pt idx="172">
                  <c:v>2.913172222222223</c:v>
                </c:pt>
                <c:pt idx="173">
                  <c:v>2.961461111111111</c:v>
                </c:pt>
                <c:pt idx="174">
                  <c:v>3.017166666666667</c:v>
                </c:pt>
                <c:pt idx="175">
                  <c:v>3.0698</c:v>
                </c:pt>
                <c:pt idx="176">
                  <c:v>3.115327777777777</c:v>
                </c:pt>
                <c:pt idx="177">
                  <c:v>3.162727777777778</c:v>
                </c:pt>
                <c:pt idx="178">
                  <c:v>3.18903888888889</c:v>
                </c:pt>
                <c:pt idx="179">
                  <c:v>3.203594444444445</c:v>
                </c:pt>
                <c:pt idx="180">
                  <c:v>3.208161111111111</c:v>
                </c:pt>
                <c:pt idx="181">
                  <c:v>3.209588888888889</c:v>
                </c:pt>
                <c:pt idx="182">
                  <c:v>3.1977</c:v>
                </c:pt>
                <c:pt idx="183">
                  <c:v>3.181022222222222</c:v>
                </c:pt>
                <c:pt idx="184">
                  <c:v>3.163333333333333</c:v>
                </c:pt>
                <c:pt idx="185">
                  <c:v>3.145161111111111</c:v>
                </c:pt>
                <c:pt idx="186">
                  <c:v>3.132655555555555</c:v>
                </c:pt>
                <c:pt idx="187">
                  <c:v>3.128516666666666</c:v>
                </c:pt>
                <c:pt idx="188">
                  <c:v>3.1307</c:v>
                </c:pt>
                <c:pt idx="189">
                  <c:v>3.144261111111111</c:v>
                </c:pt>
                <c:pt idx="190">
                  <c:v>3.171222222222223</c:v>
                </c:pt>
                <c:pt idx="191">
                  <c:v>3.207061111111111</c:v>
                </c:pt>
                <c:pt idx="192">
                  <c:v>3.233205555555556</c:v>
                </c:pt>
                <c:pt idx="193">
                  <c:v>3.249766666666666</c:v>
                </c:pt>
                <c:pt idx="194">
                  <c:v>3.2701</c:v>
                </c:pt>
                <c:pt idx="195">
                  <c:v>3.292222222222223</c:v>
                </c:pt>
                <c:pt idx="196">
                  <c:v>3.330761111111112</c:v>
                </c:pt>
                <c:pt idx="197">
                  <c:v>3.375627777777777</c:v>
                </c:pt>
                <c:pt idx="198">
                  <c:v>3.424461111111111</c:v>
                </c:pt>
                <c:pt idx="199">
                  <c:v>3.473222222222222</c:v>
                </c:pt>
                <c:pt idx="200">
                  <c:v>3.529683333333333</c:v>
                </c:pt>
                <c:pt idx="201">
                  <c:v>3.585483333333334</c:v>
                </c:pt>
                <c:pt idx="202">
                  <c:v>3.657633333333333</c:v>
                </c:pt>
                <c:pt idx="203">
                  <c:v>3.719666666666666</c:v>
                </c:pt>
                <c:pt idx="204">
                  <c:v>3.775683333333333</c:v>
                </c:pt>
                <c:pt idx="205">
                  <c:v>3.828016666666666</c:v>
                </c:pt>
                <c:pt idx="206">
                  <c:v>3.874488888888885</c:v>
                </c:pt>
                <c:pt idx="207">
                  <c:v>3.922588888888888</c:v>
                </c:pt>
                <c:pt idx="208">
                  <c:v>3.952544444444443</c:v>
                </c:pt>
                <c:pt idx="209">
                  <c:v>3.964777777777778</c:v>
                </c:pt>
                <c:pt idx="210">
                  <c:v>3.9613</c:v>
                </c:pt>
                <c:pt idx="211">
                  <c:v>3.9517</c:v>
                </c:pt>
                <c:pt idx="212">
                  <c:v>3.930522222222224</c:v>
                </c:pt>
                <c:pt idx="213">
                  <c:v>3.905733333333333</c:v>
                </c:pt>
                <c:pt idx="214">
                  <c:v>3.868388888888889</c:v>
                </c:pt>
                <c:pt idx="215">
                  <c:v>3.810266666666668</c:v>
                </c:pt>
                <c:pt idx="216">
                  <c:v>3.729266666666666</c:v>
                </c:pt>
                <c:pt idx="217">
                  <c:v>3.656522222222222</c:v>
                </c:pt>
                <c:pt idx="218">
                  <c:v>3.586322222222223</c:v>
                </c:pt>
                <c:pt idx="219">
                  <c:v>3.549522222222223</c:v>
                </c:pt>
                <c:pt idx="220">
                  <c:v>3.530605555555556</c:v>
                </c:pt>
                <c:pt idx="221">
                  <c:v>3.5199</c:v>
                </c:pt>
                <c:pt idx="222">
                  <c:v>3.516827777777778</c:v>
                </c:pt>
                <c:pt idx="223">
                  <c:v>3.513727777777778</c:v>
                </c:pt>
                <c:pt idx="224">
                  <c:v>3.514044444444445</c:v>
                </c:pt>
                <c:pt idx="225">
                  <c:v>3.532766666666666</c:v>
                </c:pt>
                <c:pt idx="226">
                  <c:v>3.555427777777778</c:v>
                </c:pt>
                <c:pt idx="227">
                  <c:v>3.579694444444444</c:v>
                </c:pt>
                <c:pt idx="228">
                  <c:v>3.60605</c:v>
                </c:pt>
                <c:pt idx="229">
                  <c:v>3.644844444444445</c:v>
                </c:pt>
                <c:pt idx="230">
                  <c:v>3.700661111111112</c:v>
                </c:pt>
                <c:pt idx="231">
                  <c:v>3.765572222222221</c:v>
                </c:pt>
                <c:pt idx="232">
                  <c:v>3.843022222222222</c:v>
                </c:pt>
                <c:pt idx="233">
                  <c:v>3.917072222222222</c:v>
                </c:pt>
                <c:pt idx="234">
                  <c:v>3.983616666666666</c:v>
                </c:pt>
                <c:pt idx="235">
                  <c:v>4.027538888888884</c:v>
                </c:pt>
                <c:pt idx="236">
                  <c:v>4.067866666666665</c:v>
                </c:pt>
                <c:pt idx="237">
                  <c:v>4.100216666666666</c:v>
                </c:pt>
                <c:pt idx="238">
                  <c:v>4.135244444444444</c:v>
                </c:pt>
                <c:pt idx="239">
                  <c:v>4.175000000000001</c:v>
                </c:pt>
                <c:pt idx="240">
                  <c:v>4.20626111111111</c:v>
                </c:pt>
                <c:pt idx="241">
                  <c:v>4.25683888888889</c:v>
                </c:pt>
                <c:pt idx="242">
                  <c:v>4.320594444444445</c:v>
                </c:pt>
                <c:pt idx="243">
                  <c:v>4.386922222222223</c:v>
                </c:pt>
                <c:pt idx="244">
                  <c:v>4.448694444444448</c:v>
                </c:pt>
                <c:pt idx="245">
                  <c:v>4.496472222222221</c:v>
                </c:pt>
                <c:pt idx="246">
                  <c:v>4.543738888888889</c:v>
                </c:pt>
                <c:pt idx="247">
                  <c:v>4.602188888888884</c:v>
                </c:pt>
                <c:pt idx="248">
                  <c:v>4.656755555555553</c:v>
                </c:pt>
                <c:pt idx="249">
                  <c:v>4.71211111111111</c:v>
                </c:pt>
                <c:pt idx="250">
                  <c:v>4.7467</c:v>
                </c:pt>
                <c:pt idx="251">
                  <c:v>4.788333333333333</c:v>
                </c:pt>
                <c:pt idx="252">
                  <c:v>4.837588888888885</c:v>
                </c:pt>
                <c:pt idx="253">
                  <c:v>4.892838888888885</c:v>
                </c:pt>
                <c:pt idx="254">
                  <c:v>4.945177777777777</c:v>
                </c:pt>
                <c:pt idx="255">
                  <c:v>4.979727777777778</c:v>
                </c:pt>
                <c:pt idx="256">
                  <c:v>5.000016666666665</c:v>
                </c:pt>
                <c:pt idx="257">
                  <c:v>5.003050000000001</c:v>
                </c:pt>
                <c:pt idx="258">
                  <c:v>4.98735</c:v>
                </c:pt>
                <c:pt idx="259">
                  <c:v>4.97765</c:v>
                </c:pt>
                <c:pt idx="260">
                  <c:v>4.971883333333338</c:v>
                </c:pt>
                <c:pt idx="261">
                  <c:v>4.961872222222222</c:v>
                </c:pt>
                <c:pt idx="262">
                  <c:v>4.9436</c:v>
                </c:pt>
                <c:pt idx="263">
                  <c:v>4.920644444444445</c:v>
                </c:pt>
                <c:pt idx="264">
                  <c:v>4.900827777777778</c:v>
                </c:pt>
                <c:pt idx="265">
                  <c:v>4.890472222222221</c:v>
                </c:pt>
                <c:pt idx="266">
                  <c:v>4.887494444444444</c:v>
                </c:pt>
                <c:pt idx="267">
                  <c:v>4.884477777777774</c:v>
                </c:pt>
                <c:pt idx="268">
                  <c:v>4.876288888888888</c:v>
                </c:pt>
                <c:pt idx="269">
                  <c:v>4.866516666666661</c:v>
                </c:pt>
                <c:pt idx="270">
                  <c:v>4.863411111111112</c:v>
                </c:pt>
                <c:pt idx="271">
                  <c:v>4.858394444444446</c:v>
                </c:pt>
                <c:pt idx="272">
                  <c:v>4.841605555555557</c:v>
                </c:pt>
                <c:pt idx="273">
                  <c:v>4.824033333333332</c:v>
                </c:pt>
                <c:pt idx="274">
                  <c:v>4.807822222222223</c:v>
                </c:pt>
                <c:pt idx="275">
                  <c:v>4.786372222222221</c:v>
                </c:pt>
                <c:pt idx="276">
                  <c:v>4.756472222222222</c:v>
                </c:pt>
                <c:pt idx="277">
                  <c:v>4.723316666666665</c:v>
                </c:pt>
                <c:pt idx="278">
                  <c:v>4.68821111111111</c:v>
                </c:pt>
                <c:pt idx="279">
                  <c:v>4.666072222222223</c:v>
                </c:pt>
                <c:pt idx="280">
                  <c:v>4.64296111111111</c:v>
                </c:pt>
                <c:pt idx="281">
                  <c:v>4.637305555555549</c:v>
                </c:pt>
                <c:pt idx="282">
                  <c:v>4.648588888888885</c:v>
                </c:pt>
                <c:pt idx="283">
                  <c:v>4.687788888888885</c:v>
                </c:pt>
                <c:pt idx="284">
                  <c:v>4.738105555555551</c:v>
                </c:pt>
                <c:pt idx="285">
                  <c:v>4.79575555555555</c:v>
                </c:pt>
                <c:pt idx="286">
                  <c:v>4.863311111111111</c:v>
                </c:pt>
                <c:pt idx="287">
                  <c:v>4.939144444444443</c:v>
                </c:pt>
                <c:pt idx="288">
                  <c:v>5.012444444444444</c:v>
                </c:pt>
                <c:pt idx="289">
                  <c:v>5.07683888888889</c:v>
                </c:pt>
                <c:pt idx="290">
                  <c:v>5.129811111111111</c:v>
                </c:pt>
                <c:pt idx="291">
                  <c:v>5.1798</c:v>
                </c:pt>
                <c:pt idx="292">
                  <c:v>5.231377777777777</c:v>
                </c:pt>
                <c:pt idx="293">
                  <c:v>5.288577777777776</c:v>
                </c:pt>
                <c:pt idx="294">
                  <c:v>5.335183333333332</c:v>
                </c:pt>
                <c:pt idx="295">
                  <c:v>5.379483333333332</c:v>
                </c:pt>
                <c:pt idx="296">
                  <c:v>5.416205555555556</c:v>
                </c:pt>
                <c:pt idx="297">
                  <c:v>5.432244444444443</c:v>
                </c:pt>
                <c:pt idx="298">
                  <c:v>5.430666666666668</c:v>
                </c:pt>
                <c:pt idx="299">
                  <c:v>5.412011111111112</c:v>
                </c:pt>
                <c:pt idx="300">
                  <c:v>5.372705555555551</c:v>
                </c:pt>
                <c:pt idx="301">
                  <c:v>5.316016666666663</c:v>
                </c:pt>
                <c:pt idx="302">
                  <c:v>5.255538888888887</c:v>
                </c:pt>
                <c:pt idx="303">
                  <c:v>5.195927777777773</c:v>
                </c:pt>
                <c:pt idx="304">
                  <c:v>5.151394444444444</c:v>
                </c:pt>
                <c:pt idx="305">
                  <c:v>5.112727777777774</c:v>
                </c:pt>
                <c:pt idx="306">
                  <c:v>5.074366666666666</c:v>
                </c:pt>
                <c:pt idx="307">
                  <c:v>5.037533333333333</c:v>
                </c:pt>
                <c:pt idx="308">
                  <c:v>5.006322222222221</c:v>
                </c:pt>
                <c:pt idx="309">
                  <c:v>4.983655555555555</c:v>
                </c:pt>
                <c:pt idx="310">
                  <c:v>4.965111111111112</c:v>
                </c:pt>
                <c:pt idx="311">
                  <c:v>4.935333333333338</c:v>
                </c:pt>
                <c:pt idx="312">
                  <c:v>4.904922222222222</c:v>
                </c:pt>
                <c:pt idx="313">
                  <c:v>4.881283333333337</c:v>
                </c:pt>
                <c:pt idx="314">
                  <c:v>4.861027777777775</c:v>
                </c:pt>
                <c:pt idx="315">
                  <c:v>4.842561111111111</c:v>
                </c:pt>
                <c:pt idx="316">
                  <c:v>4.818933333333334</c:v>
                </c:pt>
                <c:pt idx="317">
                  <c:v>4.782527777777775</c:v>
                </c:pt>
                <c:pt idx="318">
                  <c:v>4.724744444444441</c:v>
                </c:pt>
                <c:pt idx="319">
                  <c:v>4.656422222222222</c:v>
                </c:pt>
                <c:pt idx="320">
                  <c:v>4.565305555555549</c:v>
                </c:pt>
                <c:pt idx="321">
                  <c:v>4.4695</c:v>
                </c:pt>
                <c:pt idx="322">
                  <c:v>4.37523888888889</c:v>
                </c:pt>
                <c:pt idx="323">
                  <c:v>4.277733333333333</c:v>
                </c:pt>
                <c:pt idx="324">
                  <c:v>4.186433333333332</c:v>
                </c:pt>
                <c:pt idx="325">
                  <c:v>4.106949999999999</c:v>
                </c:pt>
                <c:pt idx="326">
                  <c:v>4.042183333333334</c:v>
                </c:pt>
                <c:pt idx="327">
                  <c:v>3.998022222222222</c:v>
                </c:pt>
                <c:pt idx="328">
                  <c:v>3.98078888888889</c:v>
                </c:pt>
                <c:pt idx="329">
                  <c:v>3.992033333333333</c:v>
                </c:pt>
                <c:pt idx="330">
                  <c:v>4.025600000000001</c:v>
                </c:pt>
                <c:pt idx="331">
                  <c:v>4.073055555555555</c:v>
                </c:pt>
                <c:pt idx="332">
                  <c:v>4.113755555555549</c:v>
                </c:pt>
                <c:pt idx="333">
                  <c:v>4.159455555555551</c:v>
                </c:pt>
                <c:pt idx="334">
                  <c:v>4.193344444444444</c:v>
                </c:pt>
                <c:pt idx="335">
                  <c:v>4.21276111111111</c:v>
                </c:pt>
                <c:pt idx="336">
                  <c:v>4.200005555555554</c:v>
                </c:pt>
                <c:pt idx="337">
                  <c:v>4.181783333333331</c:v>
                </c:pt>
                <c:pt idx="338">
                  <c:v>4.155677777777775</c:v>
                </c:pt>
                <c:pt idx="339">
                  <c:v>4.130622222222222</c:v>
                </c:pt>
                <c:pt idx="340">
                  <c:v>4.106194444444444</c:v>
                </c:pt>
                <c:pt idx="341">
                  <c:v>4.07926666666667</c:v>
                </c:pt>
                <c:pt idx="342">
                  <c:v>4.043311111111111</c:v>
                </c:pt>
                <c:pt idx="343">
                  <c:v>3.996755555555556</c:v>
                </c:pt>
                <c:pt idx="344">
                  <c:v>3.931022222222222</c:v>
                </c:pt>
                <c:pt idx="345">
                  <c:v>3.85823888888889</c:v>
                </c:pt>
                <c:pt idx="346">
                  <c:v>3.791483333333334</c:v>
                </c:pt>
                <c:pt idx="347">
                  <c:v>3.718211111111112</c:v>
                </c:pt>
                <c:pt idx="348">
                  <c:v>3.638072222222223</c:v>
                </c:pt>
                <c:pt idx="349">
                  <c:v>3.54606111111111</c:v>
                </c:pt>
                <c:pt idx="350">
                  <c:v>3.455433333333333</c:v>
                </c:pt>
                <c:pt idx="351">
                  <c:v>3.362505555555556</c:v>
                </c:pt>
                <c:pt idx="352">
                  <c:v>3.268077777777778</c:v>
                </c:pt>
                <c:pt idx="353">
                  <c:v>3.159277777777777</c:v>
                </c:pt>
                <c:pt idx="354">
                  <c:v>3.033116666666667</c:v>
                </c:pt>
                <c:pt idx="355">
                  <c:v>2.887005555555556</c:v>
                </c:pt>
                <c:pt idx="356">
                  <c:v>2.730477777777776</c:v>
                </c:pt>
                <c:pt idx="357">
                  <c:v>2.560205555555556</c:v>
                </c:pt>
                <c:pt idx="358">
                  <c:v>2.400838888888889</c:v>
                </c:pt>
                <c:pt idx="359">
                  <c:v>2.259133333333333</c:v>
                </c:pt>
                <c:pt idx="360">
                  <c:v>2.138205555555555</c:v>
                </c:pt>
                <c:pt idx="361">
                  <c:v>2.018844444444444</c:v>
                </c:pt>
                <c:pt idx="362">
                  <c:v>1.926983333333333</c:v>
                </c:pt>
                <c:pt idx="363">
                  <c:v>1.855916666666666</c:v>
                </c:pt>
                <c:pt idx="364">
                  <c:v>1.820611111111111</c:v>
                </c:pt>
                <c:pt idx="365">
                  <c:v>1.81475</c:v>
                </c:pt>
                <c:pt idx="366">
                  <c:v>1.820505555555556</c:v>
                </c:pt>
                <c:pt idx="367">
                  <c:v>1.843277777777778</c:v>
                </c:pt>
                <c:pt idx="368">
                  <c:v>1.86938888888889</c:v>
                </c:pt>
                <c:pt idx="369">
                  <c:v>1.900922222222222</c:v>
                </c:pt>
                <c:pt idx="370">
                  <c:v>1.927077777777778</c:v>
                </c:pt>
                <c:pt idx="371">
                  <c:v>1.944394444444444</c:v>
                </c:pt>
                <c:pt idx="372">
                  <c:v>1.961855555555556</c:v>
                </c:pt>
                <c:pt idx="373">
                  <c:v>1.984994444444444</c:v>
                </c:pt>
                <c:pt idx="374">
                  <c:v>2.019461111111111</c:v>
                </c:pt>
                <c:pt idx="375">
                  <c:v>2.047355555555556</c:v>
                </c:pt>
                <c:pt idx="376">
                  <c:v>2.076000000000001</c:v>
                </c:pt>
                <c:pt idx="377">
                  <c:v>2.090794444444444</c:v>
                </c:pt>
                <c:pt idx="378">
                  <c:v>2.114961111111111</c:v>
                </c:pt>
                <c:pt idx="379">
                  <c:v>2.145483333333333</c:v>
                </c:pt>
                <c:pt idx="380">
                  <c:v>2.1811</c:v>
                </c:pt>
                <c:pt idx="381">
                  <c:v>2.204522222222222</c:v>
                </c:pt>
                <c:pt idx="382">
                  <c:v>2.232911111111111</c:v>
                </c:pt>
                <c:pt idx="383">
                  <c:v>2.252605555555556</c:v>
                </c:pt>
                <c:pt idx="384">
                  <c:v>2.274233333333333</c:v>
                </c:pt>
                <c:pt idx="385">
                  <c:v>2.282272222222222</c:v>
                </c:pt>
                <c:pt idx="386">
                  <c:v>2.279105555555555</c:v>
                </c:pt>
                <c:pt idx="387">
                  <c:v>2.271138888888889</c:v>
                </c:pt>
                <c:pt idx="388">
                  <c:v>2.260411111111111</c:v>
                </c:pt>
                <c:pt idx="389">
                  <c:v>2.245333333333333</c:v>
                </c:pt>
                <c:pt idx="390">
                  <c:v>2.222511111111111</c:v>
                </c:pt>
                <c:pt idx="391">
                  <c:v>2.194944444444444</c:v>
                </c:pt>
                <c:pt idx="392">
                  <c:v>2.155627777777778</c:v>
                </c:pt>
                <c:pt idx="393">
                  <c:v>2.12375</c:v>
                </c:pt>
                <c:pt idx="394">
                  <c:v>2.086794444444445</c:v>
                </c:pt>
                <c:pt idx="395">
                  <c:v>2.044238888888889</c:v>
                </c:pt>
                <c:pt idx="396">
                  <c:v>1.995344444444444</c:v>
                </c:pt>
                <c:pt idx="397">
                  <c:v>1.938472222222222</c:v>
                </c:pt>
                <c:pt idx="398">
                  <c:v>1.888683333333333</c:v>
                </c:pt>
                <c:pt idx="399">
                  <c:v>1.84293888888889</c:v>
                </c:pt>
                <c:pt idx="400">
                  <c:v>1.82045</c:v>
                </c:pt>
                <c:pt idx="401">
                  <c:v>1.818466666666667</c:v>
                </c:pt>
                <c:pt idx="402">
                  <c:v>1.83638888888889</c:v>
                </c:pt>
                <c:pt idx="403">
                  <c:v>1.8556</c:v>
                </c:pt>
                <c:pt idx="404">
                  <c:v>1.876333333333333</c:v>
                </c:pt>
                <c:pt idx="405">
                  <c:v>1.890183333333333</c:v>
                </c:pt>
                <c:pt idx="406">
                  <c:v>1.912511111111111</c:v>
                </c:pt>
                <c:pt idx="407">
                  <c:v>1.939072222222222</c:v>
                </c:pt>
                <c:pt idx="408">
                  <c:v>1.968666666666666</c:v>
                </c:pt>
                <c:pt idx="409">
                  <c:v>2.008633333333333</c:v>
                </c:pt>
                <c:pt idx="410">
                  <c:v>2.060655555555555</c:v>
                </c:pt>
                <c:pt idx="411">
                  <c:v>2.119938888888889</c:v>
                </c:pt>
                <c:pt idx="412">
                  <c:v>2.193955555555555</c:v>
                </c:pt>
                <c:pt idx="413">
                  <c:v>2.2537</c:v>
                </c:pt>
                <c:pt idx="414">
                  <c:v>2.296733333333334</c:v>
                </c:pt>
                <c:pt idx="415">
                  <c:v>2.336949999999996</c:v>
                </c:pt>
                <c:pt idx="416">
                  <c:v>2.369866666666666</c:v>
                </c:pt>
                <c:pt idx="417">
                  <c:v>2.389672222222222</c:v>
                </c:pt>
                <c:pt idx="418">
                  <c:v>2.398666666666667</c:v>
                </c:pt>
                <c:pt idx="419">
                  <c:v>2.391811111111111</c:v>
                </c:pt>
                <c:pt idx="420">
                  <c:v>2.373255555555556</c:v>
                </c:pt>
                <c:pt idx="421">
                  <c:v>2.366594444444445</c:v>
                </c:pt>
                <c:pt idx="422">
                  <c:v>2.368705555555556</c:v>
                </c:pt>
                <c:pt idx="423">
                  <c:v>2.39345</c:v>
                </c:pt>
                <c:pt idx="424">
                  <c:v>2.436061111111111</c:v>
                </c:pt>
                <c:pt idx="425">
                  <c:v>2.486994444444444</c:v>
                </c:pt>
                <c:pt idx="426">
                  <c:v>2.53485</c:v>
                </c:pt>
                <c:pt idx="427">
                  <c:v>2.555883333333333</c:v>
                </c:pt>
                <c:pt idx="428">
                  <c:v>2.556455555555555</c:v>
                </c:pt>
                <c:pt idx="429">
                  <c:v>2.535294444444444</c:v>
                </c:pt>
                <c:pt idx="430">
                  <c:v>2.514094444444444</c:v>
                </c:pt>
                <c:pt idx="431">
                  <c:v>2.482238888888888</c:v>
                </c:pt>
                <c:pt idx="432">
                  <c:v>2.444794444444444</c:v>
                </c:pt>
                <c:pt idx="433">
                  <c:v>2.4191</c:v>
                </c:pt>
                <c:pt idx="434">
                  <c:v>2.415261111111111</c:v>
                </c:pt>
                <c:pt idx="435">
                  <c:v>2.412166666666667</c:v>
                </c:pt>
                <c:pt idx="436">
                  <c:v>2.421861111111111</c:v>
                </c:pt>
                <c:pt idx="437">
                  <c:v>2.431488888888885</c:v>
                </c:pt>
                <c:pt idx="438">
                  <c:v>2.438377777777777</c:v>
                </c:pt>
                <c:pt idx="439">
                  <c:v>2.440838888888889</c:v>
                </c:pt>
                <c:pt idx="440">
                  <c:v>2.431933333333333</c:v>
                </c:pt>
                <c:pt idx="441">
                  <c:v>2.407372222222222</c:v>
                </c:pt>
                <c:pt idx="442">
                  <c:v>2.355422222222222</c:v>
                </c:pt>
                <c:pt idx="443">
                  <c:v>2.283555555555556</c:v>
                </c:pt>
                <c:pt idx="444">
                  <c:v>2.216255555555556</c:v>
                </c:pt>
                <c:pt idx="445">
                  <c:v>2.161888888888889</c:v>
                </c:pt>
                <c:pt idx="446">
                  <c:v>2.124866666666666</c:v>
                </c:pt>
                <c:pt idx="447">
                  <c:v>2.088105555555555</c:v>
                </c:pt>
                <c:pt idx="448">
                  <c:v>2.066838888888888</c:v>
                </c:pt>
                <c:pt idx="449">
                  <c:v>2.05575</c:v>
                </c:pt>
                <c:pt idx="450">
                  <c:v>2.054644444444444</c:v>
                </c:pt>
                <c:pt idx="451">
                  <c:v>2.065161111111111</c:v>
                </c:pt>
                <c:pt idx="452">
                  <c:v>2.0817</c:v>
                </c:pt>
                <c:pt idx="453">
                  <c:v>2.102244444444444</c:v>
                </c:pt>
                <c:pt idx="454">
                  <c:v>2.12812777777778</c:v>
                </c:pt>
                <c:pt idx="455">
                  <c:v>2.160516666666667</c:v>
                </c:pt>
                <c:pt idx="456">
                  <c:v>2.1999</c:v>
                </c:pt>
                <c:pt idx="457">
                  <c:v>2.247238888888889</c:v>
                </c:pt>
                <c:pt idx="458">
                  <c:v>2.308094444444444</c:v>
                </c:pt>
                <c:pt idx="459">
                  <c:v>2.382511111111111</c:v>
                </c:pt>
                <c:pt idx="460">
                  <c:v>2.460005555555556</c:v>
                </c:pt>
                <c:pt idx="461">
                  <c:v>2.555172222222222</c:v>
                </c:pt>
                <c:pt idx="462">
                  <c:v>2.660227777777777</c:v>
                </c:pt>
                <c:pt idx="463">
                  <c:v>2.759544444444443</c:v>
                </c:pt>
                <c:pt idx="464">
                  <c:v>2.851566666666666</c:v>
                </c:pt>
                <c:pt idx="465">
                  <c:v>2.943894444444444</c:v>
                </c:pt>
                <c:pt idx="466">
                  <c:v>3.044049999999999</c:v>
                </c:pt>
                <c:pt idx="467">
                  <c:v>3.146611111111111</c:v>
                </c:pt>
                <c:pt idx="468">
                  <c:v>3.235233333333333</c:v>
                </c:pt>
                <c:pt idx="469">
                  <c:v>3.315172222222222</c:v>
                </c:pt>
                <c:pt idx="470">
                  <c:v>3.382311111111111</c:v>
                </c:pt>
                <c:pt idx="471">
                  <c:v>3.4537</c:v>
                </c:pt>
                <c:pt idx="472">
                  <c:v>3.526144444444444</c:v>
                </c:pt>
                <c:pt idx="473">
                  <c:v>3.603005555555555</c:v>
                </c:pt>
                <c:pt idx="474">
                  <c:v>3.681044444444443</c:v>
                </c:pt>
                <c:pt idx="475">
                  <c:v>3.751194444444445</c:v>
                </c:pt>
                <c:pt idx="476">
                  <c:v>3.801488888888886</c:v>
                </c:pt>
                <c:pt idx="477">
                  <c:v>3.828755555555556</c:v>
                </c:pt>
                <c:pt idx="478">
                  <c:v>3.853288888888886</c:v>
                </c:pt>
                <c:pt idx="479">
                  <c:v>3.877022222222222</c:v>
                </c:pt>
                <c:pt idx="480">
                  <c:v>3.903505555555556</c:v>
                </c:pt>
                <c:pt idx="481">
                  <c:v>3.928016666666667</c:v>
                </c:pt>
                <c:pt idx="482">
                  <c:v>3.959022222222223</c:v>
                </c:pt>
                <c:pt idx="483">
                  <c:v>3.987072222222222</c:v>
                </c:pt>
                <c:pt idx="484">
                  <c:v>4.023205555555551</c:v>
                </c:pt>
                <c:pt idx="485">
                  <c:v>4.064105555555547</c:v>
                </c:pt>
                <c:pt idx="486">
                  <c:v>4.114688888888885</c:v>
                </c:pt>
                <c:pt idx="487">
                  <c:v>4.172972222222223</c:v>
                </c:pt>
                <c:pt idx="488">
                  <c:v>4.228549999999998</c:v>
                </c:pt>
                <c:pt idx="489">
                  <c:v>4.272405555555554</c:v>
                </c:pt>
                <c:pt idx="490">
                  <c:v>4.299594444444445</c:v>
                </c:pt>
                <c:pt idx="491">
                  <c:v>4.305694444444444</c:v>
                </c:pt>
                <c:pt idx="492">
                  <c:v>4.301166666666666</c:v>
                </c:pt>
                <c:pt idx="493">
                  <c:v>4.290222222222221</c:v>
                </c:pt>
                <c:pt idx="494">
                  <c:v>4.284427777777775</c:v>
                </c:pt>
                <c:pt idx="495">
                  <c:v>4.247583333333333</c:v>
                </c:pt>
                <c:pt idx="496">
                  <c:v>4.20983888888889</c:v>
                </c:pt>
                <c:pt idx="497">
                  <c:v>4.158788888888886</c:v>
                </c:pt>
                <c:pt idx="498">
                  <c:v>4.101888888888888</c:v>
                </c:pt>
                <c:pt idx="499">
                  <c:v>4.026033333333333</c:v>
                </c:pt>
                <c:pt idx="500">
                  <c:v>3.960677777777777</c:v>
                </c:pt>
                <c:pt idx="501">
                  <c:v>3.901000000000001</c:v>
                </c:pt>
                <c:pt idx="502">
                  <c:v>3.848905555555556</c:v>
                </c:pt>
                <c:pt idx="503">
                  <c:v>3.800505555555556</c:v>
                </c:pt>
                <c:pt idx="504">
                  <c:v>3.763488888888888</c:v>
                </c:pt>
                <c:pt idx="505">
                  <c:v>3.74817777777778</c:v>
                </c:pt>
                <c:pt idx="506">
                  <c:v>3.745522222222222</c:v>
                </c:pt>
                <c:pt idx="507">
                  <c:v>3.751594444444445</c:v>
                </c:pt>
                <c:pt idx="508">
                  <c:v>3.759605555555555</c:v>
                </c:pt>
                <c:pt idx="509">
                  <c:v>3.7628</c:v>
                </c:pt>
                <c:pt idx="510">
                  <c:v>3.76382777777778</c:v>
                </c:pt>
                <c:pt idx="511">
                  <c:v>3.774527777777778</c:v>
                </c:pt>
                <c:pt idx="512">
                  <c:v>3.778355555555554</c:v>
                </c:pt>
                <c:pt idx="513">
                  <c:v>3.771416666666667</c:v>
                </c:pt>
                <c:pt idx="514">
                  <c:v>3.758033333333333</c:v>
                </c:pt>
                <c:pt idx="515">
                  <c:v>3.745255555555556</c:v>
                </c:pt>
                <c:pt idx="516">
                  <c:v>3.748983333333333</c:v>
                </c:pt>
                <c:pt idx="517">
                  <c:v>3.766611111111111</c:v>
                </c:pt>
                <c:pt idx="518">
                  <c:v>3.797983333333334</c:v>
                </c:pt>
                <c:pt idx="519">
                  <c:v>3.835616666666667</c:v>
                </c:pt>
                <c:pt idx="520">
                  <c:v>3.884255555555555</c:v>
                </c:pt>
                <c:pt idx="521">
                  <c:v>3.936238888888884</c:v>
                </c:pt>
                <c:pt idx="522">
                  <c:v>3.995444444444443</c:v>
                </c:pt>
                <c:pt idx="523">
                  <c:v>4.052977777777774</c:v>
                </c:pt>
                <c:pt idx="524">
                  <c:v>4.100088888888886</c:v>
                </c:pt>
                <c:pt idx="525">
                  <c:v>4.1313</c:v>
                </c:pt>
                <c:pt idx="526">
                  <c:v>4.136455555555552</c:v>
                </c:pt>
                <c:pt idx="527">
                  <c:v>4.121966666666665</c:v>
                </c:pt>
                <c:pt idx="528">
                  <c:v>4.1117</c:v>
                </c:pt>
                <c:pt idx="529">
                  <c:v>4.095216666666666</c:v>
                </c:pt>
                <c:pt idx="530">
                  <c:v>4.080594444444444</c:v>
                </c:pt>
                <c:pt idx="531">
                  <c:v>4.05873888888889</c:v>
                </c:pt>
                <c:pt idx="532">
                  <c:v>4.030622222222222</c:v>
                </c:pt>
                <c:pt idx="533">
                  <c:v>3.978738888888888</c:v>
                </c:pt>
                <c:pt idx="534">
                  <c:v>3.898827777777777</c:v>
                </c:pt>
                <c:pt idx="535">
                  <c:v>3.801355555555555</c:v>
                </c:pt>
                <c:pt idx="536">
                  <c:v>3.703661111111112</c:v>
                </c:pt>
                <c:pt idx="537">
                  <c:v>3.622877777777777</c:v>
                </c:pt>
                <c:pt idx="538">
                  <c:v>3.555605555555556</c:v>
                </c:pt>
                <c:pt idx="539">
                  <c:v>3.521411111111111</c:v>
                </c:pt>
                <c:pt idx="540">
                  <c:v>3.50535</c:v>
                </c:pt>
                <c:pt idx="541">
                  <c:v>3.511083333333334</c:v>
                </c:pt>
                <c:pt idx="542">
                  <c:v>3.522038888888888</c:v>
                </c:pt>
                <c:pt idx="543">
                  <c:v>3.540238888888889</c:v>
                </c:pt>
                <c:pt idx="544">
                  <c:v>3.570627777777777</c:v>
                </c:pt>
                <c:pt idx="545">
                  <c:v>3.601316666666667</c:v>
                </c:pt>
                <c:pt idx="546">
                  <c:v>3.637288888888888</c:v>
                </c:pt>
                <c:pt idx="547">
                  <c:v>3.678911111111111</c:v>
                </c:pt>
                <c:pt idx="548">
                  <c:v>3.710227777777777</c:v>
                </c:pt>
                <c:pt idx="549">
                  <c:v>3.738305555555556</c:v>
                </c:pt>
                <c:pt idx="550">
                  <c:v>3.750833333333332</c:v>
                </c:pt>
                <c:pt idx="551">
                  <c:v>3.759616666666667</c:v>
                </c:pt>
                <c:pt idx="552">
                  <c:v>3.7464</c:v>
                </c:pt>
                <c:pt idx="553">
                  <c:v>3.727877777777777</c:v>
                </c:pt>
                <c:pt idx="554">
                  <c:v>3.709822222222223</c:v>
                </c:pt>
                <c:pt idx="555">
                  <c:v>3.703761111111111</c:v>
                </c:pt>
                <c:pt idx="556">
                  <c:v>3.704538888888889</c:v>
                </c:pt>
                <c:pt idx="557">
                  <c:v>3.711355555555555</c:v>
                </c:pt>
                <c:pt idx="558">
                  <c:v>3.723855555555556</c:v>
                </c:pt>
                <c:pt idx="559">
                  <c:v>3.745866666666667</c:v>
                </c:pt>
                <c:pt idx="560">
                  <c:v>3.790655555555556</c:v>
                </c:pt>
                <c:pt idx="561">
                  <c:v>3.8427</c:v>
                </c:pt>
                <c:pt idx="562">
                  <c:v>3.894211111111111</c:v>
                </c:pt>
                <c:pt idx="563">
                  <c:v>3.944677777777777</c:v>
                </c:pt>
                <c:pt idx="564">
                  <c:v>3.98215</c:v>
                </c:pt>
                <c:pt idx="565">
                  <c:v>4.007888888888886</c:v>
                </c:pt>
                <c:pt idx="566">
                  <c:v>4.028799999999999</c:v>
                </c:pt>
                <c:pt idx="567">
                  <c:v>4.043766666666666</c:v>
                </c:pt>
                <c:pt idx="568">
                  <c:v>4.049544444444444</c:v>
                </c:pt>
                <c:pt idx="569">
                  <c:v>4.054711111111111</c:v>
                </c:pt>
                <c:pt idx="570">
                  <c:v>4.049461111111116</c:v>
                </c:pt>
                <c:pt idx="571">
                  <c:v>4.037105555555551</c:v>
                </c:pt>
                <c:pt idx="572">
                  <c:v>4.025577777777774</c:v>
                </c:pt>
                <c:pt idx="573">
                  <c:v>4.00815</c:v>
                </c:pt>
                <c:pt idx="574">
                  <c:v>3.994405555555555</c:v>
                </c:pt>
                <c:pt idx="575">
                  <c:v>3.980394444444444</c:v>
                </c:pt>
                <c:pt idx="576">
                  <c:v>3.977677777777778</c:v>
                </c:pt>
                <c:pt idx="577">
                  <c:v>3.961766666666667</c:v>
                </c:pt>
                <c:pt idx="578">
                  <c:v>3.93375</c:v>
                </c:pt>
                <c:pt idx="579">
                  <c:v>3.900016666666667</c:v>
                </c:pt>
                <c:pt idx="580">
                  <c:v>3.870544444444445</c:v>
                </c:pt>
                <c:pt idx="581">
                  <c:v>3.852866666666662</c:v>
                </c:pt>
                <c:pt idx="582">
                  <c:v>3.848766666666667</c:v>
                </c:pt>
                <c:pt idx="583">
                  <c:v>3.850905555555554</c:v>
                </c:pt>
                <c:pt idx="584">
                  <c:v>3.857805555555556</c:v>
                </c:pt>
                <c:pt idx="585">
                  <c:v>3.867505555555556</c:v>
                </c:pt>
                <c:pt idx="586">
                  <c:v>3.884988888888889</c:v>
                </c:pt>
                <c:pt idx="587">
                  <c:v>3.902033333333333</c:v>
                </c:pt>
                <c:pt idx="588">
                  <c:v>3.911805555555555</c:v>
                </c:pt>
                <c:pt idx="589">
                  <c:v>3.9202</c:v>
                </c:pt>
                <c:pt idx="590">
                  <c:v>3.931216666666666</c:v>
                </c:pt>
                <c:pt idx="591">
                  <c:v>3.938388888888888</c:v>
                </c:pt>
                <c:pt idx="592">
                  <c:v>3.947027777777777</c:v>
                </c:pt>
                <c:pt idx="593">
                  <c:v>3.933444444444444</c:v>
                </c:pt>
                <c:pt idx="594">
                  <c:v>3.893761111111111</c:v>
                </c:pt>
                <c:pt idx="595">
                  <c:v>3.840966666666666</c:v>
                </c:pt>
                <c:pt idx="596">
                  <c:v>3.791616666666667</c:v>
                </c:pt>
                <c:pt idx="597">
                  <c:v>3.744133333333332</c:v>
                </c:pt>
                <c:pt idx="598">
                  <c:v>3.711916666666666</c:v>
                </c:pt>
                <c:pt idx="599">
                  <c:v>3.698916666666667</c:v>
                </c:pt>
                <c:pt idx="600">
                  <c:v>3.700333333333334</c:v>
                </c:pt>
                <c:pt idx="601">
                  <c:v>3.72337777777778</c:v>
                </c:pt>
                <c:pt idx="602">
                  <c:v>3.758111111111111</c:v>
                </c:pt>
                <c:pt idx="603">
                  <c:v>3.7975</c:v>
                </c:pt>
                <c:pt idx="604">
                  <c:v>3.846805555555555</c:v>
                </c:pt>
                <c:pt idx="605">
                  <c:v>3.890844444444442</c:v>
                </c:pt>
                <c:pt idx="606">
                  <c:v>3.936516666666667</c:v>
                </c:pt>
                <c:pt idx="607">
                  <c:v>3.971916666666667</c:v>
                </c:pt>
                <c:pt idx="608">
                  <c:v>4.001711111111111</c:v>
                </c:pt>
                <c:pt idx="609">
                  <c:v>4.00955555555555</c:v>
                </c:pt>
                <c:pt idx="610">
                  <c:v>4.008583333333333</c:v>
                </c:pt>
                <c:pt idx="611">
                  <c:v>4.004305555555553</c:v>
                </c:pt>
                <c:pt idx="612">
                  <c:v>3.987822222222223</c:v>
                </c:pt>
                <c:pt idx="613">
                  <c:v>3.972588888888886</c:v>
                </c:pt>
                <c:pt idx="614">
                  <c:v>3.963972222222222</c:v>
                </c:pt>
                <c:pt idx="615">
                  <c:v>3.968877777777778</c:v>
                </c:pt>
                <c:pt idx="616">
                  <c:v>3.973272222222223</c:v>
                </c:pt>
                <c:pt idx="617">
                  <c:v>3.98035</c:v>
                </c:pt>
                <c:pt idx="618">
                  <c:v>4.004422222222221</c:v>
                </c:pt>
                <c:pt idx="619">
                  <c:v>4.029972222222223</c:v>
                </c:pt>
                <c:pt idx="620">
                  <c:v>4.065772222222222</c:v>
                </c:pt>
                <c:pt idx="621">
                  <c:v>4.090038888888889</c:v>
                </c:pt>
                <c:pt idx="622">
                  <c:v>4.107749999999998</c:v>
                </c:pt>
                <c:pt idx="623">
                  <c:v>4.119800000000001</c:v>
                </c:pt>
                <c:pt idx="624">
                  <c:v>4.128716666666663</c:v>
                </c:pt>
                <c:pt idx="625">
                  <c:v>4.131866666666665</c:v>
                </c:pt>
                <c:pt idx="626">
                  <c:v>4.123066666666666</c:v>
                </c:pt>
                <c:pt idx="627">
                  <c:v>4.106944444444444</c:v>
                </c:pt>
                <c:pt idx="628">
                  <c:v>4.082622222222222</c:v>
                </c:pt>
                <c:pt idx="629">
                  <c:v>4.05606111111111</c:v>
                </c:pt>
                <c:pt idx="630">
                  <c:v>4.029427777777776</c:v>
                </c:pt>
                <c:pt idx="631">
                  <c:v>4.012688888888889</c:v>
                </c:pt>
                <c:pt idx="632">
                  <c:v>3.999972222222222</c:v>
                </c:pt>
                <c:pt idx="633">
                  <c:v>3.993722222222222</c:v>
                </c:pt>
                <c:pt idx="634">
                  <c:v>3.977033333333333</c:v>
                </c:pt>
                <c:pt idx="635">
                  <c:v>3.941655555555555</c:v>
                </c:pt>
                <c:pt idx="636">
                  <c:v>3.894</c:v>
                </c:pt>
                <c:pt idx="637">
                  <c:v>3.828877777777777</c:v>
                </c:pt>
                <c:pt idx="638">
                  <c:v>3.7607</c:v>
                </c:pt>
                <c:pt idx="639">
                  <c:v>3.693755555555556</c:v>
                </c:pt>
                <c:pt idx="640">
                  <c:v>3.636055555555555</c:v>
                </c:pt>
                <c:pt idx="641">
                  <c:v>3.596555555555555</c:v>
                </c:pt>
                <c:pt idx="642">
                  <c:v>3.569833333333333</c:v>
                </c:pt>
                <c:pt idx="643">
                  <c:v>3.56935</c:v>
                </c:pt>
                <c:pt idx="644">
                  <c:v>3.5746</c:v>
                </c:pt>
                <c:pt idx="645">
                  <c:v>3.585877777777777</c:v>
                </c:pt>
                <c:pt idx="646">
                  <c:v>3.603466666666666</c:v>
                </c:pt>
                <c:pt idx="647">
                  <c:v>3.63243888888889</c:v>
                </c:pt>
                <c:pt idx="648">
                  <c:v>3.658149999999999</c:v>
                </c:pt>
                <c:pt idx="649">
                  <c:v>3.68426111111111</c:v>
                </c:pt>
                <c:pt idx="650">
                  <c:v>3.696927777777778</c:v>
                </c:pt>
                <c:pt idx="651">
                  <c:v>3.700505555555555</c:v>
                </c:pt>
                <c:pt idx="652">
                  <c:v>3.714605555555555</c:v>
                </c:pt>
                <c:pt idx="653">
                  <c:v>3.737033333333334</c:v>
                </c:pt>
                <c:pt idx="654">
                  <c:v>3.78337777777778</c:v>
                </c:pt>
                <c:pt idx="655">
                  <c:v>3.843066666666667</c:v>
                </c:pt>
                <c:pt idx="656">
                  <c:v>3.908511111111111</c:v>
                </c:pt>
                <c:pt idx="657">
                  <c:v>3.972427777777778</c:v>
                </c:pt>
                <c:pt idx="658">
                  <c:v>4.029783333333337</c:v>
                </c:pt>
                <c:pt idx="659">
                  <c:v>4.080633333333333</c:v>
                </c:pt>
                <c:pt idx="660">
                  <c:v>4.122738888888884</c:v>
                </c:pt>
                <c:pt idx="661">
                  <c:v>4.171411111111111</c:v>
                </c:pt>
                <c:pt idx="662">
                  <c:v>4.211511111111111</c:v>
                </c:pt>
                <c:pt idx="663">
                  <c:v>4.258994444444443</c:v>
                </c:pt>
                <c:pt idx="664">
                  <c:v>4.300283333333338</c:v>
                </c:pt>
                <c:pt idx="665">
                  <c:v>4.324972222222219</c:v>
                </c:pt>
                <c:pt idx="666">
                  <c:v>4.337227777777777</c:v>
                </c:pt>
                <c:pt idx="667">
                  <c:v>4.322105555555548</c:v>
                </c:pt>
                <c:pt idx="668">
                  <c:v>4.304483333333333</c:v>
                </c:pt>
                <c:pt idx="669">
                  <c:v>4.282005555555551</c:v>
                </c:pt>
                <c:pt idx="670">
                  <c:v>4.260116666666661</c:v>
                </c:pt>
                <c:pt idx="671">
                  <c:v>4.229616666666668</c:v>
                </c:pt>
                <c:pt idx="672">
                  <c:v>4.194455555555546</c:v>
                </c:pt>
                <c:pt idx="673">
                  <c:v>4.144716666666661</c:v>
                </c:pt>
                <c:pt idx="674">
                  <c:v>4.09356111111111</c:v>
                </c:pt>
                <c:pt idx="675">
                  <c:v>4.043977777777775</c:v>
                </c:pt>
                <c:pt idx="676">
                  <c:v>3.996427777777777</c:v>
                </c:pt>
                <c:pt idx="677">
                  <c:v>3.949033333333333</c:v>
                </c:pt>
                <c:pt idx="678">
                  <c:v>3.912622222222222</c:v>
                </c:pt>
                <c:pt idx="679">
                  <c:v>3.881772222222222</c:v>
                </c:pt>
                <c:pt idx="680">
                  <c:v>3.860755555555555</c:v>
                </c:pt>
                <c:pt idx="681">
                  <c:v>3.861488888888886</c:v>
                </c:pt>
                <c:pt idx="682">
                  <c:v>3.872866666666666</c:v>
                </c:pt>
                <c:pt idx="683">
                  <c:v>3.894894444444444</c:v>
                </c:pt>
                <c:pt idx="684">
                  <c:v>3.903966666666667</c:v>
                </c:pt>
                <c:pt idx="685">
                  <c:v>3.914744444444445</c:v>
                </c:pt>
                <c:pt idx="686">
                  <c:v>3.913138888888889</c:v>
                </c:pt>
                <c:pt idx="687">
                  <c:v>3.906783333333334</c:v>
                </c:pt>
                <c:pt idx="688">
                  <c:v>3.901866666666666</c:v>
                </c:pt>
                <c:pt idx="689">
                  <c:v>3.901372222222222</c:v>
                </c:pt>
                <c:pt idx="690">
                  <c:v>3.917761111111111</c:v>
                </c:pt>
                <c:pt idx="691">
                  <c:v>3.924416666666668</c:v>
                </c:pt>
                <c:pt idx="692">
                  <c:v>3.929027777777777</c:v>
                </c:pt>
                <c:pt idx="693">
                  <c:v>3.927138888888888</c:v>
                </c:pt>
                <c:pt idx="694">
                  <c:v>3.92772777777778</c:v>
                </c:pt>
                <c:pt idx="695">
                  <c:v>3.927322222222222</c:v>
                </c:pt>
                <c:pt idx="696">
                  <c:v>3.913411111111111</c:v>
                </c:pt>
                <c:pt idx="697">
                  <c:v>3.896377777777777</c:v>
                </c:pt>
                <c:pt idx="698">
                  <c:v>3.874488888888885</c:v>
                </c:pt>
                <c:pt idx="699">
                  <c:v>3.860049999999997</c:v>
                </c:pt>
                <c:pt idx="700">
                  <c:v>3.846311111111111</c:v>
                </c:pt>
              </c:numCache>
            </c:numRef>
          </c:val>
          <c:smooth val="0"/>
        </c:ser>
        <c:ser>
          <c:idx val="1"/>
          <c:order val="1"/>
          <c:tx>
            <c:strRef>
              <c:f>cpz!$A$81</c:f>
              <c:strCache>
                <c:ptCount val="1"/>
                <c:pt idx="0">
                  <c:v>Non-Words</c:v>
                </c:pt>
              </c:strCache>
            </c:strRef>
          </c:tx>
          <c:marker>
            <c:symbol val="none"/>
          </c:marker>
          <c:val>
            <c:numRef>
              <c:f>cpz!$B$81:$AAA$81</c:f>
              <c:numCache>
                <c:formatCode>General</c:formatCode>
                <c:ptCount val="702"/>
                <c:pt idx="0">
                  <c:v>0.2814</c:v>
                </c:pt>
                <c:pt idx="1">
                  <c:v>0.281461111111111</c:v>
                </c:pt>
                <c:pt idx="2">
                  <c:v>0.29255</c:v>
                </c:pt>
                <c:pt idx="3">
                  <c:v>0.3029</c:v>
                </c:pt>
                <c:pt idx="4">
                  <c:v>0.312844444444444</c:v>
                </c:pt>
                <c:pt idx="5">
                  <c:v>0.323022222222222</c:v>
                </c:pt>
                <c:pt idx="6">
                  <c:v>0.335177777777778</c:v>
                </c:pt>
                <c:pt idx="7">
                  <c:v>0.352661111111111</c:v>
                </c:pt>
                <c:pt idx="8">
                  <c:v>0.370955555555556</c:v>
                </c:pt>
                <c:pt idx="9">
                  <c:v>0.384916666666667</c:v>
                </c:pt>
                <c:pt idx="10">
                  <c:v>0.384861111111111</c:v>
                </c:pt>
                <c:pt idx="11">
                  <c:v>0.378811111111111</c:v>
                </c:pt>
                <c:pt idx="12">
                  <c:v>0.368944444444444</c:v>
                </c:pt>
                <c:pt idx="13">
                  <c:v>0.363888888888889</c:v>
                </c:pt>
                <c:pt idx="14">
                  <c:v>0.3564</c:v>
                </c:pt>
                <c:pt idx="15">
                  <c:v>0.355633333333333</c:v>
                </c:pt>
                <c:pt idx="16">
                  <c:v>0.357111111111111</c:v>
                </c:pt>
                <c:pt idx="17">
                  <c:v>0.364766666666667</c:v>
                </c:pt>
                <c:pt idx="18">
                  <c:v>0.375872222222222</c:v>
                </c:pt>
                <c:pt idx="19">
                  <c:v>0.37775</c:v>
                </c:pt>
                <c:pt idx="20">
                  <c:v>0.371511111111111</c:v>
                </c:pt>
                <c:pt idx="21">
                  <c:v>0.354466666666667</c:v>
                </c:pt>
                <c:pt idx="22">
                  <c:v>0.332111111111111</c:v>
                </c:pt>
                <c:pt idx="23">
                  <c:v>0.303238888888889</c:v>
                </c:pt>
                <c:pt idx="24">
                  <c:v>0.274844444444444</c:v>
                </c:pt>
                <c:pt idx="25">
                  <c:v>0.239133333333333</c:v>
                </c:pt>
                <c:pt idx="26">
                  <c:v>0.199261111111111</c:v>
                </c:pt>
                <c:pt idx="27">
                  <c:v>0.158661111111111</c:v>
                </c:pt>
                <c:pt idx="28">
                  <c:v>0.122711111111111</c:v>
                </c:pt>
                <c:pt idx="29">
                  <c:v>0.0928777777777778</c:v>
                </c:pt>
                <c:pt idx="30">
                  <c:v>0.0605833333333333</c:v>
                </c:pt>
                <c:pt idx="31">
                  <c:v>0.0270166666666666</c:v>
                </c:pt>
                <c:pt idx="32">
                  <c:v>-0.0117222222222222</c:v>
                </c:pt>
                <c:pt idx="33">
                  <c:v>-0.0509833333333334</c:v>
                </c:pt>
                <c:pt idx="34">
                  <c:v>-0.0924444444444444</c:v>
                </c:pt>
                <c:pt idx="35">
                  <c:v>-0.137016666666667</c:v>
                </c:pt>
                <c:pt idx="36">
                  <c:v>-0.17505</c:v>
                </c:pt>
                <c:pt idx="37">
                  <c:v>-0.20685</c:v>
                </c:pt>
                <c:pt idx="38">
                  <c:v>-0.232877777777778</c:v>
                </c:pt>
                <c:pt idx="39">
                  <c:v>-0.247172222222222</c:v>
                </c:pt>
                <c:pt idx="40">
                  <c:v>-0.252966666666667</c:v>
                </c:pt>
                <c:pt idx="41">
                  <c:v>-0.251411111111111</c:v>
                </c:pt>
                <c:pt idx="42">
                  <c:v>-0.242711111111111</c:v>
                </c:pt>
                <c:pt idx="43">
                  <c:v>-0.228127777777778</c:v>
                </c:pt>
                <c:pt idx="44">
                  <c:v>-0.200861111111111</c:v>
                </c:pt>
                <c:pt idx="45">
                  <c:v>-0.173177777777778</c:v>
                </c:pt>
                <c:pt idx="46">
                  <c:v>-0.157505555555555</c:v>
                </c:pt>
                <c:pt idx="47">
                  <c:v>-0.148644444444444</c:v>
                </c:pt>
                <c:pt idx="48">
                  <c:v>-0.150266666666667</c:v>
                </c:pt>
                <c:pt idx="49">
                  <c:v>-0.156516666666667</c:v>
                </c:pt>
                <c:pt idx="50">
                  <c:v>-0.16295</c:v>
                </c:pt>
                <c:pt idx="51">
                  <c:v>-0.165177777777778</c:v>
                </c:pt>
                <c:pt idx="52">
                  <c:v>-0.1495</c:v>
                </c:pt>
                <c:pt idx="53">
                  <c:v>-0.124466666666667</c:v>
                </c:pt>
                <c:pt idx="54">
                  <c:v>-0.0919833333333333</c:v>
                </c:pt>
                <c:pt idx="55">
                  <c:v>-0.0582111111111111</c:v>
                </c:pt>
                <c:pt idx="56">
                  <c:v>-0.0203222222222223</c:v>
                </c:pt>
                <c:pt idx="57">
                  <c:v>0.0261055555555555</c:v>
                </c:pt>
                <c:pt idx="58">
                  <c:v>0.0786666666666667</c:v>
                </c:pt>
                <c:pt idx="59">
                  <c:v>0.139305555555555</c:v>
                </c:pt>
                <c:pt idx="60">
                  <c:v>0.199822222222222</c:v>
                </c:pt>
                <c:pt idx="61">
                  <c:v>0.263761111111111</c:v>
                </c:pt>
                <c:pt idx="62">
                  <c:v>0.326494444444444</c:v>
                </c:pt>
                <c:pt idx="63">
                  <c:v>0.3819</c:v>
                </c:pt>
                <c:pt idx="64">
                  <c:v>0.43545</c:v>
                </c:pt>
                <c:pt idx="65">
                  <c:v>0.481394444444444</c:v>
                </c:pt>
                <c:pt idx="66">
                  <c:v>0.525777777777778</c:v>
                </c:pt>
                <c:pt idx="67">
                  <c:v>0.569538888888889</c:v>
                </c:pt>
                <c:pt idx="68">
                  <c:v>0.606016666666667</c:v>
                </c:pt>
                <c:pt idx="69">
                  <c:v>0.638866666666666</c:v>
                </c:pt>
                <c:pt idx="70">
                  <c:v>0.667388888888889</c:v>
                </c:pt>
                <c:pt idx="71">
                  <c:v>0.690988888888889</c:v>
                </c:pt>
                <c:pt idx="72">
                  <c:v>0.712411111111111</c:v>
                </c:pt>
                <c:pt idx="73">
                  <c:v>0.731666666666667</c:v>
                </c:pt>
                <c:pt idx="74">
                  <c:v>0.744522222222222</c:v>
                </c:pt>
                <c:pt idx="75">
                  <c:v>0.747772222222222</c:v>
                </c:pt>
                <c:pt idx="76">
                  <c:v>0.752077777777778</c:v>
                </c:pt>
                <c:pt idx="77">
                  <c:v>0.760333333333333</c:v>
                </c:pt>
                <c:pt idx="78">
                  <c:v>0.77175</c:v>
                </c:pt>
                <c:pt idx="79">
                  <c:v>0.785605555555556</c:v>
                </c:pt>
                <c:pt idx="80">
                  <c:v>0.79435</c:v>
                </c:pt>
                <c:pt idx="81">
                  <c:v>0.796116666666666</c:v>
                </c:pt>
                <c:pt idx="82">
                  <c:v>0.802405555555556</c:v>
                </c:pt>
                <c:pt idx="83">
                  <c:v>0.806261111111111</c:v>
                </c:pt>
                <c:pt idx="84">
                  <c:v>0.806938888888889</c:v>
                </c:pt>
                <c:pt idx="85">
                  <c:v>0.805805555555556</c:v>
                </c:pt>
                <c:pt idx="86">
                  <c:v>0.801694444444444</c:v>
                </c:pt>
                <c:pt idx="87">
                  <c:v>0.783116666666666</c:v>
                </c:pt>
                <c:pt idx="88">
                  <c:v>0.752577777777778</c:v>
                </c:pt>
                <c:pt idx="89">
                  <c:v>0.710805555555556</c:v>
                </c:pt>
                <c:pt idx="90">
                  <c:v>0.669044444444444</c:v>
                </c:pt>
                <c:pt idx="91">
                  <c:v>0.621461111111111</c:v>
                </c:pt>
                <c:pt idx="92">
                  <c:v>0.565738888888889</c:v>
                </c:pt>
                <c:pt idx="93">
                  <c:v>0.512777777777778</c:v>
                </c:pt>
                <c:pt idx="94">
                  <c:v>0.465105555555556</c:v>
                </c:pt>
                <c:pt idx="95">
                  <c:v>0.424633333333333</c:v>
                </c:pt>
                <c:pt idx="96">
                  <c:v>0.384316666666667</c:v>
                </c:pt>
                <c:pt idx="97">
                  <c:v>0.347377777777778</c:v>
                </c:pt>
                <c:pt idx="98">
                  <c:v>0.309816666666667</c:v>
                </c:pt>
                <c:pt idx="99">
                  <c:v>0.267055555555556</c:v>
                </c:pt>
                <c:pt idx="100">
                  <c:v>0.23105</c:v>
                </c:pt>
                <c:pt idx="101">
                  <c:v>0.186883333333333</c:v>
                </c:pt>
                <c:pt idx="102">
                  <c:v>0.137088888888889</c:v>
                </c:pt>
                <c:pt idx="103">
                  <c:v>0.0886444444444444</c:v>
                </c:pt>
                <c:pt idx="104">
                  <c:v>0.0500388888888889</c:v>
                </c:pt>
                <c:pt idx="105">
                  <c:v>0.0111222222222222</c:v>
                </c:pt>
                <c:pt idx="106">
                  <c:v>-0.0223055555555556</c:v>
                </c:pt>
                <c:pt idx="107">
                  <c:v>-0.0484888888888888</c:v>
                </c:pt>
                <c:pt idx="108">
                  <c:v>-0.0688722222222223</c:v>
                </c:pt>
                <c:pt idx="109">
                  <c:v>-0.0797777777777778</c:v>
                </c:pt>
                <c:pt idx="110">
                  <c:v>-0.0920611111111112</c:v>
                </c:pt>
                <c:pt idx="111">
                  <c:v>-0.0997833333333333</c:v>
                </c:pt>
                <c:pt idx="112">
                  <c:v>-0.115783333333333</c:v>
                </c:pt>
                <c:pt idx="113">
                  <c:v>-0.133855555555556</c:v>
                </c:pt>
                <c:pt idx="114">
                  <c:v>-0.149327777777778</c:v>
                </c:pt>
                <c:pt idx="115">
                  <c:v>-0.171883333333333</c:v>
                </c:pt>
                <c:pt idx="116">
                  <c:v>-0.196938888888889</c:v>
                </c:pt>
                <c:pt idx="117">
                  <c:v>-0.228522222222222</c:v>
                </c:pt>
                <c:pt idx="118">
                  <c:v>-0.269438888888889</c:v>
                </c:pt>
                <c:pt idx="119">
                  <c:v>-0.306822222222222</c:v>
                </c:pt>
                <c:pt idx="120">
                  <c:v>-0.347772222222222</c:v>
                </c:pt>
                <c:pt idx="121">
                  <c:v>-0.377888888888889</c:v>
                </c:pt>
                <c:pt idx="122">
                  <c:v>-0.397827777777778</c:v>
                </c:pt>
                <c:pt idx="123">
                  <c:v>-0.411355555555556</c:v>
                </c:pt>
                <c:pt idx="124">
                  <c:v>-0.415938888888889</c:v>
                </c:pt>
                <c:pt idx="125">
                  <c:v>-0.405011111111111</c:v>
                </c:pt>
                <c:pt idx="126">
                  <c:v>-0.373461111111111</c:v>
                </c:pt>
                <c:pt idx="127">
                  <c:v>-0.32225</c:v>
                </c:pt>
                <c:pt idx="128">
                  <c:v>-0.253005555555556</c:v>
                </c:pt>
                <c:pt idx="129">
                  <c:v>-0.179466666666667</c:v>
                </c:pt>
                <c:pt idx="130">
                  <c:v>-0.100588888888889</c:v>
                </c:pt>
                <c:pt idx="131">
                  <c:v>-0.0149777777777778</c:v>
                </c:pt>
                <c:pt idx="132">
                  <c:v>0.0630722222222222</c:v>
                </c:pt>
                <c:pt idx="133">
                  <c:v>0.144194444444444</c:v>
                </c:pt>
                <c:pt idx="134">
                  <c:v>0.22675</c:v>
                </c:pt>
                <c:pt idx="135">
                  <c:v>0.321155555555556</c:v>
                </c:pt>
                <c:pt idx="136">
                  <c:v>0.412611111111111</c:v>
                </c:pt>
                <c:pt idx="137">
                  <c:v>0.486738888888889</c:v>
                </c:pt>
                <c:pt idx="138">
                  <c:v>0.541011111111111</c:v>
                </c:pt>
                <c:pt idx="139">
                  <c:v>0.575294444444444</c:v>
                </c:pt>
                <c:pt idx="140">
                  <c:v>0.6054</c:v>
                </c:pt>
                <c:pt idx="141">
                  <c:v>0.636977777777778</c:v>
                </c:pt>
                <c:pt idx="142">
                  <c:v>0.68235</c:v>
                </c:pt>
                <c:pt idx="143">
                  <c:v>0.733677777777778</c:v>
                </c:pt>
                <c:pt idx="144">
                  <c:v>0.783544444444444</c:v>
                </c:pt>
                <c:pt idx="145">
                  <c:v>0.832527777777778</c:v>
                </c:pt>
                <c:pt idx="146">
                  <c:v>0.886216666666667</c:v>
                </c:pt>
                <c:pt idx="147">
                  <c:v>0.936627777777778</c:v>
                </c:pt>
                <c:pt idx="148">
                  <c:v>0.990694444444444</c:v>
                </c:pt>
                <c:pt idx="149">
                  <c:v>1.053705555555555</c:v>
                </c:pt>
                <c:pt idx="150">
                  <c:v>1.120472222222222</c:v>
                </c:pt>
                <c:pt idx="151">
                  <c:v>1.195527777777778</c:v>
                </c:pt>
                <c:pt idx="152">
                  <c:v>1.27708888888889</c:v>
                </c:pt>
                <c:pt idx="153">
                  <c:v>1.372205555555555</c:v>
                </c:pt>
                <c:pt idx="154">
                  <c:v>1.473461111111111</c:v>
                </c:pt>
                <c:pt idx="155">
                  <c:v>1.574694444444445</c:v>
                </c:pt>
                <c:pt idx="156">
                  <c:v>1.675422222222222</c:v>
                </c:pt>
                <c:pt idx="157">
                  <c:v>1.767927777777778</c:v>
                </c:pt>
                <c:pt idx="158">
                  <c:v>1.859922222222222</c:v>
                </c:pt>
                <c:pt idx="159">
                  <c:v>1.951966666666666</c:v>
                </c:pt>
                <c:pt idx="160">
                  <c:v>2.05135</c:v>
                </c:pt>
                <c:pt idx="161">
                  <c:v>2.144161111111111</c:v>
                </c:pt>
                <c:pt idx="162">
                  <c:v>2.235255555555556</c:v>
                </c:pt>
                <c:pt idx="163">
                  <c:v>2.324044444444445</c:v>
                </c:pt>
                <c:pt idx="164">
                  <c:v>2.407705555555555</c:v>
                </c:pt>
                <c:pt idx="165">
                  <c:v>2.491255555555556</c:v>
                </c:pt>
                <c:pt idx="166">
                  <c:v>2.56355</c:v>
                </c:pt>
                <c:pt idx="167">
                  <c:v>2.631877777777778</c:v>
                </c:pt>
                <c:pt idx="168">
                  <c:v>2.687744444444445</c:v>
                </c:pt>
                <c:pt idx="169">
                  <c:v>2.736755555555556</c:v>
                </c:pt>
                <c:pt idx="170">
                  <c:v>2.778961111111111</c:v>
                </c:pt>
                <c:pt idx="171">
                  <c:v>2.822716666666667</c:v>
                </c:pt>
                <c:pt idx="172">
                  <c:v>2.861933333333333</c:v>
                </c:pt>
                <c:pt idx="173">
                  <c:v>2.898216666666668</c:v>
                </c:pt>
                <c:pt idx="174">
                  <c:v>2.920166666666667</c:v>
                </c:pt>
                <c:pt idx="175">
                  <c:v>2.925816666666666</c:v>
                </c:pt>
                <c:pt idx="176">
                  <c:v>2.931438888888886</c:v>
                </c:pt>
                <c:pt idx="177">
                  <c:v>2.925938888888888</c:v>
                </c:pt>
                <c:pt idx="178">
                  <c:v>2.91775</c:v>
                </c:pt>
                <c:pt idx="179">
                  <c:v>2.914266666666667</c:v>
                </c:pt>
                <c:pt idx="180">
                  <c:v>2.918172222222222</c:v>
                </c:pt>
                <c:pt idx="181">
                  <c:v>2.922994444444444</c:v>
                </c:pt>
                <c:pt idx="182">
                  <c:v>2.922272222222223</c:v>
                </c:pt>
                <c:pt idx="183">
                  <c:v>2.910972222222222</c:v>
                </c:pt>
                <c:pt idx="184">
                  <c:v>2.889516666666667</c:v>
                </c:pt>
                <c:pt idx="185">
                  <c:v>2.854205555555555</c:v>
                </c:pt>
                <c:pt idx="186">
                  <c:v>2.819344444444443</c:v>
                </c:pt>
                <c:pt idx="187">
                  <c:v>2.788438888888888</c:v>
                </c:pt>
                <c:pt idx="188">
                  <c:v>2.757288888888889</c:v>
                </c:pt>
                <c:pt idx="189">
                  <c:v>2.727416666666666</c:v>
                </c:pt>
                <c:pt idx="190">
                  <c:v>2.695633333333334</c:v>
                </c:pt>
                <c:pt idx="191">
                  <c:v>2.661422222222222</c:v>
                </c:pt>
                <c:pt idx="192">
                  <c:v>2.627288888888889</c:v>
                </c:pt>
                <c:pt idx="193">
                  <c:v>2.591177777777777</c:v>
                </c:pt>
                <c:pt idx="194">
                  <c:v>2.556144444444445</c:v>
                </c:pt>
                <c:pt idx="195">
                  <c:v>2.521483333333334</c:v>
                </c:pt>
                <c:pt idx="196">
                  <c:v>2.488422222222222</c:v>
                </c:pt>
                <c:pt idx="197">
                  <c:v>2.457744444444444</c:v>
                </c:pt>
                <c:pt idx="198">
                  <c:v>2.432244444444442</c:v>
                </c:pt>
                <c:pt idx="199">
                  <c:v>2.404883333333332</c:v>
                </c:pt>
                <c:pt idx="200">
                  <c:v>2.376711111111111</c:v>
                </c:pt>
                <c:pt idx="201">
                  <c:v>2.332927777777778</c:v>
                </c:pt>
                <c:pt idx="202">
                  <c:v>2.281566666666667</c:v>
                </c:pt>
                <c:pt idx="203">
                  <c:v>2.224872222222222</c:v>
                </c:pt>
                <c:pt idx="204">
                  <c:v>2.173555555555555</c:v>
                </c:pt>
                <c:pt idx="205">
                  <c:v>2.133644444444444</c:v>
                </c:pt>
                <c:pt idx="206">
                  <c:v>2.100211111111111</c:v>
                </c:pt>
                <c:pt idx="207">
                  <c:v>2.06685</c:v>
                </c:pt>
                <c:pt idx="208">
                  <c:v>2.017833333333333</c:v>
                </c:pt>
                <c:pt idx="209">
                  <c:v>1.962516666666667</c:v>
                </c:pt>
                <c:pt idx="210">
                  <c:v>1.91078888888889</c:v>
                </c:pt>
                <c:pt idx="211">
                  <c:v>1.86543888888889</c:v>
                </c:pt>
                <c:pt idx="212">
                  <c:v>1.833127777777777</c:v>
                </c:pt>
                <c:pt idx="213">
                  <c:v>1.80128888888889</c:v>
                </c:pt>
                <c:pt idx="214">
                  <c:v>1.776494444444444</c:v>
                </c:pt>
                <c:pt idx="215">
                  <c:v>1.750072222222222</c:v>
                </c:pt>
                <c:pt idx="216">
                  <c:v>1.728583333333334</c:v>
                </c:pt>
                <c:pt idx="217">
                  <c:v>1.715344444444445</c:v>
                </c:pt>
                <c:pt idx="218">
                  <c:v>1.706566666666667</c:v>
                </c:pt>
                <c:pt idx="219">
                  <c:v>1.704366666666667</c:v>
                </c:pt>
                <c:pt idx="220">
                  <c:v>1.698816666666667</c:v>
                </c:pt>
                <c:pt idx="221">
                  <c:v>1.70965</c:v>
                </c:pt>
                <c:pt idx="222">
                  <c:v>1.742016666666666</c:v>
                </c:pt>
                <c:pt idx="223">
                  <c:v>1.786011111111111</c:v>
                </c:pt>
                <c:pt idx="224">
                  <c:v>1.835822222222222</c:v>
                </c:pt>
                <c:pt idx="225">
                  <c:v>1.880027777777778</c:v>
                </c:pt>
                <c:pt idx="226">
                  <c:v>1.912361111111111</c:v>
                </c:pt>
                <c:pt idx="227">
                  <c:v>1.942427777777778</c:v>
                </c:pt>
                <c:pt idx="228">
                  <c:v>1.969961111111111</c:v>
                </c:pt>
                <c:pt idx="229">
                  <c:v>1.998677777777778</c:v>
                </c:pt>
                <c:pt idx="230">
                  <c:v>2.027233333333333</c:v>
                </c:pt>
                <c:pt idx="231">
                  <c:v>2.060488888888889</c:v>
                </c:pt>
                <c:pt idx="232">
                  <c:v>2.095461111111111</c:v>
                </c:pt>
                <c:pt idx="233">
                  <c:v>2.133438888888889</c:v>
                </c:pt>
                <c:pt idx="234">
                  <c:v>2.186933333333334</c:v>
                </c:pt>
                <c:pt idx="235">
                  <c:v>2.247966666666667</c:v>
                </c:pt>
                <c:pt idx="236">
                  <c:v>2.316088888888884</c:v>
                </c:pt>
                <c:pt idx="237">
                  <c:v>2.390355555555556</c:v>
                </c:pt>
                <c:pt idx="238">
                  <c:v>2.473066666666666</c:v>
                </c:pt>
                <c:pt idx="239">
                  <c:v>2.563788888888888</c:v>
                </c:pt>
                <c:pt idx="240">
                  <c:v>2.666822222222222</c:v>
                </c:pt>
                <c:pt idx="241">
                  <c:v>2.775322222222222</c:v>
                </c:pt>
                <c:pt idx="242">
                  <c:v>2.889905555555556</c:v>
                </c:pt>
                <c:pt idx="243">
                  <c:v>2.9988</c:v>
                </c:pt>
                <c:pt idx="244">
                  <c:v>3.096194444444444</c:v>
                </c:pt>
                <c:pt idx="245">
                  <c:v>3.18532777777778</c:v>
                </c:pt>
                <c:pt idx="246">
                  <c:v>3.257577777777778</c:v>
                </c:pt>
                <c:pt idx="247">
                  <c:v>3.324105555555555</c:v>
                </c:pt>
                <c:pt idx="248">
                  <c:v>3.384788888888889</c:v>
                </c:pt>
                <c:pt idx="249">
                  <c:v>3.4475</c:v>
                </c:pt>
                <c:pt idx="250">
                  <c:v>3.517905555555555</c:v>
                </c:pt>
                <c:pt idx="251">
                  <c:v>3.578605555555555</c:v>
                </c:pt>
                <c:pt idx="252">
                  <c:v>3.63558888888889</c:v>
                </c:pt>
                <c:pt idx="253">
                  <c:v>3.6887</c:v>
                </c:pt>
                <c:pt idx="254">
                  <c:v>3.745227777777777</c:v>
                </c:pt>
                <c:pt idx="255">
                  <c:v>3.811033333333333</c:v>
                </c:pt>
                <c:pt idx="256">
                  <c:v>3.886977777777777</c:v>
                </c:pt>
                <c:pt idx="257">
                  <c:v>3.959294444444444</c:v>
                </c:pt>
                <c:pt idx="258">
                  <c:v>4.028494444444444</c:v>
                </c:pt>
                <c:pt idx="259">
                  <c:v>4.08463888888889</c:v>
                </c:pt>
                <c:pt idx="260">
                  <c:v>4.127249999999997</c:v>
                </c:pt>
                <c:pt idx="261">
                  <c:v>4.158916666666661</c:v>
                </c:pt>
                <c:pt idx="262">
                  <c:v>4.177694444444444</c:v>
                </c:pt>
                <c:pt idx="263">
                  <c:v>4.192683333333333</c:v>
                </c:pt>
                <c:pt idx="264">
                  <c:v>4.199922222222223</c:v>
                </c:pt>
                <c:pt idx="265">
                  <c:v>4.211077777777778</c:v>
                </c:pt>
                <c:pt idx="266">
                  <c:v>4.217033333333333</c:v>
                </c:pt>
                <c:pt idx="267">
                  <c:v>4.213572222222222</c:v>
                </c:pt>
                <c:pt idx="268">
                  <c:v>4.198516666666661</c:v>
                </c:pt>
                <c:pt idx="269">
                  <c:v>4.160916666666659</c:v>
                </c:pt>
                <c:pt idx="270">
                  <c:v>4.116411111111111</c:v>
                </c:pt>
                <c:pt idx="271">
                  <c:v>4.075877777777777</c:v>
                </c:pt>
                <c:pt idx="272">
                  <c:v>4.042427777777776</c:v>
                </c:pt>
                <c:pt idx="273">
                  <c:v>4.018783333333333</c:v>
                </c:pt>
                <c:pt idx="274">
                  <c:v>3.994905555555555</c:v>
                </c:pt>
                <c:pt idx="275">
                  <c:v>3.981727777777777</c:v>
                </c:pt>
                <c:pt idx="276">
                  <c:v>3.972977777777778</c:v>
                </c:pt>
                <c:pt idx="277">
                  <c:v>3.971449999999996</c:v>
                </c:pt>
                <c:pt idx="278">
                  <c:v>3.971205555555555</c:v>
                </c:pt>
                <c:pt idx="279">
                  <c:v>3.985866666666666</c:v>
                </c:pt>
                <c:pt idx="280">
                  <c:v>3.99783888888889</c:v>
                </c:pt>
                <c:pt idx="281">
                  <c:v>4.013333333333332</c:v>
                </c:pt>
                <c:pt idx="282">
                  <c:v>4.030105555555551</c:v>
                </c:pt>
                <c:pt idx="283">
                  <c:v>4.036833333333333</c:v>
                </c:pt>
                <c:pt idx="284">
                  <c:v>4.03996111111111</c:v>
                </c:pt>
                <c:pt idx="285">
                  <c:v>4.030072222222222</c:v>
                </c:pt>
                <c:pt idx="286">
                  <c:v>4.010544444444444</c:v>
                </c:pt>
                <c:pt idx="287">
                  <c:v>3.986472222222222</c:v>
                </c:pt>
                <c:pt idx="288">
                  <c:v>3.957194444444445</c:v>
                </c:pt>
                <c:pt idx="289">
                  <c:v>3.925138888888888</c:v>
                </c:pt>
                <c:pt idx="290">
                  <c:v>3.885277777777778</c:v>
                </c:pt>
                <c:pt idx="291">
                  <c:v>3.830905555555555</c:v>
                </c:pt>
                <c:pt idx="292">
                  <c:v>3.782916666666667</c:v>
                </c:pt>
                <c:pt idx="293">
                  <c:v>3.727688888888889</c:v>
                </c:pt>
                <c:pt idx="294">
                  <c:v>3.67675</c:v>
                </c:pt>
                <c:pt idx="295">
                  <c:v>3.625411111111111</c:v>
                </c:pt>
                <c:pt idx="296">
                  <c:v>3.566061111111111</c:v>
                </c:pt>
                <c:pt idx="297">
                  <c:v>3.488027777777778</c:v>
                </c:pt>
                <c:pt idx="298">
                  <c:v>3.410472222222222</c:v>
                </c:pt>
                <c:pt idx="299">
                  <c:v>3.328833333333333</c:v>
                </c:pt>
                <c:pt idx="300">
                  <c:v>3.252611111111111</c:v>
                </c:pt>
                <c:pt idx="301">
                  <c:v>3.175805555555555</c:v>
                </c:pt>
                <c:pt idx="302">
                  <c:v>3.109688888888888</c:v>
                </c:pt>
                <c:pt idx="303">
                  <c:v>3.056116666666666</c:v>
                </c:pt>
                <c:pt idx="304">
                  <c:v>3.013088888888888</c:v>
                </c:pt>
                <c:pt idx="305">
                  <c:v>2.975322222222223</c:v>
                </c:pt>
                <c:pt idx="306">
                  <c:v>2.945233333333333</c:v>
                </c:pt>
                <c:pt idx="307">
                  <c:v>2.911022222222222</c:v>
                </c:pt>
                <c:pt idx="308">
                  <c:v>2.8671</c:v>
                </c:pt>
                <c:pt idx="309">
                  <c:v>2.813988888888887</c:v>
                </c:pt>
                <c:pt idx="310">
                  <c:v>2.756283333333333</c:v>
                </c:pt>
                <c:pt idx="311">
                  <c:v>2.699522222222222</c:v>
                </c:pt>
                <c:pt idx="312">
                  <c:v>2.642366666666667</c:v>
                </c:pt>
                <c:pt idx="313">
                  <c:v>2.57295</c:v>
                </c:pt>
                <c:pt idx="314">
                  <c:v>2.494933333333333</c:v>
                </c:pt>
                <c:pt idx="315">
                  <c:v>2.4099</c:v>
                </c:pt>
                <c:pt idx="316">
                  <c:v>2.337661111111111</c:v>
                </c:pt>
                <c:pt idx="317">
                  <c:v>2.270461111111111</c:v>
                </c:pt>
                <c:pt idx="318">
                  <c:v>2.2142</c:v>
                </c:pt>
                <c:pt idx="319">
                  <c:v>2.167672222222222</c:v>
                </c:pt>
                <c:pt idx="320">
                  <c:v>2.128861111111112</c:v>
                </c:pt>
                <c:pt idx="321">
                  <c:v>2.089094444444445</c:v>
                </c:pt>
                <c:pt idx="322">
                  <c:v>2.050294444444445</c:v>
                </c:pt>
                <c:pt idx="323">
                  <c:v>2.005894444444444</c:v>
                </c:pt>
                <c:pt idx="324">
                  <c:v>1.95125</c:v>
                </c:pt>
                <c:pt idx="325">
                  <c:v>1.888527777777778</c:v>
                </c:pt>
                <c:pt idx="326">
                  <c:v>1.817205555555555</c:v>
                </c:pt>
                <c:pt idx="327">
                  <c:v>1.73538888888889</c:v>
                </c:pt>
                <c:pt idx="328">
                  <c:v>1.65028888888889</c:v>
                </c:pt>
                <c:pt idx="329">
                  <c:v>1.573716666666667</c:v>
                </c:pt>
                <c:pt idx="330">
                  <c:v>1.511055555555555</c:v>
                </c:pt>
                <c:pt idx="331">
                  <c:v>1.45705</c:v>
                </c:pt>
                <c:pt idx="332">
                  <c:v>1.407627777777778</c:v>
                </c:pt>
                <c:pt idx="333">
                  <c:v>1.357266666666667</c:v>
                </c:pt>
                <c:pt idx="334">
                  <c:v>1.303061111111111</c:v>
                </c:pt>
                <c:pt idx="335">
                  <c:v>1.255355555555556</c:v>
                </c:pt>
                <c:pt idx="336">
                  <c:v>1.210411111111111</c:v>
                </c:pt>
                <c:pt idx="337">
                  <c:v>1.168855555555556</c:v>
                </c:pt>
                <c:pt idx="338">
                  <c:v>1.117261111111111</c:v>
                </c:pt>
                <c:pt idx="339">
                  <c:v>1.055933333333333</c:v>
                </c:pt>
                <c:pt idx="340">
                  <c:v>0.988272222222222</c:v>
                </c:pt>
                <c:pt idx="341">
                  <c:v>0.924277777777778</c:v>
                </c:pt>
                <c:pt idx="342">
                  <c:v>0.857588888888889</c:v>
                </c:pt>
                <c:pt idx="343">
                  <c:v>0.794577777777778</c:v>
                </c:pt>
                <c:pt idx="344">
                  <c:v>0.738861111111111</c:v>
                </c:pt>
                <c:pt idx="345">
                  <c:v>0.685905555555556</c:v>
                </c:pt>
                <c:pt idx="346">
                  <c:v>0.642805555555555</c:v>
                </c:pt>
                <c:pt idx="347">
                  <c:v>0.611433333333333</c:v>
                </c:pt>
                <c:pt idx="348">
                  <c:v>0.593466666666667</c:v>
                </c:pt>
                <c:pt idx="349">
                  <c:v>0.583961111111111</c:v>
                </c:pt>
                <c:pt idx="350">
                  <c:v>0.580633333333333</c:v>
                </c:pt>
                <c:pt idx="351">
                  <c:v>0.582488888888889</c:v>
                </c:pt>
                <c:pt idx="352">
                  <c:v>0.585338888888889</c:v>
                </c:pt>
                <c:pt idx="353">
                  <c:v>0.579761111111111</c:v>
                </c:pt>
                <c:pt idx="354">
                  <c:v>0.5688</c:v>
                </c:pt>
                <c:pt idx="355">
                  <c:v>0.555961111111111</c:v>
                </c:pt>
                <c:pt idx="356">
                  <c:v>0.542055555555556</c:v>
                </c:pt>
                <c:pt idx="357">
                  <c:v>0.5168</c:v>
                </c:pt>
                <c:pt idx="358">
                  <c:v>0.492227777777778</c:v>
                </c:pt>
                <c:pt idx="359">
                  <c:v>0.472888888888889</c:v>
                </c:pt>
                <c:pt idx="360">
                  <c:v>0.45935</c:v>
                </c:pt>
                <c:pt idx="361">
                  <c:v>0.435666666666666</c:v>
                </c:pt>
                <c:pt idx="362">
                  <c:v>0.407827777777778</c:v>
                </c:pt>
                <c:pt idx="363">
                  <c:v>0.373033333333333</c:v>
                </c:pt>
                <c:pt idx="364">
                  <c:v>0.339694444444444</c:v>
                </c:pt>
                <c:pt idx="365">
                  <c:v>0.307127777777778</c:v>
                </c:pt>
                <c:pt idx="366">
                  <c:v>0.279311111111111</c:v>
                </c:pt>
                <c:pt idx="367">
                  <c:v>0.264811111111111</c:v>
                </c:pt>
                <c:pt idx="368">
                  <c:v>0.248338888888889</c:v>
                </c:pt>
                <c:pt idx="369">
                  <c:v>0.240422222222222</c:v>
                </c:pt>
                <c:pt idx="370">
                  <c:v>0.233266666666667</c:v>
                </c:pt>
                <c:pt idx="371">
                  <c:v>0.225116666666667</c:v>
                </c:pt>
                <c:pt idx="372">
                  <c:v>0.208883333333333</c:v>
                </c:pt>
                <c:pt idx="373">
                  <c:v>0.188527777777778</c:v>
                </c:pt>
                <c:pt idx="374">
                  <c:v>0.158422222222222</c:v>
                </c:pt>
                <c:pt idx="375">
                  <c:v>0.115038888888889</c:v>
                </c:pt>
                <c:pt idx="376">
                  <c:v>0.0724111111111111</c:v>
                </c:pt>
                <c:pt idx="377">
                  <c:v>0.0314444444444443</c:v>
                </c:pt>
                <c:pt idx="378">
                  <c:v>-0.0071222222222223</c:v>
                </c:pt>
                <c:pt idx="379">
                  <c:v>-0.0421333333333332</c:v>
                </c:pt>
                <c:pt idx="380">
                  <c:v>-0.0757388888888889</c:v>
                </c:pt>
                <c:pt idx="381">
                  <c:v>-0.112033333333333</c:v>
                </c:pt>
                <c:pt idx="382">
                  <c:v>-0.1487</c:v>
                </c:pt>
                <c:pt idx="383">
                  <c:v>-0.185255555555556</c:v>
                </c:pt>
                <c:pt idx="384">
                  <c:v>-0.22655</c:v>
                </c:pt>
                <c:pt idx="385">
                  <c:v>-0.271961111111111</c:v>
                </c:pt>
                <c:pt idx="386">
                  <c:v>-0.325583333333333</c:v>
                </c:pt>
                <c:pt idx="387">
                  <c:v>-0.377383333333333</c:v>
                </c:pt>
                <c:pt idx="388">
                  <c:v>-0.428855555555555</c:v>
                </c:pt>
                <c:pt idx="389">
                  <c:v>-0.478094444444444</c:v>
                </c:pt>
                <c:pt idx="390">
                  <c:v>-0.514355555555555</c:v>
                </c:pt>
                <c:pt idx="391">
                  <c:v>-0.5441</c:v>
                </c:pt>
                <c:pt idx="392">
                  <c:v>-0.567544444444444</c:v>
                </c:pt>
                <c:pt idx="393">
                  <c:v>-0.592544444444445</c:v>
                </c:pt>
                <c:pt idx="394">
                  <c:v>-0.6145</c:v>
                </c:pt>
                <c:pt idx="395">
                  <c:v>-0.6413</c:v>
                </c:pt>
                <c:pt idx="396">
                  <c:v>-0.6641</c:v>
                </c:pt>
                <c:pt idx="397">
                  <c:v>-0.6865</c:v>
                </c:pt>
                <c:pt idx="398">
                  <c:v>-0.698616666666667</c:v>
                </c:pt>
                <c:pt idx="399">
                  <c:v>-0.703144444444444</c:v>
                </c:pt>
                <c:pt idx="400">
                  <c:v>-0.710161111111111</c:v>
                </c:pt>
                <c:pt idx="401">
                  <c:v>-0.734016666666666</c:v>
                </c:pt>
                <c:pt idx="402">
                  <c:v>-0.767172222222222</c:v>
                </c:pt>
                <c:pt idx="403">
                  <c:v>-0.805838888888889</c:v>
                </c:pt>
                <c:pt idx="404">
                  <c:v>-0.849816666666667</c:v>
                </c:pt>
                <c:pt idx="405">
                  <c:v>-0.893927777777778</c:v>
                </c:pt>
                <c:pt idx="406">
                  <c:v>-0.94015</c:v>
                </c:pt>
                <c:pt idx="407">
                  <c:v>-0.981633333333333</c:v>
                </c:pt>
                <c:pt idx="408">
                  <c:v>-1.013744444444445</c:v>
                </c:pt>
                <c:pt idx="409">
                  <c:v>-1.043483333333333</c:v>
                </c:pt>
                <c:pt idx="410">
                  <c:v>-1.0643</c:v>
                </c:pt>
                <c:pt idx="411">
                  <c:v>-1.078511111111111</c:v>
                </c:pt>
                <c:pt idx="412">
                  <c:v>-1.073411111111111</c:v>
                </c:pt>
                <c:pt idx="413">
                  <c:v>-1.06503888888889</c:v>
                </c:pt>
                <c:pt idx="414">
                  <c:v>-1.051655555555556</c:v>
                </c:pt>
                <c:pt idx="415">
                  <c:v>-1.036005555555556</c:v>
                </c:pt>
                <c:pt idx="416">
                  <c:v>-1.017094444444445</c:v>
                </c:pt>
                <c:pt idx="417">
                  <c:v>-0.992305555555555</c:v>
                </c:pt>
                <c:pt idx="418">
                  <c:v>-0.973277777777778</c:v>
                </c:pt>
                <c:pt idx="419">
                  <c:v>-0.9544</c:v>
                </c:pt>
                <c:pt idx="420">
                  <c:v>-0.927522222222222</c:v>
                </c:pt>
                <c:pt idx="421">
                  <c:v>-0.900161111111111</c:v>
                </c:pt>
                <c:pt idx="422">
                  <c:v>-0.874611111111111</c:v>
                </c:pt>
                <c:pt idx="423">
                  <c:v>-0.839405555555555</c:v>
                </c:pt>
                <c:pt idx="424">
                  <c:v>-0.812866666666667</c:v>
                </c:pt>
                <c:pt idx="425">
                  <c:v>-0.793333333333333</c:v>
                </c:pt>
                <c:pt idx="426">
                  <c:v>-0.780422222222222</c:v>
                </c:pt>
                <c:pt idx="427">
                  <c:v>-0.777594444444444</c:v>
                </c:pt>
                <c:pt idx="428">
                  <c:v>-0.785561111111111</c:v>
                </c:pt>
                <c:pt idx="429">
                  <c:v>-0.802477777777777</c:v>
                </c:pt>
                <c:pt idx="430">
                  <c:v>-0.834522222222222</c:v>
                </c:pt>
                <c:pt idx="431">
                  <c:v>-0.867533333333333</c:v>
                </c:pt>
                <c:pt idx="432">
                  <c:v>-0.898288888888889</c:v>
                </c:pt>
                <c:pt idx="433">
                  <c:v>-0.918088888888889</c:v>
                </c:pt>
                <c:pt idx="434">
                  <c:v>-0.930066666666667</c:v>
                </c:pt>
                <c:pt idx="435">
                  <c:v>-0.935088888888889</c:v>
                </c:pt>
                <c:pt idx="436">
                  <c:v>-0.9289</c:v>
                </c:pt>
                <c:pt idx="437">
                  <c:v>-0.924138888888889</c:v>
                </c:pt>
                <c:pt idx="438">
                  <c:v>-0.911066666666667</c:v>
                </c:pt>
                <c:pt idx="439">
                  <c:v>-0.899172222222222</c:v>
                </c:pt>
                <c:pt idx="440">
                  <c:v>-0.884061111111111</c:v>
                </c:pt>
                <c:pt idx="441">
                  <c:v>-0.85965</c:v>
                </c:pt>
                <c:pt idx="442">
                  <c:v>-0.832477777777778</c:v>
                </c:pt>
                <c:pt idx="443">
                  <c:v>-0.801544444444444</c:v>
                </c:pt>
                <c:pt idx="444">
                  <c:v>-0.77775</c:v>
                </c:pt>
                <c:pt idx="445">
                  <c:v>-0.761527777777778</c:v>
                </c:pt>
                <c:pt idx="446">
                  <c:v>-0.749677777777778</c:v>
                </c:pt>
                <c:pt idx="447">
                  <c:v>-0.727961111111111</c:v>
                </c:pt>
                <c:pt idx="448">
                  <c:v>-0.696566666666667</c:v>
                </c:pt>
                <c:pt idx="449">
                  <c:v>-0.659861111111111</c:v>
                </c:pt>
                <c:pt idx="450">
                  <c:v>-0.618977777777778</c:v>
                </c:pt>
                <c:pt idx="451">
                  <c:v>-0.579516666666667</c:v>
                </c:pt>
                <c:pt idx="452">
                  <c:v>-0.550883333333333</c:v>
                </c:pt>
                <c:pt idx="453">
                  <c:v>-0.54045</c:v>
                </c:pt>
                <c:pt idx="454">
                  <c:v>-0.54725</c:v>
                </c:pt>
                <c:pt idx="455">
                  <c:v>-0.55975</c:v>
                </c:pt>
                <c:pt idx="456">
                  <c:v>-0.573094444444444</c:v>
                </c:pt>
                <c:pt idx="457">
                  <c:v>-0.589455555555555</c:v>
                </c:pt>
                <c:pt idx="458">
                  <c:v>-0.605677777777778</c:v>
                </c:pt>
                <c:pt idx="459">
                  <c:v>-0.616422222222222</c:v>
                </c:pt>
                <c:pt idx="460">
                  <c:v>-0.620588888888889</c:v>
                </c:pt>
                <c:pt idx="461">
                  <c:v>-0.613161111111111</c:v>
                </c:pt>
                <c:pt idx="462">
                  <c:v>-0.586905555555556</c:v>
                </c:pt>
                <c:pt idx="463">
                  <c:v>-0.560522222222222</c:v>
                </c:pt>
                <c:pt idx="464">
                  <c:v>-0.53565</c:v>
                </c:pt>
                <c:pt idx="465">
                  <c:v>-0.505283333333333</c:v>
                </c:pt>
                <c:pt idx="466">
                  <c:v>-0.487277777777778</c:v>
                </c:pt>
                <c:pt idx="467">
                  <c:v>-0.476033333333333</c:v>
                </c:pt>
                <c:pt idx="468">
                  <c:v>-0.477788888888889</c:v>
                </c:pt>
                <c:pt idx="469">
                  <c:v>-0.488916666666667</c:v>
                </c:pt>
                <c:pt idx="470">
                  <c:v>-0.495622222222222</c:v>
                </c:pt>
                <c:pt idx="471">
                  <c:v>-0.49055</c:v>
                </c:pt>
                <c:pt idx="472">
                  <c:v>-0.472733333333333</c:v>
                </c:pt>
                <c:pt idx="473">
                  <c:v>-0.450716666666667</c:v>
                </c:pt>
                <c:pt idx="474">
                  <c:v>-0.427188888888889</c:v>
                </c:pt>
                <c:pt idx="475">
                  <c:v>-0.406544444444444</c:v>
                </c:pt>
                <c:pt idx="476">
                  <c:v>-0.370727777777778</c:v>
                </c:pt>
                <c:pt idx="477">
                  <c:v>-0.318666666666667</c:v>
                </c:pt>
                <c:pt idx="478">
                  <c:v>-0.255155555555556</c:v>
                </c:pt>
                <c:pt idx="479">
                  <c:v>-0.1888</c:v>
                </c:pt>
                <c:pt idx="480">
                  <c:v>-0.1246</c:v>
                </c:pt>
                <c:pt idx="481">
                  <c:v>-0.0570611111111113</c:v>
                </c:pt>
                <c:pt idx="482">
                  <c:v>0.0103</c:v>
                </c:pt>
                <c:pt idx="483">
                  <c:v>0.0728</c:v>
                </c:pt>
                <c:pt idx="484">
                  <c:v>0.138944444444444</c:v>
                </c:pt>
                <c:pt idx="485">
                  <c:v>0.202266666666667</c:v>
                </c:pt>
                <c:pt idx="486">
                  <c:v>0.262155555555556</c:v>
                </c:pt>
                <c:pt idx="487">
                  <c:v>0.326783333333333</c:v>
                </c:pt>
                <c:pt idx="488">
                  <c:v>0.389661111111111</c:v>
                </c:pt>
                <c:pt idx="489">
                  <c:v>0.444322222222222</c:v>
                </c:pt>
                <c:pt idx="490">
                  <c:v>0.494655555555555</c:v>
                </c:pt>
                <c:pt idx="491">
                  <c:v>0.538433333333333</c:v>
                </c:pt>
                <c:pt idx="492">
                  <c:v>0.5807</c:v>
                </c:pt>
                <c:pt idx="493">
                  <c:v>0.621044444444444</c:v>
                </c:pt>
                <c:pt idx="494">
                  <c:v>0.657366666666666</c:v>
                </c:pt>
                <c:pt idx="495">
                  <c:v>0.68725</c:v>
                </c:pt>
                <c:pt idx="496">
                  <c:v>0.713755555555556</c:v>
                </c:pt>
                <c:pt idx="497">
                  <c:v>0.747155555555555</c:v>
                </c:pt>
                <c:pt idx="498">
                  <c:v>0.776411111111111</c:v>
                </c:pt>
                <c:pt idx="499">
                  <c:v>0.802816666666666</c:v>
                </c:pt>
                <c:pt idx="500">
                  <c:v>0.827611111111111</c:v>
                </c:pt>
                <c:pt idx="501">
                  <c:v>0.846505555555555</c:v>
                </c:pt>
                <c:pt idx="502">
                  <c:v>0.868094444444444</c:v>
                </c:pt>
                <c:pt idx="503">
                  <c:v>0.892538888888889</c:v>
                </c:pt>
                <c:pt idx="504">
                  <c:v>0.930477777777778</c:v>
                </c:pt>
                <c:pt idx="505">
                  <c:v>0.969072222222222</c:v>
                </c:pt>
                <c:pt idx="506">
                  <c:v>1.008844444444445</c:v>
                </c:pt>
                <c:pt idx="507">
                  <c:v>1.04113888888889</c:v>
                </c:pt>
                <c:pt idx="508">
                  <c:v>1.068783333333333</c:v>
                </c:pt>
                <c:pt idx="509">
                  <c:v>1.088294444444444</c:v>
                </c:pt>
                <c:pt idx="510">
                  <c:v>1.103777777777778</c:v>
                </c:pt>
                <c:pt idx="511">
                  <c:v>1.11565</c:v>
                </c:pt>
                <c:pt idx="512">
                  <c:v>1.127044444444445</c:v>
                </c:pt>
                <c:pt idx="513">
                  <c:v>1.138816666666667</c:v>
                </c:pt>
                <c:pt idx="514">
                  <c:v>1.156322222222222</c:v>
                </c:pt>
                <c:pt idx="515">
                  <c:v>1.18403888888889</c:v>
                </c:pt>
                <c:pt idx="516">
                  <c:v>1.215077777777778</c:v>
                </c:pt>
                <c:pt idx="517">
                  <c:v>1.244922222222222</c:v>
                </c:pt>
                <c:pt idx="518">
                  <c:v>1.27315</c:v>
                </c:pt>
                <c:pt idx="519">
                  <c:v>1.310461111111111</c:v>
                </c:pt>
                <c:pt idx="520">
                  <c:v>1.355655555555556</c:v>
                </c:pt>
                <c:pt idx="521">
                  <c:v>1.414677777777778</c:v>
                </c:pt>
                <c:pt idx="522">
                  <c:v>1.4766</c:v>
                </c:pt>
                <c:pt idx="523">
                  <c:v>1.5368</c:v>
                </c:pt>
                <c:pt idx="524">
                  <c:v>1.59138888888889</c:v>
                </c:pt>
                <c:pt idx="525">
                  <c:v>1.643672222222222</c:v>
                </c:pt>
                <c:pt idx="526">
                  <c:v>1.697572222222222</c:v>
                </c:pt>
                <c:pt idx="527">
                  <c:v>1.748733333333333</c:v>
                </c:pt>
                <c:pt idx="528">
                  <c:v>1.799711111111111</c:v>
                </c:pt>
                <c:pt idx="529">
                  <c:v>1.850105555555556</c:v>
                </c:pt>
                <c:pt idx="530">
                  <c:v>1.899005555555555</c:v>
                </c:pt>
                <c:pt idx="531">
                  <c:v>1.93185</c:v>
                </c:pt>
                <c:pt idx="532">
                  <c:v>1.957822222222222</c:v>
                </c:pt>
                <c:pt idx="533">
                  <c:v>1.964372222222222</c:v>
                </c:pt>
                <c:pt idx="534">
                  <c:v>1.96755</c:v>
                </c:pt>
                <c:pt idx="535">
                  <c:v>1.959666666666667</c:v>
                </c:pt>
                <c:pt idx="536">
                  <c:v>1.956377777777778</c:v>
                </c:pt>
                <c:pt idx="537">
                  <c:v>1.944377777777778</c:v>
                </c:pt>
                <c:pt idx="538">
                  <c:v>1.933566666666667</c:v>
                </c:pt>
                <c:pt idx="539">
                  <c:v>1.927655555555556</c:v>
                </c:pt>
                <c:pt idx="540">
                  <c:v>1.919677777777778</c:v>
                </c:pt>
                <c:pt idx="541">
                  <c:v>1.912144444444445</c:v>
                </c:pt>
                <c:pt idx="542">
                  <c:v>1.919538888888889</c:v>
                </c:pt>
                <c:pt idx="543">
                  <c:v>1.93685</c:v>
                </c:pt>
                <c:pt idx="544">
                  <c:v>1.964577777777777</c:v>
                </c:pt>
                <c:pt idx="545">
                  <c:v>1.996122222222222</c:v>
                </c:pt>
                <c:pt idx="546">
                  <c:v>2.028494444444445</c:v>
                </c:pt>
                <c:pt idx="547">
                  <c:v>2.051088888888887</c:v>
                </c:pt>
                <c:pt idx="548">
                  <c:v>2.061233333333333</c:v>
                </c:pt>
                <c:pt idx="549">
                  <c:v>2.060316666666667</c:v>
                </c:pt>
                <c:pt idx="550">
                  <c:v>2.056438888888886</c:v>
                </c:pt>
                <c:pt idx="551">
                  <c:v>2.052922222222222</c:v>
                </c:pt>
                <c:pt idx="552">
                  <c:v>2.051977777777777</c:v>
                </c:pt>
                <c:pt idx="553">
                  <c:v>2.056511111111111</c:v>
                </c:pt>
                <c:pt idx="554">
                  <c:v>2.0619</c:v>
                </c:pt>
                <c:pt idx="555">
                  <c:v>2.077394444444444</c:v>
                </c:pt>
                <c:pt idx="556">
                  <c:v>2.092655555555555</c:v>
                </c:pt>
                <c:pt idx="557">
                  <c:v>2.1031</c:v>
                </c:pt>
                <c:pt idx="558">
                  <c:v>2.1023</c:v>
                </c:pt>
                <c:pt idx="559">
                  <c:v>2.101216666666667</c:v>
                </c:pt>
                <c:pt idx="560">
                  <c:v>2.109183333333333</c:v>
                </c:pt>
                <c:pt idx="561">
                  <c:v>2.113305555555555</c:v>
                </c:pt>
                <c:pt idx="562">
                  <c:v>2.110111111111111</c:v>
                </c:pt>
                <c:pt idx="563">
                  <c:v>2.100372222222222</c:v>
                </c:pt>
                <c:pt idx="564">
                  <c:v>2.083605555555556</c:v>
                </c:pt>
                <c:pt idx="565">
                  <c:v>2.057794444444445</c:v>
                </c:pt>
                <c:pt idx="566">
                  <c:v>2.027088888888889</c:v>
                </c:pt>
                <c:pt idx="567">
                  <c:v>1.999322222222222</c:v>
                </c:pt>
                <c:pt idx="568">
                  <c:v>1.982244444444445</c:v>
                </c:pt>
                <c:pt idx="569">
                  <c:v>1.981583333333333</c:v>
                </c:pt>
                <c:pt idx="570">
                  <c:v>1.988527777777777</c:v>
                </c:pt>
                <c:pt idx="571">
                  <c:v>2.004961111111111</c:v>
                </c:pt>
                <c:pt idx="572">
                  <c:v>2.031994444444444</c:v>
                </c:pt>
                <c:pt idx="573">
                  <c:v>2.064355555555556</c:v>
                </c:pt>
                <c:pt idx="574">
                  <c:v>2.107722222222222</c:v>
                </c:pt>
                <c:pt idx="575">
                  <c:v>2.159961111111111</c:v>
                </c:pt>
                <c:pt idx="576">
                  <c:v>2.205977777777778</c:v>
                </c:pt>
                <c:pt idx="577">
                  <c:v>2.252188888888889</c:v>
                </c:pt>
                <c:pt idx="578">
                  <c:v>2.295305555555555</c:v>
                </c:pt>
                <c:pt idx="579">
                  <c:v>2.339749999999996</c:v>
                </c:pt>
                <c:pt idx="580">
                  <c:v>2.393711111111111</c:v>
                </c:pt>
                <c:pt idx="581">
                  <c:v>2.449422222222223</c:v>
                </c:pt>
                <c:pt idx="582">
                  <c:v>2.513094444444444</c:v>
                </c:pt>
                <c:pt idx="583">
                  <c:v>2.588027777777778</c:v>
                </c:pt>
                <c:pt idx="584">
                  <c:v>2.667388888888889</c:v>
                </c:pt>
                <c:pt idx="585">
                  <c:v>2.752755555555556</c:v>
                </c:pt>
                <c:pt idx="586">
                  <c:v>2.829672222222222</c:v>
                </c:pt>
                <c:pt idx="587">
                  <c:v>2.887388888888889</c:v>
                </c:pt>
                <c:pt idx="588">
                  <c:v>2.931011111111111</c:v>
                </c:pt>
                <c:pt idx="589">
                  <c:v>2.964511111111111</c:v>
                </c:pt>
                <c:pt idx="590">
                  <c:v>3.001083333333333</c:v>
                </c:pt>
                <c:pt idx="591">
                  <c:v>3.038244444444444</c:v>
                </c:pt>
                <c:pt idx="592">
                  <c:v>3.081744444444445</c:v>
                </c:pt>
                <c:pt idx="593">
                  <c:v>3.140933333333334</c:v>
                </c:pt>
                <c:pt idx="594">
                  <c:v>3.2054</c:v>
                </c:pt>
                <c:pt idx="595">
                  <c:v>3.270994444444444</c:v>
                </c:pt>
                <c:pt idx="596">
                  <c:v>3.333827777777776</c:v>
                </c:pt>
                <c:pt idx="597">
                  <c:v>3.400238888888889</c:v>
                </c:pt>
                <c:pt idx="598">
                  <c:v>3.460377777777777</c:v>
                </c:pt>
                <c:pt idx="599">
                  <c:v>3.519894444444444</c:v>
                </c:pt>
                <c:pt idx="600">
                  <c:v>3.575277777777778</c:v>
                </c:pt>
                <c:pt idx="601">
                  <c:v>3.632244444444443</c:v>
                </c:pt>
                <c:pt idx="602">
                  <c:v>3.684355555555555</c:v>
                </c:pt>
                <c:pt idx="603">
                  <c:v>3.721383333333334</c:v>
                </c:pt>
                <c:pt idx="604">
                  <c:v>3.753261111111111</c:v>
                </c:pt>
                <c:pt idx="605">
                  <c:v>3.775455555555555</c:v>
                </c:pt>
                <c:pt idx="606">
                  <c:v>3.78732777777778</c:v>
                </c:pt>
                <c:pt idx="607">
                  <c:v>3.790161111111112</c:v>
                </c:pt>
                <c:pt idx="608">
                  <c:v>3.786572222222222</c:v>
                </c:pt>
                <c:pt idx="609">
                  <c:v>3.788294444444445</c:v>
                </c:pt>
                <c:pt idx="610">
                  <c:v>3.798233333333333</c:v>
                </c:pt>
                <c:pt idx="611">
                  <c:v>3.810883333333332</c:v>
                </c:pt>
                <c:pt idx="612">
                  <c:v>3.812144444444443</c:v>
                </c:pt>
                <c:pt idx="613">
                  <c:v>3.804399999999999</c:v>
                </c:pt>
                <c:pt idx="614">
                  <c:v>3.7869</c:v>
                </c:pt>
                <c:pt idx="615">
                  <c:v>3.760216666666667</c:v>
                </c:pt>
                <c:pt idx="616">
                  <c:v>3.735877777777777</c:v>
                </c:pt>
                <c:pt idx="617">
                  <c:v>3.701488888888888</c:v>
                </c:pt>
                <c:pt idx="618">
                  <c:v>3.660588888888887</c:v>
                </c:pt>
                <c:pt idx="619">
                  <c:v>3.627766666666667</c:v>
                </c:pt>
                <c:pt idx="620">
                  <c:v>3.597038888888888</c:v>
                </c:pt>
                <c:pt idx="621">
                  <c:v>3.580538888888889</c:v>
                </c:pt>
                <c:pt idx="622">
                  <c:v>3.570377777777777</c:v>
                </c:pt>
                <c:pt idx="623">
                  <c:v>3.566094444444444</c:v>
                </c:pt>
                <c:pt idx="624">
                  <c:v>3.568094444444444</c:v>
                </c:pt>
                <c:pt idx="625">
                  <c:v>3.582077777777777</c:v>
                </c:pt>
                <c:pt idx="626">
                  <c:v>3.60795</c:v>
                </c:pt>
                <c:pt idx="627">
                  <c:v>3.642394444444444</c:v>
                </c:pt>
                <c:pt idx="628">
                  <c:v>3.683288888888889</c:v>
                </c:pt>
                <c:pt idx="629">
                  <c:v>3.719222222222222</c:v>
                </c:pt>
                <c:pt idx="630">
                  <c:v>3.750144444444445</c:v>
                </c:pt>
                <c:pt idx="631">
                  <c:v>3.775766666666667</c:v>
                </c:pt>
                <c:pt idx="632">
                  <c:v>3.799705555555556</c:v>
                </c:pt>
                <c:pt idx="633">
                  <c:v>3.823505555555555</c:v>
                </c:pt>
                <c:pt idx="634">
                  <c:v>3.839927777777777</c:v>
                </c:pt>
                <c:pt idx="635">
                  <c:v>3.845199999999999</c:v>
                </c:pt>
                <c:pt idx="636">
                  <c:v>3.852383333333333</c:v>
                </c:pt>
                <c:pt idx="637">
                  <c:v>3.85918888888889</c:v>
                </c:pt>
                <c:pt idx="638">
                  <c:v>3.871066666666667</c:v>
                </c:pt>
                <c:pt idx="639">
                  <c:v>3.883344444444445</c:v>
                </c:pt>
                <c:pt idx="640">
                  <c:v>3.894149999999997</c:v>
                </c:pt>
                <c:pt idx="641">
                  <c:v>3.895272222222223</c:v>
                </c:pt>
                <c:pt idx="642">
                  <c:v>3.890366666666667</c:v>
                </c:pt>
                <c:pt idx="643">
                  <c:v>3.888744444444444</c:v>
                </c:pt>
                <c:pt idx="644">
                  <c:v>3.884638888888888</c:v>
                </c:pt>
                <c:pt idx="645">
                  <c:v>3.891161111111111</c:v>
                </c:pt>
                <c:pt idx="646">
                  <c:v>3.903272222222223</c:v>
                </c:pt>
                <c:pt idx="647">
                  <c:v>3.918966666666666</c:v>
                </c:pt>
                <c:pt idx="648">
                  <c:v>3.944922222222222</c:v>
                </c:pt>
                <c:pt idx="649">
                  <c:v>3.96795</c:v>
                </c:pt>
                <c:pt idx="650">
                  <c:v>3.995966666666667</c:v>
                </c:pt>
                <c:pt idx="651">
                  <c:v>4.022844444444445</c:v>
                </c:pt>
                <c:pt idx="652">
                  <c:v>4.042311111111111</c:v>
                </c:pt>
                <c:pt idx="653">
                  <c:v>4.058694444444444</c:v>
                </c:pt>
                <c:pt idx="654">
                  <c:v>4.076066666666666</c:v>
                </c:pt>
                <c:pt idx="655">
                  <c:v>4.100927777777775</c:v>
                </c:pt>
                <c:pt idx="656">
                  <c:v>4.126583333333333</c:v>
                </c:pt>
                <c:pt idx="657">
                  <c:v>4.148838888888887</c:v>
                </c:pt>
                <c:pt idx="658">
                  <c:v>4.158544444444445</c:v>
                </c:pt>
                <c:pt idx="659">
                  <c:v>4.169294444444444</c:v>
                </c:pt>
                <c:pt idx="660">
                  <c:v>4.180822222222222</c:v>
                </c:pt>
                <c:pt idx="661">
                  <c:v>4.188033333333333</c:v>
                </c:pt>
                <c:pt idx="662">
                  <c:v>4.188033333333333</c:v>
                </c:pt>
                <c:pt idx="663">
                  <c:v>4.184327777777774</c:v>
                </c:pt>
                <c:pt idx="664">
                  <c:v>4.166933333333334</c:v>
                </c:pt>
                <c:pt idx="665">
                  <c:v>4.147422222222222</c:v>
                </c:pt>
                <c:pt idx="666">
                  <c:v>4.132899999999998</c:v>
                </c:pt>
                <c:pt idx="667">
                  <c:v>4.117599999999995</c:v>
                </c:pt>
                <c:pt idx="668">
                  <c:v>4.104277777777774</c:v>
                </c:pt>
                <c:pt idx="669">
                  <c:v>4.091044444444444</c:v>
                </c:pt>
                <c:pt idx="670">
                  <c:v>4.074949999999999</c:v>
                </c:pt>
                <c:pt idx="671">
                  <c:v>4.057611111111111</c:v>
                </c:pt>
                <c:pt idx="672">
                  <c:v>4.043411111111111</c:v>
                </c:pt>
                <c:pt idx="673">
                  <c:v>4.030605555555556</c:v>
                </c:pt>
                <c:pt idx="674">
                  <c:v>4.009694444444447</c:v>
                </c:pt>
                <c:pt idx="675">
                  <c:v>3.982227777777777</c:v>
                </c:pt>
                <c:pt idx="676">
                  <c:v>3.94315</c:v>
                </c:pt>
                <c:pt idx="677">
                  <c:v>3.901538888888889</c:v>
                </c:pt>
                <c:pt idx="678">
                  <c:v>3.860833333333334</c:v>
                </c:pt>
                <c:pt idx="679">
                  <c:v>3.828972222222222</c:v>
                </c:pt>
                <c:pt idx="680">
                  <c:v>3.812372222222223</c:v>
                </c:pt>
                <c:pt idx="681">
                  <c:v>3.802288888888885</c:v>
                </c:pt>
                <c:pt idx="682">
                  <c:v>3.793333333333334</c:v>
                </c:pt>
                <c:pt idx="683">
                  <c:v>3.778711111111111</c:v>
                </c:pt>
                <c:pt idx="684">
                  <c:v>3.770016666666665</c:v>
                </c:pt>
                <c:pt idx="685">
                  <c:v>3.758922222222222</c:v>
                </c:pt>
                <c:pt idx="686">
                  <c:v>3.746861111111111</c:v>
                </c:pt>
                <c:pt idx="687">
                  <c:v>3.731922222222222</c:v>
                </c:pt>
                <c:pt idx="688">
                  <c:v>3.724477777777777</c:v>
                </c:pt>
                <c:pt idx="689">
                  <c:v>3.722794444444444</c:v>
                </c:pt>
                <c:pt idx="690">
                  <c:v>3.730305555555555</c:v>
                </c:pt>
                <c:pt idx="691">
                  <c:v>3.7328</c:v>
                </c:pt>
                <c:pt idx="692">
                  <c:v>3.73375</c:v>
                </c:pt>
                <c:pt idx="693">
                  <c:v>3.733427777777777</c:v>
                </c:pt>
                <c:pt idx="694">
                  <c:v>3.731438888888888</c:v>
                </c:pt>
                <c:pt idx="695">
                  <c:v>3.731833333333334</c:v>
                </c:pt>
                <c:pt idx="696">
                  <c:v>3.737216666666667</c:v>
                </c:pt>
                <c:pt idx="697">
                  <c:v>3.732161111111111</c:v>
                </c:pt>
                <c:pt idx="698">
                  <c:v>3.72511111111111</c:v>
                </c:pt>
                <c:pt idx="699">
                  <c:v>3.720383333333333</c:v>
                </c:pt>
                <c:pt idx="700">
                  <c:v>3.718272222222222</c:v>
                </c:pt>
              </c:numCache>
            </c:numRef>
          </c:val>
          <c:smooth val="0"/>
        </c:ser>
        <c:ser>
          <c:idx val="2"/>
          <c:order val="2"/>
          <c:tx>
            <c:strRef>
              <c:f>cpz!$A$82</c:f>
              <c:strCache>
                <c:ptCount val="1"/>
                <c:pt idx="0">
                  <c:v>Semantic</c:v>
                </c:pt>
              </c:strCache>
            </c:strRef>
          </c:tx>
          <c:marker>
            <c:symbol val="none"/>
          </c:marker>
          <c:val>
            <c:numRef>
              <c:f>cpz!$B$82:$AAA$82</c:f>
              <c:numCache>
                <c:formatCode>General</c:formatCode>
                <c:ptCount val="702"/>
                <c:pt idx="0">
                  <c:v>-0.420544444444444</c:v>
                </c:pt>
                <c:pt idx="1">
                  <c:v>-0.441255555555555</c:v>
                </c:pt>
                <c:pt idx="2">
                  <c:v>-0.464966666666667</c:v>
                </c:pt>
                <c:pt idx="3">
                  <c:v>-0.480711111111111</c:v>
                </c:pt>
                <c:pt idx="4">
                  <c:v>-0.477761111111111</c:v>
                </c:pt>
                <c:pt idx="5">
                  <c:v>-0.482288888888889</c:v>
                </c:pt>
                <c:pt idx="6">
                  <c:v>-0.493005555555556</c:v>
                </c:pt>
                <c:pt idx="7">
                  <c:v>-0.501472222222222</c:v>
                </c:pt>
                <c:pt idx="8">
                  <c:v>-0.492605555555555</c:v>
                </c:pt>
                <c:pt idx="9">
                  <c:v>-0.462616666666667</c:v>
                </c:pt>
                <c:pt idx="10">
                  <c:v>-0.430838888888889</c:v>
                </c:pt>
                <c:pt idx="11">
                  <c:v>-0.386622222222222</c:v>
                </c:pt>
                <c:pt idx="12">
                  <c:v>-0.337888888888889</c:v>
                </c:pt>
                <c:pt idx="13">
                  <c:v>-0.279033333333333</c:v>
                </c:pt>
                <c:pt idx="14">
                  <c:v>-0.20555</c:v>
                </c:pt>
                <c:pt idx="15">
                  <c:v>-0.107772222222222</c:v>
                </c:pt>
                <c:pt idx="16">
                  <c:v>0.00339444444444443</c:v>
                </c:pt>
                <c:pt idx="17">
                  <c:v>0.122416666666667</c:v>
                </c:pt>
                <c:pt idx="18">
                  <c:v>0.241005555555556</c:v>
                </c:pt>
                <c:pt idx="19">
                  <c:v>0.348416666666667</c:v>
                </c:pt>
                <c:pt idx="20">
                  <c:v>0.4522</c:v>
                </c:pt>
                <c:pt idx="21">
                  <c:v>0.534388888888889</c:v>
                </c:pt>
                <c:pt idx="22">
                  <c:v>0.616494444444444</c:v>
                </c:pt>
                <c:pt idx="23">
                  <c:v>0.682988888888889</c:v>
                </c:pt>
                <c:pt idx="24">
                  <c:v>0.74645</c:v>
                </c:pt>
                <c:pt idx="25">
                  <c:v>0.80145</c:v>
                </c:pt>
                <c:pt idx="26">
                  <c:v>0.842105555555556</c:v>
                </c:pt>
                <c:pt idx="27">
                  <c:v>0.861822222222222</c:v>
                </c:pt>
                <c:pt idx="28">
                  <c:v>0.856866666666667</c:v>
                </c:pt>
                <c:pt idx="29">
                  <c:v>0.833516666666667</c:v>
                </c:pt>
                <c:pt idx="30">
                  <c:v>0.785416666666667</c:v>
                </c:pt>
                <c:pt idx="31">
                  <c:v>0.726538888888889</c:v>
                </c:pt>
                <c:pt idx="32">
                  <c:v>0.647277777777778</c:v>
                </c:pt>
                <c:pt idx="33">
                  <c:v>0.565155555555556</c:v>
                </c:pt>
                <c:pt idx="34">
                  <c:v>0.469283333333333</c:v>
                </c:pt>
                <c:pt idx="35">
                  <c:v>0.390761111111111</c:v>
                </c:pt>
                <c:pt idx="36">
                  <c:v>0.333605555555555</c:v>
                </c:pt>
                <c:pt idx="37">
                  <c:v>0.292077777777778</c:v>
                </c:pt>
                <c:pt idx="38">
                  <c:v>0.265022222222222</c:v>
                </c:pt>
                <c:pt idx="39">
                  <c:v>0.242877777777778</c:v>
                </c:pt>
                <c:pt idx="40">
                  <c:v>0.231066666666667</c:v>
                </c:pt>
                <c:pt idx="41">
                  <c:v>0.231911111111111</c:v>
                </c:pt>
                <c:pt idx="42">
                  <c:v>0.257794444444444</c:v>
                </c:pt>
                <c:pt idx="43">
                  <c:v>0.284672222222222</c:v>
                </c:pt>
                <c:pt idx="44">
                  <c:v>0.321822222222222</c:v>
                </c:pt>
                <c:pt idx="45">
                  <c:v>0.35755</c:v>
                </c:pt>
                <c:pt idx="46">
                  <c:v>0.397672222222222</c:v>
                </c:pt>
                <c:pt idx="47">
                  <c:v>0.437216666666667</c:v>
                </c:pt>
                <c:pt idx="48">
                  <c:v>0.470583333333333</c:v>
                </c:pt>
                <c:pt idx="49">
                  <c:v>0.492716666666667</c:v>
                </c:pt>
                <c:pt idx="50">
                  <c:v>0.508138888888889</c:v>
                </c:pt>
                <c:pt idx="51">
                  <c:v>0.519983333333333</c:v>
                </c:pt>
                <c:pt idx="52">
                  <c:v>0.534538888888889</c:v>
                </c:pt>
                <c:pt idx="53">
                  <c:v>0.5405</c:v>
                </c:pt>
                <c:pt idx="54">
                  <c:v>0.544238888888889</c:v>
                </c:pt>
                <c:pt idx="55">
                  <c:v>0.529005555555556</c:v>
                </c:pt>
                <c:pt idx="56">
                  <c:v>0.501566666666667</c:v>
                </c:pt>
                <c:pt idx="57">
                  <c:v>0.477427777777778</c:v>
                </c:pt>
                <c:pt idx="58">
                  <c:v>0.466077777777778</c:v>
                </c:pt>
                <c:pt idx="59">
                  <c:v>0.469444444444444</c:v>
                </c:pt>
                <c:pt idx="60">
                  <c:v>0.477272222222222</c:v>
                </c:pt>
                <c:pt idx="61">
                  <c:v>0.4908</c:v>
                </c:pt>
                <c:pt idx="62">
                  <c:v>0.493094444444445</c:v>
                </c:pt>
                <c:pt idx="63">
                  <c:v>0.49885</c:v>
                </c:pt>
                <c:pt idx="64">
                  <c:v>0.500966666666667</c:v>
                </c:pt>
                <c:pt idx="65">
                  <c:v>0.4931</c:v>
                </c:pt>
                <c:pt idx="66">
                  <c:v>0.48955</c:v>
                </c:pt>
                <c:pt idx="67">
                  <c:v>0.469505555555556</c:v>
                </c:pt>
                <c:pt idx="68">
                  <c:v>0.454194444444444</c:v>
                </c:pt>
                <c:pt idx="69">
                  <c:v>0.438983333333333</c:v>
                </c:pt>
                <c:pt idx="70">
                  <c:v>0.432383333333333</c:v>
                </c:pt>
                <c:pt idx="71">
                  <c:v>0.435705555555556</c:v>
                </c:pt>
                <c:pt idx="72">
                  <c:v>0.447322222222222</c:v>
                </c:pt>
                <c:pt idx="73">
                  <c:v>0.464688888888889</c:v>
                </c:pt>
                <c:pt idx="74">
                  <c:v>0.494277777777778</c:v>
                </c:pt>
                <c:pt idx="75">
                  <c:v>0.542061111111111</c:v>
                </c:pt>
                <c:pt idx="76">
                  <c:v>0.613244444444444</c:v>
                </c:pt>
                <c:pt idx="77">
                  <c:v>0.682527777777778</c:v>
                </c:pt>
                <c:pt idx="78">
                  <c:v>0.752577777777778</c:v>
                </c:pt>
                <c:pt idx="79">
                  <c:v>0.814122222222222</c:v>
                </c:pt>
                <c:pt idx="80">
                  <c:v>0.882561111111111</c:v>
                </c:pt>
                <c:pt idx="81">
                  <c:v>0.94225</c:v>
                </c:pt>
                <c:pt idx="82">
                  <c:v>0.98925</c:v>
                </c:pt>
                <c:pt idx="83">
                  <c:v>1.030705555555556</c:v>
                </c:pt>
                <c:pt idx="84">
                  <c:v>1.060755555555555</c:v>
                </c:pt>
                <c:pt idx="85">
                  <c:v>1.076261111111111</c:v>
                </c:pt>
                <c:pt idx="86">
                  <c:v>1.090927777777778</c:v>
                </c:pt>
                <c:pt idx="87">
                  <c:v>1.092027777777778</c:v>
                </c:pt>
                <c:pt idx="88">
                  <c:v>1.073877777777778</c:v>
                </c:pt>
                <c:pt idx="89">
                  <c:v>1.017227777777778</c:v>
                </c:pt>
                <c:pt idx="90">
                  <c:v>0.920522222222222</c:v>
                </c:pt>
                <c:pt idx="91">
                  <c:v>0.790711111111111</c:v>
                </c:pt>
                <c:pt idx="92">
                  <c:v>0.636516666666667</c:v>
                </c:pt>
                <c:pt idx="93">
                  <c:v>0.477272222222222</c:v>
                </c:pt>
                <c:pt idx="94">
                  <c:v>0.3015</c:v>
                </c:pt>
                <c:pt idx="95">
                  <c:v>0.120188888888889</c:v>
                </c:pt>
                <c:pt idx="96">
                  <c:v>-0.0616555555555556</c:v>
                </c:pt>
                <c:pt idx="97">
                  <c:v>-0.234288888888889</c:v>
                </c:pt>
                <c:pt idx="98">
                  <c:v>-0.384561111111111</c:v>
                </c:pt>
                <c:pt idx="99">
                  <c:v>-0.503583333333333</c:v>
                </c:pt>
                <c:pt idx="100">
                  <c:v>-0.596894444444444</c:v>
                </c:pt>
                <c:pt idx="101">
                  <c:v>-0.6802</c:v>
                </c:pt>
                <c:pt idx="102">
                  <c:v>-0.7496</c:v>
                </c:pt>
                <c:pt idx="103">
                  <c:v>-0.811483333333333</c:v>
                </c:pt>
                <c:pt idx="104">
                  <c:v>-0.862411111111111</c:v>
                </c:pt>
                <c:pt idx="105">
                  <c:v>-0.912316666666667</c:v>
                </c:pt>
                <c:pt idx="106">
                  <c:v>-0.959811111111111</c:v>
                </c:pt>
                <c:pt idx="107">
                  <c:v>-1.02445</c:v>
                </c:pt>
                <c:pt idx="108">
                  <c:v>-1.08833888888889</c:v>
                </c:pt>
                <c:pt idx="109">
                  <c:v>-1.1384</c:v>
                </c:pt>
                <c:pt idx="110">
                  <c:v>-1.204255555555555</c:v>
                </c:pt>
                <c:pt idx="111">
                  <c:v>-1.252483333333333</c:v>
                </c:pt>
                <c:pt idx="112">
                  <c:v>-1.278211111111111</c:v>
                </c:pt>
                <c:pt idx="113">
                  <c:v>-1.273544444444445</c:v>
                </c:pt>
                <c:pt idx="114">
                  <c:v>-1.244222222222222</c:v>
                </c:pt>
                <c:pt idx="115">
                  <c:v>-1.193244444444444</c:v>
                </c:pt>
                <c:pt idx="116">
                  <c:v>-1.1342</c:v>
                </c:pt>
                <c:pt idx="117">
                  <c:v>-1.057316666666667</c:v>
                </c:pt>
                <c:pt idx="118">
                  <c:v>-0.982805555555556</c:v>
                </c:pt>
                <c:pt idx="119">
                  <c:v>-0.904594444444445</c:v>
                </c:pt>
                <c:pt idx="120">
                  <c:v>-0.816361111111111</c:v>
                </c:pt>
                <c:pt idx="121">
                  <c:v>-0.722</c:v>
                </c:pt>
                <c:pt idx="122">
                  <c:v>-0.612005555555556</c:v>
                </c:pt>
                <c:pt idx="123">
                  <c:v>-0.491161111111111</c:v>
                </c:pt>
                <c:pt idx="124">
                  <c:v>-0.370355555555556</c:v>
                </c:pt>
                <c:pt idx="125">
                  <c:v>-0.262222222222222</c:v>
                </c:pt>
                <c:pt idx="126">
                  <c:v>-0.179977777777778</c:v>
                </c:pt>
                <c:pt idx="127">
                  <c:v>-0.107122222222222</c:v>
                </c:pt>
                <c:pt idx="128">
                  <c:v>-0.0445833333333333</c:v>
                </c:pt>
                <c:pt idx="129">
                  <c:v>0.0258666666666665</c:v>
                </c:pt>
                <c:pt idx="130">
                  <c:v>0.107877777777778</c:v>
                </c:pt>
                <c:pt idx="131">
                  <c:v>0.210855555555556</c:v>
                </c:pt>
                <c:pt idx="132">
                  <c:v>0.337766666666667</c:v>
                </c:pt>
                <c:pt idx="133">
                  <c:v>0.475966666666667</c:v>
                </c:pt>
                <c:pt idx="134">
                  <c:v>0.609677777777778</c:v>
                </c:pt>
                <c:pt idx="135">
                  <c:v>0.727605555555555</c:v>
                </c:pt>
                <c:pt idx="136">
                  <c:v>0.827566666666667</c:v>
                </c:pt>
                <c:pt idx="137">
                  <c:v>0.9182</c:v>
                </c:pt>
                <c:pt idx="138">
                  <c:v>0.980816666666667</c:v>
                </c:pt>
                <c:pt idx="139">
                  <c:v>1.02293888888889</c:v>
                </c:pt>
                <c:pt idx="140">
                  <c:v>1.057283333333333</c:v>
                </c:pt>
                <c:pt idx="141">
                  <c:v>1.089444444444445</c:v>
                </c:pt>
                <c:pt idx="142">
                  <c:v>1.1121</c:v>
                </c:pt>
                <c:pt idx="143">
                  <c:v>1.137994444444445</c:v>
                </c:pt>
                <c:pt idx="144">
                  <c:v>1.171416666666667</c:v>
                </c:pt>
                <c:pt idx="145">
                  <c:v>1.218183333333333</c:v>
                </c:pt>
                <c:pt idx="146">
                  <c:v>1.275516666666667</c:v>
                </c:pt>
                <c:pt idx="147">
                  <c:v>1.352272222222222</c:v>
                </c:pt>
                <c:pt idx="148">
                  <c:v>1.450611111111111</c:v>
                </c:pt>
                <c:pt idx="149">
                  <c:v>1.558733333333333</c:v>
                </c:pt>
                <c:pt idx="150">
                  <c:v>1.664116666666666</c:v>
                </c:pt>
                <c:pt idx="151">
                  <c:v>1.756</c:v>
                </c:pt>
                <c:pt idx="152">
                  <c:v>1.840572222222222</c:v>
                </c:pt>
                <c:pt idx="153">
                  <c:v>1.915372222222222</c:v>
                </c:pt>
                <c:pt idx="154">
                  <c:v>1.983455555555555</c:v>
                </c:pt>
                <c:pt idx="155">
                  <c:v>2.069116666666667</c:v>
                </c:pt>
                <c:pt idx="156">
                  <c:v>2.168111111111111</c:v>
                </c:pt>
                <c:pt idx="157">
                  <c:v>2.274038888888889</c:v>
                </c:pt>
                <c:pt idx="158">
                  <c:v>2.394977777777777</c:v>
                </c:pt>
                <c:pt idx="159">
                  <c:v>2.509033333333333</c:v>
                </c:pt>
                <c:pt idx="160">
                  <c:v>2.604677777777778</c:v>
                </c:pt>
                <c:pt idx="161">
                  <c:v>2.691377777777777</c:v>
                </c:pt>
                <c:pt idx="162">
                  <c:v>2.761855555555555</c:v>
                </c:pt>
                <c:pt idx="163">
                  <c:v>2.824566666666667</c:v>
                </c:pt>
                <c:pt idx="164">
                  <c:v>2.872016666666667</c:v>
                </c:pt>
                <c:pt idx="165">
                  <c:v>2.916177777777777</c:v>
                </c:pt>
                <c:pt idx="166">
                  <c:v>2.959183333333334</c:v>
                </c:pt>
                <c:pt idx="167">
                  <c:v>3.015288888888886</c:v>
                </c:pt>
                <c:pt idx="168">
                  <c:v>3.092522222222222</c:v>
                </c:pt>
                <c:pt idx="169">
                  <c:v>3.179333333333333</c:v>
                </c:pt>
                <c:pt idx="170">
                  <c:v>3.274277777777777</c:v>
                </c:pt>
                <c:pt idx="171">
                  <c:v>3.375822222222222</c:v>
                </c:pt>
                <c:pt idx="172">
                  <c:v>3.466666666666667</c:v>
                </c:pt>
                <c:pt idx="173">
                  <c:v>3.5448</c:v>
                </c:pt>
                <c:pt idx="174">
                  <c:v>3.609416666666667</c:v>
                </c:pt>
                <c:pt idx="175">
                  <c:v>3.662594444444444</c:v>
                </c:pt>
                <c:pt idx="176">
                  <c:v>3.704738888888889</c:v>
                </c:pt>
                <c:pt idx="177">
                  <c:v>3.72711111111111</c:v>
                </c:pt>
                <c:pt idx="178">
                  <c:v>3.734666666666666</c:v>
                </c:pt>
                <c:pt idx="179">
                  <c:v>3.719183333333333</c:v>
                </c:pt>
                <c:pt idx="180">
                  <c:v>3.688033333333334</c:v>
                </c:pt>
                <c:pt idx="181">
                  <c:v>3.642383333333333</c:v>
                </c:pt>
                <c:pt idx="182">
                  <c:v>3.577216666666667</c:v>
                </c:pt>
                <c:pt idx="183">
                  <c:v>3.513294444444444</c:v>
                </c:pt>
                <c:pt idx="184">
                  <c:v>3.44558888888889</c:v>
                </c:pt>
                <c:pt idx="185">
                  <c:v>3.396572222222223</c:v>
                </c:pt>
                <c:pt idx="186">
                  <c:v>3.356083333333329</c:v>
                </c:pt>
                <c:pt idx="187">
                  <c:v>3.330327777777777</c:v>
                </c:pt>
                <c:pt idx="188">
                  <c:v>3.305783333333333</c:v>
                </c:pt>
                <c:pt idx="189">
                  <c:v>3.2669</c:v>
                </c:pt>
                <c:pt idx="190">
                  <c:v>3.229677777777777</c:v>
                </c:pt>
                <c:pt idx="191">
                  <c:v>3.213305555555555</c:v>
                </c:pt>
                <c:pt idx="192">
                  <c:v>3.238638888888889</c:v>
                </c:pt>
                <c:pt idx="193">
                  <c:v>3.289877777777777</c:v>
                </c:pt>
                <c:pt idx="194">
                  <c:v>3.359927777777778</c:v>
                </c:pt>
                <c:pt idx="195">
                  <c:v>3.429094444444444</c:v>
                </c:pt>
                <c:pt idx="196">
                  <c:v>3.479305555555555</c:v>
                </c:pt>
                <c:pt idx="197">
                  <c:v>3.512338888888888</c:v>
                </c:pt>
                <c:pt idx="198">
                  <c:v>3.52645</c:v>
                </c:pt>
                <c:pt idx="199">
                  <c:v>3.515394444444444</c:v>
                </c:pt>
                <c:pt idx="200">
                  <c:v>3.487838888888889</c:v>
                </c:pt>
                <c:pt idx="201">
                  <c:v>3.450027777777778</c:v>
                </c:pt>
                <c:pt idx="202">
                  <c:v>3.381666666666666</c:v>
                </c:pt>
                <c:pt idx="203">
                  <c:v>3.307949999999999</c:v>
                </c:pt>
                <c:pt idx="204">
                  <c:v>3.223322222222222</c:v>
                </c:pt>
                <c:pt idx="205">
                  <c:v>3.127194444444443</c:v>
                </c:pt>
                <c:pt idx="206">
                  <c:v>3.026183333333333</c:v>
                </c:pt>
                <c:pt idx="207">
                  <c:v>2.911061111111112</c:v>
                </c:pt>
                <c:pt idx="208">
                  <c:v>2.789466666666667</c:v>
                </c:pt>
                <c:pt idx="209">
                  <c:v>2.686244444444445</c:v>
                </c:pt>
                <c:pt idx="210">
                  <c:v>2.606572222222222</c:v>
                </c:pt>
                <c:pt idx="211">
                  <c:v>2.526827777777777</c:v>
                </c:pt>
                <c:pt idx="212">
                  <c:v>2.461772222222222</c:v>
                </c:pt>
                <c:pt idx="213">
                  <c:v>2.401122222222222</c:v>
                </c:pt>
                <c:pt idx="214">
                  <c:v>2.366083333333333</c:v>
                </c:pt>
                <c:pt idx="215">
                  <c:v>2.349716666666667</c:v>
                </c:pt>
                <c:pt idx="216">
                  <c:v>2.343233333333333</c:v>
                </c:pt>
                <c:pt idx="217">
                  <c:v>2.351266666666667</c:v>
                </c:pt>
                <c:pt idx="218">
                  <c:v>2.367022222222222</c:v>
                </c:pt>
                <c:pt idx="219">
                  <c:v>2.375633333333333</c:v>
                </c:pt>
                <c:pt idx="220">
                  <c:v>2.395594444444443</c:v>
                </c:pt>
                <c:pt idx="221">
                  <c:v>2.420961111111112</c:v>
                </c:pt>
                <c:pt idx="222">
                  <c:v>2.450422222222222</c:v>
                </c:pt>
                <c:pt idx="223">
                  <c:v>2.465616666666667</c:v>
                </c:pt>
                <c:pt idx="224">
                  <c:v>2.466716666666666</c:v>
                </c:pt>
                <c:pt idx="225">
                  <c:v>2.468277777777776</c:v>
                </c:pt>
                <c:pt idx="226">
                  <c:v>2.479422222222222</c:v>
                </c:pt>
                <c:pt idx="227">
                  <c:v>2.496133333333334</c:v>
                </c:pt>
                <c:pt idx="228">
                  <c:v>2.542761111111111</c:v>
                </c:pt>
                <c:pt idx="229">
                  <c:v>2.595755555555555</c:v>
                </c:pt>
                <c:pt idx="230">
                  <c:v>2.666250000000001</c:v>
                </c:pt>
                <c:pt idx="231">
                  <c:v>2.734633333333333</c:v>
                </c:pt>
                <c:pt idx="232">
                  <c:v>2.806411111111111</c:v>
                </c:pt>
                <c:pt idx="233">
                  <c:v>2.888816666666666</c:v>
                </c:pt>
                <c:pt idx="234">
                  <c:v>2.972055555555556</c:v>
                </c:pt>
                <c:pt idx="235">
                  <c:v>3.065516666666666</c:v>
                </c:pt>
                <c:pt idx="236">
                  <c:v>3.173916666666666</c:v>
                </c:pt>
                <c:pt idx="237">
                  <c:v>3.2811</c:v>
                </c:pt>
                <c:pt idx="238">
                  <c:v>3.378472222222223</c:v>
                </c:pt>
                <c:pt idx="239">
                  <c:v>3.475066666666666</c:v>
                </c:pt>
                <c:pt idx="240">
                  <c:v>3.566383333333333</c:v>
                </c:pt>
                <c:pt idx="241">
                  <c:v>3.671038888888888</c:v>
                </c:pt>
                <c:pt idx="242">
                  <c:v>3.785144444444444</c:v>
                </c:pt>
                <c:pt idx="243">
                  <c:v>3.888244444444445</c:v>
                </c:pt>
                <c:pt idx="244">
                  <c:v>3.984205555555556</c:v>
                </c:pt>
                <c:pt idx="245">
                  <c:v>4.071927777777778</c:v>
                </c:pt>
                <c:pt idx="246">
                  <c:v>4.155666666666666</c:v>
                </c:pt>
                <c:pt idx="247">
                  <c:v>4.235083333333332</c:v>
                </c:pt>
                <c:pt idx="248">
                  <c:v>4.302233333333332</c:v>
                </c:pt>
                <c:pt idx="249">
                  <c:v>4.351888888888888</c:v>
                </c:pt>
                <c:pt idx="250">
                  <c:v>4.385127777777774</c:v>
                </c:pt>
                <c:pt idx="251">
                  <c:v>4.4126</c:v>
                </c:pt>
                <c:pt idx="252">
                  <c:v>4.429105555555551</c:v>
                </c:pt>
                <c:pt idx="253">
                  <c:v>4.441033333333338</c:v>
                </c:pt>
                <c:pt idx="254">
                  <c:v>4.4464</c:v>
                </c:pt>
                <c:pt idx="255">
                  <c:v>4.457277777777778</c:v>
                </c:pt>
                <c:pt idx="256">
                  <c:v>4.486105555555556</c:v>
                </c:pt>
                <c:pt idx="257">
                  <c:v>4.53135</c:v>
                </c:pt>
                <c:pt idx="258">
                  <c:v>4.59623888888889</c:v>
                </c:pt>
                <c:pt idx="259">
                  <c:v>4.664994444444438</c:v>
                </c:pt>
                <c:pt idx="260">
                  <c:v>4.728838888888887</c:v>
                </c:pt>
                <c:pt idx="261">
                  <c:v>4.77913888888889</c:v>
                </c:pt>
                <c:pt idx="262">
                  <c:v>4.83575</c:v>
                </c:pt>
                <c:pt idx="263">
                  <c:v>4.887827777777774</c:v>
                </c:pt>
                <c:pt idx="264">
                  <c:v>4.93561111111111</c:v>
                </c:pt>
                <c:pt idx="265">
                  <c:v>4.972627777777777</c:v>
                </c:pt>
                <c:pt idx="266">
                  <c:v>4.993550000000001</c:v>
                </c:pt>
                <c:pt idx="267">
                  <c:v>5.000422222222222</c:v>
                </c:pt>
                <c:pt idx="268">
                  <c:v>5.012622222222223</c:v>
                </c:pt>
                <c:pt idx="269">
                  <c:v>5.021833333333332</c:v>
                </c:pt>
                <c:pt idx="270">
                  <c:v>5.037111111111112</c:v>
                </c:pt>
                <c:pt idx="271">
                  <c:v>5.06336111111111</c:v>
                </c:pt>
                <c:pt idx="272">
                  <c:v>5.092266666666666</c:v>
                </c:pt>
                <c:pt idx="273">
                  <c:v>5.126694444444444</c:v>
                </c:pt>
                <c:pt idx="274">
                  <c:v>5.164499999999996</c:v>
                </c:pt>
                <c:pt idx="275">
                  <c:v>5.216894444444444</c:v>
                </c:pt>
                <c:pt idx="276">
                  <c:v>5.274144444444444</c:v>
                </c:pt>
                <c:pt idx="277">
                  <c:v>5.319955555555549</c:v>
                </c:pt>
                <c:pt idx="278">
                  <c:v>5.345949999999997</c:v>
                </c:pt>
                <c:pt idx="279">
                  <c:v>5.356166666666666</c:v>
                </c:pt>
                <c:pt idx="280">
                  <c:v>5.349266666666665</c:v>
                </c:pt>
                <c:pt idx="281">
                  <c:v>5.324138888888884</c:v>
                </c:pt>
                <c:pt idx="282">
                  <c:v>5.292149999999999</c:v>
                </c:pt>
                <c:pt idx="283">
                  <c:v>5.257011111111112</c:v>
                </c:pt>
                <c:pt idx="284">
                  <c:v>5.245894444444444</c:v>
                </c:pt>
                <c:pt idx="285">
                  <c:v>5.2513</c:v>
                </c:pt>
                <c:pt idx="286">
                  <c:v>5.28206111111111</c:v>
                </c:pt>
                <c:pt idx="287">
                  <c:v>5.316683333333333</c:v>
                </c:pt>
                <c:pt idx="288">
                  <c:v>5.350577777777774</c:v>
                </c:pt>
                <c:pt idx="289">
                  <c:v>5.377738888888889</c:v>
                </c:pt>
                <c:pt idx="290">
                  <c:v>5.38846111111111</c:v>
                </c:pt>
                <c:pt idx="291">
                  <c:v>5.39025</c:v>
                </c:pt>
                <c:pt idx="292">
                  <c:v>5.377355555555551</c:v>
                </c:pt>
                <c:pt idx="293">
                  <c:v>5.363650000000001</c:v>
                </c:pt>
                <c:pt idx="294">
                  <c:v>5.34168888888889</c:v>
                </c:pt>
                <c:pt idx="295">
                  <c:v>5.321255555555552</c:v>
                </c:pt>
                <c:pt idx="296">
                  <c:v>5.2898</c:v>
                </c:pt>
                <c:pt idx="297">
                  <c:v>5.258933333333334</c:v>
                </c:pt>
                <c:pt idx="298">
                  <c:v>5.222616666666664</c:v>
                </c:pt>
                <c:pt idx="299">
                  <c:v>5.18615</c:v>
                </c:pt>
                <c:pt idx="300">
                  <c:v>5.159055555555551</c:v>
                </c:pt>
                <c:pt idx="301">
                  <c:v>5.123116666666661</c:v>
                </c:pt>
                <c:pt idx="302">
                  <c:v>5.080772222222223</c:v>
                </c:pt>
                <c:pt idx="303">
                  <c:v>5.032744444444444</c:v>
                </c:pt>
                <c:pt idx="304">
                  <c:v>4.983572222222221</c:v>
                </c:pt>
                <c:pt idx="305">
                  <c:v>4.936622222222227</c:v>
                </c:pt>
                <c:pt idx="306">
                  <c:v>4.8807</c:v>
                </c:pt>
                <c:pt idx="307">
                  <c:v>4.81725</c:v>
                </c:pt>
                <c:pt idx="308">
                  <c:v>4.693427777777772</c:v>
                </c:pt>
                <c:pt idx="309">
                  <c:v>4.623661111111111</c:v>
                </c:pt>
                <c:pt idx="310">
                  <c:v>4.545372222222221</c:v>
                </c:pt>
                <c:pt idx="311">
                  <c:v>4.464316666666664</c:v>
                </c:pt>
                <c:pt idx="312">
                  <c:v>4.38046111111111</c:v>
                </c:pt>
                <c:pt idx="313">
                  <c:v>4.285244444444443</c:v>
                </c:pt>
                <c:pt idx="314">
                  <c:v>4.194616666666661</c:v>
                </c:pt>
                <c:pt idx="315">
                  <c:v>4.108905555555549</c:v>
                </c:pt>
                <c:pt idx="316">
                  <c:v>4.003177777777776</c:v>
                </c:pt>
                <c:pt idx="317">
                  <c:v>3.893988888888888</c:v>
                </c:pt>
                <c:pt idx="318">
                  <c:v>3.775361111111112</c:v>
                </c:pt>
                <c:pt idx="319">
                  <c:v>3.668394444444445</c:v>
                </c:pt>
                <c:pt idx="320">
                  <c:v>3.572366666666666</c:v>
                </c:pt>
                <c:pt idx="321">
                  <c:v>3.49803888888889</c:v>
                </c:pt>
                <c:pt idx="322">
                  <c:v>3.438633333333334</c:v>
                </c:pt>
                <c:pt idx="323">
                  <c:v>3.390083333333333</c:v>
                </c:pt>
                <c:pt idx="324">
                  <c:v>3.339649999999996</c:v>
                </c:pt>
                <c:pt idx="325">
                  <c:v>3.295077777777778</c:v>
                </c:pt>
                <c:pt idx="326">
                  <c:v>3.251872222222222</c:v>
                </c:pt>
                <c:pt idx="327">
                  <c:v>3.220955555555555</c:v>
                </c:pt>
                <c:pt idx="328">
                  <c:v>3.182994444444445</c:v>
                </c:pt>
                <c:pt idx="329">
                  <c:v>3.16071111111111</c:v>
                </c:pt>
                <c:pt idx="330">
                  <c:v>3.158838888888889</c:v>
                </c:pt>
                <c:pt idx="331">
                  <c:v>3.164783333333334</c:v>
                </c:pt>
                <c:pt idx="332">
                  <c:v>3.166972222222222</c:v>
                </c:pt>
                <c:pt idx="333">
                  <c:v>3.151933333333334</c:v>
                </c:pt>
                <c:pt idx="334">
                  <c:v>3.132022222222222</c:v>
                </c:pt>
                <c:pt idx="335">
                  <c:v>3.101155555555555</c:v>
                </c:pt>
                <c:pt idx="336">
                  <c:v>3.06713888888889</c:v>
                </c:pt>
                <c:pt idx="337">
                  <c:v>3.028805555555556</c:v>
                </c:pt>
                <c:pt idx="338">
                  <c:v>2.982600000000001</c:v>
                </c:pt>
                <c:pt idx="339">
                  <c:v>2.939161111111112</c:v>
                </c:pt>
                <c:pt idx="340">
                  <c:v>2.907372222222222</c:v>
                </c:pt>
                <c:pt idx="341">
                  <c:v>2.892044444444441</c:v>
                </c:pt>
                <c:pt idx="342">
                  <c:v>2.888622222222222</c:v>
                </c:pt>
                <c:pt idx="343">
                  <c:v>2.895161111111111</c:v>
                </c:pt>
                <c:pt idx="344">
                  <c:v>2.894733333333333</c:v>
                </c:pt>
                <c:pt idx="345">
                  <c:v>2.872561111111112</c:v>
                </c:pt>
                <c:pt idx="346">
                  <c:v>2.853233333333333</c:v>
                </c:pt>
                <c:pt idx="347">
                  <c:v>2.83586111111111</c:v>
                </c:pt>
                <c:pt idx="348">
                  <c:v>2.812894444444443</c:v>
                </c:pt>
                <c:pt idx="349">
                  <c:v>2.79695</c:v>
                </c:pt>
                <c:pt idx="350">
                  <c:v>2.776222222222222</c:v>
                </c:pt>
                <c:pt idx="351">
                  <c:v>2.764488888888889</c:v>
                </c:pt>
                <c:pt idx="352">
                  <c:v>2.752694444444445</c:v>
                </c:pt>
                <c:pt idx="353">
                  <c:v>2.758633333333333</c:v>
                </c:pt>
                <c:pt idx="354">
                  <c:v>2.761666666666666</c:v>
                </c:pt>
                <c:pt idx="355">
                  <c:v>2.783466666666667</c:v>
                </c:pt>
                <c:pt idx="356">
                  <c:v>2.807133333333334</c:v>
                </c:pt>
                <c:pt idx="357">
                  <c:v>2.851905555555556</c:v>
                </c:pt>
                <c:pt idx="358">
                  <c:v>2.900494444444444</c:v>
                </c:pt>
                <c:pt idx="359">
                  <c:v>2.931272222222222</c:v>
                </c:pt>
                <c:pt idx="360">
                  <c:v>2.971472222222222</c:v>
                </c:pt>
                <c:pt idx="361">
                  <c:v>3.016533333333333</c:v>
                </c:pt>
                <c:pt idx="362">
                  <c:v>3.062422222222223</c:v>
                </c:pt>
                <c:pt idx="363">
                  <c:v>3.098738888888889</c:v>
                </c:pt>
                <c:pt idx="364">
                  <c:v>3.129022222222222</c:v>
                </c:pt>
                <c:pt idx="365">
                  <c:v>3.153972222222222</c:v>
                </c:pt>
                <c:pt idx="366">
                  <c:v>3.19</c:v>
                </c:pt>
                <c:pt idx="367">
                  <c:v>3.223816666666666</c:v>
                </c:pt>
                <c:pt idx="368">
                  <c:v>3.246238888888889</c:v>
                </c:pt>
                <c:pt idx="369">
                  <c:v>3.259666666666667</c:v>
                </c:pt>
                <c:pt idx="370">
                  <c:v>3.255472222222222</c:v>
                </c:pt>
                <c:pt idx="371">
                  <c:v>3.252727777777778</c:v>
                </c:pt>
                <c:pt idx="372">
                  <c:v>3.256422222222222</c:v>
                </c:pt>
                <c:pt idx="373">
                  <c:v>3.272811111111111</c:v>
                </c:pt>
                <c:pt idx="374">
                  <c:v>3.301438888888887</c:v>
                </c:pt>
                <c:pt idx="375">
                  <c:v>3.359605555555557</c:v>
                </c:pt>
                <c:pt idx="376">
                  <c:v>3.418544444444444</c:v>
                </c:pt>
                <c:pt idx="377">
                  <c:v>3.475322222222223</c:v>
                </c:pt>
                <c:pt idx="378">
                  <c:v>3.514572222222222</c:v>
                </c:pt>
                <c:pt idx="379">
                  <c:v>3.552188888888887</c:v>
                </c:pt>
                <c:pt idx="380">
                  <c:v>3.568505555555555</c:v>
                </c:pt>
                <c:pt idx="381">
                  <c:v>3.567116666666666</c:v>
                </c:pt>
                <c:pt idx="382">
                  <c:v>3.551805555555556</c:v>
                </c:pt>
                <c:pt idx="383">
                  <c:v>3.506233333333333</c:v>
                </c:pt>
                <c:pt idx="384">
                  <c:v>3.459344444444444</c:v>
                </c:pt>
                <c:pt idx="385">
                  <c:v>3.418855555555556</c:v>
                </c:pt>
                <c:pt idx="386">
                  <c:v>3.3938</c:v>
                </c:pt>
                <c:pt idx="387">
                  <c:v>3.367222222222223</c:v>
                </c:pt>
                <c:pt idx="388">
                  <c:v>3.337138888888889</c:v>
                </c:pt>
                <c:pt idx="389">
                  <c:v>3.310038888888886</c:v>
                </c:pt>
                <c:pt idx="390">
                  <c:v>3.274016666666666</c:v>
                </c:pt>
                <c:pt idx="391">
                  <c:v>3.229461111111112</c:v>
                </c:pt>
                <c:pt idx="392">
                  <c:v>3.176933333333333</c:v>
                </c:pt>
                <c:pt idx="393">
                  <c:v>3.116688888888886</c:v>
                </c:pt>
                <c:pt idx="394">
                  <c:v>3.048594444444445</c:v>
                </c:pt>
                <c:pt idx="395">
                  <c:v>2.970438888888887</c:v>
                </c:pt>
                <c:pt idx="396">
                  <c:v>2.883338888888888</c:v>
                </c:pt>
                <c:pt idx="397">
                  <c:v>2.813327777777777</c:v>
                </c:pt>
                <c:pt idx="398">
                  <c:v>2.75401111111111</c:v>
                </c:pt>
                <c:pt idx="399">
                  <c:v>2.714038888888888</c:v>
                </c:pt>
                <c:pt idx="400">
                  <c:v>2.669188888888889</c:v>
                </c:pt>
                <c:pt idx="401">
                  <c:v>2.637983333333334</c:v>
                </c:pt>
                <c:pt idx="402">
                  <c:v>2.602722222222222</c:v>
                </c:pt>
                <c:pt idx="403">
                  <c:v>2.563566666666667</c:v>
                </c:pt>
                <c:pt idx="404">
                  <c:v>2.531894444444445</c:v>
                </c:pt>
                <c:pt idx="405">
                  <c:v>2.483133333333333</c:v>
                </c:pt>
                <c:pt idx="406">
                  <c:v>2.437544444444444</c:v>
                </c:pt>
                <c:pt idx="407">
                  <c:v>2.404683333333333</c:v>
                </c:pt>
                <c:pt idx="408">
                  <c:v>2.39056111111111</c:v>
                </c:pt>
                <c:pt idx="409">
                  <c:v>2.396599999999998</c:v>
                </c:pt>
                <c:pt idx="410">
                  <c:v>2.400916666666666</c:v>
                </c:pt>
                <c:pt idx="411">
                  <c:v>2.400077777777777</c:v>
                </c:pt>
                <c:pt idx="412">
                  <c:v>2.397394444444445</c:v>
                </c:pt>
                <c:pt idx="413">
                  <c:v>2.402427777777778</c:v>
                </c:pt>
                <c:pt idx="414">
                  <c:v>2.422488888888886</c:v>
                </c:pt>
                <c:pt idx="415">
                  <c:v>2.455827777777778</c:v>
                </c:pt>
                <c:pt idx="416">
                  <c:v>2.497355555555556</c:v>
                </c:pt>
                <c:pt idx="417">
                  <c:v>2.53928888888889</c:v>
                </c:pt>
                <c:pt idx="418">
                  <c:v>2.583194444444444</c:v>
                </c:pt>
                <c:pt idx="419">
                  <c:v>2.622861111111111</c:v>
                </c:pt>
                <c:pt idx="420">
                  <c:v>2.646138888888889</c:v>
                </c:pt>
                <c:pt idx="421">
                  <c:v>2.667361111111111</c:v>
                </c:pt>
                <c:pt idx="422">
                  <c:v>2.691405555555556</c:v>
                </c:pt>
                <c:pt idx="423">
                  <c:v>2.701883333333333</c:v>
                </c:pt>
                <c:pt idx="424">
                  <c:v>2.703344444444445</c:v>
                </c:pt>
                <c:pt idx="425">
                  <c:v>2.704933333333334</c:v>
                </c:pt>
                <c:pt idx="426">
                  <c:v>2.6923</c:v>
                </c:pt>
                <c:pt idx="427">
                  <c:v>2.691416666666667</c:v>
                </c:pt>
                <c:pt idx="428">
                  <c:v>2.683838888888889</c:v>
                </c:pt>
                <c:pt idx="429">
                  <c:v>2.684322222222222</c:v>
                </c:pt>
                <c:pt idx="430">
                  <c:v>2.693616666666666</c:v>
                </c:pt>
                <c:pt idx="431">
                  <c:v>2.70337777777778</c:v>
                </c:pt>
                <c:pt idx="432">
                  <c:v>2.718194444444444</c:v>
                </c:pt>
                <c:pt idx="433">
                  <c:v>2.715044444444445</c:v>
                </c:pt>
                <c:pt idx="434">
                  <c:v>2.698111111111111</c:v>
                </c:pt>
                <c:pt idx="435">
                  <c:v>2.671216666666667</c:v>
                </c:pt>
                <c:pt idx="436">
                  <c:v>2.674511111111111</c:v>
                </c:pt>
                <c:pt idx="437">
                  <c:v>2.680427777777777</c:v>
                </c:pt>
                <c:pt idx="438">
                  <c:v>2.679838888888887</c:v>
                </c:pt>
                <c:pt idx="439">
                  <c:v>2.668883333333333</c:v>
                </c:pt>
                <c:pt idx="440">
                  <c:v>2.645877777777777</c:v>
                </c:pt>
                <c:pt idx="441">
                  <c:v>2.616611111111111</c:v>
                </c:pt>
                <c:pt idx="442">
                  <c:v>2.573094444444445</c:v>
                </c:pt>
                <c:pt idx="443">
                  <c:v>2.538011111111111</c:v>
                </c:pt>
                <c:pt idx="444">
                  <c:v>2.507638888888889</c:v>
                </c:pt>
                <c:pt idx="445">
                  <c:v>2.481544444444444</c:v>
                </c:pt>
                <c:pt idx="446">
                  <c:v>2.459855555555555</c:v>
                </c:pt>
                <c:pt idx="447">
                  <c:v>2.444527777777778</c:v>
                </c:pt>
                <c:pt idx="448">
                  <c:v>2.461444444444445</c:v>
                </c:pt>
                <c:pt idx="449">
                  <c:v>2.482744444444444</c:v>
                </c:pt>
                <c:pt idx="450">
                  <c:v>2.525294444444445</c:v>
                </c:pt>
                <c:pt idx="451">
                  <c:v>2.587016666666666</c:v>
                </c:pt>
                <c:pt idx="452">
                  <c:v>2.659977777777777</c:v>
                </c:pt>
                <c:pt idx="453">
                  <c:v>2.748955555555556</c:v>
                </c:pt>
                <c:pt idx="454">
                  <c:v>2.837733333333333</c:v>
                </c:pt>
                <c:pt idx="455">
                  <c:v>2.906466666666667</c:v>
                </c:pt>
                <c:pt idx="456">
                  <c:v>2.964505555555556</c:v>
                </c:pt>
                <c:pt idx="457">
                  <c:v>2.992661111111111</c:v>
                </c:pt>
                <c:pt idx="458">
                  <c:v>3.008455555555555</c:v>
                </c:pt>
                <c:pt idx="459">
                  <c:v>3.023755555555555</c:v>
                </c:pt>
                <c:pt idx="460">
                  <c:v>3.052327777777777</c:v>
                </c:pt>
                <c:pt idx="461">
                  <c:v>3.091</c:v>
                </c:pt>
                <c:pt idx="462">
                  <c:v>3.130366666666667</c:v>
                </c:pt>
                <c:pt idx="463">
                  <c:v>3.166122222222222</c:v>
                </c:pt>
                <c:pt idx="464">
                  <c:v>3.198716666666666</c:v>
                </c:pt>
                <c:pt idx="465">
                  <c:v>3.213155555555555</c:v>
                </c:pt>
                <c:pt idx="466">
                  <c:v>3.220611111111111</c:v>
                </c:pt>
                <c:pt idx="467">
                  <c:v>3.229172222222223</c:v>
                </c:pt>
                <c:pt idx="468">
                  <c:v>3.253627777777777</c:v>
                </c:pt>
                <c:pt idx="469">
                  <c:v>3.299622222222222</c:v>
                </c:pt>
                <c:pt idx="470">
                  <c:v>3.345238888888887</c:v>
                </c:pt>
                <c:pt idx="471">
                  <c:v>3.384211111111111</c:v>
                </c:pt>
                <c:pt idx="472">
                  <c:v>3.415477777777778</c:v>
                </c:pt>
                <c:pt idx="473">
                  <c:v>3.434822222222222</c:v>
                </c:pt>
                <c:pt idx="474">
                  <c:v>3.449605555555555</c:v>
                </c:pt>
                <c:pt idx="475">
                  <c:v>3.464016666666667</c:v>
                </c:pt>
                <c:pt idx="476">
                  <c:v>3.484255555555555</c:v>
                </c:pt>
                <c:pt idx="477">
                  <c:v>3.505461111111111</c:v>
                </c:pt>
                <c:pt idx="478">
                  <c:v>3.511144444444445</c:v>
                </c:pt>
                <c:pt idx="479">
                  <c:v>3.527872222222221</c:v>
                </c:pt>
                <c:pt idx="480">
                  <c:v>3.551866666666667</c:v>
                </c:pt>
                <c:pt idx="481">
                  <c:v>3.586394444444444</c:v>
                </c:pt>
                <c:pt idx="482">
                  <c:v>3.615727777777777</c:v>
                </c:pt>
                <c:pt idx="483">
                  <c:v>3.632283333333333</c:v>
                </c:pt>
                <c:pt idx="484">
                  <c:v>3.639255555555555</c:v>
                </c:pt>
                <c:pt idx="485">
                  <c:v>3.62772777777778</c:v>
                </c:pt>
                <c:pt idx="486">
                  <c:v>3.606277777777777</c:v>
                </c:pt>
                <c:pt idx="487">
                  <c:v>3.567311111111111</c:v>
                </c:pt>
                <c:pt idx="488">
                  <c:v>3.530016666666667</c:v>
                </c:pt>
                <c:pt idx="489">
                  <c:v>3.482972222222222</c:v>
                </c:pt>
                <c:pt idx="490">
                  <c:v>3.451211111111111</c:v>
                </c:pt>
                <c:pt idx="491">
                  <c:v>3.428988888888889</c:v>
                </c:pt>
                <c:pt idx="492">
                  <c:v>3.417061111111111</c:v>
                </c:pt>
                <c:pt idx="493">
                  <c:v>3.421633333333334</c:v>
                </c:pt>
                <c:pt idx="494">
                  <c:v>3.43005</c:v>
                </c:pt>
                <c:pt idx="495">
                  <c:v>3.462938888888889</c:v>
                </c:pt>
                <c:pt idx="496">
                  <c:v>3.513311111111111</c:v>
                </c:pt>
                <c:pt idx="497">
                  <c:v>3.579950000000001</c:v>
                </c:pt>
                <c:pt idx="498">
                  <c:v>3.668311111111111</c:v>
                </c:pt>
                <c:pt idx="499">
                  <c:v>3.770249999999998</c:v>
                </c:pt>
                <c:pt idx="500">
                  <c:v>3.874466666666666</c:v>
                </c:pt>
                <c:pt idx="501">
                  <c:v>3.980355555555556</c:v>
                </c:pt>
                <c:pt idx="502">
                  <c:v>4.078494444444444</c:v>
                </c:pt>
                <c:pt idx="503">
                  <c:v>4.160811111111109</c:v>
                </c:pt>
                <c:pt idx="504">
                  <c:v>4.2167</c:v>
                </c:pt>
                <c:pt idx="505">
                  <c:v>4.258838888888889</c:v>
                </c:pt>
                <c:pt idx="506">
                  <c:v>4.287022222222222</c:v>
                </c:pt>
                <c:pt idx="507">
                  <c:v>4.313483333333334</c:v>
                </c:pt>
                <c:pt idx="508">
                  <c:v>4.33153888888889</c:v>
                </c:pt>
                <c:pt idx="509">
                  <c:v>4.339716666666666</c:v>
                </c:pt>
                <c:pt idx="510">
                  <c:v>4.325333333333334</c:v>
                </c:pt>
                <c:pt idx="511">
                  <c:v>4.282783333333333</c:v>
                </c:pt>
                <c:pt idx="512">
                  <c:v>4.226677777777778</c:v>
                </c:pt>
                <c:pt idx="513">
                  <c:v>4.172022222222222</c:v>
                </c:pt>
                <c:pt idx="514">
                  <c:v>4.131644444444443</c:v>
                </c:pt>
                <c:pt idx="515">
                  <c:v>4.08923888888889</c:v>
                </c:pt>
                <c:pt idx="516">
                  <c:v>4.035972222222223</c:v>
                </c:pt>
                <c:pt idx="517">
                  <c:v>3.972338888888888</c:v>
                </c:pt>
                <c:pt idx="518">
                  <c:v>3.881644444444444</c:v>
                </c:pt>
                <c:pt idx="519">
                  <c:v>3.794305555555556</c:v>
                </c:pt>
                <c:pt idx="520">
                  <c:v>3.712188888888888</c:v>
                </c:pt>
                <c:pt idx="521">
                  <c:v>3.626383333333333</c:v>
                </c:pt>
                <c:pt idx="522">
                  <c:v>3.562783333333334</c:v>
                </c:pt>
                <c:pt idx="523">
                  <c:v>3.507888888888889</c:v>
                </c:pt>
                <c:pt idx="524">
                  <c:v>3.469027777777777</c:v>
                </c:pt>
                <c:pt idx="525">
                  <c:v>3.454655555555555</c:v>
                </c:pt>
                <c:pt idx="526">
                  <c:v>3.446816666666666</c:v>
                </c:pt>
                <c:pt idx="527">
                  <c:v>3.453477777777777</c:v>
                </c:pt>
                <c:pt idx="528">
                  <c:v>3.460011111111111</c:v>
                </c:pt>
                <c:pt idx="529">
                  <c:v>3.45947777777778</c:v>
                </c:pt>
                <c:pt idx="530">
                  <c:v>3.460122222222222</c:v>
                </c:pt>
                <c:pt idx="531">
                  <c:v>3.469105555555555</c:v>
                </c:pt>
                <c:pt idx="532">
                  <c:v>3.475649999999995</c:v>
                </c:pt>
                <c:pt idx="533">
                  <c:v>3.48435</c:v>
                </c:pt>
                <c:pt idx="534">
                  <c:v>3.494788888888888</c:v>
                </c:pt>
                <c:pt idx="535">
                  <c:v>3.507472222222222</c:v>
                </c:pt>
                <c:pt idx="536">
                  <c:v>3.526594444444444</c:v>
                </c:pt>
                <c:pt idx="537">
                  <c:v>3.558488888888887</c:v>
                </c:pt>
                <c:pt idx="538">
                  <c:v>3.574050000000001</c:v>
                </c:pt>
                <c:pt idx="539">
                  <c:v>3.579494444444444</c:v>
                </c:pt>
                <c:pt idx="540">
                  <c:v>3.583472222222223</c:v>
                </c:pt>
                <c:pt idx="541">
                  <c:v>3.567405555555556</c:v>
                </c:pt>
                <c:pt idx="542">
                  <c:v>3.539155555555555</c:v>
                </c:pt>
                <c:pt idx="543">
                  <c:v>3.502422222222222</c:v>
                </c:pt>
                <c:pt idx="544">
                  <c:v>3.465183333333334</c:v>
                </c:pt>
                <c:pt idx="545">
                  <c:v>3.451516666666667</c:v>
                </c:pt>
                <c:pt idx="546">
                  <c:v>3.463688888888889</c:v>
                </c:pt>
                <c:pt idx="547">
                  <c:v>3.4828</c:v>
                </c:pt>
                <c:pt idx="548">
                  <c:v>3.516805555555556</c:v>
                </c:pt>
                <c:pt idx="549">
                  <c:v>3.545883333333334</c:v>
                </c:pt>
                <c:pt idx="550">
                  <c:v>3.571783333333334</c:v>
                </c:pt>
                <c:pt idx="551">
                  <c:v>3.591894444444444</c:v>
                </c:pt>
                <c:pt idx="552">
                  <c:v>3.610555555555555</c:v>
                </c:pt>
                <c:pt idx="553">
                  <c:v>3.621327777777778</c:v>
                </c:pt>
                <c:pt idx="554">
                  <c:v>3.627355555555556</c:v>
                </c:pt>
                <c:pt idx="555">
                  <c:v>3.638438888888888</c:v>
                </c:pt>
                <c:pt idx="556">
                  <c:v>3.646544444444444</c:v>
                </c:pt>
                <c:pt idx="557">
                  <c:v>3.675655555555556</c:v>
                </c:pt>
                <c:pt idx="558">
                  <c:v>3.71395</c:v>
                </c:pt>
                <c:pt idx="559">
                  <c:v>3.780194444444444</c:v>
                </c:pt>
                <c:pt idx="560">
                  <c:v>3.85157777777778</c:v>
                </c:pt>
                <c:pt idx="561">
                  <c:v>3.924044444444445</c:v>
                </c:pt>
                <c:pt idx="562">
                  <c:v>3.990022222222222</c:v>
                </c:pt>
                <c:pt idx="563">
                  <c:v>4.041444444444445</c:v>
                </c:pt>
                <c:pt idx="564">
                  <c:v>4.073972222222222</c:v>
                </c:pt>
                <c:pt idx="565">
                  <c:v>4.081933333333332</c:v>
                </c:pt>
                <c:pt idx="566">
                  <c:v>4.062461111111111</c:v>
                </c:pt>
                <c:pt idx="567">
                  <c:v>4.028538888888884</c:v>
                </c:pt>
                <c:pt idx="568">
                  <c:v>3.984633333333333</c:v>
                </c:pt>
                <c:pt idx="569">
                  <c:v>3.922433333333333</c:v>
                </c:pt>
                <c:pt idx="570">
                  <c:v>3.851977777777778</c:v>
                </c:pt>
                <c:pt idx="571">
                  <c:v>3.769377777777778</c:v>
                </c:pt>
                <c:pt idx="572">
                  <c:v>3.695872222222222</c:v>
                </c:pt>
                <c:pt idx="573">
                  <c:v>3.640138888888889</c:v>
                </c:pt>
                <c:pt idx="574">
                  <c:v>3.630461111111111</c:v>
                </c:pt>
                <c:pt idx="575">
                  <c:v>3.630094444444444</c:v>
                </c:pt>
                <c:pt idx="576">
                  <c:v>3.633627777777777</c:v>
                </c:pt>
                <c:pt idx="577">
                  <c:v>3.634394444444444</c:v>
                </c:pt>
                <c:pt idx="578">
                  <c:v>3.60863888888889</c:v>
                </c:pt>
                <c:pt idx="579">
                  <c:v>3.564411111111111</c:v>
                </c:pt>
                <c:pt idx="580">
                  <c:v>3.50431111111111</c:v>
                </c:pt>
                <c:pt idx="581">
                  <c:v>3.451222222222222</c:v>
                </c:pt>
                <c:pt idx="582">
                  <c:v>3.397000000000001</c:v>
                </c:pt>
                <c:pt idx="583">
                  <c:v>3.368905555555555</c:v>
                </c:pt>
                <c:pt idx="584">
                  <c:v>3.34865</c:v>
                </c:pt>
                <c:pt idx="585">
                  <c:v>3.367533333333333</c:v>
                </c:pt>
                <c:pt idx="586">
                  <c:v>3.416622222222222</c:v>
                </c:pt>
                <c:pt idx="587">
                  <c:v>3.489288888888888</c:v>
                </c:pt>
                <c:pt idx="588">
                  <c:v>3.574411111111112</c:v>
                </c:pt>
                <c:pt idx="589">
                  <c:v>3.640944444444444</c:v>
                </c:pt>
                <c:pt idx="590">
                  <c:v>3.681838888888889</c:v>
                </c:pt>
                <c:pt idx="591">
                  <c:v>3.724438888888888</c:v>
                </c:pt>
                <c:pt idx="592">
                  <c:v>3.750388888888888</c:v>
                </c:pt>
                <c:pt idx="593">
                  <c:v>3.779422222222222</c:v>
                </c:pt>
                <c:pt idx="594">
                  <c:v>3.799194444444445</c:v>
                </c:pt>
                <c:pt idx="595">
                  <c:v>3.81644444444444</c:v>
                </c:pt>
                <c:pt idx="596">
                  <c:v>3.822238888888886</c:v>
                </c:pt>
                <c:pt idx="597">
                  <c:v>3.816038888888884</c:v>
                </c:pt>
                <c:pt idx="598">
                  <c:v>3.810472222222222</c:v>
                </c:pt>
                <c:pt idx="599">
                  <c:v>3.805138888888889</c:v>
                </c:pt>
                <c:pt idx="600">
                  <c:v>3.807494444444445</c:v>
                </c:pt>
                <c:pt idx="601">
                  <c:v>3.815505555555555</c:v>
                </c:pt>
                <c:pt idx="602">
                  <c:v>3.837127777777777</c:v>
                </c:pt>
                <c:pt idx="603">
                  <c:v>3.848572222222221</c:v>
                </c:pt>
                <c:pt idx="604">
                  <c:v>3.842966666666667</c:v>
                </c:pt>
                <c:pt idx="605">
                  <c:v>3.823183333333334</c:v>
                </c:pt>
                <c:pt idx="606">
                  <c:v>3.793383333333334</c:v>
                </c:pt>
                <c:pt idx="607">
                  <c:v>3.746816666666667</c:v>
                </c:pt>
                <c:pt idx="608">
                  <c:v>3.690094444444445</c:v>
                </c:pt>
                <c:pt idx="609">
                  <c:v>3.62995</c:v>
                </c:pt>
                <c:pt idx="610">
                  <c:v>3.558172222222222</c:v>
                </c:pt>
                <c:pt idx="611">
                  <c:v>3.48695</c:v>
                </c:pt>
                <c:pt idx="612">
                  <c:v>3.413538888888889</c:v>
                </c:pt>
                <c:pt idx="613">
                  <c:v>3.341738888888889</c:v>
                </c:pt>
                <c:pt idx="614">
                  <c:v>3.286688888888889</c:v>
                </c:pt>
                <c:pt idx="615">
                  <c:v>3.240094444444444</c:v>
                </c:pt>
                <c:pt idx="616">
                  <c:v>3.199455555555555</c:v>
                </c:pt>
                <c:pt idx="617">
                  <c:v>3.162805555555555</c:v>
                </c:pt>
                <c:pt idx="618">
                  <c:v>3.120066666666667</c:v>
                </c:pt>
                <c:pt idx="619">
                  <c:v>3.092338888888889</c:v>
                </c:pt>
                <c:pt idx="620">
                  <c:v>3.089388888888889</c:v>
                </c:pt>
                <c:pt idx="621">
                  <c:v>3.091144444444445</c:v>
                </c:pt>
                <c:pt idx="622">
                  <c:v>3.110144444444445</c:v>
                </c:pt>
                <c:pt idx="623">
                  <c:v>3.140238888888889</c:v>
                </c:pt>
                <c:pt idx="624">
                  <c:v>3.167772222222222</c:v>
                </c:pt>
                <c:pt idx="625">
                  <c:v>3.198811111111111</c:v>
                </c:pt>
                <c:pt idx="626">
                  <c:v>3.218283333333334</c:v>
                </c:pt>
                <c:pt idx="627">
                  <c:v>3.234955555555556</c:v>
                </c:pt>
                <c:pt idx="628">
                  <c:v>3.24425</c:v>
                </c:pt>
                <c:pt idx="629">
                  <c:v>3.25555</c:v>
                </c:pt>
                <c:pt idx="630">
                  <c:v>3.26775</c:v>
                </c:pt>
                <c:pt idx="631">
                  <c:v>3.290938888888889</c:v>
                </c:pt>
                <c:pt idx="632">
                  <c:v>3.332705555555556</c:v>
                </c:pt>
                <c:pt idx="633">
                  <c:v>3.375727777777777</c:v>
                </c:pt>
                <c:pt idx="634">
                  <c:v>3.427733333333333</c:v>
                </c:pt>
                <c:pt idx="635">
                  <c:v>3.480066666666666</c:v>
                </c:pt>
                <c:pt idx="636">
                  <c:v>3.544977777777777</c:v>
                </c:pt>
                <c:pt idx="637">
                  <c:v>3.602411111111111</c:v>
                </c:pt>
                <c:pt idx="638">
                  <c:v>3.666544444444444</c:v>
                </c:pt>
                <c:pt idx="639">
                  <c:v>3.743183333333333</c:v>
                </c:pt>
                <c:pt idx="640">
                  <c:v>3.831605555555556</c:v>
                </c:pt>
                <c:pt idx="641">
                  <c:v>3.930866666666667</c:v>
                </c:pt>
                <c:pt idx="642">
                  <c:v>4.028233333333333</c:v>
                </c:pt>
                <c:pt idx="643">
                  <c:v>4.100816666666663</c:v>
                </c:pt>
                <c:pt idx="644">
                  <c:v>4.152272222222223</c:v>
                </c:pt>
                <c:pt idx="645">
                  <c:v>4.203894444444444</c:v>
                </c:pt>
                <c:pt idx="646">
                  <c:v>4.246372222222221</c:v>
                </c:pt>
                <c:pt idx="647">
                  <c:v>4.297483333333333</c:v>
                </c:pt>
                <c:pt idx="648">
                  <c:v>4.345650000000001</c:v>
                </c:pt>
                <c:pt idx="649">
                  <c:v>4.389427777777778</c:v>
                </c:pt>
                <c:pt idx="650">
                  <c:v>4.425505555555551</c:v>
                </c:pt>
                <c:pt idx="651">
                  <c:v>4.441738888888888</c:v>
                </c:pt>
                <c:pt idx="652">
                  <c:v>4.454805555555551</c:v>
                </c:pt>
                <c:pt idx="653">
                  <c:v>4.465033333333333</c:v>
                </c:pt>
                <c:pt idx="654">
                  <c:v>4.479494444444443</c:v>
                </c:pt>
                <c:pt idx="655">
                  <c:v>4.476855555555556</c:v>
                </c:pt>
                <c:pt idx="656">
                  <c:v>4.463044444444444</c:v>
                </c:pt>
                <c:pt idx="657">
                  <c:v>4.450116666666664</c:v>
                </c:pt>
                <c:pt idx="658">
                  <c:v>4.4297</c:v>
                </c:pt>
                <c:pt idx="659">
                  <c:v>4.401133333333333</c:v>
                </c:pt>
                <c:pt idx="660">
                  <c:v>4.361277777777777</c:v>
                </c:pt>
                <c:pt idx="661">
                  <c:v>4.31345</c:v>
                </c:pt>
                <c:pt idx="662">
                  <c:v>4.287516666666663</c:v>
                </c:pt>
                <c:pt idx="663">
                  <c:v>4.269044444444444</c:v>
                </c:pt>
                <c:pt idx="664">
                  <c:v>4.24933888888889</c:v>
                </c:pt>
                <c:pt idx="665">
                  <c:v>4.243144444444444</c:v>
                </c:pt>
                <c:pt idx="666">
                  <c:v>4.244650000000001</c:v>
                </c:pt>
                <c:pt idx="667">
                  <c:v>4.266138888888888</c:v>
                </c:pt>
                <c:pt idx="668">
                  <c:v>4.291144444444444</c:v>
                </c:pt>
                <c:pt idx="669">
                  <c:v>4.339588888888889</c:v>
                </c:pt>
                <c:pt idx="670">
                  <c:v>4.363805555555549</c:v>
                </c:pt>
                <c:pt idx="671">
                  <c:v>4.372316666666665</c:v>
                </c:pt>
                <c:pt idx="672">
                  <c:v>4.382872222222222</c:v>
                </c:pt>
                <c:pt idx="673">
                  <c:v>4.378722222222221</c:v>
                </c:pt>
                <c:pt idx="674">
                  <c:v>4.365694444444445</c:v>
                </c:pt>
                <c:pt idx="675">
                  <c:v>4.352388888888886</c:v>
                </c:pt>
                <c:pt idx="676">
                  <c:v>4.343427777777777</c:v>
                </c:pt>
                <c:pt idx="677">
                  <c:v>4.333466666666667</c:v>
                </c:pt>
                <c:pt idx="678">
                  <c:v>4.312916666666661</c:v>
                </c:pt>
                <c:pt idx="679">
                  <c:v>4.271444444444443</c:v>
                </c:pt>
                <c:pt idx="680">
                  <c:v>4.213516666666663</c:v>
                </c:pt>
                <c:pt idx="681">
                  <c:v>4.13056111111111</c:v>
                </c:pt>
                <c:pt idx="682">
                  <c:v>4.024149999999997</c:v>
                </c:pt>
                <c:pt idx="683">
                  <c:v>3.903583333333333</c:v>
                </c:pt>
                <c:pt idx="684">
                  <c:v>3.786777777777777</c:v>
                </c:pt>
                <c:pt idx="685">
                  <c:v>3.676783333333334</c:v>
                </c:pt>
                <c:pt idx="686">
                  <c:v>3.602111111111111</c:v>
                </c:pt>
                <c:pt idx="687">
                  <c:v>3.531627777777778</c:v>
                </c:pt>
                <c:pt idx="688">
                  <c:v>3.474244444444444</c:v>
                </c:pt>
                <c:pt idx="689">
                  <c:v>3.421</c:v>
                </c:pt>
                <c:pt idx="690">
                  <c:v>3.385761111111111</c:v>
                </c:pt>
                <c:pt idx="691">
                  <c:v>3.379394444444444</c:v>
                </c:pt>
                <c:pt idx="692">
                  <c:v>3.381544444444445</c:v>
                </c:pt>
                <c:pt idx="693">
                  <c:v>3.383827777777777</c:v>
                </c:pt>
                <c:pt idx="694">
                  <c:v>3.376144444444443</c:v>
                </c:pt>
                <c:pt idx="695">
                  <c:v>3.370849999999996</c:v>
                </c:pt>
                <c:pt idx="696">
                  <c:v>3.38035</c:v>
                </c:pt>
                <c:pt idx="697">
                  <c:v>3.384788888888889</c:v>
                </c:pt>
                <c:pt idx="698">
                  <c:v>3.397066666666666</c:v>
                </c:pt>
                <c:pt idx="699">
                  <c:v>3.41855</c:v>
                </c:pt>
                <c:pt idx="700">
                  <c:v>3.447077777777777</c:v>
                </c:pt>
              </c:numCache>
            </c:numRef>
          </c:val>
          <c:smooth val="0"/>
        </c:ser>
        <c:ser>
          <c:idx val="3"/>
          <c:order val="3"/>
          <c:tx>
            <c:strRef>
              <c:f>cpz!$A$83</c:f>
              <c:strCache>
                <c:ptCount val="1"/>
                <c:pt idx="0">
                  <c:v>Unrelated</c:v>
                </c:pt>
              </c:strCache>
            </c:strRef>
          </c:tx>
          <c:marker>
            <c:symbol val="none"/>
          </c:marker>
          <c:val>
            <c:numRef>
              <c:f>cpz!$B$83:$AAA$83</c:f>
              <c:numCache>
                <c:formatCode>General</c:formatCode>
                <c:ptCount val="702"/>
                <c:pt idx="0">
                  <c:v>0.295872222222222</c:v>
                </c:pt>
                <c:pt idx="1">
                  <c:v>0.299116666666667</c:v>
                </c:pt>
                <c:pt idx="2">
                  <c:v>0.308783333333333</c:v>
                </c:pt>
                <c:pt idx="3">
                  <c:v>0.322044444444444</c:v>
                </c:pt>
                <c:pt idx="4">
                  <c:v>0.342066666666667</c:v>
                </c:pt>
                <c:pt idx="5">
                  <c:v>0.360272222222222</c:v>
                </c:pt>
                <c:pt idx="6">
                  <c:v>0.373527777777778</c:v>
                </c:pt>
                <c:pt idx="7">
                  <c:v>0.3826</c:v>
                </c:pt>
                <c:pt idx="8">
                  <c:v>0.386194444444444</c:v>
                </c:pt>
                <c:pt idx="9">
                  <c:v>0.386238888888889</c:v>
                </c:pt>
                <c:pt idx="10">
                  <c:v>0.387183333333333</c:v>
                </c:pt>
                <c:pt idx="11">
                  <c:v>0.388133333333333</c:v>
                </c:pt>
                <c:pt idx="12">
                  <c:v>0.382522222222222</c:v>
                </c:pt>
                <c:pt idx="13">
                  <c:v>0.373666666666667</c:v>
                </c:pt>
                <c:pt idx="14">
                  <c:v>0.360683333333333</c:v>
                </c:pt>
                <c:pt idx="15">
                  <c:v>0.349744444444444</c:v>
                </c:pt>
                <c:pt idx="16">
                  <c:v>0.340177777777778</c:v>
                </c:pt>
                <c:pt idx="17">
                  <c:v>0.328566666666667</c:v>
                </c:pt>
                <c:pt idx="18">
                  <c:v>0.312194444444444</c:v>
                </c:pt>
                <c:pt idx="19">
                  <c:v>0.294155555555556</c:v>
                </c:pt>
                <c:pt idx="20">
                  <c:v>0.275677777777778</c:v>
                </c:pt>
                <c:pt idx="21">
                  <c:v>0.261422222222222</c:v>
                </c:pt>
                <c:pt idx="22">
                  <c:v>0.245783333333333</c:v>
                </c:pt>
                <c:pt idx="23">
                  <c:v>0.233027777777778</c:v>
                </c:pt>
                <c:pt idx="24">
                  <c:v>0.225833333333333</c:v>
                </c:pt>
                <c:pt idx="25">
                  <c:v>0.202661111111111</c:v>
                </c:pt>
                <c:pt idx="26">
                  <c:v>0.1767</c:v>
                </c:pt>
                <c:pt idx="27">
                  <c:v>0.145183333333333</c:v>
                </c:pt>
                <c:pt idx="28">
                  <c:v>0.114766666666667</c:v>
                </c:pt>
                <c:pt idx="29">
                  <c:v>0.0827388888888888</c:v>
                </c:pt>
                <c:pt idx="30">
                  <c:v>0.0464444444444445</c:v>
                </c:pt>
                <c:pt idx="31">
                  <c:v>-0.00267777777777778</c:v>
                </c:pt>
                <c:pt idx="32">
                  <c:v>-0.0667000000000001</c:v>
                </c:pt>
                <c:pt idx="33">
                  <c:v>-0.121161111111111</c:v>
                </c:pt>
                <c:pt idx="34">
                  <c:v>-0.155805555555556</c:v>
                </c:pt>
                <c:pt idx="35">
                  <c:v>-0.166316666666667</c:v>
                </c:pt>
                <c:pt idx="36">
                  <c:v>-0.168966666666667</c:v>
                </c:pt>
                <c:pt idx="37">
                  <c:v>-0.166283333333333</c:v>
                </c:pt>
                <c:pt idx="38">
                  <c:v>-0.164833333333333</c:v>
                </c:pt>
                <c:pt idx="39">
                  <c:v>-0.159955555555556</c:v>
                </c:pt>
                <c:pt idx="40">
                  <c:v>-0.151505555555556</c:v>
                </c:pt>
                <c:pt idx="41">
                  <c:v>-0.137644444444444</c:v>
                </c:pt>
                <c:pt idx="42">
                  <c:v>-0.115288888888889</c:v>
                </c:pt>
                <c:pt idx="43">
                  <c:v>-0.0953611111111111</c:v>
                </c:pt>
                <c:pt idx="44">
                  <c:v>-0.07905</c:v>
                </c:pt>
                <c:pt idx="45">
                  <c:v>-0.07515</c:v>
                </c:pt>
                <c:pt idx="46">
                  <c:v>-0.0818055555555555</c:v>
                </c:pt>
                <c:pt idx="47">
                  <c:v>-0.101227777777778</c:v>
                </c:pt>
                <c:pt idx="48">
                  <c:v>-0.124605555555556</c:v>
                </c:pt>
                <c:pt idx="49">
                  <c:v>-0.148261111111111</c:v>
                </c:pt>
                <c:pt idx="50">
                  <c:v>-0.168333333333333</c:v>
                </c:pt>
                <c:pt idx="51">
                  <c:v>-0.183205555555556</c:v>
                </c:pt>
                <c:pt idx="52">
                  <c:v>-0.184927777777778</c:v>
                </c:pt>
                <c:pt idx="53">
                  <c:v>-0.179638888888889</c:v>
                </c:pt>
                <c:pt idx="54">
                  <c:v>-0.170377777777778</c:v>
                </c:pt>
                <c:pt idx="55">
                  <c:v>-0.151805555555556</c:v>
                </c:pt>
                <c:pt idx="56">
                  <c:v>-0.120866666666667</c:v>
                </c:pt>
                <c:pt idx="57">
                  <c:v>-0.0920611111111111</c:v>
                </c:pt>
                <c:pt idx="58">
                  <c:v>-0.0590555555555555</c:v>
                </c:pt>
                <c:pt idx="59">
                  <c:v>-0.0366888888888889</c:v>
                </c:pt>
                <c:pt idx="60">
                  <c:v>-0.0137444444444445</c:v>
                </c:pt>
                <c:pt idx="61">
                  <c:v>0.00225555555555558</c:v>
                </c:pt>
                <c:pt idx="62">
                  <c:v>0.0256777777777778</c:v>
                </c:pt>
                <c:pt idx="63">
                  <c:v>0.0472444444444444</c:v>
                </c:pt>
                <c:pt idx="64">
                  <c:v>0.0615611111111111</c:v>
                </c:pt>
                <c:pt idx="65">
                  <c:v>0.0729055555555555</c:v>
                </c:pt>
                <c:pt idx="66">
                  <c:v>0.0763222222222222</c:v>
                </c:pt>
                <c:pt idx="67">
                  <c:v>0.0716722222222222</c:v>
                </c:pt>
                <c:pt idx="68">
                  <c:v>0.0596944444444444</c:v>
                </c:pt>
                <c:pt idx="69">
                  <c:v>0.0394611111111112</c:v>
                </c:pt>
                <c:pt idx="70">
                  <c:v>0.00508888888888887</c:v>
                </c:pt>
                <c:pt idx="71">
                  <c:v>-0.0367111111111111</c:v>
                </c:pt>
                <c:pt idx="72">
                  <c:v>-0.0826666666666666</c:v>
                </c:pt>
                <c:pt idx="73">
                  <c:v>-0.136505555555556</c:v>
                </c:pt>
                <c:pt idx="74">
                  <c:v>-0.1983</c:v>
                </c:pt>
                <c:pt idx="75">
                  <c:v>-0.255055555555556</c:v>
                </c:pt>
                <c:pt idx="76">
                  <c:v>-0.299316666666667</c:v>
                </c:pt>
                <c:pt idx="77">
                  <c:v>-0.326622222222222</c:v>
                </c:pt>
                <c:pt idx="78">
                  <c:v>-0.33415</c:v>
                </c:pt>
                <c:pt idx="79">
                  <c:v>-0.322538888888889</c:v>
                </c:pt>
                <c:pt idx="80">
                  <c:v>-0.297661111111111</c:v>
                </c:pt>
                <c:pt idx="81">
                  <c:v>-0.261161111111111</c:v>
                </c:pt>
                <c:pt idx="82">
                  <c:v>-0.219238888888889</c:v>
                </c:pt>
                <c:pt idx="83">
                  <c:v>-0.167872222222222</c:v>
                </c:pt>
                <c:pt idx="84">
                  <c:v>-0.11655</c:v>
                </c:pt>
                <c:pt idx="85">
                  <c:v>-0.0697333333333334</c:v>
                </c:pt>
                <c:pt idx="86">
                  <c:v>-0.0212888888888889</c:v>
                </c:pt>
                <c:pt idx="87">
                  <c:v>0.0255388888888889</c:v>
                </c:pt>
                <c:pt idx="88">
                  <c:v>0.0669388888888888</c:v>
                </c:pt>
                <c:pt idx="89">
                  <c:v>0.0960333333333333</c:v>
                </c:pt>
                <c:pt idx="90">
                  <c:v>0.108222222222222</c:v>
                </c:pt>
                <c:pt idx="91">
                  <c:v>0.105144444444444</c:v>
                </c:pt>
                <c:pt idx="92">
                  <c:v>0.0976388888888889</c:v>
                </c:pt>
                <c:pt idx="93">
                  <c:v>0.0907555555555555</c:v>
                </c:pt>
                <c:pt idx="94">
                  <c:v>0.0889611111111111</c:v>
                </c:pt>
                <c:pt idx="95">
                  <c:v>0.0877777777777777</c:v>
                </c:pt>
                <c:pt idx="96">
                  <c:v>0.0853611111111111</c:v>
                </c:pt>
                <c:pt idx="97">
                  <c:v>0.0794611111111111</c:v>
                </c:pt>
                <c:pt idx="98">
                  <c:v>0.0685944444444444</c:v>
                </c:pt>
                <c:pt idx="99">
                  <c:v>0.0460166666666667</c:v>
                </c:pt>
                <c:pt idx="100">
                  <c:v>0.0231888888888889</c:v>
                </c:pt>
                <c:pt idx="101">
                  <c:v>-0.00585555555555554</c:v>
                </c:pt>
                <c:pt idx="102">
                  <c:v>-0.0317166666666666</c:v>
                </c:pt>
                <c:pt idx="103">
                  <c:v>-0.0618277777777778</c:v>
                </c:pt>
                <c:pt idx="104">
                  <c:v>-0.0870333333333333</c:v>
                </c:pt>
                <c:pt idx="105">
                  <c:v>-0.116083333333333</c:v>
                </c:pt>
                <c:pt idx="106">
                  <c:v>-0.14665</c:v>
                </c:pt>
                <c:pt idx="107">
                  <c:v>-0.17755</c:v>
                </c:pt>
                <c:pt idx="108">
                  <c:v>-0.215316666666667</c:v>
                </c:pt>
                <c:pt idx="109">
                  <c:v>-0.257388888888889</c:v>
                </c:pt>
                <c:pt idx="110">
                  <c:v>-0.304377777777778</c:v>
                </c:pt>
                <c:pt idx="111">
                  <c:v>-0.349361111111111</c:v>
                </c:pt>
                <c:pt idx="112">
                  <c:v>-0.388622222222222</c:v>
                </c:pt>
                <c:pt idx="113">
                  <c:v>-0.417411111111111</c:v>
                </c:pt>
                <c:pt idx="114">
                  <c:v>-0.4385</c:v>
                </c:pt>
                <c:pt idx="115">
                  <c:v>-0.461788888888889</c:v>
                </c:pt>
                <c:pt idx="116">
                  <c:v>-0.486761111111111</c:v>
                </c:pt>
                <c:pt idx="117">
                  <c:v>-0.515872222222222</c:v>
                </c:pt>
                <c:pt idx="118">
                  <c:v>-0.549855555555556</c:v>
                </c:pt>
                <c:pt idx="119">
                  <c:v>-0.584238888888889</c:v>
                </c:pt>
                <c:pt idx="120">
                  <c:v>-0.611894444444444</c:v>
                </c:pt>
                <c:pt idx="121">
                  <c:v>-0.634066666666667</c:v>
                </c:pt>
                <c:pt idx="122">
                  <c:v>-0.635288888888889</c:v>
                </c:pt>
                <c:pt idx="123">
                  <c:v>-0.622994444444445</c:v>
                </c:pt>
                <c:pt idx="124">
                  <c:v>-0.602633333333333</c:v>
                </c:pt>
                <c:pt idx="125">
                  <c:v>-0.5705</c:v>
                </c:pt>
                <c:pt idx="126">
                  <c:v>-0.524461111111111</c:v>
                </c:pt>
                <c:pt idx="127">
                  <c:v>-0.464555555555556</c:v>
                </c:pt>
                <c:pt idx="128">
                  <c:v>-0.396605555555555</c:v>
                </c:pt>
                <c:pt idx="129">
                  <c:v>-0.32095</c:v>
                </c:pt>
                <c:pt idx="130">
                  <c:v>-0.242766666666667</c:v>
                </c:pt>
                <c:pt idx="131">
                  <c:v>-0.156388888888889</c:v>
                </c:pt>
                <c:pt idx="132">
                  <c:v>-0.0649166666666667</c:v>
                </c:pt>
                <c:pt idx="133">
                  <c:v>0.0320611111111111</c:v>
                </c:pt>
                <c:pt idx="134">
                  <c:v>0.128155555555556</c:v>
                </c:pt>
                <c:pt idx="135">
                  <c:v>0.225038888888889</c:v>
                </c:pt>
                <c:pt idx="136">
                  <c:v>0.322705555555556</c:v>
                </c:pt>
                <c:pt idx="137">
                  <c:v>0.431027777777778</c:v>
                </c:pt>
                <c:pt idx="138">
                  <c:v>0.554755555555556</c:v>
                </c:pt>
                <c:pt idx="139">
                  <c:v>0.684194444444444</c:v>
                </c:pt>
                <c:pt idx="140">
                  <c:v>0.81235</c:v>
                </c:pt>
                <c:pt idx="141">
                  <c:v>0.921505555555556</c:v>
                </c:pt>
                <c:pt idx="142">
                  <c:v>1.017711111111111</c:v>
                </c:pt>
                <c:pt idx="143">
                  <c:v>1.114977777777778</c:v>
                </c:pt>
                <c:pt idx="144">
                  <c:v>1.210511111111111</c:v>
                </c:pt>
                <c:pt idx="145">
                  <c:v>1.304683333333333</c:v>
                </c:pt>
                <c:pt idx="146">
                  <c:v>1.395633333333333</c:v>
                </c:pt>
                <c:pt idx="147">
                  <c:v>1.471844444444445</c:v>
                </c:pt>
                <c:pt idx="148">
                  <c:v>1.54923888888889</c:v>
                </c:pt>
                <c:pt idx="149">
                  <c:v>1.61835</c:v>
                </c:pt>
                <c:pt idx="150">
                  <c:v>1.687166666666667</c:v>
                </c:pt>
                <c:pt idx="151">
                  <c:v>1.763827777777778</c:v>
                </c:pt>
                <c:pt idx="152">
                  <c:v>1.846155555555556</c:v>
                </c:pt>
                <c:pt idx="153">
                  <c:v>1.939927777777778</c:v>
                </c:pt>
                <c:pt idx="154">
                  <c:v>2.040683333333333</c:v>
                </c:pt>
                <c:pt idx="155">
                  <c:v>2.151983333333333</c:v>
                </c:pt>
                <c:pt idx="156">
                  <c:v>2.263494444444444</c:v>
                </c:pt>
                <c:pt idx="157">
                  <c:v>2.36575</c:v>
                </c:pt>
                <c:pt idx="158">
                  <c:v>2.456533333333333</c:v>
                </c:pt>
                <c:pt idx="159">
                  <c:v>2.5375</c:v>
                </c:pt>
                <c:pt idx="160">
                  <c:v>2.611322222222222</c:v>
                </c:pt>
                <c:pt idx="161">
                  <c:v>2.689405555555555</c:v>
                </c:pt>
                <c:pt idx="162">
                  <c:v>2.773388888888889</c:v>
                </c:pt>
                <c:pt idx="163">
                  <c:v>2.858538888888888</c:v>
                </c:pt>
                <c:pt idx="164">
                  <c:v>2.946577777777777</c:v>
                </c:pt>
                <c:pt idx="165">
                  <c:v>3.028594444444444</c:v>
                </c:pt>
                <c:pt idx="166">
                  <c:v>3.107655555555555</c:v>
                </c:pt>
                <c:pt idx="167">
                  <c:v>3.176177777777778</c:v>
                </c:pt>
                <c:pt idx="168">
                  <c:v>3.238427777777777</c:v>
                </c:pt>
                <c:pt idx="169">
                  <c:v>3.287049999999999</c:v>
                </c:pt>
                <c:pt idx="170">
                  <c:v>3.332605555555554</c:v>
                </c:pt>
                <c:pt idx="171">
                  <c:v>3.367555555555555</c:v>
                </c:pt>
                <c:pt idx="172">
                  <c:v>3.386844444444442</c:v>
                </c:pt>
                <c:pt idx="173">
                  <c:v>3.383733333333333</c:v>
                </c:pt>
                <c:pt idx="174">
                  <c:v>3.363155555555556</c:v>
                </c:pt>
                <c:pt idx="175">
                  <c:v>3.332622222222222</c:v>
                </c:pt>
                <c:pt idx="176">
                  <c:v>3.301605555555556</c:v>
                </c:pt>
                <c:pt idx="177">
                  <c:v>3.266483333333333</c:v>
                </c:pt>
                <c:pt idx="178">
                  <c:v>3.234722222222222</c:v>
                </c:pt>
                <c:pt idx="179">
                  <c:v>3.209666666666667</c:v>
                </c:pt>
                <c:pt idx="180">
                  <c:v>3.183211111111111</c:v>
                </c:pt>
                <c:pt idx="181">
                  <c:v>3.156366666666667</c:v>
                </c:pt>
                <c:pt idx="182">
                  <c:v>3.110983333333333</c:v>
                </c:pt>
                <c:pt idx="183">
                  <c:v>3.059722222222222</c:v>
                </c:pt>
                <c:pt idx="184">
                  <c:v>3.00852777777778</c:v>
                </c:pt>
                <c:pt idx="185">
                  <c:v>2.965105555555555</c:v>
                </c:pt>
                <c:pt idx="186">
                  <c:v>2.919772222222222</c:v>
                </c:pt>
                <c:pt idx="187">
                  <c:v>2.872866666666666</c:v>
                </c:pt>
                <c:pt idx="188">
                  <c:v>2.813377777777777</c:v>
                </c:pt>
                <c:pt idx="189">
                  <c:v>2.751688888888887</c:v>
                </c:pt>
                <c:pt idx="190">
                  <c:v>2.690261111111111</c:v>
                </c:pt>
                <c:pt idx="191">
                  <c:v>2.635944444444445</c:v>
                </c:pt>
                <c:pt idx="192">
                  <c:v>2.57455</c:v>
                </c:pt>
                <c:pt idx="193">
                  <c:v>2.512394444444444</c:v>
                </c:pt>
                <c:pt idx="194">
                  <c:v>2.44312777777778</c:v>
                </c:pt>
                <c:pt idx="195">
                  <c:v>2.383411111111112</c:v>
                </c:pt>
                <c:pt idx="196">
                  <c:v>2.332088888888884</c:v>
                </c:pt>
                <c:pt idx="197">
                  <c:v>2.274561111111112</c:v>
                </c:pt>
                <c:pt idx="198">
                  <c:v>2.22395</c:v>
                </c:pt>
                <c:pt idx="199">
                  <c:v>2.1643</c:v>
                </c:pt>
                <c:pt idx="200">
                  <c:v>2.101683333333334</c:v>
                </c:pt>
                <c:pt idx="201">
                  <c:v>2.039777777777777</c:v>
                </c:pt>
                <c:pt idx="202">
                  <c:v>1.972666666666667</c:v>
                </c:pt>
                <c:pt idx="203">
                  <c:v>1.905127777777778</c:v>
                </c:pt>
                <c:pt idx="204">
                  <c:v>1.840744444444444</c:v>
                </c:pt>
                <c:pt idx="205">
                  <c:v>1.778922222222222</c:v>
                </c:pt>
                <c:pt idx="206">
                  <c:v>1.729655555555555</c:v>
                </c:pt>
                <c:pt idx="207">
                  <c:v>1.6921</c:v>
                </c:pt>
                <c:pt idx="208">
                  <c:v>1.672994444444445</c:v>
                </c:pt>
                <c:pt idx="209">
                  <c:v>1.661911111111111</c:v>
                </c:pt>
                <c:pt idx="210">
                  <c:v>1.656022222222222</c:v>
                </c:pt>
                <c:pt idx="211">
                  <c:v>1.655666666666666</c:v>
                </c:pt>
                <c:pt idx="212">
                  <c:v>1.652916666666667</c:v>
                </c:pt>
                <c:pt idx="213">
                  <c:v>1.647233333333333</c:v>
                </c:pt>
                <c:pt idx="214">
                  <c:v>1.643044444444444</c:v>
                </c:pt>
                <c:pt idx="215">
                  <c:v>1.642244444444445</c:v>
                </c:pt>
                <c:pt idx="216">
                  <c:v>1.64848888888889</c:v>
                </c:pt>
                <c:pt idx="217">
                  <c:v>1.66218888888889</c:v>
                </c:pt>
                <c:pt idx="218">
                  <c:v>1.692411111111111</c:v>
                </c:pt>
                <c:pt idx="219">
                  <c:v>1.738277777777778</c:v>
                </c:pt>
                <c:pt idx="220">
                  <c:v>1.794555555555555</c:v>
                </c:pt>
                <c:pt idx="221">
                  <c:v>1.859077777777778</c:v>
                </c:pt>
                <c:pt idx="222">
                  <c:v>1.921877777777778</c:v>
                </c:pt>
                <c:pt idx="223">
                  <c:v>1.987344444444445</c:v>
                </c:pt>
                <c:pt idx="224">
                  <c:v>2.050272222222222</c:v>
                </c:pt>
                <c:pt idx="225">
                  <c:v>2.113383333333333</c:v>
                </c:pt>
                <c:pt idx="226">
                  <c:v>2.178099999999999</c:v>
                </c:pt>
                <c:pt idx="227">
                  <c:v>2.240605555555556</c:v>
                </c:pt>
                <c:pt idx="228">
                  <c:v>2.299477777777777</c:v>
                </c:pt>
                <c:pt idx="229">
                  <c:v>2.356133333333333</c:v>
                </c:pt>
                <c:pt idx="230">
                  <c:v>2.401472222222222</c:v>
                </c:pt>
                <c:pt idx="231">
                  <c:v>2.431172222222222</c:v>
                </c:pt>
                <c:pt idx="232">
                  <c:v>2.459516666666667</c:v>
                </c:pt>
                <c:pt idx="233">
                  <c:v>2.489416666666667</c:v>
                </c:pt>
                <c:pt idx="234">
                  <c:v>2.528866666666667</c:v>
                </c:pt>
                <c:pt idx="235">
                  <c:v>2.584422222222222</c:v>
                </c:pt>
                <c:pt idx="236">
                  <c:v>2.645688888888888</c:v>
                </c:pt>
                <c:pt idx="237">
                  <c:v>2.717277777777778</c:v>
                </c:pt>
                <c:pt idx="238">
                  <c:v>2.786644444444444</c:v>
                </c:pt>
                <c:pt idx="239">
                  <c:v>2.859577777777778</c:v>
                </c:pt>
                <c:pt idx="240">
                  <c:v>2.940061111111111</c:v>
                </c:pt>
                <c:pt idx="241">
                  <c:v>3.027594444444444</c:v>
                </c:pt>
                <c:pt idx="242">
                  <c:v>3.116994444444445</c:v>
                </c:pt>
                <c:pt idx="243">
                  <c:v>3.207994444444444</c:v>
                </c:pt>
                <c:pt idx="244">
                  <c:v>3.291133333333332</c:v>
                </c:pt>
                <c:pt idx="245">
                  <c:v>3.379022222222222</c:v>
                </c:pt>
                <c:pt idx="246">
                  <c:v>3.464372222222222</c:v>
                </c:pt>
                <c:pt idx="247">
                  <c:v>3.542983333333333</c:v>
                </c:pt>
                <c:pt idx="248">
                  <c:v>3.617761111111111</c:v>
                </c:pt>
                <c:pt idx="249">
                  <c:v>3.690805555555556</c:v>
                </c:pt>
                <c:pt idx="250">
                  <c:v>3.763066666666666</c:v>
                </c:pt>
                <c:pt idx="251">
                  <c:v>3.839527777777778</c:v>
                </c:pt>
                <c:pt idx="252">
                  <c:v>3.906316666666667</c:v>
                </c:pt>
                <c:pt idx="253">
                  <c:v>3.964966666666667</c:v>
                </c:pt>
                <c:pt idx="254">
                  <c:v>4.024822222222221</c:v>
                </c:pt>
                <c:pt idx="255">
                  <c:v>4.066316666666665</c:v>
                </c:pt>
                <c:pt idx="256">
                  <c:v>4.103794444444444</c:v>
                </c:pt>
                <c:pt idx="257">
                  <c:v>4.12457777777777</c:v>
                </c:pt>
                <c:pt idx="258">
                  <c:v>4.135222222222221</c:v>
                </c:pt>
                <c:pt idx="259">
                  <c:v>4.151838888888888</c:v>
                </c:pt>
                <c:pt idx="260">
                  <c:v>4.168005555555549</c:v>
                </c:pt>
                <c:pt idx="261">
                  <c:v>4.192444444444445</c:v>
                </c:pt>
                <c:pt idx="262">
                  <c:v>4.215138888888887</c:v>
                </c:pt>
                <c:pt idx="263">
                  <c:v>4.248827777777778</c:v>
                </c:pt>
                <c:pt idx="264">
                  <c:v>4.28978888888889</c:v>
                </c:pt>
                <c:pt idx="265">
                  <c:v>4.341199999999999</c:v>
                </c:pt>
                <c:pt idx="266">
                  <c:v>4.400722222222222</c:v>
                </c:pt>
                <c:pt idx="267">
                  <c:v>4.456122222222222</c:v>
                </c:pt>
                <c:pt idx="268">
                  <c:v>4.505111111111111</c:v>
                </c:pt>
                <c:pt idx="269">
                  <c:v>4.549516666666666</c:v>
                </c:pt>
                <c:pt idx="270">
                  <c:v>4.585711111111111</c:v>
                </c:pt>
                <c:pt idx="271">
                  <c:v>4.611583333333334</c:v>
                </c:pt>
                <c:pt idx="272">
                  <c:v>4.625649999999998</c:v>
                </c:pt>
                <c:pt idx="273">
                  <c:v>4.623949999999996</c:v>
                </c:pt>
                <c:pt idx="274">
                  <c:v>4.611549999999998</c:v>
                </c:pt>
                <c:pt idx="275">
                  <c:v>4.587566666666666</c:v>
                </c:pt>
                <c:pt idx="276">
                  <c:v>4.566622222222221</c:v>
                </c:pt>
                <c:pt idx="277">
                  <c:v>4.550794444444445</c:v>
                </c:pt>
                <c:pt idx="278">
                  <c:v>4.542161111111111</c:v>
                </c:pt>
                <c:pt idx="279">
                  <c:v>4.535027777777779</c:v>
                </c:pt>
                <c:pt idx="280">
                  <c:v>4.5321</c:v>
                </c:pt>
                <c:pt idx="281">
                  <c:v>4.527027777777775</c:v>
                </c:pt>
                <c:pt idx="282">
                  <c:v>4.519266666666665</c:v>
                </c:pt>
                <c:pt idx="283">
                  <c:v>4.506494444444444</c:v>
                </c:pt>
                <c:pt idx="284">
                  <c:v>4.493300000000001</c:v>
                </c:pt>
                <c:pt idx="285">
                  <c:v>4.466616666666667</c:v>
                </c:pt>
                <c:pt idx="286">
                  <c:v>4.43133333333334</c:v>
                </c:pt>
                <c:pt idx="287">
                  <c:v>4.392433333333333</c:v>
                </c:pt>
                <c:pt idx="288">
                  <c:v>4.366288888888889</c:v>
                </c:pt>
                <c:pt idx="289">
                  <c:v>4.34436111111111</c:v>
                </c:pt>
                <c:pt idx="290">
                  <c:v>4.333327777777779</c:v>
                </c:pt>
                <c:pt idx="291">
                  <c:v>4.331322222222222</c:v>
                </c:pt>
                <c:pt idx="292">
                  <c:v>4.33841111111111</c:v>
                </c:pt>
                <c:pt idx="293">
                  <c:v>4.342344444444444</c:v>
                </c:pt>
                <c:pt idx="294">
                  <c:v>4.343088888888889</c:v>
                </c:pt>
                <c:pt idx="295">
                  <c:v>4.333327777777778</c:v>
                </c:pt>
                <c:pt idx="296">
                  <c:v>4.312416666666663</c:v>
                </c:pt>
                <c:pt idx="297">
                  <c:v>4.293166666666667</c:v>
                </c:pt>
                <c:pt idx="298">
                  <c:v>4.263727777777778</c:v>
                </c:pt>
                <c:pt idx="299">
                  <c:v>4.242372222222221</c:v>
                </c:pt>
                <c:pt idx="300">
                  <c:v>4.226222222222222</c:v>
                </c:pt>
                <c:pt idx="301">
                  <c:v>4.221216666666667</c:v>
                </c:pt>
                <c:pt idx="302">
                  <c:v>4.212177777777775</c:v>
                </c:pt>
                <c:pt idx="303">
                  <c:v>4.198127777777775</c:v>
                </c:pt>
                <c:pt idx="304">
                  <c:v>4.183505555555551</c:v>
                </c:pt>
                <c:pt idx="305">
                  <c:v>4.164466666666663</c:v>
                </c:pt>
                <c:pt idx="306">
                  <c:v>4.147711111111112</c:v>
                </c:pt>
                <c:pt idx="307">
                  <c:v>4.130833333333333</c:v>
                </c:pt>
                <c:pt idx="308">
                  <c:v>4.112516666666661</c:v>
                </c:pt>
                <c:pt idx="309">
                  <c:v>4.098144444444443</c:v>
                </c:pt>
                <c:pt idx="310">
                  <c:v>4.081155555555551</c:v>
                </c:pt>
                <c:pt idx="311">
                  <c:v>4.063983333333334</c:v>
                </c:pt>
                <c:pt idx="312">
                  <c:v>4.03988888888889</c:v>
                </c:pt>
                <c:pt idx="313">
                  <c:v>4.005783333333333</c:v>
                </c:pt>
                <c:pt idx="314">
                  <c:v>3.959038888888887</c:v>
                </c:pt>
                <c:pt idx="315">
                  <c:v>3.897999999999999</c:v>
                </c:pt>
                <c:pt idx="316">
                  <c:v>3.824405555555556</c:v>
                </c:pt>
                <c:pt idx="317">
                  <c:v>3.735394444444444</c:v>
                </c:pt>
                <c:pt idx="318">
                  <c:v>3.633672222222223</c:v>
                </c:pt>
                <c:pt idx="319">
                  <c:v>3.521394444444445</c:v>
                </c:pt>
                <c:pt idx="320">
                  <c:v>3.405783333333334</c:v>
                </c:pt>
                <c:pt idx="321">
                  <c:v>3.284411111111111</c:v>
                </c:pt>
                <c:pt idx="322">
                  <c:v>3.172577777777778</c:v>
                </c:pt>
                <c:pt idx="323">
                  <c:v>3.071211111111111</c:v>
                </c:pt>
                <c:pt idx="324">
                  <c:v>2.987827777777777</c:v>
                </c:pt>
                <c:pt idx="325">
                  <c:v>2.910822222222222</c:v>
                </c:pt>
                <c:pt idx="326">
                  <c:v>2.848738888888889</c:v>
                </c:pt>
                <c:pt idx="327">
                  <c:v>2.809294444444445</c:v>
                </c:pt>
                <c:pt idx="328">
                  <c:v>2.778405555555556</c:v>
                </c:pt>
                <c:pt idx="329">
                  <c:v>2.76265</c:v>
                </c:pt>
                <c:pt idx="330">
                  <c:v>2.751133333333334</c:v>
                </c:pt>
                <c:pt idx="331">
                  <c:v>2.737777777777778</c:v>
                </c:pt>
                <c:pt idx="332">
                  <c:v>2.715344444444444</c:v>
                </c:pt>
                <c:pt idx="333">
                  <c:v>2.679338888888889</c:v>
                </c:pt>
                <c:pt idx="334">
                  <c:v>2.628861111111111</c:v>
                </c:pt>
                <c:pt idx="335">
                  <c:v>2.567972222222222</c:v>
                </c:pt>
                <c:pt idx="336">
                  <c:v>2.499527777777777</c:v>
                </c:pt>
                <c:pt idx="337">
                  <c:v>2.4335</c:v>
                </c:pt>
                <c:pt idx="338">
                  <c:v>2.373611111111111</c:v>
                </c:pt>
                <c:pt idx="339">
                  <c:v>2.331727777777777</c:v>
                </c:pt>
                <c:pt idx="340">
                  <c:v>2.294011111111112</c:v>
                </c:pt>
                <c:pt idx="341">
                  <c:v>2.256816666666666</c:v>
                </c:pt>
                <c:pt idx="342">
                  <c:v>2.209633333333334</c:v>
                </c:pt>
                <c:pt idx="343">
                  <c:v>2.152172222222222</c:v>
                </c:pt>
                <c:pt idx="344">
                  <c:v>2.098738888888889</c:v>
                </c:pt>
                <c:pt idx="345">
                  <c:v>2.0492</c:v>
                </c:pt>
                <c:pt idx="346">
                  <c:v>2.007688888888889</c:v>
                </c:pt>
                <c:pt idx="347">
                  <c:v>1.965822222222222</c:v>
                </c:pt>
                <c:pt idx="348">
                  <c:v>1.91633888888889</c:v>
                </c:pt>
                <c:pt idx="349">
                  <c:v>1.870061111111111</c:v>
                </c:pt>
                <c:pt idx="350">
                  <c:v>1.821872222222222</c:v>
                </c:pt>
                <c:pt idx="351">
                  <c:v>1.78885</c:v>
                </c:pt>
                <c:pt idx="352">
                  <c:v>1.75765</c:v>
                </c:pt>
                <c:pt idx="353">
                  <c:v>1.731783333333333</c:v>
                </c:pt>
                <c:pt idx="354">
                  <c:v>1.704466666666667</c:v>
                </c:pt>
                <c:pt idx="355">
                  <c:v>1.675622222222222</c:v>
                </c:pt>
                <c:pt idx="356">
                  <c:v>1.64585</c:v>
                </c:pt>
                <c:pt idx="357">
                  <c:v>1.604272222222222</c:v>
                </c:pt>
                <c:pt idx="358">
                  <c:v>1.538605555555556</c:v>
                </c:pt>
                <c:pt idx="359">
                  <c:v>1.465527777777778</c:v>
                </c:pt>
                <c:pt idx="360">
                  <c:v>1.389094444444445</c:v>
                </c:pt>
                <c:pt idx="361">
                  <c:v>1.314683333333333</c:v>
                </c:pt>
                <c:pt idx="362">
                  <c:v>1.248105555555556</c:v>
                </c:pt>
                <c:pt idx="363">
                  <c:v>1.181533333333333</c:v>
                </c:pt>
                <c:pt idx="364">
                  <c:v>1.126316666666667</c:v>
                </c:pt>
                <c:pt idx="365">
                  <c:v>1.072</c:v>
                </c:pt>
                <c:pt idx="366">
                  <c:v>1.013844444444445</c:v>
                </c:pt>
                <c:pt idx="367">
                  <c:v>0.964494444444444</c:v>
                </c:pt>
                <c:pt idx="368">
                  <c:v>0.924477777777778</c:v>
                </c:pt>
                <c:pt idx="369">
                  <c:v>0.893977777777778</c:v>
                </c:pt>
                <c:pt idx="370">
                  <c:v>0.870077777777778</c:v>
                </c:pt>
                <c:pt idx="371">
                  <c:v>0.854161111111111</c:v>
                </c:pt>
                <c:pt idx="372">
                  <c:v>0.8389</c:v>
                </c:pt>
                <c:pt idx="373">
                  <c:v>0.822505555555556</c:v>
                </c:pt>
                <c:pt idx="374">
                  <c:v>0.819344444444444</c:v>
                </c:pt>
                <c:pt idx="375">
                  <c:v>0.815672222222222</c:v>
                </c:pt>
                <c:pt idx="376">
                  <c:v>0.816266666666667</c:v>
                </c:pt>
                <c:pt idx="377">
                  <c:v>0.82025</c:v>
                </c:pt>
                <c:pt idx="378">
                  <c:v>0.822461111111111</c:v>
                </c:pt>
                <c:pt idx="379">
                  <c:v>0.826927777777778</c:v>
                </c:pt>
                <c:pt idx="380">
                  <c:v>0.82885</c:v>
                </c:pt>
                <c:pt idx="381">
                  <c:v>0.833266666666667</c:v>
                </c:pt>
                <c:pt idx="382">
                  <c:v>0.834066666666667</c:v>
                </c:pt>
                <c:pt idx="383">
                  <c:v>0.827777777777778</c:v>
                </c:pt>
                <c:pt idx="384">
                  <c:v>0.81045</c:v>
                </c:pt>
                <c:pt idx="385">
                  <c:v>0.790977777777778</c:v>
                </c:pt>
                <c:pt idx="386">
                  <c:v>0.767016666666666</c:v>
                </c:pt>
                <c:pt idx="387">
                  <c:v>0.7383</c:v>
                </c:pt>
                <c:pt idx="388">
                  <c:v>0.717672222222222</c:v>
                </c:pt>
                <c:pt idx="389">
                  <c:v>0.699538888888889</c:v>
                </c:pt>
                <c:pt idx="390">
                  <c:v>0.688722222222222</c:v>
                </c:pt>
                <c:pt idx="391">
                  <c:v>0.687</c:v>
                </c:pt>
                <c:pt idx="392">
                  <c:v>0.685383333333333</c:v>
                </c:pt>
                <c:pt idx="393">
                  <c:v>0.691305555555556</c:v>
                </c:pt>
                <c:pt idx="394">
                  <c:v>0.706877777777778</c:v>
                </c:pt>
                <c:pt idx="395">
                  <c:v>0.723155555555555</c:v>
                </c:pt>
                <c:pt idx="396">
                  <c:v>0.736777777777778</c:v>
                </c:pt>
                <c:pt idx="397">
                  <c:v>0.740244444444444</c:v>
                </c:pt>
                <c:pt idx="398">
                  <c:v>0.733944444444444</c:v>
                </c:pt>
                <c:pt idx="399">
                  <c:v>0.731027777777778</c:v>
                </c:pt>
                <c:pt idx="400">
                  <c:v>0.729683333333333</c:v>
                </c:pt>
                <c:pt idx="401">
                  <c:v>0.736711111111111</c:v>
                </c:pt>
                <c:pt idx="402">
                  <c:v>0.7476</c:v>
                </c:pt>
                <c:pt idx="403">
                  <c:v>0.758522222222222</c:v>
                </c:pt>
                <c:pt idx="404">
                  <c:v>0.778222222222222</c:v>
                </c:pt>
                <c:pt idx="405">
                  <c:v>0.802155555555556</c:v>
                </c:pt>
                <c:pt idx="406">
                  <c:v>0.828533333333333</c:v>
                </c:pt>
                <c:pt idx="407">
                  <c:v>0.849944444444444</c:v>
                </c:pt>
                <c:pt idx="408">
                  <c:v>0.857822222222222</c:v>
                </c:pt>
                <c:pt idx="409">
                  <c:v>0.860511111111111</c:v>
                </c:pt>
                <c:pt idx="410">
                  <c:v>0.858338888888889</c:v>
                </c:pt>
                <c:pt idx="411">
                  <c:v>0.851011111111111</c:v>
                </c:pt>
                <c:pt idx="412">
                  <c:v>0.844494444444444</c:v>
                </c:pt>
                <c:pt idx="413">
                  <c:v>0.831044444444445</c:v>
                </c:pt>
                <c:pt idx="414">
                  <c:v>0.822816666666667</c:v>
                </c:pt>
                <c:pt idx="415">
                  <c:v>0.808305555555555</c:v>
                </c:pt>
                <c:pt idx="416">
                  <c:v>0.793677777777778</c:v>
                </c:pt>
                <c:pt idx="417">
                  <c:v>0.789527777777778</c:v>
                </c:pt>
                <c:pt idx="418">
                  <c:v>0.783872222222222</c:v>
                </c:pt>
                <c:pt idx="419">
                  <c:v>0.77845</c:v>
                </c:pt>
                <c:pt idx="420">
                  <c:v>0.769761111111111</c:v>
                </c:pt>
                <c:pt idx="421">
                  <c:v>0.764477777777778</c:v>
                </c:pt>
                <c:pt idx="422">
                  <c:v>0.764455555555556</c:v>
                </c:pt>
                <c:pt idx="423">
                  <c:v>0.762594444444444</c:v>
                </c:pt>
                <c:pt idx="424">
                  <c:v>0.766555555555555</c:v>
                </c:pt>
                <c:pt idx="425">
                  <c:v>0.77555</c:v>
                </c:pt>
                <c:pt idx="426">
                  <c:v>0.796066666666666</c:v>
                </c:pt>
                <c:pt idx="427">
                  <c:v>0.826338888888889</c:v>
                </c:pt>
                <c:pt idx="428">
                  <c:v>0.84645</c:v>
                </c:pt>
                <c:pt idx="429">
                  <c:v>0.856283333333333</c:v>
                </c:pt>
                <c:pt idx="430">
                  <c:v>0.851855555555556</c:v>
                </c:pt>
                <c:pt idx="431">
                  <c:v>0.84125</c:v>
                </c:pt>
                <c:pt idx="432">
                  <c:v>0.8389</c:v>
                </c:pt>
                <c:pt idx="433">
                  <c:v>0.844611111111111</c:v>
                </c:pt>
                <c:pt idx="434">
                  <c:v>0.862594444444445</c:v>
                </c:pt>
                <c:pt idx="435">
                  <c:v>0.887772222222222</c:v>
                </c:pt>
                <c:pt idx="436">
                  <c:v>0.915405555555556</c:v>
                </c:pt>
                <c:pt idx="437">
                  <c:v>0.944022222222222</c:v>
                </c:pt>
                <c:pt idx="438">
                  <c:v>0.971038888888888</c:v>
                </c:pt>
                <c:pt idx="439">
                  <c:v>0.9914</c:v>
                </c:pt>
                <c:pt idx="440">
                  <c:v>1.004872222222222</c:v>
                </c:pt>
                <c:pt idx="441">
                  <c:v>1.00238888888889</c:v>
                </c:pt>
                <c:pt idx="442">
                  <c:v>0.996344444444444</c:v>
                </c:pt>
                <c:pt idx="443">
                  <c:v>0.991744444444444</c:v>
                </c:pt>
                <c:pt idx="444">
                  <c:v>0.993416666666666</c:v>
                </c:pt>
                <c:pt idx="445">
                  <c:v>1.008283333333334</c:v>
                </c:pt>
                <c:pt idx="446">
                  <c:v>1.030005555555556</c:v>
                </c:pt>
                <c:pt idx="447">
                  <c:v>1.05235</c:v>
                </c:pt>
                <c:pt idx="448">
                  <c:v>1.07078888888889</c:v>
                </c:pt>
                <c:pt idx="449">
                  <c:v>1.09103888888889</c:v>
                </c:pt>
                <c:pt idx="450">
                  <c:v>1.122027777777778</c:v>
                </c:pt>
                <c:pt idx="451">
                  <c:v>1.156766666666667</c:v>
                </c:pt>
                <c:pt idx="452">
                  <c:v>1.184922222222222</c:v>
                </c:pt>
                <c:pt idx="453">
                  <c:v>1.207005555555555</c:v>
                </c:pt>
                <c:pt idx="454">
                  <c:v>1.232477777777778</c:v>
                </c:pt>
                <c:pt idx="455">
                  <c:v>1.25318888888889</c:v>
                </c:pt>
                <c:pt idx="456">
                  <c:v>1.26988888888889</c:v>
                </c:pt>
                <c:pt idx="457">
                  <c:v>1.281638888888889</c:v>
                </c:pt>
                <c:pt idx="458">
                  <c:v>1.300627777777778</c:v>
                </c:pt>
                <c:pt idx="459">
                  <c:v>1.322183333333333</c:v>
                </c:pt>
                <c:pt idx="460">
                  <c:v>1.3522</c:v>
                </c:pt>
                <c:pt idx="461">
                  <c:v>1.389122222222222</c:v>
                </c:pt>
                <c:pt idx="462">
                  <c:v>1.432094444444445</c:v>
                </c:pt>
                <c:pt idx="463">
                  <c:v>1.483322222222222</c:v>
                </c:pt>
                <c:pt idx="464">
                  <c:v>1.52263888888889</c:v>
                </c:pt>
                <c:pt idx="465">
                  <c:v>1.55943888888889</c:v>
                </c:pt>
                <c:pt idx="466">
                  <c:v>1.594716666666667</c:v>
                </c:pt>
                <c:pt idx="467">
                  <c:v>1.6239</c:v>
                </c:pt>
                <c:pt idx="468">
                  <c:v>1.655766666666667</c:v>
                </c:pt>
                <c:pt idx="469">
                  <c:v>1.6816</c:v>
                </c:pt>
                <c:pt idx="470">
                  <c:v>1.702511111111111</c:v>
                </c:pt>
                <c:pt idx="471">
                  <c:v>1.722433333333333</c:v>
                </c:pt>
                <c:pt idx="472">
                  <c:v>1.744055555555555</c:v>
                </c:pt>
                <c:pt idx="473">
                  <c:v>1.762255555555555</c:v>
                </c:pt>
                <c:pt idx="474">
                  <c:v>1.779422222222222</c:v>
                </c:pt>
                <c:pt idx="475">
                  <c:v>1.800083333333333</c:v>
                </c:pt>
                <c:pt idx="476">
                  <c:v>1.822644444444444</c:v>
                </c:pt>
                <c:pt idx="477">
                  <c:v>1.862066666666666</c:v>
                </c:pt>
                <c:pt idx="478">
                  <c:v>1.916705555555556</c:v>
                </c:pt>
                <c:pt idx="479">
                  <c:v>1.98955</c:v>
                </c:pt>
                <c:pt idx="480">
                  <c:v>2.079877777777777</c:v>
                </c:pt>
                <c:pt idx="481">
                  <c:v>2.184855555555556</c:v>
                </c:pt>
                <c:pt idx="482">
                  <c:v>2.292016666666667</c:v>
                </c:pt>
                <c:pt idx="483">
                  <c:v>2.403572222222222</c:v>
                </c:pt>
                <c:pt idx="484">
                  <c:v>2.508616666666667</c:v>
                </c:pt>
                <c:pt idx="485">
                  <c:v>2.612677777777778</c:v>
                </c:pt>
                <c:pt idx="486">
                  <c:v>2.704427777777778</c:v>
                </c:pt>
                <c:pt idx="487">
                  <c:v>2.783088888888889</c:v>
                </c:pt>
                <c:pt idx="488">
                  <c:v>2.849205555555555</c:v>
                </c:pt>
                <c:pt idx="489">
                  <c:v>2.907633333333333</c:v>
                </c:pt>
                <c:pt idx="490">
                  <c:v>2.956383333333334</c:v>
                </c:pt>
                <c:pt idx="491">
                  <c:v>2.999683333333333</c:v>
                </c:pt>
                <c:pt idx="492">
                  <c:v>3.025266666666666</c:v>
                </c:pt>
                <c:pt idx="493">
                  <c:v>3.042861111111111</c:v>
                </c:pt>
                <c:pt idx="494">
                  <c:v>3.051655555555555</c:v>
                </c:pt>
                <c:pt idx="495">
                  <c:v>3.054783333333333</c:v>
                </c:pt>
                <c:pt idx="496">
                  <c:v>3.048261111111111</c:v>
                </c:pt>
                <c:pt idx="497">
                  <c:v>3.040472222222222</c:v>
                </c:pt>
                <c:pt idx="498">
                  <c:v>3.023827777777777</c:v>
                </c:pt>
                <c:pt idx="499">
                  <c:v>3.005288888888888</c:v>
                </c:pt>
                <c:pt idx="500">
                  <c:v>2.988138888888889</c:v>
                </c:pt>
                <c:pt idx="501">
                  <c:v>2.973594444444445</c:v>
                </c:pt>
                <c:pt idx="502">
                  <c:v>2.965838888888888</c:v>
                </c:pt>
                <c:pt idx="503">
                  <c:v>2.952411111111111</c:v>
                </c:pt>
                <c:pt idx="504">
                  <c:v>2.9431</c:v>
                </c:pt>
                <c:pt idx="505">
                  <c:v>2.934877777777778</c:v>
                </c:pt>
                <c:pt idx="506">
                  <c:v>2.919994444444445</c:v>
                </c:pt>
                <c:pt idx="507">
                  <c:v>2.909438888888888</c:v>
                </c:pt>
                <c:pt idx="508">
                  <c:v>2.894338888888889</c:v>
                </c:pt>
                <c:pt idx="509">
                  <c:v>2.878211111111111</c:v>
                </c:pt>
                <c:pt idx="510">
                  <c:v>2.870172222222222</c:v>
                </c:pt>
                <c:pt idx="511">
                  <c:v>2.867533333333333</c:v>
                </c:pt>
                <c:pt idx="512">
                  <c:v>2.877027777777778</c:v>
                </c:pt>
                <c:pt idx="513">
                  <c:v>2.903844444444444</c:v>
                </c:pt>
                <c:pt idx="514">
                  <c:v>2.944311111111111</c:v>
                </c:pt>
                <c:pt idx="515">
                  <c:v>2.981283333333334</c:v>
                </c:pt>
                <c:pt idx="516">
                  <c:v>3.023505555555556</c:v>
                </c:pt>
                <c:pt idx="517">
                  <c:v>3.069983333333333</c:v>
                </c:pt>
                <c:pt idx="518">
                  <c:v>3.131972222222222</c:v>
                </c:pt>
                <c:pt idx="519">
                  <c:v>3.2031</c:v>
                </c:pt>
                <c:pt idx="520">
                  <c:v>3.275588888888889</c:v>
                </c:pt>
                <c:pt idx="521">
                  <c:v>3.344694444444444</c:v>
                </c:pt>
                <c:pt idx="522">
                  <c:v>3.402805555555555</c:v>
                </c:pt>
                <c:pt idx="523">
                  <c:v>3.4609</c:v>
                </c:pt>
                <c:pt idx="524">
                  <c:v>3.519505555555556</c:v>
                </c:pt>
                <c:pt idx="525">
                  <c:v>3.577216666666667</c:v>
                </c:pt>
                <c:pt idx="526">
                  <c:v>3.629416666666666</c:v>
                </c:pt>
                <c:pt idx="527">
                  <c:v>3.664344444444444</c:v>
                </c:pt>
                <c:pt idx="528">
                  <c:v>3.678955555555555</c:v>
                </c:pt>
                <c:pt idx="529">
                  <c:v>3.677155555555556</c:v>
                </c:pt>
                <c:pt idx="530">
                  <c:v>3.665138888888888</c:v>
                </c:pt>
                <c:pt idx="531">
                  <c:v>3.647427777777778</c:v>
                </c:pt>
                <c:pt idx="532">
                  <c:v>3.623222222222222</c:v>
                </c:pt>
                <c:pt idx="533">
                  <c:v>3.598833333333333</c:v>
                </c:pt>
                <c:pt idx="534">
                  <c:v>3.582611111111111</c:v>
                </c:pt>
                <c:pt idx="535">
                  <c:v>3.576488888888885</c:v>
                </c:pt>
                <c:pt idx="536">
                  <c:v>3.576055555555556</c:v>
                </c:pt>
                <c:pt idx="537">
                  <c:v>3.572916666666667</c:v>
                </c:pt>
                <c:pt idx="538">
                  <c:v>3.569722222222222</c:v>
                </c:pt>
                <c:pt idx="539">
                  <c:v>3.565683333333333</c:v>
                </c:pt>
                <c:pt idx="540">
                  <c:v>3.565605555555556</c:v>
                </c:pt>
                <c:pt idx="541">
                  <c:v>3.558333333333333</c:v>
                </c:pt>
                <c:pt idx="542">
                  <c:v>3.548855555555555</c:v>
                </c:pt>
                <c:pt idx="543">
                  <c:v>3.536261111111111</c:v>
                </c:pt>
                <c:pt idx="544">
                  <c:v>3.522661111111111</c:v>
                </c:pt>
                <c:pt idx="545">
                  <c:v>3.50731111111111</c:v>
                </c:pt>
                <c:pt idx="546">
                  <c:v>3.479527777777777</c:v>
                </c:pt>
                <c:pt idx="547">
                  <c:v>3.452666666666667</c:v>
                </c:pt>
                <c:pt idx="548">
                  <c:v>3.426294444444445</c:v>
                </c:pt>
                <c:pt idx="549">
                  <c:v>3.410761111111111</c:v>
                </c:pt>
                <c:pt idx="550">
                  <c:v>3.395894444444444</c:v>
                </c:pt>
                <c:pt idx="551">
                  <c:v>3.390905555555556</c:v>
                </c:pt>
                <c:pt idx="552">
                  <c:v>3.389377777777776</c:v>
                </c:pt>
                <c:pt idx="553">
                  <c:v>3.4002</c:v>
                </c:pt>
                <c:pt idx="554">
                  <c:v>3.417222222222222</c:v>
                </c:pt>
                <c:pt idx="555">
                  <c:v>3.434611111111112</c:v>
                </c:pt>
                <c:pt idx="556">
                  <c:v>3.451116666666667</c:v>
                </c:pt>
                <c:pt idx="557">
                  <c:v>3.464488888888888</c:v>
                </c:pt>
                <c:pt idx="558">
                  <c:v>3.481127777777778</c:v>
                </c:pt>
                <c:pt idx="559">
                  <c:v>3.496094444444444</c:v>
                </c:pt>
                <c:pt idx="560">
                  <c:v>3.515405555555556</c:v>
                </c:pt>
                <c:pt idx="561">
                  <c:v>3.535061111111111</c:v>
                </c:pt>
                <c:pt idx="562">
                  <c:v>3.551722222222223</c:v>
                </c:pt>
                <c:pt idx="563">
                  <c:v>3.562377777777777</c:v>
                </c:pt>
                <c:pt idx="564">
                  <c:v>3.565916666666666</c:v>
                </c:pt>
                <c:pt idx="565">
                  <c:v>3.571116666666666</c:v>
                </c:pt>
                <c:pt idx="566">
                  <c:v>3.569350000000001</c:v>
                </c:pt>
                <c:pt idx="567">
                  <c:v>3.574922222222223</c:v>
                </c:pt>
                <c:pt idx="568">
                  <c:v>3.584811111111111</c:v>
                </c:pt>
                <c:pt idx="569">
                  <c:v>3.599883333333333</c:v>
                </c:pt>
                <c:pt idx="570">
                  <c:v>3.617894444444444</c:v>
                </c:pt>
                <c:pt idx="571">
                  <c:v>3.635411111111111</c:v>
                </c:pt>
                <c:pt idx="572">
                  <c:v>3.651133333333333</c:v>
                </c:pt>
                <c:pt idx="573">
                  <c:v>3.662816666666666</c:v>
                </c:pt>
                <c:pt idx="574">
                  <c:v>3.666727777777777</c:v>
                </c:pt>
                <c:pt idx="575">
                  <c:v>3.665438888888888</c:v>
                </c:pt>
                <c:pt idx="576">
                  <c:v>3.648916666666666</c:v>
                </c:pt>
                <c:pt idx="577">
                  <c:v>3.627416666666666</c:v>
                </c:pt>
                <c:pt idx="578">
                  <c:v>3.587394444444444</c:v>
                </c:pt>
                <c:pt idx="579">
                  <c:v>3.542455555555556</c:v>
                </c:pt>
                <c:pt idx="580">
                  <c:v>3.492883333333332</c:v>
                </c:pt>
                <c:pt idx="581">
                  <c:v>3.4501</c:v>
                </c:pt>
                <c:pt idx="582">
                  <c:v>3.419355555555556</c:v>
                </c:pt>
                <c:pt idx="583">
                  <c:v>3.402711111111111</c:v>
                </c:pt>
                <c:pt idx="584">
                  <c:v>3.401527777777777</c:v>
                </c:pt>
                <c:pt idx="585">
                  <c:v>3.418755555555554</c:v>
                </c:pt>
                <c:pt idx="586">
                  <c:v>3.446033333333334</c:v>
                </c:pt>
                <c:pt idx="587">
                  <c:v>3.475394444444445</c:v>
                </c:pt>
                <c:pt idx="588">
                  <c:v>3.501716666666667</c:v>
                </c:pt>
                <c:pt idx="589">
                  <c:v>3.527299999999999</c:v>
                </c:pt>
                <c:pt idx="590">
                  <c:v>3.54925</c:v>
                </c:pt>
                <c:pt idx="591">
                  <c:v>3.577211111111112</c:v>
                </c:pt>
                <c:pt idx="592">
                  <c:v>3.60795</c:v>
                </c:pt>
                <c:pt idx="593">
                  <c:v>3.639722222222222</c:v>
                </c:pt>
                <c:pt idx="594">
                  <c:v>3.676122222222223</c:v>
                </c:pt>
                <c:pt idx="595">
                  <c:v>3.713172222222222</c:v>
                </c:pt>
                <c:pt idx="596">
                  <c:v>3.745688888888889</c:v>
                </c:pt>
                <c:pt idx="597">
                  <c:v>3.764505555555555</c:v>
                </c:pt>
                <c:pt idx="598">
                  <c:v>3.762977777777777</c:v>
                </c:pt>
                <c:pt idx="599">
                  <c:v>3.754811111111111</c:v>
                </c:pt>
                <c:pt idx="600">
                  <c:v>3.743683333333333</c:v>
                </c:pt>
                <c:pt idx="601">
                  <c:v>3.724194444444444</c:v>
                </c:pt>
                <c:pt idx="602">
                  <c:v>3.696127777777777</c:v>
                </c:pt>
                <c:pt idx="603">
                  <c:v>3.664011111111111</c:v>
                </c:pt>
                <c:pt idx="604">
                  <c:v>3.632727777777778</c:v>
                </c:pt>
                <c:pt idx="605">
                  <c:v>3.613927777777777</c:v>
                </c:pt>
                <c:pt idx="606">
                  <c:v>3.595555555555555</c:v>
                </c:pt>
                <c:pt idx="607">
                  <c:v>3.586705555555556</c:v>
                </c:pt>
                <c:pt idx="608">
                  <c:v>3.582088888888888</c:v>
                </c:pt>
                <c:pt idx="609">
                  <c:v>3.580211111111111</c:v>
                </c:pt>
                <c:pt idx="610">
                  <c:v>3.5762</c:v>
                </c:pt>
                <c:pt idx="611">
                  <c:v>3.574555555555555</c:v>
                </c:pt>
                <c:pt idx="612">
                  <c:v>3.566172222222223</c:v>
                </c:pt>
                <c:pt idx="613">
                  <c:v>3.546677777777778</c:v>
                </c:pt>
                <c:pt idx="614">
                  <c:v>3.515355555555555</c:v>
                </c:pt>
                <c:pt idx="615">
                  <c:v>3.486661111111111</c:v>
                </c:pt>
                <c:pt idx="616">
                  <c:v>3.46235</c:v>
                </c:pt>
                <c:pt idx="617">
                  <c:v>3.441211111111111</c:v>
                </c:pt>
                <c:pt idx="618">
                  <c:v>3.422261111111111</c:v>
                </c:pt>
                <c:pt idx="619">
                  <c:v>3.406544444444444</c:v>
                </c:pt>
                <c:pt idx="620">
                  <c:v>3.388261111111111</c:v>
                </c:pt>
                <c:pt idx="621">
                  <c:v>3.383372222222222</c:v>
                </c:pt>
                <c:pt idx="622">
                  <c:v>3.390649999999997</c:v>
                </c:pt>
                <c:pt idx="623">
                  <c:v>3.407638888888889</c:v>
                </c:pt>
                <c:pt idx="624">
                  <c:v>3.42545</c:v>
                </c:pt>
                <c:pt idx="625">
                  <c:v>3.444616666666667</c:v>
                </c:pt>
                <c:pt idx="626">
                  <c:v>3.460055555555555</c:v>
                </c:pt>
                <c:pt idx="627">
                  <c:v>3.469805555555555</c:v>
                </c:pt>
                <c:pt idx="628">
                  <c:v>3.479894444444444</c:v>
                </c:pt>
                <c:pt idx="629">
                  <c:v>3.490994444444444</c:v>
                </c:pt>
                <c:pt idx="630">
                  <c:v>3.497027777777778</c:v>
                </c:pt>
                <c:pt idx="631">
                  <c:v>3.502783333333333</c:v>
                </c:pt>
                <c:pt idx="632">
                  <c:v>3.502877777777777</c:v>
                </c:pt>
                <c:pt idx="633">
                  <c:v>3.498138888888889</c:v>
                </c:pt>
                <c:pt idx="634">
                  <c:v>3.495166666666666</c:v>
                </c:pt>
                <c:pt idx="635">
                  <c:v>3.487211111111111</c:v>
                </c:pt>
                <c:pt idx="636">
                  <c:v>3.478872222222222</c:v>
                </c:pt>
                <c:pt idx="637">
                  <c:v>3.471772222222222</c:v>
                </c:pt>
                <c:pt idx="638">
                  <c:v>3.467416666666666</c:v>
                </c:pt>
                <c:pt idx="639">
                  <c:v>3.471444444444443</c:v>
                </c:pt>
                <c:pt idx="640">
                  <c:v>3.479194444444444</c:v>
                </c:pt>
                <c:pt idx="641">
                  <c:v>3.4837</c:v>
                </c:pt>
                <c:pt idx="642">
                  <c:v>3.48312777777778</c:v>
                </c:pt>
                <c:pt idx="643">
                  <c:v>3.476066666666667</c:v>
                </c:pt>
                <c:pt idx="644">
                  <c:v>3.4637</c:v>
                </c:pt>
                <c:pt idx="645">
                  <c:v>3.466550000000001</c:v>
                </c:pt>
                <c:pt idx="646">
                  <c:v>3.468555555555556</c:v>
                </c:pt>
                <c:pt idx="647">
                  <c:v>3.469477777777777</c:v>
                </c:pt>
                <c:pt idx="648">
                  <c:v>3.474555555555556</c:v>
                </c:pt>
                <c:pt idx="649">
                  <c:v>3.484594444444445</c:v>
                </c:pt>
                <c:pt idx="650">
                  <c:v>3.4944</c:v>
                </c:pt>
                <c:pt idx="651">
                  <c:v>3.4995</c:v>
                </c:pt>
                <c:pt idx="652">
                  <c:v>3.499788888888887</c:v>
                </c:pt>
                <c:pt idx="653">
                  <c:v>3.480055555555556</c:v>
                </c:pt>
                <c:pt idx="654">
                  <c:v>3.452377777777778</c:v>
                </c:pt>
                <c:pt idx="655">
                  <c:v>3.418116666666668</c:v>
                </c:pt>
                <c:pt idx="656">
                  <c:v>3.396227777777778</c:v>
                </c:pt>
                <c:pt idx="657">
                  <c:v>3.391666666666667</c:v>
                </c:pt>
                <c:pt idx="658">
                  <c:v>3.397655555555555</c:v>
                </c:pt>
                <c:pt idx="659">
                  <c:v>3.404555555555556</c:v>
                </c:pt>
                <c:pt idx="660">
                  <c:v>3.417077777777778</c:v>
                </c:pt>
                <c:pt idx="661">
                  <c:v>3.435094444444443</c:v>
                </c:pt>
                <c:pt idx="662">
                  <c:v>3.457872222222223</c:v>
                </c:pt>
                <c:pt idx="663">
                  <c:v>3.4869</c:v>
                </c:pt>
                <c:pt idx="664">
                  <c:v>3.512788888888887</c:v>
                </c:pt>
                <c:pt idx="665">
                  <c:v>3.52745</c:v>
                </c:pt>
                <c:pt idx="666">
                  <c:v>3.544488888888889</c:v>
                </c:pt>
                <c:pt idx="667">
                  <c:v>3.55996111111111</c:v>
                </c:pt>
                <c:pt idx="668">
                  <c:v>3.586316666666666</c:v>
                </c:pt>
                <c:pt idx="669">
                  <c:v>3.602761111111111</c:v>
                </c:pt>
                <c:pt idx="670">
                  <c:v>3.60835</c:v>
                </c:pt>
                <c:pt idx="671">
                  <c:v>3.60585</c:v>
                </c:pt>
                <c:pt idx="672">
                  <c:v>3.596761111111111</c:v>
                </c:pt>
                <c:pt idx="673">
                  <c:v>3.584077777777777</c:v>
                </c:pt>
                <c:pt idx="674">
                  <c:v>3.572100000000001</c:v>
                </c:pt>
                <c:pt idx="675">
                  <c:v>3.563283333333333</c:v>
                </c:pt>
                <c:pt idx="676">
                  <c:v>3.560027777777778</c:v>
                </c:pt>
                <c:pt idx="677">
                  <c:v>3.564877777777777</c:v>
                </c:pt>
                <c:pt idx="678">
                  <c:v>3.577344444444444</c:v>
                </c:pt>
                <c:pt idx="679">
                  <c:v>3.597677777777778</c:v>
                </c:pt>
                <c:pt idx="680">
                  <c:v>3.635327777777777</c:v>
                </c:pt>
                <c:pt idx="681">
                  <c:v>3.682377777777777</c:v>
                </c:pt>
                <c:pt idx="682">
                  <c:v>3.733827777777777</c:v>
                </c:pt>
                <c:pt idx="683">
                  <c:v>3.785655555555555</c:v>
                </c:pt>
                <c:pt idx="684">
                  <c:v>3.837388888888888</c:v>
                </c:pt>
                <c:pt idx="685">
                  <c:v>3.8873</c:v>
                </c:pt>
                <c:pt idx="686">
                  <c:v>3.923538888888888</c:v>
                </c:pt>
                <c:pt idx="687">
                  <c:v>3.946627777777778</c:v>
                </c:pt>
                <c:pt idx="688">
                  <c:v>3.953494444444445</c:v>
                </c:pt>
                <c:pt idx="689">
                  <c:v>3.954605555555556</c:v>
                </c:pt>
                <c:pt idx="690">
                  <c:v>3.959444444444443</c:v>
                </c:pt>
                <c:pt idx="691">
                  <c:v>3.967333333333333</c:v>
                </c:pt>
                <c:pt idx="692">
                  <c:v>3.978005555555556</c:v>
                </c:pt>
                <c:pt idx="693">
                  <c:v>3.991133333333333</c:v>
                </c:pt>
                <c:pt idx="694">
                  <c:v>3.991477777777777</c:v>
                </c:pt>
                <c:pt idx="695">
                  <c:v>3.988083333333332</c:v>
                </c:pt>
                <c:pt idx="696">
                  <c:v>3.97825</c:v>
                </c:pt>
                <c:pt idx="697">
                  <c:v>3.955438888888886</c:v>
                </c:pt>
                <c:pt idx="698">
                  <c:v>3.925516666666667</c:v>
                </c:pt>
                <c:pt idx="699">
                  <c:v>3.885977777777778</c:v>
                </c:pt>
                <c:pt idx="700">
                  <c:v>3.829755555555555</c:v>
                </c:pt>
              </c:numCache>
            </c:numRef>
          </c:val>
          <c:smooth val="0"/>
        </c:ser>
        <c:dLbls>
          <c:showLegendKey val="0"/>
          <c:showVal val="0"/>
          <c:showCatName val="0"/>
          <c:showSerName val="0"/>
          <c:showPercent val="0"/>
          <c:showBubbleSize val="0"/>
        </c:dLbls>
        <c:marker val="1"/>
        <c:smooth val="0"/>
        <c:axId val="419390376"/>
        <c:axId val="419393496"/>
      </c:lineChart>
      <c:catAx>
        <c:axId val="419390376"/>
        <c:scaling>
          <c:orientation val="minMax"/>
        </c:scaling>
        <c:delete val="0"/>
        <c:axPos val="b"/>
        <c:majorTickMark val="out"/>
        <c:minorTickMark val="none"/>
        <c:tickLblPos val="nextTo"/>
        <c:crossAx val="419393496"/>
        <c:crosses val="autoZero"/>
        <c:auto val="0"/>
        <c:lblAlgn val="ctr"/>
        <c:lblOffset val="100"/>
        <c:tickLblSkip val="150"/>
        <c:tickMarkSkip val="150"/>
        <c:noMultiLvlLbl val="0"/>
      </c:catAx>
      <c:valAx>
        <c:axId val="419393496"/>
        <c:scaling>
          <c:orientation val="minMax"/>
        </c:scaling>
        <c:delete val="0"/>
        <c:axPos val="l"/>
        <c:numFmt formatCode="General" sourceLinked="1"/>
        <c:majorTickMark val="out"/>
        <c:minorTickMark val="none"/>
        <c:tickLblPos val="nextTo"/>
        <c:crossAx val="419390376"/>
        <c:crossesAt val="0.0"/>
        <c:crossBetween val="between"/>
      </c:valAx>
      <c:spPr>
        <a:ln>
          <a:noFill/>
        </a:ln>
      </c:spPr>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cz!$A$80</c:f>
              <c:strCache>
                <c:ptCount val="1"/>
                <c:pt idx="0">
                  <c:v>Associative</c:v>
                </c:pt>
              </c:strCache>
            </c:strRef>
          </c:tx>
          <c:marker>
            <c:symbol val="none"/>
          </c:marker>
          <c:val>
            <c:numRef>
              <c:f>cz!$B$80:$AAA$80</c:f>
              <c:numCache>
                <c:formatCode>General</c:formatCode>
                <c:ptCount val="702"/>
                <c:pt idx="0">
                  <c:v>0.461311111111111</c:v>
                </c:pt>
                <c:pt idx="1">
                  <c:v>0.44145</c:v>
                </c:pt>
                <c:pt idx="2">
                  <c:v>0.410311111111111</c:v>
                </c:pt>
                <c:pt idx="3">
                  <c:v>0.367044444444444</c:v>
                </c:pt>
                <c:pt idx="4">
                  <c:v>0.322333333333333</c:v>
                </c:pt>
                <c:pt idx="5">
                  <c:v>0.300127777777778</c:v>
                </c:pt>
                <c:pt idx="6">
                  <c:v>0.304583333333333</c:v>
                </c:pt>
                <c:pt idx="7">
                  <c:v>0.324922222222222</c:v>
                </c:pt>
                <c:pt idx="8">
                  <c:v>0.347966666666667</c:v>
                </c:pt>
                <c:pt idx="9">
                  <c:v>0.367022222222222</c:v>
                </c:pt>
                <c:pt idx="10">
                  <c:v>0.383555555555555</c:v>
                </c:pt>
                <c:pt idx="11">
                  <c:v>0.395483333333333</c:v>
                </c:pt>
                <c:pt idx="12">
                  <c:v>0.389694444444444</c:v>
                </c:pt>
                <c:pt idx="13">
                  <c:v>0.396844444444444</c:v>
                </c:pt>
                <c:pt idx="14">
                  <c:v>0.414011111111111</c:v>
                </c:pt>
                <c:pt idx="15">
                  <c:v>0.452705555555556</c:v>
                </c:pt>
                <c:pt idx="16">
                  <c:v>0.497144444444445</c:v>
                </c:pt>
                <c:pt idx="17">
                  <c:v>0.547888888888889</c:v>
                </c:pt>
                <c:pt idx="18">
                  <c:v>0.602161111111111</c:v>
                </c:pt>
                <c:pt idx="19">
                  <c:v>0.642311111111111</c:v>
                </c:pt>
                <c:pt idx="20">
                  <c:v>0.671866666666667</c:v>
                </c:pt>
                <c:pt idx="21">
                  <c:v>0.705822222222222</c:v>
                </c:pt>
                <c:pt idx="22">
                  <c:v>0.746694444444444</c:v>
                </c:pt>
                <c:pt idx="23">
                  <c:v>0.77815</c:v>
                </c:pt>
                <c:pt idx="24">
                  <c:v>0.812866666666667</c:v>
                </c:pt>
                <c:pt idx="25">
                  <c:v>0.844733333333333</c:v>
                </c:pt>
                <c:pt idx="26">
                  <c:v>0.874005555555556</c:v>
                </c:pt>
                <c:pt idx="27">
                  <c:v>0.910005555555555</c:v>
                </c:pt>
                <c:pt idx="28">
                  <c:v>0.949794444444444</c:v>
                </c:pt>
                <c:pt idx="29">
                  <c:v>0.990916666666667</c:v>
                </c:pt>
                <c:pt idx="30">
                  <c:v>1.028194444444445</c:v>
                </c:pt>
                <c:pt idx="31">
                  <c:v>1.055622222222222</c:v>
                </c:pt>
                <c:pt idx="32">
                  <c:v>1.082061111111111</c:v>
                </c:pt>
                <c:pt idx="33">
                  <c:v>1.114444444444445</c:v>
                </c:pt>
                <c:pt idx="34">
                  <c:v>1.142683333333333</c:v>
                </c:pt>
                <c:pt idx="35">
                  <c:v>1.17395</c:v>
                </c:pt>
                <c:pt idx="36">
                  <c:v>1.204111111111111</c:v>
                </c:pt>
                <c:pt idx="37">
                  <c:v>1.226333333333333</c:v>
                </c:pt>
                <c:pt idx="38">
                  <c:v>1.247722222222222</c:v>
                </c:pt>
                <c:pt idx="39">
                  <c:v>1.26178888888889</c:v>
                </c:pt>
                <c:pt idx="40">
                  <c:v>1.273405555555555</c:v>
                </c:pt>
                <c:pt idx="41">
                  <c:v>1.290494444444444</c:v>
                </c:pt>
                <c:pt idx="42">
                  <c:v>1.298783333333333</c:v>
                </c:pt>
                <c:pt idx="43">
                  <c:v>1.303377777777778</c:v>
                </c:pt>
                <c:pt idx="44">
                  <c:v>1.302355555555555</c:v>
                </c:pt>
                <c:pt idx="45">
                  <c:v>1.29693888888889</c:v>
                </c:pt>
                <c:pt idx="46">
                  <c:v>1.276522222222222</c:v>
                </c:pt>
                <c:pt idx="47">
                  <c:v>1.240233333333333</c:v>
                </c:pt>
                <c:pt idx="48">
                  <c:v>1.1881</c:v>
                </c:pt>
                <c:pt idx="49">
                  <c:v>1.115027777777778</c:v>
                </c:pt>
                <c:pt idx="50">
                  <c:v>1.033683333333333</c:v>
                </c:pt>
                <c:pt idx="51">
                  <c:v>0.962488888888889</c:v>
                </c:pt>
                <c:pt idx="52">
                  <c:v>0.889583333333333</c:v>
                </c:pt>
                <c:pt idx="53">
                  <c:v>0.839983333333333</c:v>
                </c:pt>
                <c:pt idx="54">
                  <c:v>0.806066666666667</c:v>
                </c:pt>
                <c:pt idx="55">
                  <c:v>0.797444444444444</c:v>
                </c:pt>
                <c:pt idx="56">
                  <c:v>0.800483333333333</c:v>
                </c:pt>
                <c:pt idx="57">
                  <c:v>0.797055555555555</c:v>
                </c:pt>
                <c:pt idx="58">
                  <c:v>0.793677777777778</c:v>
                </c:pt>
                <c:pt idx="59">
                  <c:v>0.791855555555555</c:v>
                </c:pt>
                <c:pt idx="60">
                  <c:v>0.789177777777778</c:v>
                </c:pt>
                <c:pt idx="61">
                  <c:v>0.784227777777778</c:v>
                </c:pt>
                <c:pt idx="62">
                  <c:v>0.776366666666667</c:v>
                </c:pt>
                <c:pt idx="63">
                  <c:v>0.775861111111111</c:v>
                </c:pt>
                <c:pt idx="64">
                  <c:v>0.785622222222222</c:v>
                </c:pt>
                <c:pt idx="65">
                  <c:v>0.806105555555555</c:v>
                </c:pt>
                <c:pt idx="66">
                  <c:v>0.838227777777778</c:v>
                </c:pt>
                <c:pt idx="67">
                  <c:v>0.866477777777778</c:v>
                </c:pt>
                <c:pt idx="68">
                  <c:v>0.884711111111111</c:v>
                </c:pt>
                <c:pt idx="69">
                  <c:v>0.897011111111111</c:v>
                </c:pt>
                <c:pt idx="70">
                  <c:v>0.909983333333333</c:v>
                </c:pt>
                <c:pt idx="71">
                  <c:v>0.907327777777778</c:v>
                </c:pt>
                <c:pt idx="72">
                  <c:v>0.894811111111111</c:v>
                </c:pt>
                <c:pt idx="73">
                  <c:v>0.8809</c:v>
                </c:pt>
                <c:pt idx="74">
                  <c:v>0.854072222222222</c:v>
                </c:pt>
                <c:pt idx="75">
                  <c:v>0.836944444444444</c:v>
                </c:pt>
                <c:pt idx="76">
                  <c:v>0.821494444444444</c:v>
                </c:pt>
                <c:pt idx="77">
                  <c:v>0.827883333333333</c:v>
                </c:pt>
                <c:pt idx="78">
                  <c:v>0.846816666666667</c:v>
                </c:pt>
                <c:pt idx="79">
                  <c:v>0.886927777777778</c:v>
                </c:pt>
                <c:pt idx="80">
                  <c:v>0.930838888888889</c:v>
                </c:pt>
                <c:pt idx="81">
                  <c:v>0.971116666666667</c:v>
                </c:pt>
                <c:pt idx="82">
                  <c:v>0.999383333333333</c:v>
                </c:pt>
                <c:pt idx="83">
                  <c:v>1.020777777777778</c:v>
                </c:pt>
                <c:pt idx="84">
                  <c:v>1.031755555555556</c:v>
                </c:pt>
                <c:pt idx="85">
                  <c:v>1.033183333333333</c:v>
                </c:pt>
                <c:pt idx="86">
                  <c:v>1.03863888888889</c:v>
                </c:pt>
                <c:pt idx="87">
                  <c:v>1.062027777777778</c:v>
                </c:pt>
                <c:pt idx="88">
                  <c:v>1.083355555555555</c:v>
                </c:pt>
                <c:pt idx="89">
                  <c:v>1.105444444444445</c:v>
                </c:pt>
                <c:pt idx="90">
                  <c:v>1.114422222222222</c:v>
                </c:pt>
                <c:pt idx="91">
                  <c:v>1.134216666666667</c:v>
                </c:pt>
                <c:pt idx="92">
                  <c:v>1.143077777777778</c:v>
                </c:pt>
                <c:pt idx="93">
                  <c:v>1.140844444444444</c:v>
                </c:pt>
                <c:pt idx="94">
                  <c:v>1.123022222222222</c:v>
                </c:pt>
                <c:pt idx="95">
                  <c:v>1.088872222222222</c:v>
                </c:pt>
                <c:pt idx="96">
                  <c:v>1.05945</c:v>
                </c:pt>
                <c:pt idx="97">
                  <c:v>1.029016666666667</c:v>
                </c:pt>
                <c:pt idx="98">
                  <c:v>1.0112</c:v>
                </c:pt>
                <c:pt idx="99">
                  <c:v>0.995194444444444</c:v>
                </c:pt>
                <c:pt idx="100">
                  <c:v>0.992672222222222</c:v>
                </c:pt>
                <c:pt idx="101">
                  <c:v>0.999066666666666</c:v>
                </c:pt>
                <c:pt idx="102">
                  <c:v>1.0142</c:v>
                </c:pt>
                <c:pt idx="103">
                  <c:v>1.023905555555555</c:v>
                </c:pt>
                <c:pt idx="104">
                  <c:v>1.013072222222223</c:v>
                </c:pt>
                <c:pt idx="105">
                  <c:v>0.986772222222222</c:v>
                </c:pt>
                <c:pt idx="106">
                  <c:v>0.961877777777778</c:v>
                </c:pt>
                <c:pt idx="107">
                  <c:v>0.936983333333333</c:v>
                </c:pt>
                <c:pt idx="108">
                  <c:v>0.916305555555556</c:v>
                </c:pt>
                <c:pt idx="109">
                  <c:v>0.904016666666667</c:v>
                </c:pt>
                <c:pt idx="110">
                  <c:v>0.884005555555555</c:v>
                </c:pt>
                <c:pt idx="111">
                  <c:v>0.850838888888889</c:v>
                </c:pt>
                <c:pt idx="112">
                  <c:v>0.814511111111111</c:v>
                </c:pt>
                <c:pt idx="113">
                  <c:v>0.7654</c:v>
                </c:pt>
                <c:pt idx="114">
                  <c:v>0.73465</c:v>
                </c:pt>
                <c:pt idx="115">
                  <c:v>0.70265</c:v>
                </c:pt>
                <c:pt idx="116">
                  <c:v>0.676622222222222</c:v>
                </c:pt>
                <c:pt idx="117">
                  <c:v>0.658716666666667</c:v>
                </c:pt>
                <c:pt idx="118">
                  <c:v>0.648383333333333</c:v>
                </c:pt>
                <c:pt idx="119">
                  <c:v>0.645927777777778</c:v>
                </c:pt>
                <c:pt idx="120">
                  <c:v>0.659516666666667</c:v>
                </c:pt>
                <c:pt idx="121">
                  <c:v>0.674666666666667</c:v>
                </c:pt>
                <c:pt idx="122">
                  <c:v>0.696755555555555</c:v>
                </c:pt>
                <c:pt idx="123">
                  <c:v>0.705372222222222</c:v>
                </c:pt>
                <c:pt idx="124">
                  <c:v>0.703261111111111</c:v>
                </c:pt>
                <c:pt idx="125">
                  <c:v>0.69235</c:v>
                </c:pt>
                <c:pt idx="126">
                  <c:v>0.6778</c:v>
                </c:pt>
                <c:pt idx="127">
                  <c:v>0.6657</c:v>
                </c:pt>
                <c:pt idx="128">
                  <c:v>0.660688888888889</c:v>
                </c:pt>
                <c:pt idx="129">
                  <c:v>0.671377777777778</c:v>
                </c:pt>
                <c:pt idx="130">
                  <c:v>0.689155555555555</c:v>
                </c:pt>
                <c:pt idx="131">
                  <c:v>0.724072222222222</c:v>
                </c:pt>
                <c:pt idx="132">
                  <c:v>0.766072222222222</c:v>
                </c:pt>
                <c:pt idx="133">
                  <c:v>0.8115</c:v>
                </c:pt>
                <c:pt idx="134">
                  <c:v>0.868944444444444</c:v>
                </c:pt>
                <c:pt idx="135">
                  <c:v>0.917461111111111</c:v>
                </c:pt>
                <c:pt idx="136">
                  <c:v>0.962622222222222</c:v>
                </c:pt>
                <c:pt idx="137">
                  <c:v>1.012605555555556</c:v>
                </c:pt>
                <c:pt idx="138">
                  <c:v>1.075255555555556</c:v>
                </c:pt>
                <c:pt idx="139">
                  <c:v>1.148944444444445</c:v>
                </c:pt>
                <c:pt idx="140">
                  <c:v>1.220405555555556</c:v>
                </c:pt>
                <c:pt idx="141">
                  <c:v>1.293022222222222</c:v>
                </c:pt>
                <c:pt idx="142">
                  <c:v>1.3608</c:v>
                </c:pt>
                <c:pt idx="143">
                  <c:v>1.430394444444444</c:v>
                </c:pt>
                <c:pt idx="144">
                  <c:v>1.486555555555556</c:v>
                </c:pt>
                <c:pt idx="145">
                  <c:v>1.53935</c:v>
                </c:pt>
                <c:pt idx="146">
                  <c:v>1.572116666666667</c:v>
                </c:pt>
                <c:pt idx="147">
                  <c:v>1.593583333333333</c:v>
                </c:pt>
                <c:pt idx="148">
                  <c:v>1.614633333333333</c:v>
                </c:pt>
                <c:pt idx="149">
                  <c:v>1.63713888888889</c:v>
                </c:pt>
                <c:pt idx="150">
                  <c:v>1.66405</c:v>
                </c:pt>
                <c:pt idx="151">
                  <c:v>1.700983333333333</c:v>
                </c:pt>
                <c:pt idx="152">
                  <c:v>1.735466666666666</c:v>
                </c:pt>
                <c:pt idx="153">
                  <c:v>1.759494444444444</c:v>
                </c:pt>
                <c:pt idx="154">
                  <c:v>1.784233333333333</c:v>
                </c:pt>
                <c:pt idx="155">
                  <c:v>1.818838888888888</c:v>
                </c:pt>
                <c:pt idx="156">
                  <c:v>1.86403888888889</c:v>
                </c:pt>
                <c:pt idx="157">
                  <c:v>1.916916666666666</c:v>
                </c:pt>
                <c:pt idx="158">
                  <c:v>1.983694444444443</c:v>
                </c:pt>
                <c:pt idx="159">
                  <c:v>2.060977777777778</c:v>
                </c:pt>
                <c:pt idx="160">
                  <c:v>2.125216666666667</c:v>
                </c:pt>
                <c:pt idx="161">
                  <c:v>2.181938888888889</c:v>
                </c:pt>
                <c:pt idx="162">
                  <c:v>2.252122222222222</c:v>
                </c:pt>
                <c:pt idx="163">
                  <c:v>2.33531111111111</c:v>
                </c:pt>
                <c:pt idx="164">
                  <c:v>2.434288888888886</c:v>
                </c:pt>
                <c:pt idx="165">
                  <c:v>2.536777777777777</c:v>
                </c:pt>
                <c:pt idx="166">
                  <c:v>2.627444444444444</c:v>
                </c:pt>
                <c:pt idx="167">
                  <c:v>2.704772222222221</c:v>
                </c:pt>
                <c:pt idx="168">
                  <c:v>2.766583333333333</c:v>
                </c:pt>
                <c:pt idx="169">
                  <c:v>2.809877777777777</c:v>
                </c:pt>
                <c:pt idx="170">
                  <c:v>2.849044444444444</c:v>
                </c:pt>
                <c:pt idx="171">
                  <c:v>2.881455555555554</c:v>
                </c:pt>
                <c:pt idx="172">
                  <c:v>2.9185</c:v>
                </c:pt>
                <c:pt idx="173">
                  <c:v>2.961616666666667</c:v>
                </c:pt>
                <c:pt idx="174">
                  <c:v>3.019027777777777</c:v>
                </c:pt>
                <c:pt idx="175">
                  <c:v>3.071861111111111</c:v>
                </c:pt>
                <c:pt idx="176">
                  <c:v>3.125355555555555</c:v>
                </c:pt>
                <c:pt idx="177">
                  <c:v>3.182005555555555</c:v>
                </c:pt>
                <c:pt idx="178">
                  <c:v>3.223644444444444</c:v>
                </c:pt>
                <c:pt idx="179">
                  <c:v>3.258361111111111</c:v>
                </c:pt>
                <c:pt idx="180">
                  <c:v>3.287972222222222</c:v>
                </c:pt>
                <c:pt idx="181">
                  <c:v>3.311994444444445</c:v>
                </c:pt>
                <c:pt idx="182">
                  <c:v>3.320000000000001</c:v>
                </c:pt>
                <c:pt idx="183">
                  <c:v>3.325538888888889</c:v>
                </c:pt>
                <c:pt idx="184">
                  <c:v>3.32988888888889</c:v>
                </c:pt>
                <c:pt idx="185">
                  <c:v>3.342266666666666</c:v>
                </c:pt>
                <c:pt idx="186">
                  <c:v>3.364622222222222</c:v>
                </c:pt>
                <c:pt idx="187">
                  <c:v>3.3897</c:v>
                </c:pt>
                <c:pt idx="188">
                  <c:v>3.416749999999996</c:v>
                </c:pt>
                <c:pt idx="189">
                  <c:v>3.454383333333333</c:v>
                </c:pt>
                <c:pt idx="190">
                  <c:v>3.495783333333334</c:v>
                </c:pt>
                <c:pt idx="191">
                  <c:v>3.55355</c:v>
                </c:pt>
                <c:pt idx="192">
                  <c:v>3.595322222222222</c:v>
                </c:pt>
                <c:pt idx="193">
                  <c:v>3.633716666666667</c:v>
                </c:pt>
                <c:pt idx="194">
                  <c:v>3.664705555555556</c:v>
                </c:pt>
                <c:pt idx="195">
                  <c:v>3.692238888888887</c:v>
                </c:pt>
                <c:pt idx="196">
                  <c:v>3.743683333333334</c:v>
                </c:pt>
                <c:pt idx="197">
                  <c:v>3.803088888888888</c:v>
                </c:pt>
                <c:pt idx="198">
                  <c:v>3.866844444444442</c:v>
                </c:pt>
                <c:pt idx="199">
                  <c:v>3.92141111111111</c:v>
                </c:pt>
                <c:pt idx="200">
                  <c:v>3.979950000000001</c:v>
                </c:pt>
                <c:pt idx="201">
                  <c:v>4.037694444444444</c:v>
                </c:pt>
                <c:pt idx="202">
                  <c:v>4.110755555555549</c:v>
                </c:pt>
                <c:pt idx="203">
                  <c:v>4.175038888888889</c:v>
                </c:pt>
                <c:pt idx="204">
                  <c:v>4.229200000000001</c:v>
                </c:pt>
                <c:pt idx="205">
                  <c:v>4.279588888888888</c:v>
                </c:pt>
                <c:pt idx="206">
                  <c:v>4.325666666666667</c:v>
                </c:pt>
                <c:pt idx="207">
                  <c:v>4.372838888888888</c:v>
                </c:pt>
                <c:pt idx="208">
                  <c:v>4.409694444444448</c:v>
                </c:pt>
                <c:pt idx="209">
                  <c:v>4.435355555555555</c:v>
                </c:pt>
                <c:pt idx="210">
                  <c:v>4.447872222222222</c:v>
                </c:pt>
                <c:pt idx="211">
                  <c:v>4.448994444444445</c:v>
                </c:pt>
                <c:pt idx="212">
                  <c:v>4.439455555555556</c:v>
                </c:pt>
                <c:pt idx="213">
                  <c:v>4.417966666666667</c:v>
                </c:pt>
                <c:pt idx="214">
                  <c:v>4.388144444444445</c:v>
                </c:pt>
                <c:pt idx="215">
                  <c:v>4.339033333333333</c:v>
                </c:pt>
                <c:pt idx="216">
                  <c:v>4.26976111111111</c:v>
                </c:pt>
                <c:pt idx="217">
                  <c:v>4.198577777777773</c:v>
                </c:pt>
                <c:pt idx="218">
                  <c:v>4.133822222222222</c:v>
                </c:pt>
                <c:pt idx="219">
                  <c:v>4.102105555555549</c:v>
                </c:pt>
                <c:pt idx="220">
                  <c:v>4.085655555555554</c:v>
                </c:pt>
                <c:pt idx="221">
                  <c:v>4.081955555555552</c:v>
                </c:pt>
                <c:pt idx="222">
                  <c:v>4.091494444444444</c:v>
                </c:pt>
                <c:pt idx="223">
                  <c:v>4.093927777777774</c:v>
                </c:pt>
                <c:pt idx="224">
                  <c:v>4.100477777777773</c:v>
                </c:pt>
                <c:pt idx="225">
                  <c:v>4.120961111111111</c:v>
                </c:pt>
                <c:pt idx="226">
                  <c:v>4.144144444444446</c:v>
                </c:pt>
                <c:pt idx="227">
                  <c:v>4.17381111111111</c:v>
                </c:pt>
                <c:pt idx="228">
                  <c:v>4.197483333333333</c:v>
                </c:pt>
                <c:pt idx="229">
                  <c:v>4.242116666666662</c:v>
                </c:pt>
                <c:pt idx="230">
                  <c:v>4.302099999999998</c:v>
                </c:pt>
                <c:pt idx="231">
                  <c:v>4.375272222222227</c:v>
                </c:pt>
                <c:pt idx="232">
                  <c:v>4.465294444444443</c:v>
                </c:pt>
                <c:pt idx="233">
                  <c:v>4.560766666666667</c:v>
                </c:pt>
                <c:pt idx="234">
                  <c:v>4.647005555555549</c:v>
                </c:pt>
                <c:pt idx="235">
                  <c:v>4.707472222222221</c:v>
                </c:pt>
                <c:pt idx="236">
                  <c:v>4.753905555555551</c:v>
                </c:pt>
                <c:pt idx="237">
                  <c:v>4.795588888888886</c:v>
                </c:pt>
                <c:pt idx="238">
                  <c:v>4.834072222222224</c:v>
                </c:pt>
                <c:pt idx="239">
                  <c:v>4.870994444444444</c:v>
                </c:pt>
                <c:pt idx="240">
                  <c:v>4.905766666666666</c:v>
                </c:pt>
                <c:pt idx="241">
                  <c:v>4.95886111111111</c:v>
                </c:pt>
                <c:pt idx="242">
                  <c:v>5.023394444444444</c:v>
                </c:pt>
                <c:pt idx="243">
                  <c:v>5.086394444444445</c:v>
                </c:pt>
                <c:pt idx="244">
                  <c:v>5.146477777777775</c:v>
                </c:pt>
                <c:pt idx="245">
                  <c:v>5.191405555555551</c:v>
                </c:pt>
                <c:pt idx="246">
                  <c:v>5.24196111111111</c:v>
                </c:pt>
                <c:pt idx="247">
                  <c:v>5.299655555555556</c:v>
                </c:pt>
                <c:pt idx="248">
                  <c:v>5.355333333333332</c:v>
                </c:pt>
                <c:pt idx="249">
                  <c:v>5.407127777777776</c:v>
                </c:pt>
                <c:pt idx="250">
                  <c:v>5.437472222222221</c:v>
                </c:pt>
                <c:pt idx="251">
                  <c:v>5.472577777777777</c:v>
                </c:pt>
                <c:pt idx="252">
                  <c:v>5.516327777777778</c:v>
                </c:pt>
                <c:pt idx="253">
                  <c:v>5.56201111111111</c:v>
                </c:pt>
                <c:pt idx="254">
                  <c:v>5.605894444444444</c:v>
                </c:pt>
                <c:pt idx="255">
                  <c:v>5.632044444444443</c:v>
                </c:pt>
                <c:pt idx="256">
                  <c:v>5.643949999999997</c:v>
                </c:pt>
                <c:pt idx="257">
                  <c:v>5.640933333333334</c:v>
                </c:pt>
                <c:pt idx="258">
                  <c:v>5.621694444444446</c:v>
                </c:pt>
                <c:pt idx="259">
                  <c:v>5.609922222222223</c:v>
                </c:pt>
                <c:pt idx="260">
                  <c:v>5.609066666666667</c:v>
                </c:pt>
                <c:pt idx="261">
                  <c:v>5.611977777777774</c:v>
                </c:pt>
                <c:pt idx="262">
                  <c:v>5.602383333333332</c:v>
                </c:pt>
                <c:pt idx="263">
                  <c:v>5.580666666666665</c:v>
                </c:pt>
                <c:pt idx="264">
                  <c:v>5.555155555555551</c:v>
                </c:pt>
                <c:pt idx="265">
                  <c:v>5.525427777777774</c:v>
                </c:pt>
                <c:pt idx="266">
                  <c:v>5.502027777777776</c:v>
                </c:pt>
                <c:pt idx="267">
                  <c:v>5.480777777777778</c:v>
                </c:pt>
                <c:pt idx="268">
                  <c:v>5.457911111111112</c:v>
                </c:pt>
                <c:pt idx="269">
                  <c:v>5.432227777777778</c:v>
                </c:pt>
                <c:pt idx="270">
                  <c:v>5.414394444444444</c:v>
                </c:pt>
                <c:pt idx="271">
                  <c:v>5.40188888888889</c:v>
                </c:pt>
                <c:pt idx="272">
                  <c:v>5.380572222222223</c:v>
                </c:pt>
                <c:pt idx="273">
                  <c:v>5.360177777777774</c:v>
                </c:pt>
                <c:pt idx="274">
                  <c:v>5.3361</c:v>
                </c:pt>
                <c:pt idx="275">
                  <c:v>5.300905555555549</c:v>
                </c:pt>
                <c:pt idx="276">
                  <c:v>5.254372222222223</c:v>
                </c:pt>
                <c:pt idx="277">
                  <c:v>5.207272222222221</c:v>
                </c:pt>
                <c:pt idx="278">
                  <c:v>5.153166666666666</c:v>
                </c:pt>
                <c:pt idx="279">
                  <c:v>5.11402222222222</c:v>
                </c:pt>
                <c:pt idx="280">
                  <c:v>5.080994444444444</c:v>
                </c:pt>
                <c:pt idx="281">
                  <c:v>5.069905555555551</c:v>
                </c:pt>
                <c:pt idx="282">
                  <c:v>5.07683888888889</c:v>
                </c:pt>
                <c:pt idx="283">
                  <c:v>5.111927777777773</c:v>
                </c:pt>
                <c:pt idx="284">
                  <c:v>5.159716666666664</c:v>
                </c:pt>
                <c:pt idx="285">
                  <c:v>5.216294444444446</c:v>
                </c:pt>
                <c:pt idx="286">
                  <c:v>5.268344444444444</c:v>
                </c:pt>
                <c:pt idx="287">
                  <c:v>5.318255555555551</c:v>
                </c:pt>
                <c:pt idx="288">
                  <c:v>5.365399999999997</c:v>
                </c:pt>
                <c:pt idx="289">
                  <c:v>5.40616111111111</c:v>
                </c:pt>
                <c:pt idx="290">
                  <c:v>5.437366666666666</c:v>
                </c:pt>
                <c:pt idx="291">
                  <c:v>5.471355555555556</c:v>
                </c:pt>
                <c:pt idx="292">
                  <c:v>5.510011111111111</c:v>
                </c:pt>
                <c:pt idx="293">
                  <c:v>5.553605555555555</c:v>
                </c:pt>
                <c:pt idx="294">
                  <c:v>5.586605555555555</c:v>
                </c:pt>
                <c:pt idx="295">
                  <c:v>5.609033333333336</c:v>
                </c:pt>
                <c:pt idx="296">
                  <c:v>5.621772222222224</c:v>
                </c:pt>
                <c:pt idx="297">
                  <c:v>5.617088888888884</c:v>
                </c:pt>
                <c:pt idx="298">
                  <c:v>5.590866666666667</c:v>
                </c:pt>
                <c:pt idx="299">
                  <c:v>5.547683333333332</c:v>
                </c:pt>
                <c:pt idx="300">
                  <c:v>5.493116666666665</c:v>
                </c:pt>
                <c:pt idx="301">
                  <c:v>5.428672222222221</c:v>
                </c:pt>
                <c:pt idx="302">
                  <c:v>5.365566666666662</c:v>
                </c:pt>
                <c:pt idx="303">
                  <c:v>5.300022222222222</c:v>
                </c:pt>
                <c:pt idx="304">
                  <c:v>5.24396111111111</c:v>
                </c:pt>
                <c:pt idx="305">
                  <c:v>5.199477777777775</c:v>
                </c:pt>
                <c:pt idx="306">
                  <c:v>5.157744444444444</c:v>
                </c:pt>
                <c:pt idx="307">
                  <c:v>5.119327777777777</c:v>
                </c:pt>
                <c:pt idx="308">
                  <c:v>5.082027777777776</c:v>
                </c:pt>
                <c:pt idx="309">
                  <c:v>5.051083333333338</c:v>
                </c:pt>
                <c:pt idx="310">
                  <c:v>5.021244444444445</c:v>
                </c:pt>
                <c:pt idx="311">
                  <c:v>4.978327777777778</c:v>
                </c:pt>
                <c:pt idx="312">
                  <c:v>4.935722222222222</c:v>
                </c:pt>
                <c:pt idx="313">
                  <c:v>4.90041111111111</c:v>
                </c:pt>
                <c:pt idx="314">
                  <c:v>4.864516666666658</c:v>
                </c:pt>
                <c:pt idx="315">
                  <c:v>4.833344444444445</c:v>
                </c:pt>
                <c:pt idx="316">
                  <c:v>4.79475</c:v>
                </c:pt>
                <c:pt idx="317">
                  <c:v>4.747083333333332</c:v>
                </c:pt>
                <c:pt idx="318">
                  <c:v>4.682822222222222</c:v>
                </c:pt>
                <c:pt idx="319">
                  <c:v>4.603955555555549</c:v>
                </c:pt>
                <c:pt idx="320">
                  <c:v>4.498477777777777</c:v>
                </c:pt>
                <c:pt idx="321">
                  <c:v>4.380727777777777</c:v>
                </c:pt>
                <c:pt idx="322">
                  <c:v>4.26436111111111</c:v>
                </c:pt>
                <c:pt idx="323">
                  <c:v>4.152572222222218</c:v>
                </c:pt>
                <c:pt idx="324">
                  <c:v>4.04195</c:v>
                </c:pt>
                <c:pt idx="325">
                  <c:v>3.949633333333333</c:v>
                </c:pt>
                <c:pt idx="326">
                  <c:v>3.875061111111111</c:v>
                </c:pt>
                <c:pt idx="327">
                  <c:v>3.821577777777778</c:v>
                </c:pt>
                <c:pt idx="328">
                  <c:v>3.807411111111111</c:v>
                </c:pt>
                <c:pt idx="329">
                  <c:v>3.818994444444444</c:v>
                </c:pt>
                <c:pt idx="330">
                  <c:v>3.844294444444444</c:v>
                </c:pt>
                <c:pt idx="331">
                  <c:v>3.884572222222223</c:v>
                </c:pt>
                <c:pt idx="332">
                  <c:v>3.918744444444445</c:v>
                </c:pt>
                <c:pt idx="333">
                  <c:v>3.963427777777777</c:v>
                </c:pt>
                <c:pt idx="334">
                  <c:v>3.999905555555556</c:v>
                </c:pt>
                <c:pt idx="335">
                  <c:v>4.030055555555551</c:v>
                </c:pt>
                <c:pt idx="336">
                  <c:v>4.038</c:v>
                </c:pt>
                <c:pt idx="337">
                  <c:v>4.0457</c:v>
                </c:pt>
                <c:pt idx="338">
                  <c:v>4.042116666666663</c:v>
                </c:pt>
                <c:pt idx="339">
                  <c:v>4.04586111111111</c:v>
                </c:pt>
                <c:pt idx="340">
                  <c:v>4.049705555555556</c:v>
                </c:pt>
                <c:pt idx="341">
                  <c:v>4.052127777777774</c:v>
                </c:pt>
                <c:pt idx="342">
                  <c:v>4.038827777777778</c:v>
                </c:pt>
                <c:pt idx="343">
                  <c:v>4.013972222222223</c:v>
                </c:pt>
                <c:pt idx="344">
                  <c:v>3.956272222222222</c:v>
                </c:pt>
                <c:pt idx="345">
                  <c:v>3.877688888888886</c:v>
                </c:pt>
                <c:pt idx="346">
                  <c:v>3.796716666666667</c:v>
                </c:pt>
                <c:pt idx="347">
                  <c:v>3.710761111111111</c:v>
                </c:pt>
                <c:pt idx="348">
                  <c:v>3.622472222222222</c:v>
                </c:pt>
                <c:pt idx="349">
                  <c:v>3.5219</c:v>
                </c:pt>
                <c:pt idx="350">
                  <c:v>3.414272222222222</c:v>
                </c:pt>
                <c:pt idx="351">
                  <c:v>3.302911111111111</c:v>
                </c:pt>
                <c:pt idx="352">
                  <c:v>3.192188888888888</c:v>
                </c:pt>
                <c:pt idx="353">
                  <c:v>3.066888888888887</c:v>
                </c:pt>
                <c:pt idx="354">
                  <c:v>2.940661111111111</c:v>
                </c:pt>
                <c:pt idx="355">
                  <c:v>2.791955555555555</c:v>
                </c:pt>
                <c:pt idx="356">
                  <c:v>2.642899999999999</c:v>
                </c:pt>
                <c:pt idx="357">
                  <c:v>2.4814</c:v>
                </c:pt>
                <c:pt idx="358">
                  <c:v>2.326805555555556</c:v>
                </c:pt>
                <c:pt idx="359">
                  <c:v>2.182522222222222</c:v>
                </c:pt>
                <c:pt idx="360">
                  <c:v>2.06096111111111</c:v>
                </c:pt>
                <c:pt idx="361">
                  <c:v>1.945194444444445</c:v>
                </c:pt>
                <c:pt idx="362">
                  <c:v>1.851044444444445</c:v>
                </c:pt>
                <c:pt idx="363">
                  <c:v>1.77928888888889</c:v>
                </c:pt>
                <c:pt idx="364">
                  <c:v>1.745316666666667</c:v>
                </c:pt>
                <c:pt idx="365">
                  <c:v>1.742972222222222</c:v>
                </c:pt>
                <c:pt idx="366">
                  <c:v>1.761861111111111</c:v>
                </c:pt>
                <c:pt idx="367">
                  <c:v>1.792911111111111</c:v>
                </c:pt>
                <c:pt idx="368">
                  <c:v>1.828877777777778</c:v>
                </c:pt>
                <c:pt idx="369">
                  <c:v>1.869500000000001</c:v>
                </c:pt>
                <c:pt idx="370">
                  <c:v>1.905233333333333</c:v>
                </c:pt>
                <c:pt idx="371">
                  <c:v>1.943527777777778</c:v>
                </c:pt>
                <c:pt idx="372">
                  <c:v>1.978966666666666</c:v>
                </c:pt>
                <c:pt idx="373">
                  <c:v>2.020733333333333</c:v>
                </c:pt>
                <c:pt idx="374">
                  <c:v>2.069366666666667</c:v>
                </c:pt>
                <c:pt idx="375">
                  <c:v>2.103833333333333</c:v>
                </c:pt>
                <c:pt idx="376">
                  <c:v>2.146305555555555</c:v>
                </c:pt>
                <c:pt idx="377">
                  <c:v>2.172022222222222</c:v>
                </c:pt>
                <c:pt idx="378">
                  <c:v>2.20425</c:v>
                </c:pt>
                <c:pt idx="379">
                  <c:v>2.237933333333333</c:v>
                </c:pt>
                <c:pt idx="380">
                  <c:v>2.270577777777778</c:v>
                </c:pt>
                <c:pt idx="381">
                  <c:v>2.291827777777777</c:v>
                </c:pt>
                <c:pt idx="382">
                  <c:v>2.306905555555555</c:v>
                </c:pt>
                <c:pt idx="383">
                  <c:v>2.3134</c:v>
                </c:pt>
                <c:pt idx="384">
                  <c:v>2.316916666666666</c:v>
                </c:pt>
                <c:pt idx="385">
                  <c:v>2.306038888888886</c:v>
                </c:pt>
                <c:pt idx="386">
                  <c:v>2.285561111111111</c:v>
                </c:pt>
                <c:pt idx="387">
                  <c:v>2.256</c:v>
                </c:pt>
                <c:pt idx="388">
                  <c:v>2.229105555555555</c:v>
                </c:pt>
                <c:pt idx="389">
                  <c:v>2.20495</c:v>
                </c:pt>
                <c:pt idx="390">
                  <c:v>2.182383333333333</c:v>
                </c:pt>
                <c:pt idx="391">
                  <c:v>2.16435</c:v>
                </c:pt>
                <c:pt idx="392">
                  <c:v>2.132027777777778</c:v>
                </c:pt>
                <c:pt idx="393">
                  <c:v>2.110022222222222</c:v>
                </c:pt>
                <c:pt idx="394">
                  <c:v>2.079883333333333</c:v>
                </c:pt>
                <c:pt idx="395">
                  <c:v>2.041533333333334</c:v>
                </c:pt>
                <c:pt idx="396">
                  <c:v>1.99105</c:v>
                </c:pt>
                <c:pt idx="397">
                  <c:v>1.928611111111111</c:v>
                </c:pt>
                <c:pt idx="398">
                  <c:v>1.874627777777778</c:v>
                </c:pt>
                <c:pt idx="399">
                  <c:v>1.826311111111111</c:v>
                </c:pt>
                <c:pt idx="400">
                  <c:v>1.80035</c:v>
                </c:pt>
                <c:pt idx="401">
                  <c:v>1.783594444444444</c:v>
                </c:pt>
                <c:pt idx="402">
                  <c:v>1.781861111111111</c:v>
                </c:pt>
                <c:pt idx="403">
                  <c:v>1.776916666666667</c:v>
                </c:pt>
                <c:pt idx="404">
                  <c:v>1.778866666666667</c:v>
                </c:pt>
                <c:pt idx="405">
                  <c:v>1.782311111111111</c:v>
                </c:pt>
                <c:pt idx="406">
                  <c:v>1.798388888888888</c:v>
                </c:pt>
                <c:pt idx="407">
                  <c:v>1.822033333333333</c:v>
                </c:pt>
                <c:pt idx="408">
                  <c:v>1.85138888888889</c:v>
                </c:pt>
                <c:pt idx="409">
                  <c:v>1.886827777777778</c:v>
                </c:pt>
                <c:pt idx="410">
                  <c:v>1.93415</c:v>
                </c:pt>
                <c:pt idx="411">
                  <c:v>1.994411111111111</c:v>
                </c:pt>
                <c:pt idx="412">
                  <c:v>2.072066666666666</c:v>
                </c:pt>
                <c:pt idx="413">
                  <c:v>2.142955555555555</c:v>
                </c:pt>
                <c:pt idx="414">
                  <c:v>2.200266666666666</c:v>
                </c:pt>
                <c:pt idx="415">
                  <c:v>2.249883333333333</c:v>
                </c:pt>
                <c:pt idx="416">
                  <c:v>2.293311111111111</c:v>
                </c:pt>
                <c:pt idx="417">
                  <c:v>2.323866666666666</c:v>
                </c:pt>
                <c:pt idx="418">
                  <c:v>2.343461111111111</c:v>
                </c:pt>
                <c:pt idx="419">
                  <c:v>2.341722222222222</c:v>
                </c:pt>
                <c:pt idx="420">
                  <c:v>2.323872222222223</c:v>
                </c:pt>
                <c:pt idx="421">
                  <c:v>2.303466666666667</c:v>
                </c:pt>
                <c:pt idx="422">
                  <c:v>2.293883333333333</c:v>
                </c:pt>
                <c:pt idx="423">
                  <c:v>2.304666666666667</c:v>
                </c:pt>
                <c:pt idx="424">
                  <c:v>2.333027777777777</c:v>
                </c:pt>
                <c:pt idx="425">
                  <c:v>2.363666666666667</c:v>
                </c:pt>
                <c:pt idx="426">
                  <c:v>2.386588888888887</c:v>
                </c:pt>
                <c:pt idx="427">
                  <c:v>2.38345</c:v>
                </c:pt>
                <c:pt idx="428">
                  <c:v>2.368772222222222</c:v>
                </c:pt>
                <c:pt idx="429">
                  <c:v>2.336394444444445</c:v>
                </c:pt>
                <c:pt idx="430">
                  <c:v>2.302444444444442</c:v>
                </c:pt>
                <c:pt idx="431">
                  <c:v>2.264572222222222</c:v>
                </c:pt>
                <c:pt idx="432">
                  <c:v>2.223533333333332</c:v>
                </c:pt>
                <c:pt idx="433">
                  <c:v>2.204361111111111</c:v>
                </c:pt>
                <c:pt idx="434">
                  <c:v>2.213605555555555</c:v>
                </c:pt>
                <c:pt idx="435">
                  <c:v>2.22351111111111</c:v>
                </c:pt>
                <c:pt idx="436">
                  <c:v>2.246422222222222</c:v>
                </c:pt>
                <c:pt idx="437">
                  <c:v>2.269238888888889</c:v>
                </c:pt>
                <c:pt idx="438">
                  <c:v>2.293383333333333</c:v>
                </c:pt>
                <c:pt idx="439">
                  <c:v>2.313283333333334</c:v>
                </c:pt>
                <c:pt idx="440">
                  <c:v>2.315105555555556</c:v>
                </c:pt>
                <c:pt idx="441">
                  <c:v>2.307461111111111</c:v>
                </c:pt>
                <c:pt idx="442">
                  <c:v>2.267572222222222</c:v>
                </c:pt>
                <c:pt idx="443">
                  <c:v>2.208872222222222</c:v>
                </c:pt>
                <c:pt idx="444">
                  <c:v>2.147322222222222</c:v>
                </c:pt>
                <c:pt idx="445">
                  <c:v>2.104488888888889</c:v>
                </c:pt>
                <c:pt idx="446">
                  <c:v>2.077700000000001</c:v>
                </c:pt>
                <c:pt idx="447">
                  <c:v>2.052266666666667</c:v>
                </c:pt>
                <c:pt idx="448">
                  <c:v>2.039883333333333</c:v>
                </c:pt>
                <c:pt idx="449">
                  <c:v>2.033783333333334</c:v>
                </c:pt>
                <c:pt idx="450">
                  <c:v>2.030511111111111</c:v>
                </c:pt>
                <c:pt idx="451">
                  <c:v>2.032883333333332</c:v>
                </c:pt>
                <c:pt idx="452">
                  <c:v>2.038755555555556</c:v>
                </c:pt>
                <c:pt idx="453">
                  <c:v>2.054416666666667</c:v>
                </c:pt>
                <c:pt idx="454">
                  <c:v>2.070722222222222</c:v>
                </c:pt>
                <c:pt idx="455">
                  <c:v>2.092272222222223</c:v>
                </c:pt>
                <c:pt idx="456">
                  <c:v>2.128483333333333</c:v>
                </c:pt>
                <c:pt idx="457">
                  <c:v>2.164861111111111</c:v>
                </c:pt>
                <c:pt idx="458">
                  <c:v>2.218233333333333</c:v>
                </c:pt>
                <c:pt idx="459">
                  <c:v>2.281655555555555</c:v>
                </c:pt>
                <c:pt idx="460">
                  <c:v>2.348777777777777</c:v>
                </c:pt>
                <c:pt idx="461">
                  <c:v>2.431805555555556</c:v>
                </c:pt>
                <c:pt idx="462">
                  <c:v>2.523611111111111</c:v>
                </c:pt>
                <c:pt idx="463">
                  <c:v>2.607011111111111</c:v>
                </c:pt>
                <c:pt idx="464">
                  <c:v>2.683427777777778</c:v>
                </c:pt>
                <c:pt idx="465">
                  <c:v>2.758899999999999</c:v>
                </c:pt>
                <c:pt idx="466">
                  <c:v>2.841611111111111</c:v>
                </c:pt>
                <c:pt idx="467">
                  <c:v>2.929194444444444</c:v>
                </c:pt>
                <c:pt idx="468">
                  <c:v>3.008344444444444</c:v>
                </c:pt>
                <c:pt idx="469">
                  <c:v>3.081061111111111</c:v>
                </c:pt>
                <c:pt idx="470">
                  <c:v>3.145577777777778</c:v>
                </c:pt>
                <c:pt idx="471">
                  <c:v>3.205905555555555</c:v>
                </c:pt>
                <c:pt idx="472">
                  <c:v>3.267544444444445</c:v>
                </c:pt>
                <c:pt idx="473">
                  <c:v>3.336488888888885</c:v>
                </c:pt>
                <c:pt idx="474">
                  <c:v>3.410383333333333</c:v>
                </c:pt>
                <c:pt idx="475">
                  <c:v>3.474027777777777</c:v>
                </c:pt>
                <c:pt idx="476">
                  <c:v>3.525233333333333</c:v>
                </c:pt>
                <c:pt idx="477">
                  <c:v>3.552138888888889</c:v>
                </c:pt>
                <c:pt idx="478">
                  <c:v>3.582861111111111</c:v>
                </c:pt>
                <c:pt idx="479">
                  <c:v>3.609355555555556</c:v>
                </c:pt>
                <c:pt idx="480">
                  <c:v>3.634549999999999</c:v>
                </c:pt>
                <c:pt idx="481">
                  <c:v>3.657077777777778</c:v>
                </c:pt>
                <c:pt idx="482">
                  <c:v>3.687633333333333</c:v>
                </c:pt>
                <c:pt idx="483">
                  <c:v>3.715449999999997</c:v>
                </c:pt>
                <c:pt idx="484">
                  <c:v>3.745227777777777</c:v>
                </c:pt>
                <c:pt idx="485">
                  <c:v>3.769172222222223</c:v>
                </c:pt>
                <c:pt idx="486">
                  <c:v>3.800105555555556</c:v>
                </c:pt>
                <c:pt idx="487">
                  <c:v>3.840350000000001</c:v>
                </c:pt>
                <c:pt idx="488">
                  <c:v>3.882227777777777</c:v>
                </c:pt>
                <c:pt idx="489">
                  <c:v>3.916788888888886</c:v>
                </c:pt>
                <c:pt idx="490">
                  <c:v>3.937494444444444</c:v>
                </c:pt>
                <c:pt idx="491">
                  <c:v>3.929672222222222</c:v>
                </c:pt>
                <c:pt idx="492">
                  <c:v>3.908100000000001</c:v>
                </c:pt>
                <c:pt idx="493">
                  <c:v>3.877033333333334</c:v>
                </c:pt>
                <c:pt idx="494">
                  <c:v>3.849405555555555</c:v>
                </c:pt>
                <c:pt idx="495">
                  <c:v>3.801772222222223</c:v>
                </c:pt>
                <c:pt idx="496">
                  <c:v>3.760438888888889</c:v>
                </c:pt>
                <c:pt idx="497">
                  <c:v>3.70817777777778</c:v>
                </c:pt>
                <c:pt idx="498">
                  <c:v>3.655177777777778</c:v>
                </c:pt>
                <c:pt idx="499">
                  <c:v>3.588744444444445</c:v>
                </c:pt>
                <c:pt idx="500">
                  <c:v>3.536027777777777</c:v>
                </c:pt>
                <c:pt idx="501">
                  <c:v>3.492338888888888</c:v>
                </c:pt>
                <c:pt idx="502">
                  <c:v>3.456772222222222</c:v>
                </c:pt>
                <c:pt idx="503">
                  <c:v>3.425722222222222</c:v>
                </c:pt>
                <c:pt idx="504">
                  <c:v>3.404911111111111</c:v>
                </c:pt>
                <c:pt idx="505">
                  <c:v>3.403405555555556</c:v>
                </c:pt>
                <c:pt idx="506">
                  <c:v>3.406705555555556</c:v>
                </c:pt>
                <c:pt idx="507">
                  <c:v>3.415505555555556</c:v>
                </c:pt>
                <c:pt idx="508">
                  <c:v>3.421911111111111</c:v>
                </c:pt>
                <c:pt idx="509">
                  <c:v>3.421105555555555</c:v>
                </c:pt>
                <c:pt idx="510">
                  <c:v>3.424944444444444</c:v>
                </c:pt>
                <c:pt idx="511">
                  <c:v>3.426411111111111</c:v>
                </c:pt>
                <c:pt idx="512">
                  <c:v>3.425272222222222</c:v>
                </c:pt>
                <c:pt idx="513">
                  <c:v>3.413505555555556</c:v>
                </c:pt>
                <c:pt idx="514">
                  <c:v>3.4017</c:v>
                </c:pt>
                <c:pt idx="515">
                  <c:v>3.386716666666667</c:v>
                </c:pt>
                <c:pt idx="516">
                  <c:v>3.391055555555555</c:v>
                </c:pt>
                <c:pt idx="517">
                  <c:v>3.408844444444445</c:v>
                </c:pt>
                <c:pt idx="518">
                  <c:v>3.438216666666667</c:v>
                </c:pt>
                <c:pt idx="519">
                  <c:v>3.470694444444444</c:v>
                </c:pt>
                <c:pt idx="520">
                  <c:v>3.508438888888889</c:v>
                </c:pt>
                <c:pt idx="521">
                  <c:v>3.555477777777777</c:v>
                </c:pt>
                <c:pt idx="522">
                  <c:v>3.613588888888889</c:v>
                </c:pt>
                <c:pt idx="523">
                  <c:v>3.669861111111111</c:v>
                </c:pt>
                <c:pt idx="524">
                  <c:v>3.720044444444445</c:v>
                </c:pt>
                <c:pt idx="525">
                  <c:v>3.7578</c:v>
                </c:pt>
                <c:pt idx="526">
                  <c:v>3.764794444444443</c:v>
                </c:pt>
                <c:pt idx="527">
                  <c:v>3.75315</c:v>
                </c:pt>
                <c:pt idx="528">
                  <c:v>3.747649999999999</c:v>
                </c:pt>
                <c:pt idx="529">
                  <c:v>3.743572222222222</c:v>
                </c:pt>
                <c:pt idx="530">
                  <c:v>3.738177777777778</c:v>
                </c:pt>
                <c:pt idx="531">
                  <c:v>3.717516666666666</c:v>
                </c:pt>
                <c:pt idx="532">
                  <c:v>3.685872222222222</c:v>
                </c:pt>
                <c:pt idx="533">
                  <c:v>3.622027777777777</c:v>
                </c:pt>
                <c:pt idx="534">
                  <c:v>3.531677777777778</c:v>
                </c:pt>
                <c:pt idx="535">
                  <c:v>3.414577777777777</c:v>
                </c:pt>
                <c:pt idx="536">
                  <c:v>3.307172222222222</c:v>
                </c:pt>
                <c:pt idx="537">
                  <c:v>3.208427777777778</c:v>
                </c:pt>
                <c:pt idx="538">
                  <c:v>3.125533333333333</c:v>
                </c:pt>
                <c:pt idx="539">
                  <c:v>3.079672222222223</c:v>
                </c:pt>
                <c:pt idx="540">
                  <c:v>3.050405555555556</c:v>
                </c:pt>
                <c:pt idx="541">
                  <c:v>3.039138888888889</c:v>
                </c:pt>
                <c:pt idx="542">
                  <c:v>3.03155</c:v>
                </c:pt>
                <c:pt idx="543">
                  <c:v>3.036277777777778</c:v>
                </c:pt>
                <c:pt idx="544">
                  <c:v>3.05945</c:v>
                </c:pt>
                <c:pt idx="545">
                  <c:v>3.096572222222222</c:v>
                </c:pt>
                <c:pt idx="546">
                  <c:v>3.145494444444444</c:v>
                </c:pt>
                <c:pt idx="547">
                  <c:v>3.20031111111111</c:v>
                </c:pt>
                <c:pt idx="548">
                  <c:v>3.251055555555555</c:v>
                </c:pt>
                <c:pt idx="549">
                  <c:v>3.303761111111111</c:v>
                </c:pt>
                <c:pt idx="550">
                  <c:v>3.352361111111111</c:v>
                </c:pt>
                <c:pt idx="551">
                  <c:v>3.395172222222222</c:v>
                </c:pt>
                <c:pt idx="552">
                  <c:v>3.410127777777778</c:v>
                </c:pt>
                <c:pt idx="553">
                  <c:v>3.416733333333333</c:v>
                </c:pt>
                <c:pt idx="554">
                  <c:v>3.421927777777777</c:v>
                </c:pt>
                <c:pt idx="555">
                  <c:v>3.435999999999999</c:v>
                </c:pt>
                <c:pt idx="556">
                  <c:v>3.452405555555555</c:v>
                </c:pt>
                <c:pt idx="557">
                  <c:v>3.472122222222222</c:v>
                </c:pt>
                <c:pt idx="558">
                  <c:v>3.484783333333334</c:v>
                </c:pt>
                <c:pt idx="559">
                  <c:v>3.502227777777777</c:v>
                </c:pt>
                <c:pt idx="560">
                  <c:v>3.538127777777777</c:v>
                </c:pt>
                <c:pt idx="561">
                  <c:v>3.591566666666667</c:v>
                </c:pt>
                <c:pt idx="562">
                  <c:v>3.645300000000001</c:v>
                </c:pt>
                <c:pt idx="563">
                  <c:v>3.699016666666666</c:v>
                </c:pt>
                <c:pt idx="564">
                  <c:v>3.739383333333333</c:v>
                </c:pt>
                <c:pt idx="565">
                  <c:v>3.771527777777777</c:v>
                </c:pt>
                <c:pt idx="566">
                  <c:v>3.800905555555556</c:v>
                </c:pt>
                <c:pt idx="567">
                  <c:v>3.819461111111112</c:v>
                </c:pt>
                <c:pt idx="568">
                  <c:v>3.825755555555555</c:v>
                </c:pt>
                <c:pt idx="569">
                  <c:v>3.824366666666667</c:v>
                </c:pt>
                <c:pt idx="570">
                  <c:v>3.809533333333333</c:v>
                </c:pt>
                <c:pt idx="571">
                  <c:v>3.7903</c:v>
                </c:pt>
                <c:pt idx="572">
                  <c:v>3.774377777777777</c:v>
                </c:pt>
                <c:pt idx="573">
                  <c:v>3.755405555555556</c:v>
                </c:pt>
                <c:pt idx="574">
                  <c:v>3.734822222222222</c:v>
                </c:pt>
                <c:pt idx="575">
                  <c:v>3.7158</c:v>
                </c:pt>
                <c:pt idx="576">
                  <c:v>3.701183333333334</c:v>
                </c:pt>
                <c:pt idx="577">
                  <c:v>3.674844444444444</c:v>
                </c:pt>
                <c:pt idx="578">
                  <c:v>3.649727777777778</c:v>
                </c:pt>
                <c:pt idx="579">
                  <c:v>3.616522222222222</c:v>
                </c:pt>
                <c:pt idx="580">
                  <c:v>3.588266666666667</c:v>
                </c:pt>
                <c:pt idx="581">
                  <c:v>3.570305555555555</c:v>
                </c:pt>
                <c:pt idx="582">
                  <c:v>3.563094444444445</c:v>
                </c:pt>
                <c:pt idx="583">
                  <c:v>3.55805</c:v>
                </c:pt>
                <c:pt idx="584">
                  <c:v>3.56106111111111</c:v>
                </c:pt>
                <c:pt idx="585">
                  <c:v>3.561422222222223</c:v>
                </c:pt>
                <c:pt idx="586">
                  <c:v>3.564750000000001</c:v>
                </c:pt>
                <c:pt idx="587">
                  <c:v>3.571494444444444</c:v>
                </c:pt>
                <c:pt idx="588">
                  <c:v>3.575811111111111</c:v>
                </c:pt>
                <c:pt idx="589">
                  <c:v>3.587794444444444</c:v>
                </c:pt>
                <c:pt idx="590">
                  <c:v>3.59525</c:v>
                </c:pt>
                <c:pt idx="591">
                  <c:v>3.591672222222223</c:v>
                </c:pt>
                <c:pt idx="592">
                  <c:v>3.580783333333334</c:v>
                </c:pt>
                <c:pt idx="593">
                  <c:v>3.551844444444443</c:v>
                </c:pt>
                <c:pt idx="594">
                  <c:v>3.500966666666667</c:v>
                </c:pt>
                <c:pt idx="595">
                  <c:v>3.44133888888889</c:v>
                </c:pt>
                <c:pt idx="596">
                  <c:v>3.381938888888889</c:v>
                </c:pt>
                <c:pt idx="597">
                  <c:v>3.321533333333333</c:v>
                </c:pt>
                <c:pt idx="598">
                  <c:v>3.276055555555556</c:v>
                </c:pt>
                <c:pt idx="599">
                  <c:v>3.2587</c:v>
                </c:pt>
                <c:pt idx="600">
                  <c:v>3.267816666666666</c:v>
                </c:pt>
                <c:pt idx="601">
                  <c:v>3.296755555555556</c:v>
                </c:pt>
                <c:pt idx="602">
                  <c:v>3.338005555555556</c:v>
                </c:pt>
                <c:pt idx="603">
                  <c:v>3.383255555555555</c:v>
                </c:pt>
                <c:pt idx="604">
                  <c:v>3.44145</c:v>
                </c:pt>
                <c:pt idx="605">
                  <c:v>3.489072222222222</c:v>
                </c:pt>
                <c:pt idx="606">
                  <c:v>3.537077777777778</c:v>
                </c:pt>
                <c:pt idx="607">
                  <c:v>3.578366666666667</c:v>
                </c:pt>
                <c:pt idx="608">
                  <c:v>3.615933333333334</c:v>
                </c:pt>
                <c:pt idx="609">
                  <c:v>3.629233333333334</c:v>
                </c:pt>
                <c:pt idx="610">
                  <c:v>3.637161111111111</c:v>
                </c:pt>
                <c:pt idx="611">
                  <c:v>3.635461111111111</c:v>
                </c:pt>
                <c:pt idx="612">
                  <c:v>3.627805555555556</c:v>
                </c:pt>
                <c:pt idx="613">
                  <c:v>3.611394444444444</c:v>
                </c:pt>
                <c:pt idx="614">
                  <c:v>3.588033333333334</c:v>
                </c:pt>
                <c:pt idx="615">
                  <c:v>3.567644444444445</c:v>
                </c:pt>
                <c:pt idx="616">
                  <c:v>3.557322222222222</c:v>
                </c:pt>
                <c:pt idx="617">
                  <c:v>3.561011111111112</c:v>
                </c:pt>
                <c:pt idx="618">
                  <c:v>3.578000000000001</c:v>
                </c:pt>
                <c:pt idx="619">
                  <c:v>3.59521111111111</c:v>
                </c:pt>
                <c:pt idx="620">
                  <c:v>3.624655555555556</c:v>
                </c:pt>
                <c:pt idx="621">
                  <c:v>3.652083333333333</c:v>
                </c:pt>
                <c:pt idx="622">
                  <c:v>3.682144444444444</c:v>
                </c:pt>
                <c:pt idx="623">
                  <c:v>3.713372222222223</c:v>
                </c:pt>
                <c:pt idx="624">
                  <c:v>3.741688888888889</c:v>
                </c:pt>
                <c:pt idx="625">
                  <c:v>3.757733333333333</c:v>
                </c:pt>
                <c:pt idx="626">
                  <c:v>3.765094444444444</c:v>
                </c:pt>
                <c:pt idx="627">
                  <c:v>3.7661</c:v>
                </c:pt>
                <c:pt idx="628">
                  <c:v>3.772888888888886</c:v>
                </c:pt>
                <c:pt idx="629">
                  <c:v>3.778322222222223</c:v>
                </c:pt>
                <c:pt idx="630">
                  <c:v>3.782416666666668</c:v>
                </c:pt>
                <c:pt idx="631">
                  <c:v>3.795433333333333</c:v>
                </c:pt>
                <c:pt idx="632">
                  <c:v>3.80655</c:v>
                </c:pt>
                <c:pt idx="633">
                  <c:v>3.819872222222222</c:v>
                </c:pt>
                <c:pt idx="634">
                  <c:v>3.828844444444444</c:v>
                </c:pt>
                <c:pt idx="635">
                  <c:v>3.815133333333334</c:v>
                </c:pt>
                <c:pt idx="636">
                  <c:v>3.783866666666666</c:v>
                </c:pt>
                <c:pt idx="637">
                  <c:v>3.725955555555555</c:v>
                </c:pt>
                <c:pt idx="638">
                  <c:v>3.654816666666667</c:v>
                </c:pt>
                <c:pt idx="639">
                  <c:v>3.592605555555556</c:v>
                </c:pt>
                <c:pt idx="640">
                  <c:v>3.542188888888889</c:v>
                </c:pt>
                <c:pt idx="641">
                  <c:v>3.504161111111111</c:v>
                </c:pt>
                <c:pt idx="642">
                  <c:v>3.475366666666666</c:v>
                </c:pt>
                <c:pt idx="643">
                  <c:v>3.470338888888889</c:v>
                </c:pt>
                <c:pt idx="644">
                  <c:v>3.467933333333333</c:v>
                </c:pt>
                <c:pt idx="645">
                  <c:v>3.477705555555556</c:v>
                </c:pt>
                <c:pt idx="646">
                  <c:v>3.489238888888889</c:v>
                </c:pt>
                <c:pt idx="647">
                  <c:v>3.50968888888889</c:v>
                </c:pt>
                <c:pt idx="648">
                  <c:v>3.525616666666667</c:v>
                </c:pt>
                <c:pt idx="649">
                  <c:v>3.548288888888889</c:v>
                </c:pt>
                <c:pt idx="650">
                  <c:v>3.555027777777778</c:v>
                </c:pt>
                <c:pt idx="651">
                  <c:v>3.556811111111111</c:v>
                </c:pt>
                <c:pt idx="652">
                  <c:v>3.573316666666666</c:v>
                </c:pt>
                <c:pt idx="653">
                  <c:v>3.595861111111111</c:v>
                </c:pt>
                <c:pt idx="654">
                  <c:v>3.636516666666667</c:v>
                </c:pt>
                <c:pt idx="655">
                  <c:v>3.688766666666667</c:v>
                </c:pt>
                <c:pt idx="656">
                  <c:v>3.744483333333333</c:v>
                </c:pt>
                <c:pt idx="657">
                  <c:v>3.799027777777778</c:v>
                </c:pt>
                <c:pt idx="658">
                  <c:v>3.850533333333333</c:v>
                </c:pt>
                <c:pt idx="659">
                  <c:v>3.893266666666666</c:v>
                </c:pt>
                <c:pt idx="660">
                  <c:v>3.924222222222223</c:v>
                </c:pt>
                <c:pt idx="661">
                  <c:v>3.965766666666667</c:v>
                </c:pt>
                <c:pt idx="662">
                  <c:v>4.004938888888885</c:v>
                </c:pt>
                <c:pt idx="663">
                  <c:v>4.056566666666666</c:v>
                </c:pt>
                <c:pt idx="664">
                  <c:v>4.106627777777778</c:v>
                </c:pt>
                <c:pt idx="665">
                  <c:v>4.150005555555549</c:v>
                </c:pt>
                <c:pt idx="666">
                  <c:v>4.174066666666667</c:v>
                </c:pt>
                <c:pt idx="667">
                  <c:v>4.17105</c:v>
                </c:pt>
                <c:pt idx="668">
                  <c:v>4.158377777777773</c:v>
                </c:pt>
                <c:pt idx="669">
                  <c:v>4.146472222222223</c:v>
                </c:pt>
                <c:pt idx="670">
                  <c:v>4.141055555555551</c:v>
                </c:pt>
                <c:pt idx="671">
                  <c:v>4.124377777777771</c:v>
                </c:pt>
                <c:pt idx="672">
                  <c:v>4.102449999999997</c:v>
                </c:pt>
                <c:pt idx="673">
                  <c:v>4.057444444444444</c:v>
                </c:pt>
                <c:pt idx="674">
                  <c:v>4.007072222222224</c:v>
                </c:pt>
                <c:pt idx="675">
                  <c:v>3.963288888888889</c:v>
                </c:pt>
                <c:pt idx="676">
                  <c:v>3.922811111111112</c:v>
                </c:pt>
                <c:pt idx="677">
                  <c:v>3.883388888888889</c:v>
                </c:pt>
                <c:pt idx="678">
                  <c:v>3.852905555555556</c:v>
                </c:pt>
                <c:pt idx="679">
                  <c:v>3.822511111111112</c:v>
                </c:pt>
                <c:pt idx="680">
                  <c:v>3.798933333333333</c:v>
                </c:pt>
                <c:pt idx="681">
                  <c:v>3.796133333333333</c:v>
                </c:pt>
                <c:pt idx="682">
                  <c:v>3.807727777777777</c:v>
                </c:pt>
                <c:pt idx="683">
                  <c:v>3.82778888888889</c:v>
                </c:pt>
                <c:pt idx="684">
                  <c:v>3.8267</c:v>
                </c:pt>
                <c:pt idx="685">
                  <c:v>3.819661111111112</c:v>
                </c:pt>
                <c:pt idx="686">
                  <c:v>3.808155555555555</c:v>
                </c:pt>
                <c:pt idx="687">
                  <c:v>3.7958</c:v>
                </c:pt>
                <c:pt idx="688">
                  <c:v>3.787611111111111</c:v>
                </c:pt>
                <c:pt idx="689">
                  <c:v>3.790755555555556</c:v>
                </c:pt>
                <c:pt idx="690">
                  <c:v>3.817527777777778</c:v>
                </c:pt>
                <c:pt idx="691">
                  <c:v>3.840844444444444</c:v>
                </c:pt>
                <c:pt idx="692">
                  <c:v>3.859694444444444</c:v>
                </c:pt>
                <c:pt idx="693">
                  <c:v>3.878949999999997</c:v>
                </c:pt>
                <c:pt idx="694">
                  <c:v>3.896233333333332</c:v>
                </c:pt>
                <c:pt idx="695">
                  <c:v>3.907422222222222</c:v>
                </c:pt>
                <c:pt idx="696">
                  <c:v>3.898627777777777</c:v>
                </c:pt>
                <c:pt idx="697">
                  <c:v>3.881605555555555</c:v>
                </c:pt>
                <c:pt idx="698">
                  <c:v>3.852799999999998</c:v>
                </c:pt>
                <c:pt idx="699">
                  <c:v>3.822833333333333</c:v>
                </c:pt>
                <c:pt idx="700">
                  <c:v>3.802005555555556</c:v>
                </c:pt>
              </c:numCache>
            </c:numRef>
          </c:val>
          <c:smooth val="0"/>
        </c:ser>
        <c:ser>
          <c:idx val="1"/>
          <c:order val="1"/>
          <c:tx>
            <c:strRef>
              <c:f>cz!$A$81</c:f>
              <c:strCache>
                <c:ptCount val="1"/>
                <c:pt idx="0">
                  <c:v>Non-Words</c:v>
                </c:pt>
              </c:strCache>
            </c:strRef>
          </c:tx>
          <c:marker>
            <c:symbol val="none"/>
          </c:marker>
          <c:val>
            <c:numRef>
              <c:f>cz!$B$81:$AAA$81</c:f>
              <c:numCache>
                <c:formatCode>General</c:formatCode>
                <c:ptCount val="702"/>
                <c:pt idx="0">
                  <c:v>0.359088888888889</c:v>
                </c:pt>
                <c:pt idx="1">
                  <c:v>0.355738888888889</c:v>
                </c:pt>
                <c:pt idx="2">
                  <c:v>0.357377777777778</c:v>
                </c:pt>
                <c:pt idx="3">
                  <c:v>0.355072222222222</c:v>
                </c:pt>
                <c:pt idx="4">
                  <c:v>0.353994444444444</c:v>
                </c:pt>
                <c:pt idx="5">
                  <c:v>0.356483333333333</c:v>
                </c:pt>
                <c:pt idx="6">
                  <c:v>0.359416666666667</c:v>
                </c:pt>
                <c:pt idx="7">
                  <c:v>0.370611111111111</c:v>
                </c:pt>
                <c:pt idx="8">
                  <c:v>0.384172222222222</c:v>
                </c:pt>
                <c:pt idx="9">
                  <c:v>0.397983333333333</c:v>
                </c:pt>
                <c:pt idx="10">
                  <c:v>0.403372222222222</c:v>
                </c:pt>
                <c:pt idx="11">
                  <c:v>0.400744444444444</c:v>
                </c:pt>
                <c:pt idx="12">
                  <c:v>0.396527777777778</c:v>
                </c:pt>
                <c:pt idx="13">
                  <c:v>0.400966666666667</c:v>
                </c:pt>
                <c:pt idx="14">
                  <c:v>0.4068</c:v>
                </c:pt>
                <c:pt idx="15">
                  <c:v>0.423822222222222</c:v>
                </c:pt>
                <c:pt idx="16">
                  <c:v>0.439405555555556</c:v>
                </c:pt>
                <c:pt idx="17">
                  <c:v>0.468355555555555</c:v>
                </c:pt>
                <c:pt idx="18">
                  <c:v>0.4991</c:v>
                </c:pt>
                <c:pt idx="19">
                  <c:v>0.525855555555556</c:v>
                </c:pt>
                <c:pt idx="20">
                  <c:v>0.550166666666667</c:v>
                </c:pt>
                <c:pt idx="21">
                  <c:v>0.567283333333333</c:v>
                </c:pt>
                <c:pt idx="22">
                  <c:v>0.575183333333333</c:v>
                </c:pt>
                <c:pt idx="23">
                  <c:v>0.569233333333333</c:v>
                </c:pt>
                <c:pt idx="24">
                  <c:v>0.556544444444444</c:v>
                </c:pt>
                <c:pt idx="25">
                  <c:v>0.534616666666667</c:v>
                </c:pt>
                <c:pt idx="26">
                  <c:v>0.504527777777778</c:v>
                </c:pt>
                <c:pt idx="27">
                  <c:v>0.474127777777778</c:v>
                </c:pt>
                <c:pt idx="28">
                  <c:v>0.443194444444444</c:v>
                </c:pt>
                <c:pt idx="29">
                  <c:v>0.414077777777778</c:v>
                </c:pt>
                <c:pt idx="30">
                  <c:v>0.375744444444444</c:v>
                </c:pt>
                <c:pt idx="31">
                  <c:v>0.333172222222222</c:v>
                </c:pt>
                <c:pt idx="32">
                  <c:v>0.282733333333333</c:v>
                </c:pt>
                <c:pt idx="33">
                  <c:v>0.236661111111111</c:v>
                </c:pt>
                <c:pt idx="34">
                  <c:v>0.188133333333333</c:v>
                </c:pt>
                <c:pt idx="35">
                  <c:v>0.135022222222222</c:v>
                </c:pt>
                <c:pt idx="36">
                  <c:v>0.0886</c:v>
                </c:pt>
                <c:pt idx="37">
                  <c:v>0.0471555555555556</c:v>
                </c:pt>
                <c:pt idx="38">
                  <c:v>0.00597777777777777</c:v>
                </c:pt>
                <c:pt idx="39">
                  <c:v>-0.0249944444444445</c:v>
                </c:pt>
                <c:pt idx="40">
                  <c:v>-0.0440333333333333</c:v>
                </c:pt>
                <c:pt idx="41">
                  <c:v>-0.0568333333333334</c:v>
                </c:pt>
                <c:pt idx="42">
                  <c:v>-0.05925</c:v>
                </c:pt>
                <c:pt idx="43">
                  <c:v>-0.0506</c:v>
                </c:pt>
                <c:pt idx="44">
                  <c:v>-0.0302833333333334</c:v>
                </c:pt>
                <c:pt idx="45">
                  <c:v>-0.0102611111111111</c:v>
                </c:pt>
                <c:pt idx="46">
                  <c:v>-0.00202222222222217</c:v>
                </c:pt>
                <c:pt idx="47">
                  <c:v>-0.00410555555555552</c:v>
                </c:pt>
                <c:pt idx="48">
                  <c:v>-0.0161388888888889</c:v>
                </c:pt>
                <c:pt idx="49">
                  <c:v>-0.0334666666666667</c:v>
                </c:pt>
                <c:pt idx="50">
                  <c:v>-0.0426555555555555</c:v>
                </c:pt>
                <c:pt idx="51">
                  <c:v>-0.0421111111111111</c:v>
                </c:pt>
                <c:pt idx="52">
                  <c:v>-0.0153055555555556</c:v>
                </c:pt>
                <c:pt idx="53">
                  <c:v>0.0192111111111111</c:v>
                </c:pt>
                <c:pt idx="54">
                  <c:v>0.0633777777777777</c:v>
                </c:pt>
                <c:pt idx="55">
                  <c:v>0.105888888888889</c:v>
                </c:pt>
                <c:pt idx="56">
                  <c:v>0.148622222222222</c:v>
                </c:pt>
                <c:pt idx="57">
                  <c:v>0.197777777777778</c:v>
                </c:pt>
                <c:pt idx="58">
                  <c:v>0.254333333333333</c:v>
                </c:pt>
                <c:pt idx="59">
                  <c:v>0.315527777777778</c:v>
                </c:pt>
                <c:pt idx="60">
                  <c:v>0.379422222222222</c:v>
                </c:pt>
                <c:pt idx="61">
                  <c:v>0.441166666666667</c:v>
                </c:pt>
                <c:pt idx="62">
                  <c:v>0.499966666666667</c:v>
                </c:pt>
                <c:pt idx="63">
                  <c:v>0.553644444444445</c:v>
                </c:pt>
                <c:pt idx="64">
                  <c:v>0.608827777777778</c:v>
                </c:pt>
                <c:pt idx="65">
                  <c:v>0.661688888888889</c:v>
                </c:pt>
                <c:pt idx="66">
                  <c:v>0.710444444444444</c:v>
                </c:pt>
                <c:pt idx="67">
                  <c:v>0.756661111111111</c:v>
                </c:pt>
                <c:pt idx="68">
                  <c:v>0.79965</c:v>
                </c:pt>
                <c:pt idx="69">
                  <c:v>0.837861111111111</c:v>
                </c:pt>
                <c:pt idx="70">
                  <c:v>0.8708</c:v>
                </c:pt>
                <c:pt idx="71">
                  <c:v>0.897766666666667</c:v>
                </c:pt>
                <c:pt idx="72">
                  <c:v>0.914572222222222</c:v>
                </c:pt>
                <c:pt idx="73">
                  <c:v>0.927605555555556</c:v>
                </c:pt>
                <c:pt idx="74">
                  <c:v>0.928105555555555</c:v>
                </c:pt>
                <c:pt idx="75">
                  <c:v>0.922211111111111</c:v>
                </c:pt>
                <c:pt idx="76">
                  <c:v>0.916533333333334</c:v>
                </c:pt>
                <c:pt idx="77">
                  <c:v>0.917394444444444</c:v>
                </c:pt>
                <c:pt idx="78">
                  <c:v>0.918738888888889</c:v>
                </c:pt>
                <c:pt idx="79">
                  <c:v>0.921822222222222</c:v>
                </c:pt>
                <c:pt idx="80">
                  <c:v>0.921616666666667</c:v>
                </c:pt>
                <c:pt idx="81">
                  <c:v>0.911661111111111</c:v>
                </c:pt>
                <c:pt idx="82">
                  <c:v>0.908533333333333</c:v>
                </c:pt>
                <c:pt idx="83">
                  <c:v>0.902627777777778</c:v>
                </c:pt>
                <c:pt idx="84">
                  <c:v>0.904994444444445</c:v>
                </c:pt>
                <c:pt idx="85">
                  <c:v>0.9063</c:v>
                </c:pt>
                <c:pt idx="86">
                  <c:v>0.913627777777778</c:v>
                </c:pt>
                <c:pt idx="87">
                  <c:v>0.913133333333333</c:v>
                </c:pt>
                <c:pt idx="88">
                  <c:v>0.8983</c:v>
                </c:pt>
                <c:pt idx="89">
                  <c:v>0.865472222222222</c:v>
                </c:pt>
                <c:pt idx="90">
                  <c:v>0.829211111111111</c:v>
                </c:pt>
                <c:pt idx="91">
                  <c:v>0.787638888888889</c:v>
                </c:pt>
                <c:pt idx="92">
                  <c:v>0.739838888888889</c:v>
                </c:pt>
                <c:pt idx="93">
                  <c:v>0.6903</c:v>
                </c:pt>
                <c:pt idx="94">
                  <c:v>0.649738888888889</c:v>
                </c:pt>
                <c:pt idx="95">
                  <c:v>0.61245</c:v>
                </c:pt>
                <c:pt idx="96">
                  <c:v>0.57675</c:v>
                </c:pt>
                <c:pt idx="97">
                  <c:v>0.542744444444444</c:v>
                </c:pt>
                <c:pt idx="98">
                  <c:v>0.503333333333333</c:v>
                </c:pt>
                <c:pt idx="99">
                  <c:v>0.457383333333333</c:v>
                </c:pt>
                <c:pt idx="100">
                  <c:v>0.414138888888889</c:v>
                </c:pt>
                <c:pt idx="101">
                  <c:v>0.366355555555556</c:v>
                </c:pt>
                <c:pt idx="102">
                  <c:v>0.307983333333333</c:v>
                </c:pt>
                <c:pt idx="103">
                  <c:v>0.250961111111111</c:v>
                </c:pt>
                <c:pt idx="104">
                  <c:v>0.202611111111111</c:v>
                </c:pt>
                <c:pt idx="105">
                  <c:v>0.154166666666667</c:v>
                </c:pt>
                <c:pt idx="106">
                  <c:v>0.106622222222222</c:v>
                </c:pt>
                <c:pt idx="107">
                  <c:v>0.0707333333333334</c:v>
                </c:pt>
                <c:pt idx="108">
                  <c:v>0.041661111111111</c:v>
                </c:pt>
                <c:pt idx="109">
                  <c:v>0.0274555555555555</c:v>
                </c:pt>
                <c:pt idx="110">
                  <c:v>0.00805000000000009</c:v>
                </c:pt>
                <c:pt idx="111">
                  <c:v>0.000294444444444455</c:v>
                </c:pt>
                <c:pt idx="112">
                  <c:v>-0.0106944444444445</c:v>
                </c:pt>
                <c:pt idx="113">
                  <c:v>-0.0321666666666666</c:v>
                </c:pt>
                <c:pt idx="114">
                  <c:v>-0.0575833333333333</c:v>
                </c:pt>
                <c:pt idx="115">
                  <c:v>-0.0897</c:v>
                </c:pt>
                <c:pt idx="116">
                  <c:v>-0.124677777777778</c:v>
                </c:pt>
                <c:pt idx="117">
                  <c:v>-0.166094444444444</c:v>
                </c:pt>
                <c:pt idx="118">
                  <c:v>-0.220388888888889</c:v>
                </c:pt>
                <c:pt idx="119">
                  <c:v>-0.272427777777778</c:v>
                </c:pt>
                <c:pt idx="120">
                  <c:v>-0.323572222222222</c:v>
                </c:pt>
                <c:pt idx="121">
                  <c:v>-0.366355555555555</c:v>
                </c:pt>
                <c:pt idx="122">
                  <c:v>-0.404538888888889</c:v>
                </c:pt>
                <c:pt idx="123">
                  <c:v>-0.442138888888889</c:v>
                </c:pt>
                <c:pt idx="124">
                  <c:v>-0.467127777777778</c:v>
                </c:pt>
                <c:pt idx="125">
                  <c:v>-0.469388888888889</c:v>
                </c:pt>
                <c:pt idx="126">
                  <c:v>-0.443844444444444</c:v>
                </c:pt>
                <c:pt idx="127">
                  <c:v>-0.393155555555556</c:v>
                </c:pt>
                <c:pt idx="128">
                  <c:v>-0.325566666666666</c:v>
                </c:pt>
                <c:pt idx="129">
                  <c:v>-0.256494444444445</c:v>
                </c:pt>
                <c:pt idx="130">
                  <c:v>-0.185794444444444</c:v>
                </c:pt>
                <c:pt idx="131">
                  <c:v>-0.108961111111111</c:v>
                </c:pt>
                <c:pt idx="132">
                  <c:v>-0.0422555555555555</c:v>
                </c:pt>
                <c:pt idx="133">
                  <c:v>0.0306722222222222</c:v>
                </c:pt>
                <c:pt idx="134">
                  <c:v>0.103661111111111</c:v>
                </c:pt>
                <c:pt idx="135">
                  <c:v>0.186194444444445</c:v>
                </c:pt>
                <c:pt idx="136">
                  <c:v>0.265561111111111</c:v>
                </c:pt>
                <c:pt idx="137">
                  <c:v>0.329633333333333</c:v>
                </c:pt>
                <c:pt idx="138">
                  <c:v>0.377627777777778</c:v>
                </c:pt>
                <c:pt idx="139">
                  <c:v>0.409911111111111</c:v>
                </c:pt>
                <c:pt idx="140">
                  <c:v>0.434905555555556</c:v>
                </c:pt>
                <c:pt idx="141">
                  <c:v>0.465577777777778</c:v>
                </c:pt>
                <c:pt idx="142">
                  <c:v>0.507388888888889</c:v>
                </c:pt>
                <c:pt idx="143">
                  <c:v>0.554383333333333</c:v>
                </c:pt>
                <c:pt idx="144">
                  <c:v>0.597405555555556</c:v>
                </c:pt>
                <c:pt idx="145">
                  <c:v>0.636572222222222</c:v>
                </c:pt>
                <c:pt idx="146">
                  <c:v>0.684411111111111</c:v>
                </c:pt>
                <c:pt idx="147">
                  <c:v>0.726766666666667</c:v>
                </c:pt>
                <c:pt idx="148">
                  <c:v>0.773133333333333</c:v>
                </c:pt>
                <c:pt idx="149">
                  <c:v>0.833827777777778</c:v>
                </c:pt>
                <c:pt idx="150">
                  <c:v>0.896972222222222</c:v>
                </c:pt>
                <c:pt idx="151">
                  <c:v>0.965872222222222</c:v>
                </c:pt>
                <c:pt idx="152">
                  <c:v>1.038161111111111</c:v>
                </c:pt>
                <c:pt idx="153">
                  <c:v>1.123555555555555</c:v>
                </c:pt>
                <c:pt idx="154">
                  <c:v>1.213633333333333</c:v>
                </c:pt>
                <c:pt idx="155">
                  <c:v>1.308155555555555</c:v>
                </c:pt>
                <c:pt idx="156">
                  <c:v>1.406083333333333</c:v>
                </c:pt>
                <c:pt idx="157">
                  <c:v>1.496305555555555</c:v>
                </c:pt>
                <c:pt idx="158">
                  <c:v>1.591266666666667</c:v>
                </c:pt>
                <c:pt idx="159">
                  <c:v>1.68648888888889</c:v>
                </c:pt>
                <c:pt idx="160">
                  <c:v>1.790294444444444</c:v>
                </c:pt>
                <c:pt idx="161">
                  <c:v>1.8864</c:v>
                </c:pt>
                <c:pt idx="162">
                  <c:v>1.980427777777777</c:v>
                </c:pt>
                <c:pt idx="163">
                  <c:v>2.070583333333333</c:v>
                </c:pt>
                <c:pt idx="164">
                  <c:v>2.155683333333333</c:v>
                </c:pt>
                <c:pt idx="165">
                  <c:v>2.238611111111111</c:v>
                </c:pt>
                <c:pt idx="166">
                  <c:v>2.313705555555555</c:v>
                </c:pt>
                <c:pt idx="167">
                  <c:v>2.390883333333333</c:v>
                </c:pt>
                <c:pt idx="168">
                  <c:v>2.459683333333333</c:v>
                </c:pt>
                <c:pt idx="169">
                  <c:v>2.523783333333334</c:v>
                </c:pt>
                <c:pt idx="170">
                  <c:v>2.581522222222223</c:v>
                </c:pt>
                <c:pt idx="171">
                  <c:v>2.64372777777778</c:v>
                </c:pt>
                <c:pt idx="172">
                  <c:v>2.702538888888888</c:v>
                </c:pt>
                <c:pt idx="173">
                  <c:v>2.762138888888888</c:v>
                </c:pt>
                <c:pt idx="174">
                  <c:v>2.809566666666666</c:v>
                </c:pt>
                <c:pt idx="175">
                  <c:v>2.842605555555556</c:v>
                </c:pt>
                <c:pt idx="176">
                  <c:v>2.869161111111111</c:v>
                </c:pt>
                <c:pt idx="177">
                  <c:v>2.878938888888888</c:v>
                </c:pt>
                <c:pt idx="178">
                  <c:v>2.887277777777777</c:v>
                </c:pt>
                <c:pt idx="179">
                  <c:v>2.90371111111111</c:v>
                </c:pt>
                <c:pt idx="180">
                  <c:v>2.928677777777777</c:v>
                </c:pt>
                <c:pt idx="181">
                  <c:v>2.956799999999999</c:v>
                </c:pt>
                <c:pt idx="182">
                  <c:v>2.985927777777777</c:v>
                </c:pt>
                <c:pt idx="183">
                  <c:v>3.010561111111111</c:v>
                </c:pt>
                <c:pt idx="184">
                  <c:v>3.031088888888886</c:v>
                </c:pt>
                <c:pt idx="185">
                  <c:v>3.041016666666667</c:v>
                </c:pt>
                <c:pt idx="186">
                  <c:v>3.040955555555556</c:v>
                </c:pt>
                <c:pt idx="187">
                  <c:v>3.037594444444444</c:v>
                </c:pt>
                <c:pt idx="188">
                  <c:v>3.030455555555555</c:v>
                </c:pt>
                <c:pt idx="189">
                  <c:v>3.022783333333333</c:v>
                </c:pt>
                <c:pt idx="190">
                  <c:v>3.015733333333333</c:v>
                </c:pt>
                <c:pt idx="191">
                  <c:v>3.002472222222222</c:v>
                </c:pt>
                <c:pt idx="192">
                  <c:v>2.987811111111111</c:v>
                </c:pt>
                <c:pt idx="193">
                  <c:v>2.965161111111112</c:v>
                </c:pt>
                <c:pt idx="194">
                  <c:v>2.939066666666667</c:v>
                </c:pt>
                <c:pt idx="195">
                  <c:v>2.913855555555555</c:v>
                </c:pt>
                <c:pt idx="196">
                  <c:v>2.887866666666667</c:v>
                </c:pt>
                <c:pt idx="197">
                  <c:v>2.864511111111112</c:v>
                </c:pt>
                <c:pt idx="198">
                  <c:v>2.845422222222222</c:v>
                </c:pt>
                <c:pt idx="199">
                  <c:v>2.818688888888885</c:v>
                </c:pt>
                <c:pt idx="200">
                  <c:v>2.790583333333333</c:v>
                </c:pt>
                <c:pt idx="201">
                  <c:v>2.749477777777777</c:v>
                </c:pt>
                <c:pt idx="202">
                  <c:v>2.703494444444444</c:v>
                </c:pt>
                <c:pt idx="203">
                  <c:v>2.65275</c:v>
                </c:pt>
                <c:pt idx="204">
                  <c:v>2.604405555555556</c:v>
                </c:pt>
                <c:pt idx="205">
                  <c:v>2.561694444444445</c:v>
                </c:pt>
                <c:pt idx="206">
                  <c:v>2.531677777777778</c:v>
                </c:pt>
                <c:pt idx="207">
                  <c:v>2.507383333333333</c:v>
                </c:pt>
                <c:pt idx="208">
                  <c:v>2.472572222222222</c:v>
                </c:pt>
                <c:pt idx="209">
                  <c:v>2.4329</c:v>
                </c:pt>
                <c:pt idx="210">
                  <c:v>2.393988888888888</c:v>
                </c:pt>
                <c:pt idx="211">
                  <c:v>2.358877777777777</c:v>
                </c:pt>
                <c:pt idx="212">
                  <c:v>2.33661111111111</c:v>
                </c:pt>
                <c:pt idx="213">
                  <c:v>2.310583333333334</c:v>
                </c:pt>
                <c:pt idx="214">
                  <c:v>2.288794444444444</c:v>
                </c:pt>
                <c:pt idx="215">
                  <c:v>2.261772222222222</c:v>
                </c:pt>
                <c:pt idx="216">
                  <c:v>2.234805555555555</c:v>
                </c:pt>
                <c:pt idx="217">
                  <c:v>2.211766666666667</c:v>
                </c:pt>
                <c:pt idx="218">
                  <c:v>2.189177777777778</c:v>
                </c:pt>
                <c:pt idx="219">
                  <c:v>2.168811111111111</c:v>
                </c:pt>
                <c:pt idx="220">
                  <c:v>2.148105555555555</c:v>
                </c:pt>
                <c:pt idx="221">
                  <c:v>2.137477777777778</c:v>
                </c:pt>
                <c:pt idx="222">
                  <c:v>2.144016666666667</c:v>
                </c:pt>
                <c:pt idx="223">
                  <c:v>2.161872222222222</c:v>
                </c:pt>
                <c:pt idx="224">
                  <c:v>2.188894444444445</c:v>
                </c:pt>
                <c:pt idx="225">
                  <c:v>2.218727777777778</c:v>
                </c:pt>
                <c:pt idx="226">
                  <c:v>2.247966666666666</c:v>
                </c:pt>
                <c:pt idx="227">
                  <c:v>2.278616666666667</c:v>
                </c:pt>
                <c:pt idx="228">
                  <c:v>2.311677777777778</c:v>
                </c:pt>
                <c:pt idx="229">
                  <c:v>2.341888888888886</c:v>
                </c:pt>
                <c:pt idx="230">
                  <c:v>2.368955555555555</c:v>
                </c:pt>
                <c:pt idx="231">
                  <c:v>2.400272222222222</c:v>
                </c:pt>
                <c:pt idx="232">
                  <c:v>2.425627777777777</c:v>
                </c:pt>
                <c:pt idx="233">
                  <c:v>2.460066666666667</c:v>
                </c:pt>
                <c:pt idx="234">
                  <c:v>2.50711111111111</c:v>
                </c:pt>
                <c:pt idx="235">
                  <c:v>2.566422222222221</c:v>
                </c:pt>
                <c:pt idx="236">
                  <c:v>2.637316666666667</c:v>
                </c:pt>
                <c:pt idx="237">
                  <c:v>2.718761111111111</c:v>
                </c:pt>
                <c:pt idx="238">
                  <c:v>2.804433333333334</c:v>
                </c:pt>
                <c:pt idx="239">
                  <c:v>2.8961</c:v>
                </c:pt>
                <c:pt idx="240">
                  <c:v>2.997549999999999</c:v>
                </c:pt>
                <c:pt idx="241">
                  <c:v>3.102966666666667</c:v>
                </c:pt>
                <c:pt idx="242">
                  <c:v>3.210144444444444</c:v>
                </c:pt>
                <c:pt idx="243">
                  <c:v>3.312077777777777</c:v>
                </c:pt>
                <c:pt idx="244">
                  <c:v>3.402727777777777</c:v>
                </c:pt>
                <c:pt idx="245">
                  <c:v>3.484872222222222</c:v>
                </c:pt>
                <c:pt idx="246">
                  <c:v>3.5558</c:v>
                </c:pt>
                <c:pt idx="247">
                  <c:v>3.621194444444444</c:v>
                </c:pt>
                <c:pt idx="248">
                  <c:v>3.686166666666667</c:v>
                </c:pt>
                <c:pt idx="249">
                  <c:v>3.750594444444444</c:v>
                </c:pt>
                <c:pt idx="250">
                  <c:v>3.826494444444444</c:v>
                </c:pt>
                <c:pt idx="251">
                  <c:v>3.892038888888885</c:v>
                </c:pt>
                <c:pt idx="252">
                  <c:v>3.956633333333333</c:v>
                </c:pt>
                <c:pt idx="253">
                  <c:v>4.016816666666664</c:v>
                </c:pt>
                <c:pt idx="254">
                  <c:v>4.083666666666667</c:v>
                </c:pt>
                <c:pt idx="255">
                  <c:v>4.160144444444445</c:v>
                </c:pt>
                <c:pt idx="256">
                  <c:v>4.237500000000001</c:v>
                </c:pt>
                <c:pt idx="257">
                  <c:v>4.313072222222222</c:v>
                </c:pt>
                <c:pt idx="258">
                  <c:v>4.38310555555555</c:v>
                </c:pt>
                <c:pt idx="259">
                  <c:v>4.437883333333333</c:v>
                </c:pt>
                <c:pt idx="260">
                  <c:v>4.470855555555556</c:v>
                </c:pt>
                <c:pt idx="261">
                  <c:v>4.492838888888889</c:v>
                </c:pt>
                <c:pt idx="262">
                  <c:v>4.504605555555552</c:v>
                </c:pt>
                <c:pt idx="263">
                  <c:v>4.515177777777775</c:v>
                </c:pt>
                <c:pt idx="264">
                  <c:v>4.518050000000001</c:v>
                </c:pt>
                <c:pt idx="265">
                  <c:v>4.526533333333334</c:v>
                </c:pt>
                <c:pt idx="266">
                  <c:v>4.527083333333333</c:v>
                </c:pt>
                <c:pt idx="267">
                  <c:v>4.51526111111111</c:v>
                </c:pt>
                <c:pt idx="268">
                  <c:v>4.487766666666667</c:v>
                </c:pt>
                <c:pt idx="269">
                  <c:v>4.439744444444448</c:v>
                </c:pt>
                <c:pt idx="270">
                  <c:v>4.387083333333333</c:v>
                </c:pt>
                <c:pt idx="271">
                  <c:v>4.340566666666667</c:v>
                </c:pt>
                <c:pt idx="272">
                  <c:v>4.301716666666667</c:v>
                </c:pt>
                <c:pt idx="273">
                  <c:v>4.266255555555555</c:v>
                </c:pt>
                <c:pt idx="274">
                  <c:v>4.232755555555554</c:v>
                </c:pt>
                <c:pt idx="275">
                  <c:v>4.2051</c:v>
                </c:pt>
                <c:pt idx="276">
                  <c:v>4.18633888888889</c:v>
                </c:pt>
                <c:pt idx="277">
                  <c:v>4.179222222222223</c:v>
                </c:pt>
                <c:pt idx="278">
                  <c:v>4.180144444444444</c:v>
                </c:pt>
                <c:pt idx="279">
                  <c:v>4.192533333333333</c:v>
                </c:pt>
                <c:pt idx="280">
                  <c:v>4.203500000000001</c:v>
                </c:pt>
                <c:pt idx="281">
                  <c:v>4.2226</c:v>
                </c:pt>
                <c:pt idx="282">
                  <c:v>4.247611111111112</c:v>
                </c:pt>
                <c:pt idx="283">
                  <c:v>4.257044444444444</c:v>
                </c:pt>
                <c:pt idx="284">
                  <c:v>4.256538888888889</c:v>
                </c:pt>
                <c:pt idx="285">
                  <c:v>4.24525</c:v>
                </c:pt>
                <c:pt idx="286">
                  <c:v>4.22345</c:v>
                </c:pt>
                <c:pt idx="287">
                  <c:v>4.202944444444444</c:v>
                </c:pt>
                <c:pt idx="288">
                  <c:v>4.180772222222222</c:v>
                </c:pt>
                <c:pt idx="289">
                  <c:v>4.151838888888888</c:v>
                </c:pt>
                <c:pt idx="290">
                  <c:v>4.106722222222221</c:v>
                </c:pt>
                <c:pt idx="291">
                  <c:v>4.043105555555552</c:v>
                </c:pt>
                <c:pt idx="292">
                  <c:v>3.988994444444444</c:v>
                </c:pt>
                <c:pt idx="293">
                  <c:v>3.931888888888884</c:v>
                </c:pt>
                <c:pt idx="294">
                  <c:v>3.882738888888888</c:v>
                </c:pt>
                <c:pt idx="295">
                  <c:v>3.833122222222222</c:v>
                </c:pt>
                <c:pt idx="296">
                  <c:v>3.771133333333333</c:v>
                </c:pt>
                <c:pt idx="297">
                  <c:v>3.6852</c:v>
                </c:pt>
                <c:pt idx="298">
                  <c:v>3.590527777777777</c:v>
                </c:pt>
                <c:pt idx="299">
                  <c:v>3.484488888888888</c:v>
                </c:pt>
                <c:pt idx="300">
                  <c:v>3.377911111111111</c:v>
                </c:pt>
                <c:pt idx="301">
                  <c:v>3.267461111111111</c:v>
                </c:pt>
                <c:pt idx="302">
                  <c:v>3.1569</c:v>
                </c:pt>
                <c:pt idx="303">
                  <c:v>3.062461111111111</c:v>
                </c:pt>
                <c:pt idx="304">
                  <c:v>2.988994444444444</c:v>
                </c:pt>
                <c:pt idx="305">
                  <c:v>2.926766666666667</c:v>
                </c:pt>
                <c:pt idx="306">
                  <c:v>2.872666666666666</c:v>
                </c:pt>
                <c:pt idx="307">
                  <c:v>2.8197</c:v>
                </c:pt>
                <c:pt idx="308">
                  <c:v>2.7578</c:v>
                </c:pt>
                <c:pt idx="309">
                  <c:v>2.687061111111111</c:v>
                </c:pt>
                <c:pt idx="310">
                  <c:v>2.612422222222222</c:v>
                </c:pt>
                <c:pt idx="311">
                  <c:v>2.536277777777778</c:v>
                </c:pt>
                <c:pt idx="312">
                  <c:v>2.459977777777778</c:v>
                </c:pt>
                <c:pt idx="313">
                  <c:v>2.369333333333333</c:v>
                </c:pt>
                <c:pt idx="314">
                  <c:v>2.271316666666666</c:v>
                </c:pt>
                <c:pt idx="315">
                  <c:v>2.172988888888888</c:v>
                </c:pt>
                <c:pt idx="316">
                  <c:v>2.0908</c:v>
                </c:pt>
                <c:pt idx="317">
                  <c:v>2.015144444444445</c:v>
                </c:pt>
                <c:pt idx="318">
                  <c:v>1.9482</c:v>
                </c:pt>
                <c:pt idx="319">
                  <c:v>1.894361111111111</c:v>
                </c:pt>
                <c:pt idx="320">
                  <c:v>1.84488888888889</c:v>
                </c:pt>
                <c:pt idx="321">
                  <c:v>1.795944444444444</c:v>
                </c:pt>
                <c:pt idx="322">
                  <c:v>1.7536</c:v>
                </c:pt>
                <c:pt idx="323">
                  <c:v>1.71275</c:v>
                </c:pt>
                <c:pt idx="324">
                  <c:v>1.661794444444444</c:v>
                </c:pt>
                <c:pt idx="325">
                  <c:v>1.596472222222222</c:v>
                </c:pt>
                <c:pt idx="326">
                  <c:v>1.52493888888889</c:v>
                </c:pt>
                <c:pt idx="327">
                  <c:v>1.451294444444444</c:v>
                </c:pt>
                <c:pt idx="328">
                  <c:v>1.37663888888889</c:v>
                </c:pt>
                <c:pt idx="329">
                  <c:v>1.312244444444444</c:v>
                </c:pt>
                <c:pt idx="330">
                  <c:v>1.258727777777778</c:v>
                </c:pt>
                <c:pt idx="331">
                  <c:v>1.215683333333333</c:v>
                </c:pt>
                <c:pt idx="332">
                  <c:v>1.174966666666667</c:v>
                </c:pt>
                <c:pt idx="333">
                  <c:v>1.132322222222222</c:v>
                </c:pt>
                <c:pt idx="334">
                  <c:v>1.088944444444444</c:v>
                </c:pt>
                <c:pt idx="335">
                  <c:v>1.048855555555556</c:v>
                </c:pt>
                <c:pt idx="336">
                  <c:v>1.011838888888889</c:v>
                </c:pt>
                <c:pt idx="337">
                  <c:v>0.974805555555555</c:v>
                </c:pt>
                <c:pt idx="338">
                  <c:v>0.923283333333333</c:v>
                </c:pt>
                <c:pt idx="339">
                  <c:v>0.857977777777778</c:v>
                </c:pt>
                <c:pt idx="340">
                  <c:v>0.780483333333333</c:v>
                </c:pt>
                <c:pt idx="341">
                  <c:v>0.702261111111111</c:v>
                </c:pt>
                <c:pt idx="342">
                  <c:v>0.614022222222222</c:v>
                </c:pt>
                <c:pt idx="343">
                  <c:v>0.5301</c:v>
                </c:pt>
                <c:pt idx="344">
                  <c:v>0.458577777777778</c:v>
                </c:pt>
                <c:pt idx="345">
                  <c:v>0.395533333333333</c:v>
                </c:pt>
                <c:pt idx="346">
                  <c:v>0.341677777777778</c:v>
                </c:pt>
                <c:pt idx="347">
                  <c:v>0.299783333333333</c:v>
                </c:pt>
                <c:pt idx="348">
                  <c:v>0.271694444444444</c:v>
                </c:pt>
                <c:pt idx="349">
                  <c:v>0.258277777777778</c:v>
                </c:pt>
                <c:pt idx="350">
                  <c:v>0.252911111111111</c:v>
                </c:pt>
                <c:pt idx="351">
                  <c:v>0.248405555555556</c:v>
                </c:pt>
                <c:pt idx="352">
                  <c:v>0.238644444444444</c:v>
                </c:pt>
                <c:pt idx="353">
                  <c:v>0.21525</c:v>
                </c:pt>
                <c:pt idx="354">
                  <c:v>0.188588888888889</c:v>
                </c:pt>
                <c:pt idx="355">
                  <c:v>0.1697</c:v>
                </c:pt>
                <c:pt idx="356">
                  <c:v>0.162266666666667</c:v>
                </c:pt>
                <c:pt idx="357">
                  <c:v>0.150083333333333</c:v>
                </c:pt>
                <c:pt idx="358">
                  <c:v>0.1357</c:v>
                </c:pt>
                <c:pt idx="359">
                  <c:v>0.119511111111111</c:v>
                </c:pt>
                <c:pt idx="360">
                  <c:v>0.104011111111111</c:v>
                </c:pt>
                <c:pt idx="361">
                  <c:v>0.0779555555555556</c:v>
                </c:pt>
                <c:pt idx="362">
                  <c:v>0.0466333333333333</c:v>
                </c:pt>
                <c:pt idx="363">
                  <c:v>0.00531111111111107</c:v>
                </c:pt>
                <c:pt idx="364">
                  <c:v>-0.0339555555555556</c:v>
                </c:pt>
                <c:pt idx="365">
                  <c:v>-0.0712</c:v>
                </c:pt>
                <c:pt idx="366">
                  <c:v>-0.104833333333333</c:v>
                </c:pt>
                <c:pt idx="367">
                  <c:v>-0.11975</c:v>
                </c:pt>
                <c:pt idx="368">
                  <c:v>-0.134916666666667</c:v>
                </c:pt>
                <c:pt idx="369">
                  <c:v>-0.146938888888889</c:v>
                </c:pt>
                <c:pt idx="370">
                  <c:v>-0.160244444444444</c:v>
                </c:pt>
                <c:pt idx="371">
                  <c:v>-0.179255555555556</c:v>
                </c:pt>
                <c:pt idx="372">
                  <c:v>-0.204711111111111</c:v>
                </c:pt>
                <c:pt idx="373">
                  <c:v>-0.226816666666667</c:v>
                </c:pt>
                <c:pt idx="374">
                  <c:v>-0.256944444444444</c:v>
                </c:pt>
                <c:pt idx="375">
                  <c:v>-0.295672222222222</c:v>
                </c:pt>
                <c:pt idx="376">
                  <c:v>-0.340822222222222</c:v>
                </c:pt>
                <c:pt idx="377">
                  <c:v>-0.385111111111111</c:v>
                </c:pt>
                <c:pt idx="378">
                  <c:v>-0.420561111111111</c:v>
                </c:pt>
                <c:pt idx="379">
                  <c:v>-0.447927777777778</c:v>
                </c:pt>
                <c:pt idx="380">
                  <c:v>-0.466088888888889</c:v>
                </c:pt>
                <c:pt idx="381">
                  <c:v>-0.491666666666667</c:v>
                </c:pt>
                <c:pt idx="382">
                  <c:v>-0.517261111111111</c:v>
                </c:pt>
                <c:pt idx="383">
                  <c:v>-0.540433333333333</c:v>
                </c:pt>
                <c:pt idx="384">
                  <c:v>-0.565505555555556</c:v>
                </c:pt>
                <c:pt idx="385">
                  <c:v>-0.595838888888889</c:v>
                </c:pt>
                <c:pt idx="386">
                  <c:v>-0.63435</c:v>
                </c:pt>
                <c:pt idx="387">
                  <c:v>-0.673983333333333</c:v>
                </c:pt>
                <c:pt idx="388">
                  <c:v>-0.717661111111111</c:v>
                </c:pt>
                <c:pt idx="389">
                  <c:v>-0.755566666666667</c:v>
                </c:pt>
                <c:pt idx="390">
                  <c:v>-0.779944444444444</c:v>
                </c:pt>
                <c:pt idx="391">
                  <c:v>-0.800455555555555</c:v>
                </c:pt>
                <c:pt idx="392">
                  <c:v>-0.813333333333333</c:v>
                </c:pt>
                <c:pt idx="393">
                  <c:v>-0.829677777777778</c:v>
                </c:pt>
                <c:pt idx="394">
                  <c:v>-0.848261111111111</c:v>
                </c:pt>
                <c:pt idx="395">
                  <c:v>-0.873594444444445</c:v>
                </c:pt>
                <c:pt idx="396">
                  <c:v>-0.897761111111111</c:v>
                </c:pt>
                <c:pt idx="397">
                  <c:v>-0.921183333333333</c:v>
                </c:pt>
                <c:pt idx="398">
                  <c:v>-0.934422222222222</c:v>
                </c:pt>
                <c:pt idx="399">
                  <c:v>-0.942466666666667</c:v>
                </c:pt>
                <c:pt idx="400">
                  <c:v>-0.954894444444444</c:v>
                </c:pt>
                <c:pt idx="401">
                  <c:v>-0.981544444444445</c:v>
                </c:pt>
                <c:pt idx="402">
                  <c:v>-1.013805555555556</c:v>
                </c:pt>
                <c:pt idx="403">
                  <c:v>-1.045833333333333</c:v>
                </c:pt>
                <c:pt idx="404">
                  <c:v>-1.086561111111111</c:v>
                </c:pt>
                <c:pt idx="405">
                  <c:v>-1.137333333333333</c:v>
                </c:pt>
                <c:pt idx="406">
                  <c:v>-1.196283333333333</c:v>
                </c:pt>
                <c:pt idx="407">
                  <c:v>-1.251705555555556</c:v>
                </c:pt>
                <c:pt idx="408">
                  <c:v>-1.30038888888889</c:v>
                </c:pt>
                <c:pt idx="409">
                  <c:v>-1.349161111111111</c:v>
                </c:pt>
                <c:pt idx="410">
                  <c:v>-1.385472222222222</c:v>
                </c:pt>
                <c:pt idx="411">
                  <c:v>-1.413655555555555</c:v>
                </c:pt>
                <c:pt idx="412">
                  <c:v>-1.420344444444445</c:v>
                </c:pt>
                <c:pt idx="413">
                  <c:v>-1.421194444444444</c:v>
                </c:pt>
                <c:pt idx="414">
                  <c:v>-1.419183333333333</c:v>
                </c:pt>
                <c:pt idx="415">
                  <c:v>-1.417044444444444</c:v>
                </c:pt>
                <c:pt idx="416">
                  <c:v>-1.4159</c:v>
                </c:pt>
                <c:pt idx="417">
                  <c:v>-1.411811111111111</c:v>
                </c:pt>
                <c:pt idx="418">
                  <c:v>-1.409727777777778</c:v>
                </c:pt>
                <c:pt idx="419">
                  <c:v>-1.403205555555556</c:v>
                </c:pt>
                <c:pt idx="420">
                  <c:v>-1.37995</c:v>
                </c:pt>
                <c:pt idx="421">
                  <c:v>-1.352277777777777</c:v>
                </c:pt>
                <c:pt idx="422">
                  <c:v>-1.321583333333333</c:v>
                </c:pt>
                <c:pt idx="423">
                  <c:v>-1.2849</c:v>
                </c:pt>
                <c:pt idx="424">
                  <c:v>-1.257433333333334</c:v>
                </c:pt>
                <c:pt idx="425">
                  <c:v>-1.231727777777778</c:v>
                </c:pt>
                <c:pt idx="426">
                  <c:v>-1.213872222222222</c:v>
                </c:pt>
                <c:pt idx="427">
                  <c:v>-1.205838888888889</c:v>
                </c:pt>
                <c:pt idx="428">
                  <c:v>-1.213705555555556</c:v>
                </c:pt>
                <c:pt idx="429">
                  <c:v>-1.229938888888889</c:v>
                </c:pt>
                <c:pt idx="430">
                  <c:v>-1.253172222222222</c:v>
                </c:pt>
                <c:pt idx="431">
                  <c:v>-1.280605555555556</c:v>
                </c:pt>
                <c:pt idx="432">
                  <c:v>-1.307461111111111</c:v>
                </c:pt>
                <c:pt idx="433">
                  <c:v>-1.321811111111111</c:v>
                </c:pt>
                <c:pt idx="434">
                  <c:v>-1.325472222222222</c:v>
                </c:pt>
                <c:pt idx="435">
                  <c:v>-1.32295</c:v>
                </c:pt>
                <c:pt idx="436">
                  <c:v>-1.304944444444444</c:v>
                </c:pt>
                <c:pt idx="437">
                  <c:v>-1.28843888888889</c:v>
                </c:pt>
                <c:pt idx="438">
                  <c:v>-1.26875</c:v>
                </c:pt>
                <c:pt idx="439">
                  <c:v>-1.251961111111111</c:v>
                </c:pt>
                <c:pt idx="440">
                  <c:v>-1.239072222222222</c:v>
                </c:pt>
                <c:pt idx="441">
                  <c:v>-1.22223888888889</c:v>
                </c:pt>
                <c:pt idx="442">
                  <c:v>-1.207877777777778</c:v>
                </c:pt>
                <c:pt idx="443">
                  <c:v>-1.19403888888889</c:v>
                </c:pt>
                <c:pt idx="444">
                  <c:v>-1.190072222222222</c:v>
                </c:pt>
                <c:pt idx="445">
                  <c:v>-1.190244444444444</c:v>
                </c:pt>
                <c:pt idx="446">
                  <c:v>-1.191677777777778</c:v>
                </c:pt>
                <c:pt idx="447">
                  <c:v>-1.184577777777778</c:v>
                </c:pt>
                <c:pt idx="448">
                  <c:v>-1.166383333333333</c:v>
                </c:pt>
                <c:pt idx="449">
                  <c:v>-1.14118888888889</c:v>
                </c:pt>
                <c:pt idx="450">
                  <c:v>-1.112738888888888</c:v>
                </c:pt>
                <c:pt idx="451">
                  <c:v>-1.087711111111111</c:v>
                </c:pt>
                <c:pt idx="452">
                  <c:v>-1.072927777777778</c:v>
                </c:pt>
                <c:pt idx="453">
                  <c:v>-1.069094444444444</c:v>
                </c:pt>
                <c:pt idx="454">
                  <c:v>-1.079522222222222</c:v>
                </c:pt>
                <c:pt idx="455">
                  <c:v>-1.096127777777778</c:v>
                </c:pt>
                <c:pt idx="456">
                  <c:v>-1.11048888888889</c:v>
                </c:pt>
                <c:pt idx="457">
                  <c:v>-1.127527777777777</c:v>
                </c:pt>
                <c:pt idx="458">
                  <c:v>-1.143155555555555</c:v>
                </c:pt>
                <c:pt idx="459">
                  <c:v>-1.1554</c:v>
                </c:pt>
                <c:pt idx="460">
                  <c:v>-1.153272222222222</c:v>
                </c:pt>
                <c:pt idx="461">
                  <c:v>-1.139927777777778</c:v>
                </c:pt>
                <c:pt idx="462">
                  <c:v>-1.110122222222222</c:v>
                </c:pt>
                <c:pt idx="463">
                  <c:v>-1.082077777777778</c:v>
                </c:pt>
                <c:pt idx="464">
                  <c:v>-1.051916666666667</c:v>
                </c:pt>
                <c:pt idx="465">
                  <c:v>-1.015527777777778</c:v>
                </c:pt>
                <c:pt idx="466">
                  <c:v>-0.989272222222222</c:v>
                </c:pt>
                <c:pt idx="467">
                  <c:v>-0.967</c:v>
                </c:pt>
                <c:pt idx="468">
                  <c:v>-0.957566666666667</c:v>
                </c:pt>
                <c:pt idx="469">
                  <c:v>-0.960683333333333</c:v>
                </c:pt>
                <c:pt idx="470">
                  <c:v>-0.965583333333333</c:v>
                </c:pt>
                <c:pt idx="471">
                  <c:v>-0.964872222222222</c:v>
                </c:pt>
                <c:pt idx="472">
                  <c:v>-0.948555555555555</c:v>
                </c:pt>
                <c:pt idx="473">
                  <c:v>-0.92695</c:v>
                </c:pt>
                <c:pt idx="474">
                  <c:v>-0.899894444444445</c:v>
                </c:pt>
                <c:pt idx="475">
                  <c:v>-0.87345</c:v>
                </c:pt>
                <c:pt idx="476">
                  <c:v>-0.836266666666666</c:v>
                </c:pt>
                <c:pt idx="477">
                  <c:v>-0.784655555555556</c:v>
                </c:pt>
                <c:pt idx="478">
                  <c:v>-0.721272222222222</c:v>
                </c:pt>
                <c:pt idx="479">
                  <c:v>-0.661533333333333</c:v>
                </c:pt>
                <c:pt idx="480">
                  <c:v>-0.605905555555556</c:v>
                </c:pt>
                <c:pt idx="481">
                  <c:v>-0.541144444444444</c:v>
                </c:pt>
                <c:pt idx="482">
                  <c:v>-0.471516666666667</c:v>
                </c:pt>
                <c:pt idx="483">
                  <c:v>-0.401338888888889</c:v>
                </c:pt>
                <c:pt idx="484">
                  <c:v>-0.328266666666667</c:v>
                </c:pt>
                <c:pt idx="485">
                  <c:v>-0.254366666666667</c:v>
                </c:pt>
                <c:pt idx="486">
                  <c:v>-0.186594444444444</c:v>
                </c:pt>
                <c:pt idx="487">
                  <c:v>-0.121316666666667</c:v>
                </c:pt>
                <c:pt idx="488">
                  <c:v>-0.0547777777777777</c:v>
                </c:pt>
                <c:pt idx="489">
                  <c:v>0.0101</c:v>
                </c:pt>
                <c:pt idx="490">
                  <c:v>0.0708222222222222</c:v>
                </c:pt>
                <c:pt idx="491">
                  <c:v>0.122905555555556</c:v>
                </c:pt>
                <c:pt idx="492">
                  <c:v>0.172088888888889</c:v>
                </c:pt>
                <c:pt idx="493">
                  <c:v>0.217461111111111</c:v>
                </c:pt>
                <c:pt idx="494">
                  <c:v>0.259038888888889</c:v>
                </c:pt>
                <c:pt idx="495">
                  <c:v>0.288788888888889</c:v>
                </c:pt>
                <c:pt idx="496">
                  <c:v>0.311322222222222</c:v>
                </c:pt>
                <c:pt idx="497">
                  <c:v>0.333527777777778</c:v>
                </c:pt>
                <c:pt idx="498">
                  <c:v>0.352227777777778</c:v>
                </c:pt>
                <c:pt idx="499">
                  <c:v>0.376355555555556</c:v>
                </c:pt>
                <c:pt idx="500">
                  <c:v>0.406422222222222</c:v>
                </c:pt>
                <c:pt idx="501">
                  <c:v>0.430894444444444</c:v>
                </c:pt>
                <c:pt idx="502">
                  <c:v>0.452605555555556</c:v>
                </c:pt>
                <c:pt idx="503">
                  <c:v>0.482961111111111</c:v>
                </c:pt>
                <c:pt idx="504">
                  <c:v>0.527</c:v>
                </c:pt>
                <c:pt idx="505">
                  <c:v>0.573577777777778</c:v>
                </c:pt>
                <c:pt idx="506">
                  <c:v>0.622261111111111</c:v>
                </c:pt>
                <c:pt idx="507">
                  <c:v>0.665283333333333</c:v>
                </c:pt>
                <c:pt idx="508">
                  <c:v>0.69855</c:v>
                </c:pt>
                <c:pt idx="509">
                  <c:v>0.722605555555555</c:v>
                </c:pt>
                <c:pt idx="510">
                  <c:v>0.746416666666667</c:v>
                </c:pt>
                <c:pt idx="511">
                  <c:v>0.7668</c:v>
                </c:pt>
                <c:pt idx="512">
                  <c:v>0.788277777777778</c:v>
                </c:pt>
                <c:pt idx="513">
                  <c:v>0.808055555555556</c:v>
                </c:pt>
                <c:pt idx="514">
                  <c:v>0.830722222222222</c:v>
                </c:pt>
                <c:pt idx="515">
                  <c:v>0.8617</c:v>
                </c:pt>
                <c:pt idx="516">
                  <c:v>0.898638888888889</c:v>
                </c:pt>
                <c:pt idx="517">
                  <c:v>0.942183333333333</c:v>
                </c:pt>
                <c:pt idx="518">
                  <c:v>0.983055555555556</c:v>
                </c:pt>
                <c:pt idx="519">
                  <c:v>1.029638888888889</c:v>
                </c:pt>
                <c:pt idx="520">
                  <c:v>1.078233333333333</c:v>
                </c:pt>
                <c:pt idx="521">
                  <c:v>1.139777777777778</c:v>
                </c:pt>
                <c:pt idx="522">
                  <c:v>1.202044444444444</c:v>
                </c:pt>
                <c:pt idx="523">
                  <c:v>1.261211111111111</c:v>
                </c:pt>
                <c:pt idx="524">
                  <c:v>1.320416666666667</c:v>
                </c:pt>
                <c:pt idx="525">
                  <c:v>1.381961111111111</c:v>
                </c:pt>
                <c:pt idx="526">
                  <c:v>1.449061111111111</c:v>
                </c:pt>
                <c:pt idx="527">
                  <c:v>1.515166666666667</c:v>
                </c:pt>
                <c:pt idx="528">
                  <c:v>1.571377777777778</c:v>
                </c:pt>
                <c:pt idx="529">
                  <c:v>1.623722222222222</c:v>
                </c:pt>
                <c:pt idx="530">
                  <c:v>1.671583333333333</c:v>
                </c:pt>
                <c:pt idx="531">
                  <c:v>1.703155555555556</c:v>
                </c:pt>
                <c:pt idx="532">
                  <c:v>1.720544444444445</c:v>
                </c:pt>
                <c:pt idx="533">
                  <c:v>1.72065</c:v>
                </c:pt>
                <c:pt idx="534">
                  <c:v>1.716405555555555</c:v>
                </c:pt>
                <c:pt idx="535">
                  <c:v>1.70025</c:v>
                </c:pt>
                <c:pt idx="536">
                  <c:v>1.689794444444444</c:v>
                </c:pt>
                <c:pt idx="537">
                  <c:v>1.673972222222222</c:v>
                </c:pt>
                <c:pt idx="538">
                  <c:v>1.65568888888889</c:v>
                </c:pt>
                <c:pt idx="539">
                  <c:v>1.640427777777778</c:v>
                </c:pt>
                <c:pt idx="540">
                  <c:v>1.624716666666667</c:v>
                </c:pt>
                <c:pt idx="541">
                  <c:v>1.611494444444444</c:v>
                </c:pt>
                <c:pt idx="542">
                  <c:v>1.611672222222222</c:v>
                </c:pt>
                <c:pt idx="543">
                  <c:v>1.622872222222222</c:v>
                </c:pt>
                <c:pt idx="544">
                  <c:v>1.649394444444445</c:v>
                </c:pt>
                <c:pt idx="545">
                  <c:v>1.68888888888889</c:v>
                </c:pt>
                <c:pt idx="546">
                  <c:v>1.72935</c:v>
                </c:pt>
                <c:pt idx="547">
                  <c:v>1.7568</c:v>
                </c:pt>
                <c:pt idx="548">
                  <c:v>1.770583333333333</c:v>
                </c:pt>
                <c:pt idx="549">
                  <c:v>1.763705555555556</c:v>
                </c:pt>
                <c:pt idx="550">
                  <c:v>1.75105</c:v>
                </c:pt>
                <c:pt idx="551">
                  <c:v>1.73563888888889</c:v>
                </c:pt>
                <c:pt idx="552">
                  <c:v>1.722666666666666</c:v>
                </c:pt>
                <c:pt idx="553">
                  <c:v>1.709627777777778</c:v>
                </c:pt>
                <c:pt idx="554">
                  <c:v>1.692255555555556</c:v>
                </c:pt>
                <c:pt idx="555">
                  <c:v>1.684511111111111</c:v>
                </c:pt>
                <c:pt idx="556">
                  <c:v>1.681683333333333</c:v>
                </c:pt>
                <c:pt idx="557">
                  <c:v>1.680655555555556</c:v>
                </c:pt>
                <c:pt idx="558">
                  <c:v>1.672722222222222</c:v>
                </c:pt>
                <c:pt idx="559">
                  <c:v>1.669511111111111</c:v>
                </c:pt>
                <c:pt idx="560">
                  <c:v>1.6678</c:v>
                </c:pt>
                <c:pt idx="561">
                  <c:v>1.664805555555556</c:v>
                </c:pt>
                <c:pt idx="562">
                  <c:v>1.661705555555556</c:v>
                </c:pt>
                <c:pt idx="563">
                  <c:v>1.658055555555555</c:v>
                </c:pt>
                <c:pt idx="564">
                  <c:v>1.657333333333333</c:v>
                </c:pt>
                <c:pt idx="565">
                  <c:v>1.644122222222222</c:v>
                </c:pt>
                <c:pt idx="566">
                  <c:v>1.630805555555555</c:v>
                </c:pt>
                <c:pt idx="567">
                  <c:v>1.615677777777778</c:v>
                </c:pt>
                <c:pt idx="568">
                  <c:v>1.60533888888889</c:v>
                </c:pt>
                <c:pt idx="569">
                  <c:v>1.609800000000001</c:v>
                </c:pt>
                <c:pt idx="570">
                  <c:v>1.62448888888889</c:v>
                </c:pt>
                <c:pt idx="571">
                  <c:v>1.642616666666666</c:v>
                </c:pt>
                <c:pt idx="572">
                  <c:v>1.666711111111111</c:v>
                </c:pt>
                <c:pt idx="573">
                  <c:v>1.694744444444444</c:v>
                </c:pt>
                <c:pt idx="574">
                  <c:v>1.732233333333333</c:v>
                </c:pt>
                <c:pt idx="575">
                  <c:v>1.778316666666666</c:v>
                </c:pt>
                <c:pt idx="576">
                  <c:v>1.817027777777778</c:v>
                </c:pt>
                <c:pt idx="577">
                  <c:v>1.854422222222222</c:v>
                </c:pt>
                <c:pt idx="578">
                  <c:v>1.89083888888889</c:v>
                </c:pt>
                <c:pt idx="579">
                  <c:v>1.932327777777777</c:v>
                </c:pt>
                <c:pt idx="580">
                  <c:v>1.986322222222223</c:v>
                </c:pt>
                <c:pt idx="581">
                  <c:v>2.042238888888888</c:v>
                </c:pt>
                <c:pt idx="582">
                  <c:v>2.108516666666666</c:v>
                </c:pt>
                <c:pt idx="583">
                  <c:v>2.184566666666666</c:v>
                </c:pt>
                <c:pt idx="584">
                  <c:v>2.271133333333333</c:v>
                </c:pt>
                <c:pt idx="585">
                  <c:v>2.368505555555556</c:v>
                </c:pt>
                <c:pt idx="586">
                  <c:v>2.461755555555555</c:v>
                </c:pt>
                <c:pt idx="587">
                  <c:v>2.540894444444444</c:v>
                </c:pt>
                <c:pt idx="588">
                  <c:v>2.60045</c:v>
                </c:pt>
                <c:pt idx="589">
                  <c:v>2.640283333333333</c:v>
                </c:pt>
                <c:pt idx="590">
                  <c:v>2.676966666666667</c:v>
                </c:pt>
                <c:pt idx="591">
                  <c:v>2.711249999999997</c:v>
                </c:pt>
                <c:pt idx="592">
                  <c:v>2.751183333333333</c:v>
                </c:pt>
                <c:pt idx="593">
                  <c:v>2.802244444444442</c:v>
                </c:pt>
                <c:pt idx="594">
                  <c:v>2.859216666666666</c:v>
                </c:pt>
                <c:pt idx="595">
                  <c:v>2.921305555555556</c:v>
                </c:pt>
                <c:pt idx="596">
                  <c:v>2.97781111111111</c:v>
                </c:pt>
                <c:pt idx="597">
                  <c:v>3.041183333333333</c:v>
                </c:pt>
                <c:pt idx="598">
                  <c:v>3.095783333333333</c:v>
                </c:pt>
                <c:pt idx="599">
                  <c:v>3.151638888888888</c:v>
                </c:pt>
                <c:pt idx="600">
                  <c:v>3.203483333333334</c:v>
                </c:pt>
                <c:pt idx="601">
                  <c:v>3.256188888888888</c:v>
                </c:pt>
                <c:pt idx="602">
                  <c:v>3.296622222222223</c:v>
                </c:pt>
                <c:pt idx="603">
                  <c:v>3.313288888888886</c:v>
                </c:pt>
                <c:pt idx="604">
                  <c:v>3.32485</c:v>
                </c:pt>
                <c:pt idx="605">
                  <c:v>3.334744444444444</c:v>
                </c:pt>
                <c:pt idx="606">
                  <c:v>3.34695</c:v>
                </c:pt>
                <c:pt idx="607">
                  <c:v>3.360294444444444</c:v>
                </c:pt>
                <c:pt idx="608">
                  <c:v>3.36505</c:v>
                </c:pt>
                <c:pt idx="609">
                  <c:v>3.370483333333333</c:v>
                </c:pt>
                <c:pt idx="610">
                  <c:v>3.376866666666666</c:v>
                </c:pt>
                <c:pt idx="611">
                  <c:v>3.383716666666666</c:v>
                </c:pt>
                <c:pt idx="612">
                  <c:v>3.377294444444444</c:v>
                </c:pt>
                <c:pt idx="613">
                  <c:v>3.36893888888889</c:v>
                </c:pt>
                <c:pt idx="614">
                  <c:v>3.34775</c:v>
                </c:pt>
                <c:pt idx="615">
                  <c:v>3.314566666666667</c:v>
                </c:pt>
                <c:pt idx="616">
                  <c:v>3.277633333333333</c:v>
                </c:pt>
                <c:pt idx="617">
                  <c:v>3.237805555555555</c:v>
                </c:pt>
                <c:pt idx="618">
                  <c:v>3.188688888888889</c:v>
                </c:pt>
                <c:pt idx="619">
                  <c:v>3.147088888888889</c:v>
                </c:pt>
                <c:pt idx="620">
                  <c:v>3.116511111111111</c:v>
                </c:pt>
                <c:pt idx="621">
                  <c:v>3.102433333333333</c:v>
                </c:pt>
                <c:pt idx="622">
                  <c:v>3.09895</c:v>
                </c:pt>
                <c:pt idx="623">
                  <c:v>3.103061111111112</c:v>
                </c:pt>
                <c:pt idx="624">
                  <c:v>3.1149</c:v>
                </c:pt>
                <c:pt idx="625">
                  <c:v>3.13445</c:v>
                </c:pt>
                <c:pt idx="626">
                  <c:v>3.16346111111111</c:v>
                </c:pt>
                <c:pt idx="627">
                  <c:v>3.200833333333333</c:v>
                </c:pt>
                <c:pt idx="628">
                  <c:v>3.243155555555555</c:v>
                </c:pt>
                <c:pt idx="629">
                  <c:v>3.282383333333334</c:v>
                </c:pt>
                <c:pt idx="630">
                  <c:v>3.316494444444443</c:v>
                </c:pt>
                <c:pt idx="631">
                  <c:v>3.3452</c:v>
                </c:pt>
                <c:pt idx="632">
                  <c:v>3.366483333333333</c:v>
                </c:pt>
                <c:pt idx="633">
                  <c:v>3.383611111111111</c:v>
                </c:pt>
                <c:pt idx="634">
                  <c:v>3.391805555555555</c:v>
                </c:pt>
                <c:pt idx="635">
                  <c:v>3.386888888888885</c:v>
                </c:pt>
                <c:pt idx="636">
                  <c:v>3.384122222222222</c:v>
                </c:pt>
                <c:pt idx="637">
                  <c:v>3.386444444444443</c:v>
                </c:pt>
                <c:pt idx="638">
                  <c:v>3.394622222222221</c:v>
                </c:pt>
                <c:pt idx="639">
                  <c:v>3.400133333333334</c:v>
                </c:pt>
                <c:pt idx="640">
                  <c:v>3.400844444444445</c:v>
                </c:pt>
                <c:pt idx="641">
                  <c:v>3.395994444444444</c:v>
                </c:pt>
                <c:pt idx="642">
                  <c:v>3.386511111111111</c:v>
                </c:pt>
                <c:pt idx="643">
                  <c:v>3.383477777777777</c:v>
                </c:pt>
                <c:pt idx="644">
                  <c:v>3.377133333333333</c:v>
                </c:pt>
                <c:pt idx="645">
                  <c:v>3.385461111111111</c:v>
                </c:pt>
                <c:pt idx="646">
                  <c:v>3.401816666666666</c:v>
                </c:pt>
                <c:pt idx="647">
                  <c:v>3.425933333333333</c:v>
                </c:pt>
                <c:pt idx="648">
                  <c:v>3.463855555555556</c:v>
                </c:pt>
                <c:pt idx="649">
                  <c:v>3.504555555555555</c:v>
                </c:pt>
                <c:pt idx="650">
                  <c:v>3.546872222222222</c:v>
                </c:pt>
                <c:pt idx="651">
                  <c:v>3.592577777777777</c:v>
                </c:pt>
                <c:pt idx="652">
                  <c:v>3.629961111111112</c:v>
                </c:pt>
                <c:pt idx="653">
                  <c:v>3.657127777777778</c:v>
                </c:pt>
                <c:pt idx="654">
                  <c:v>3.680688888888889</c:v>
                </c:pt>
                <c:pt idx="655">
                  <c:v>3.710227777777778</c:v>
                </c:pt>
                <c:pt idx="656">
                  <c:v>3.739977777777778</c:v>
                </c:pt>
                <c:pt idx="657">
                  <c:v>3.76965</c:v>
                </c:pt>
                <c:pt idx="658">
                  <c:v>3.789849999999999</c:v>
                </c:pt>
                <c:pt idx="659">
                  <c:v>3.808905555555556</c:v>
                </c:pt>
                <c:pt idx="660">
                  <c:v>3.826777777777778</c:v>
                </c:pt>
                <c:pt idx="661">
                  <c:v>3.837283333333334</c:v>
                </c:pt>
                <c:pt idx="662">
                  <c:v>3.833011111111111</c:v>
                </c:pt>
                <c:pt idx="663">
                  <c:v>3.814516666666667</c:v>
                </c:pt>
                <c:pt idx="664">
                  <c:v>3.777616666666667</c:v>
                </c:pt>
                <c:pt idx="665">
                  <c:v>3.731738888888889</c:v>
                </c:pt>
                <c:pt idx="666">
                  <c:v>3.693166666666666</c:v>
                </c:pt>
                <c:pt idx="667">
                  <c:v>3.658505555555555</c:v>
                </c:pt>
                <c:pt idx="668">
                  <c:v>3.628649999999999</c:v>
                </c:pt>
                <c:pt idx="669">
                  <c:v>3.603038888888888</c:v>
                </c:pt>
                <c:pt idx="670">
                  <c:v>3.584783333333333</c:v>
                </c:pt>
                <c:pt idx="671">
                  <c:v>3.57466111111111</c:v>
                </c:pt>
                <c:pt idx="672">
                  <c:v>3.576366666666667</c:v>
                </c:pt>
                <c:pt idx="673">
                  <c:v>3.580572222222223</c:v>
                </c:pt>
                <c:pt idx="674">
                  <c:v>3.578911111111111</c:v>
                </c:pt>
                <c:pt idx="675">
                  <c:v>3.565222222222222</c:v>
                </c:pt>
                <c:pt idx="676">
                  <c:v>3.542261111111111</c:v>
                </c:pt>
                <c:pt idx="677">
                  <c:v>3.516072222222222</c:v>
                </c:pt>
                <c:pt idx="678">
                  <c:v>3.485555555555555</c:v>
                </c:pt>
                <c:pt idx="679">
                  <c:v>3.463916666666667</c:v>
                </c:pt>
                <c:pt idx="680">
                  <c:v>3.450105555555556</c:v>
                </c:pt>
                <c:pt idx="681">
                  <c:v>3.439327777777778</c:v>
                </c:pt>
                <c:pt idx="682">
                  <c:v>3.432494444444444</c:v>
                </c:pt>
                <c:pt idx="683">
                  <c:v>3.422266666666667</c:v>
                </c:pt>
                <c:pt idx="684">
                  <c:v>3.413166666666667</c:v>
                </c:pt>
                <c:pt idx="685">
                  <c:v>3.404477777777777</c:v>
                </c:pt>
                <c:pt idx="686">
                  <c:v>3.395888888888885</c:v>
                </c:pt>
                <c:pt idx="687">
                  <c:v>3.38545</c:v>
                </c:pt>
                <c:pt idx="688">
                  <c:v>3.382249999999995</c:v>
                </c:pt>
                <c:pt idx="689">
                  <c:v>3.3859</c:v>
                </c:pt>
                <c:pt idx="690">
                  <c:v>3.401661111111111</c:v>
                </c:pt>
                <c:pt idx="691">
                  <c:v>3.412111111111111</c:v>
                </c:pt>
                <c:pt idx="692">
                  <c:v>3.421488888888887</c:v>
                </c:pt>
                <c:pt idx="693">
                  <c:v>3.425644444444444</c:v>
                </c:pt>
                <c:pt idx="694">
                  <c:v>3.427577777777778</c:v>
                </c:pt>
                <c:pt idx="695">
                  <c:v>3.430727777777778</c:v>
                </c:pt>
                <c:pt idx="696">
                  <c:v>3.442416666666666</c:v>
                </c:pt>
                <c:pt idx="697">
                  <c:v>3.445827777777777</c:v>
                </c:pt>
                <c:pt idx="698">
                  <c:v>3.446044444444444</c:v>
                </c:pt>
                <c:pt idx="699">
                  <c:v>3.444633333333334</c:v>
                </c:pt>
                <c:pt idx="700">
                  <c:v>3.444166666666667</c:v>
                </c:pt>
              </c:numCache>
            </c:numRef>
          </c:val>
          <c:smooth val="0"/>
        </c:ser>
        <c:ser>
          <c:idx val="2"/>
          <c:order val="2"/>
          <c:tx>
            <c:strRef>
              <c:f>cz!$A$82</c:f>
              <c:strCache>
                <c:ptCount val="1"/>
                <c:pt idx="0">
                  <c:v>Semantic</c:v>
                </c:pt>
              </c:strCache>
            </c:strRef>
          </c:tx>
          <c:marker>
            <c:symbol val="none"/>
          </c:marker>
          <c:val>
            <c:numRef>
              <c:f>cz!$B$82:$AAA$82</c:f>
              <c:numCache>
                <c:formatCode>General</c:formatCode>
                <c:ptCount val="702"/>
                <c:pt idx="0">
                  <c:v>-0.4585</c:v>
                </c:pt>
                <c:pt idx="1">
                  <c:v>-0.476038888888889</c:v>
                </c:pt>
                <c:pt idx="2">
                  <c:v>-0.494988888888889</c:v>
                </c:pt>
                <c:pt idx="3">
                  <c:v>-0.51545</c:v>
                </c:pt>
                <c:pt idx="4">
                  <c:v>-0.510838888888889</c:v>
                </c:pt>
                <c:pt idx="5">
                  <c:v>-0.509411111111111</c:v>
                </c:pt>
                <c:pt idx="6">
                  <c:v>-0.510922222222222</c:v>
                </c:pt>
                <c:pt idx="7">
                  <c:v>-0.513705555555556</c:v>
                </c:pt>
                <c:pt idx="8">
                  <c:v>-0.498255555555556</c:v>
                </c:pt>
                <c:pt idx="9">
                  <c:v>-0.464188888888889</c:v>
                </c:pt>
                <c:pt idx="10">
                  <c:v>-0.420961111111111</c:v>
                </c:pt>
                <c:pt idx="11">
                  <c:v>-0.365522222222222</c:v>
                </c:pt>
                <c:pt idx="12">
                  <c:v>-0.305488888888889</c:v>
                </c:pt>
                <c:pt idx="13">
                  <c:v>-0.237766666666667</c:v>
                </c:pt>
                <c:pt idx="14">
                  <c:v>-0.152183333333333</c:v>
                </c:pt>
                <c:pt idx="15">
                  <c:v>-0.0369666666666667</c:v>
                </c:pt>
                <c:pt idx="16">
                  <c:v>0.0967</c:v>
                </c:pt>
                <c:pt idx="17">
                  <c:v>0.231666666666667</c:v>
                </c:pt>
                <c:pt idx="18">
                  <c:v>0.3554</c:v>
                </c:pt>
                <c:pt idx="19">
                  <c:v>0.467816666666667</c:v>
                </c:pt>
                <c:pt idx="20">
                  <c:v>0.5743</c:v>
                </c:pt>
                <c:pt idx="21">
                  <c:v>0.662855555555555</c:v>
                </c:pt>
                <c:pt idx="22">
                  <c:v>0.745188888888889</c:v>
                </c:pt>
                <c:pt idx="23">
                  <c:v>0.811066666666666</c:v>
                </c:pt>
                <c:pt idx="24">
                  <c:v>0.869172222222222</c:v>
                </c:pt>
                <c:pt idx="25">
                  <c:v>0.928361111111111</c:v>
                </c:pt>
                <c:pt idx="26">
                  <c:v>0.967022222222222</c:v>
                </c:pt>
                <c:pt idx="27">
                  <c:v>0.990166666666666</c:v>
                </c:pt>
                <c:pt idx="28">
                  <c:v>0.989933333333333</c:v>
                </c:pt>
                <c:pt idx="29">
                  <c:v>0.980972222222222</c:v>
                </c:pt>
                <c:pt idx="30">
                  <c:v>0.942622222222222</c:v>
                </c:pt>
                <c:pt idx="31">
                  <c:v>0.895811111111111</c:v>
                </c:pt>
                <c:pt idx="32">
                  <c:v>0.825383333333333</c:v>
                </c:pt>
                <c:pt idx="33">
                  <c:v>0.754172222222222</c:v>
                </c:pt>
                <c:pt idx="34">
                  <c:v>0.671944444444444</c:v>
                </c:pt>
                <c:pt idx="35">
                  <c:v>0.606727777777778</c:v>
                </c:pt>
                <c:pt idx="36">
                  <c:v>0.54845</c:v>
                </c:pt>
                <c:pt idx="37">
                  <c:v>0.491538888888889</c:v>
                </c:pt>
                <c:pt idx="38">
                  <c:v>0.454738888888889</c:v>
                </c:pt>
                <c:pt idx="39">
                  <c:v>0.419461111111111</c:v>
                </c:pt>
                <c:pt idx="40">
                  <c:v>0.399877777777778</c:v>
                </c:pt>
                <c:pt idx="41">
                  <c:v>0.394188888888889</c:v>
                </c:pt>
                <c:pt idx="42">
                  <c:v>0.401405555555555</c:v>
                </c:pt>
                <c:pt idx="43">
                  <c:v>0.414822222222222</c:v>
                </c:pt>
                <c:pt idx="44">
                  <c:v>0.439144444444444</c:v>
                </c:pt>
                <c:pt idx="45">
                  <c:v>0.463833333333333</c:v>
                </c:pt>
                <c:pt idx="46">
                  <c:v>0.481511111111111</c:v>
                </c:pt>
                <c:pt idx="47">
                  <c:v>0.496</c:v>
                </c:pt>
                <c:pt idx="48">
                  <c:v>0.511783333333333</c:v>
                </c:pt>
                <c:pt idx="49">
                  <c:v>0.526305555555555</c:v>
                </c:pt>
                <c:pt idx="50">
                  <c:v>0.545394444444444</c:v>
                </c:pt>
                <c:pt idx="51">
                  <c:v>0.573522222222222</c:v>
                </c:pt>
                <c:pt idx="52">
                  <c:v>0.616788888888889</c:v>
                </c:pt>
                <c:pt idx="53">
                  <c:v>0.649472222222222</c:v>
                </c:pt>
                <c:pt idx="54">
                  <c:v>0.688672222222222</c:v>
                </c:pt>
                <c:pt idx="55">
                  <c:v>0.710316666666667</c:v>
                </c:pt>
                <c:pt idx="56">
                  <c:v>0.726038888888889</c:v>
                </c:pt>
                <c:pt idx="57">
                  <c:v>0.748172222222222</c:v>
                </c:pt>
                <c:pt idx="58">
                  <c:v>0.765116666666666</c:v>
                </c:pt>
                <c:pt idx="59">
                  <c:v>0.781961111111111</c:v>
                </c:pt>
                <c:pt idx="60">
                  <c:v>0.798444444444444</c:v>
                </c:pt>
                <c:pt idx="61">
                  <c:v>0.816777777777778</c:v>
                </c:pt>
                <c:pt idx="62">
                  <c:v>0.817072222222222</c:v>
                </c:pt>
                <c:pt idx="63">
                  <c:v>0.809288888888889</c:v>
                </c:pt>
                <c:pt idx="64">
                  <c:v>0.796866666666667</c:v>
                </c:pt>
                <c:pt idx="65">
                  <c:v>0.770083333333333</c:v>
                </c:pt>
                <c:pt idx="66">
                  <c:v>0.743716666666667</c:v>
                </c:pt>
                <c:pt idx="67">
                  <c:v>0.699127777777778</c:v>
                </c:pt>
                <c:pt idx="68">
                  <c:v>0.656605555555555</c:v>
                </c:pt>
                <c:pt idx="69">
                  <c:v>0.606044444444444</c:v>
                </c:pt>
                <c:pt idx="70">
                  <c:v>0.559327777777778</c:v>
                </c:pt>
                <c:pt idx="71">
                  <c:v>0.525427777777778</c:v>
                </c:pt>
                <c:pt idx="72">
                  <c:v>0.504427777777778</c:v>
                </c:pt>
                <c:pt idx="73">
                  <c:v>0.495866666666667</c:v>
                </c:pt>
                <c:pt idx="74">
                  <c:v>0.50205</c:v>
                </c:pt>
                <c:pt idx="75">
                  <c:v>0.528472222222222</c:v>
                </c:pt>
                <c:pt idx="76">
                  <c:v>0.577294444444444</c:v>
                </c:pt>
                <c:pt idx="77">
                  <c:v>0.632388888888889</c:v>
                </c:pt>
                <c:pt idx="78">
                  <c:v>0.693455555555555</c:v>
                </c:pt>
                <c:pt idx="79">
                  <c:v>0.753811111111111</c:v>
                </c:pt>
                <c:pt idx="80">
                  <c:v>0.825166666666667</c:v>
                </c:pt>
                <c:pt idx="81">
                  <c:v>0.881155555555556</c:v>
                </c:pt>
                <c:pt idx="82">
                  <c:v>0.9382</c:v>
                </c:pt>
                <c:pt idx="83">
                  <c:v>0.991838888888889</c:v>
                </c:pt>
                <c:pt idx="84">
                  <c:v>1.050594444444444</c:v>
                </c:pt>
                <c:pt idx="85">
                  <c:v>1.099266666666667</c:v>
                </c:pt>
                <c:pt idx="86">
                  <c:v>1.14618888888889</c:v>
                </c:pt>
                <c:pt idx="87">
                  <c:v>1.165077777777778</c:v>
                </c:pt>
                <c:pt idx="88">
                  <c:v>1.159011111111111</c:v>
                </c:pt>
                <c:pt idx="89">
                  <c:v>1.103561111111111</c:v>
                </c:pt>
                <c:pt idx="90">
                  <c:v>1.013544444444444</c:v>
                </c:pt>
                <c:pt idx="91">
                  <c:v>0.887583333333333</c:v>
                </c:pt>
                <c:pt idx="92">
                  <c:v>0.737861111111111</c:v>
                </c:pt>
                <c:pt idx="93">
                  <c:v>0.588038888888889</c:v>
                </c:pt>
                <c:pt idx="94">
                  <c:v>0.429616666666667</c:v>
                </c:pt>
                <c:pt idx="95">
                  <c:v>0.262383333333333</c:v>
                </c:pt>
                <c:pt idx="96">
                  <c:v>0.0864888888888889</c:v>
                </c:pt>
                <c:pt idx="97">
                  <c:v>-0.0942722222222222</c:v>
                </c:pt>
                <c:pt idx="98">
                  <c:v>-0.259738888888889</c:v>
                </c:pt>
                <c:pt idx="99">
                  <c:v>-0.405372222222222</c:v>
                </c:pt>
                <c:pt idx="100">
                  <c:v>-0.5345</c:v>
                </c:pt>
                <c:pt idx="101">
                  <c:v>-0.656855555555556</c:v>
                </c:pt>
                <c:pt idx="102">
                  <c:v>-0.763094444444444</c:v>
                </c:pt>
                <c:pt idx="103">
                  <c:v>-0.866288888888889</c:v>
                </c:pt>
                <c:pt idx="104">
                  <c:v>-0.962588888888889</c:v>
                </c:pt>
                <c:pt idx="105">
                  <c:v>-1.05175</c:v>
                </c:pt>
                <c:pt idx="106">
                  <c:v>-1.138577777777778</c:v>
                </c:pt>
                <c:pt idx="107">
                  <c:v>-1.228077777777778</c:v>
                </c:pt>
                <c:pt idx="108">
                  <c:v>-1.31113888888889</c:v>
                </c:pt>
                <c:pt idx="109">
                  <c:v>-1.365961111111111</c:v>
                </c:pt>
                <c:pt idx="110">
                  <c:v>-1.4158</c:v>
                </c:pt>
                <c:pt idx="111">
                  <c:v>-1.44043888888889</c:v>
                </c:pt>
                <c:pt idx="112">
                  <c:v>-1.444322222222222</c:v>
                </c:pt>
                <c:pt idx="113">
                  <c:v>-1.42205</c:v>
                </c:pt>
                <c:pt idx="114">
                  <c:v>-1.384372222222222</c:v>
                </c:pt>
                <c:pt idx="115">
                  <c:v>-1.328577777777778</c:v>
                </c:pt>
                <c:pt idx="116">
                  <c:v>-1.26703888888889</c:v>
                </c:pt>
                <c:pt idx="117">
                  <c:v>-1.185866666666666</c:v>
                </c:pt>
                <c:pt idx="118">
                  <c:v>-1.10448888888889</c:v>
                </c:pt>
                <c:pt idx="119">
                  <c:v>-1.012305555555556</c:v>
                </c:pt>
                <c:pt idx="120">
                  <c:v>-0.912838888888889</c:v>
                </c:pt>
                <c:pt idx="121">
                  <c:v>-0.80765</c:v>
                </c:pt>
                <c:pt idx="122">
                  <c:v>-0.684488888888889</c:v>
                </c:pt>
                <c:pt idx="123">
                  <c:v>-0.5595</c:v>
                </c:pt>
                <c:pt idx="124">
                  <c:v>-0.434588888888889</c:v>
                </c:pt>
                <c:pt idx="125">
                  <c:v>-0.340811111111111</c:v>
                </c:pt>
                <c:pt idx="126">
                  <c:v>-0.282805555555556</c:v>
                </c:pt>
                <c:pt idx="127">
                  <c:v>-0.240344444444444</c:v>
                </c:pt>
                <c:pt idx="128">
                  <c:v>-0.209794444444444</c:v>
                </c:pt>
                <c:pt idx="129">
                  <c:v>-0.1641</c:v>
                </c:pt>
                <c:pt idx="130">
                  <c:v>-0.102722222222222</c:v>
                </c:pt>
                <c:pt idx="131">
                  <c:v>-0.0205000000000002</c:v>
                </c:pt>
                <c:pt idx="132">
                  <c:v>0.084061111111111</c:v>
                </c:pt>
                <c:pt idx="133">
                  <c:v>0.198944444444444</c:v>
                </c:pt>
                <c:pt idx="134">
                  <c:v>0.313711111111111</c:v>
                </c:pt>
                <c:pt idx="135">
                  <c:v>0.419566666666667</c:v>
                </c:pt>
                <c:pt idx="136">
                  <c:v>0.506977777777778</c:v>
                </c:pt>
                <c:pt idx="137">
                  <c:v>0.593705555555555</c:v>
                </c:pt>
                <c:pt idx="138">
                  <c:v>0.664711111111111</c:v>
                </c:pt>
                <c:pt idx="139">
                  <c:v>0.711666666666667</c:v>
                </c:pt>
                <c:pt idx="140">
                  <c:v>0.736022222222222</c:v>
                </c:pt>
                <c:pt idx="141">
                  <c:v>0.743472222222222</c:v>
                </c:pt>
                <c:pt idx="142">
                  <c:v>0.73105</c:v>
                </c:pt>
                <c:pt idx="143">
                  <c:v>0.726283333333333</c:v>
                </c:pt>
                <c:pt idx="144">
                  <c:v>0.726044444444445</c:v>
                </c:pt>
                <c:pt idx="145">
                  <c:v>0.740161111111111</c:v>
                </c:pt>
                <c:pt idx="146">
                  <c:v>0.769677777777778</c:v>
                </c:pt>
                <c:pt idx="147">
                  <c:v>0.832433333333333</c:v>
                </c:pt>
                <c:pt idx="148">
                  <c:v>0.931966666666666</c:v>
                </c:pt>
                <c:pt idx="149">
                  <c:v>1.05168888888889</c:v>
                </c:pt>
                <c:pt idx="150">
                  <c:v>1.167961111111111</c:v>
                </c:pt>
                <c:pt idx="151">
                  <c:v>1.278727777777778</c:v>
                </c:pt>
                <c:pt idx="152">
                  <c:v>1.381272222222222</c:v>
                </c:pt>
                <c:pt idx="153">
                  <c:v>1.481138888888889</c:v>
                </c:pt>
                <c:pt idx="154">
                  <c:v>1.576577777777778</c:v>
                </c:pt>
                <c:pt idx="155">
                  <c:v>1.689105555555555</c:v>
                </c:pt>
                <c:pt idx="156">
                  <c:v>1.81248888888889</c:v>
                </c:pt>
                <c:pt idx="157">
                  <c:v>1.931844444444444</c:v>
                </c:pt>
                <c:pt idx="158">
                  <c:v>2.06492777777778</c:v>
                </c:pt>
                <c:pt idx="159">
                  <c:v>2.189249999999999</c:v>
                </c:pt>
                <c:pt idx="160">
                  <c:v>2.299338888888889</c:v>
                </c:pt>
                <c:pt idx="161">
                  <c:v>2.400066666666667</c:v>
                </c:pt>
                <c:pt idx="162">
                  <c:v>2.490183333333333</c:v>
                </c:pt>
                <c:pt idx="163">
                  <c:v>2.575744444444444</c:v>
                </c:pt>
                <c:pt idx="164">
                  <c:v>2.655116666666667</c:v>
                </c:pt>
                <c:pt idx="165">
                  <c:v>2.730972222222222</c:v>
                </c:pt>
                <c:pt idx="166">
                  <c:v>2.809266666666667</c:v>
                </c:pt>
                <c:pt idx="167">
                  <c:v>2.894883333333333</c:v>
                </c:pt>
                <c:pt idx="168">
                  <c:v>2.997711111111111</c:v>
                </c:pt>
                <c:pt idx="169">
                  <c:v>3.10832777777778</c:v>
                </c:pt>
                <c:pt idx="170">
                  <c:v>3.230783333333333</c:v>
                </c:pt>
                <c:pt idx="171">
                  <c:v>3.357472222222222</c:v>
                </c:pt>
                <c:pt idx="172">
                  <c:v>3.47196111111111</c:v>
                </c:pt>
                <c:pt idx="173">
                  <c:v>3.567827777777778</c:v>
                </c:pt>
                <c:pt idx="174">
                  <c:v>3.650555555555556</c:v>
                </c:pt>
                <c:pt idx="175">
                  <c:v>3.712205555555555</c:v>
                </c:pt>
                <c:pt idx="176">
                  <c:v>3.765677777777777</c:v>
                </c:pt>
                <c:pt idx="177">
                  <c:v>3.796244444444444</c:v>
                </c:pt>
                <c:pt idx="178">
                  <c:v>3.815877777777779</c:v>
                </c:pt>
                <c:pt idx="179">
                  <c:v>3.821216666666667</c:v>
                </c:pt>
                <c:pt idx="180">
                  <c:v>3.813611111111111</c:v>
                </c:pt>
                <c:pt idx="181">
                  <c:v>3.793061111111112</c:v>
                </c:pt>
                <c:pt idx="182">
                  <c:v>3.7492</c:v>
                </c:pt>
                <c:pt idx="183">
                  <c:v>3.69903888888889</c:v>
                </c:pt>
                <c:pt idx="184">
                  <c:v>3.635772222222221</c:v>
                </c:pt>
                <c:pt idx="185">
                  <c:v>3.58912777777778</c:v>
                </c:pt>
                <c:pt idx="186">
                  <c:v>3.550066666666666</c:v>
                </c:pt>
                <c:pt idx="187">
                  <c:v>3.525205555555556</c:v>
                </c:pt>
                <c:pt idx="188">
                  <c:v>3.514294444444444</c:v>
                </c:pt>
                <c:pt idx="189">
                  <c:v>3.503261111111111</c:v>
                </c:pt>
                <c:pt idx="190">
                  <c:v>3.500194444444444</c:v>
                </c:pt>
                <c:pt idx="191">
                  <c:v>3.511522222222223</c:v>
                </c:pt>
                <c:pt idx="192">
                  <c:v>3.549283333333333</c:v>
                </c:pt>
                <c:pt idx="193">
                  <c:v>3.606988888888888</c:v>
                </c:pt>
                <c:pt idx="194">
                  <c:v>3.685227777777777</c:v>
                </c:pt>
                <c:pt idx="195">
                  <c:v>3.763361111111111</c:v>
                </c:pt>
                <c:pt idx="196">
                  <c:v>3.8298</c:v>
                </c:pt>
                <c:pt idx="197">
                  <c:v>3.874738888888888</c:v>
                </c:pt>
                <c:pt idx="198">
                  <c:v>3.899294444444445</c:v>
                </c:pt>
                <c:pt idx="199">
                  <c:v>3.905838888888888</c:v>
                </c:pt>
                <c:pt idx="200">
                  <c:v>3.893194444444445</c:v>
                </c:pt>
                <c:pt idx="201">
                  <c:v>3.870677777777778</c:v>
                </c:pt>
                <c:pt idx="202">
                  <c:v>3.817394444444445</c:v>
                </c:pt>
                <c:pt idx="203">
                  <c:v>3.753705555555556</c:v>
                </c:pt>
                <c:pt idx="204">
                  <c:v>3.6749</c:v>
                </c:pt>
                <c:pt idx="205">
                  <c:v>3.578977777777777</c:v>
                </c:pt>
                <c:pt idx="206">
                  <c:v>3.480422222222222</c:v>
                </c:pt>
                <c:pt idx="207">
                  <c:v>3.378172222222221</c:v>
                </c:pt>
                <c:pt idx="208">
                  <c:v>3.270333333333333</c:v>
                </c:pt>
                <c:pt idx="209">
                  <c:v>3.172838888888887</c:v>
                </c:pt>
                <c:pt idx="210">
                  <c:v>3.082461111111111</c:v>
                </c:pt>
                <c:pt idx="211">
                  <c:v>2.991438888888886</c:v>
                </c:pt>
                <c:pt idx="212">
                  <c:v>2.913944444444444</c:v>
                </c:pt>
                <c:pt idx="213">
                  <c:v>2.852411111111111</c:v>
                </c:pt>
                <c:pt idx="214">
                  <c:v>2.814272222222223</c:v>
                </c:pt>
                <c:pt idx="215">
                  <c:v>2.798472222222222</c:v>
                </c:pt>
                <c:pt idx="216">
                  <c:v>2.796827777777777</c:v>
                </c:pt>
                <c:pt idx="217">
                  <c:v>2.800466666666666</c:v>
                </c:pt>
                <c:pt idx="218">
                  <c:v>2.805183333333334</c:v>
                </c:pt>
                <c:pt idx="219">
                  <c:v>2.801766666666666</c:v>
                </c:pt>
                <c:pt idx="220">
                  <c:v>2.811477777777777</c:v>
                </c:pt>
                <c:pt idx="221">
                  <c:v>2.826272222222223</c:v>
                </c:pt>
                <c:pt idx="222">
                  <c:v>2.856233333333332</c:v>
                </c:pt>
                <c:pt idx="223">
                  <c:v>2.8735</c:v>
                </c:pt>
                <c:pt idx="224">
                  <c:v>2.884644444444445</c:v>
                </c:pt>
                <c:pt idx="225">
                  <c:v>2.890049999999996</c:v>
                </c:pt>
                <c:pt idx="226">
                  <c:v>2.907938888888889</c:v>
                </c:pt>
                <c:pt idx="227">
                  <c:v>2.938305555555555</c:v>
                </c:pt>
                <c:pt idx="228">
                  <c:v>2.995388888888887</c:v>
                </c:pt>
                <c:pt idx="229">
                  <c:v>3.05455</c:v>
                </c:pt>
                <c:pt idx="230">
                  <c:v>3.129522222222222</c:v>
                </c:pt>
                <c:pt idx="231">
                  <c:v>3.197044444444444</c:v>
                </c:pt>
                <c:pt idx="232">
                  <c:v>3.255577777777777</c:v>
                </c:pt>
                <c:pt idx="233">
                  <c:v>3.317861111111112</c:v>
                </c:pt>
                <c:pt idx="234">
                  <c:v>3.382366666666667</c:v>
                </c:pt>
                <c:pt idx="235">
                  <c:v>3.462238888888887</c:v>
                </c:pt>
                <c:pt idx="236">
                  <c:v>3.550894444444444</c:v>
                </c:pt>
                <c:pt idx="237">
                  <c:v>3.622344444444444</c:v>
                </c:pt>
                <c:pt idx="238">
                  <c:v>3.686288888888888</c:v>
                </c:pt>
                <c:pt idx="239">
                  <c:v>3.756866666666666</c:v>
                </c:pt>
                <c:pt idx="240">
                  <c:v>3.82445</c:v>
                </c:pt>
                <c:pt idx="241">
                  <c:v>3.913488888888887</c:v>
                </c:pt>
                <c:pt idx="242">
                  <c:v>4.022561111111112</c:v>
                </c:pt>
                <c:pt idx="243">
                  <c:v>4.130199999999999</c:v>
                </c:pt>
                <c:pt idx="244">
                  <c:v>4.234255555555555</c:v>
                </c:pt>
                <c:pt idx="245">
                  <c:v>4.329722222222222</c:v>
                </c:pt>
                <c:pt idx="246">
                  <c:v>4.424227777777777</c:v>
                </c:pt>
                <c:pt idx="247">
                  <c:v>4.513583333333333</c:v>
                </c:pt>
                <c:pt idx="248">
                  <c:v>4.59606111111111</c:v>
                </c:pt>
                <c:pt idx="249">
                  <c:v>4.655822222222222</c:v>
                </c:pt>
                <c:pt idx="250">
                  <c:v>4.690038888888885</c:v>
                </c:pt>
                <c:pt idx="251">
                  <c:v>4.720511111111111</c:v>
                </c:pt>
                <c:pt idx="252">
                  <c:v>4.731816666666667</c:v>
                </c:pt>
                <c:pt idx="253">
                  <c:v>4.742477777777775</c:v>
                </c:pt>
                <c:pt idx="254">
                  <c:v>4.752022222222223</c:v>
                </c:pt>
                <c:pt idx="255">
                  <c:v>4.764316666666661</c:v>
                </c:pt>
                <c:pt idx="256">
                  <c:v>4.782666666666667</c:v>
                </c:pt>
                <c:pt idx="257">
                  <c:v>4.818138888888885</c:v>
                </c:pt>
                <c:pt idx="258">
                  <c:v>4.87903888888889</c:v>
                </c:pt>
                <c:pt idx="259">
                  <c:v>4.945055555555554</c:v>
                </c:pt>
                <c:pt idx="260">
                  <c:v>5.017722222222222</c:v>
                </c:pt>
                <c:pt idx="261">
                  <c:v>5.081483333333333</c:v>
                </c:pt>
                <c:pt idx="262">
                  <c:v>5.159000000000001</c:v>
                </c:pt>
                <c:pt idx="263">
                  <c:v>5.227694444444444</c:v>
                </c:pt>
                <c:pt idx="264">
                  <c:v>5.292600000000002</c:v>
                </c:pt>
                <c:pt idx="265">
                  <c:v>5.348316666666665</c:v>
                </c:pt>
                <c:pt idx="266">
                  <c:v>5.387983333333334</c:v>
                </c:pt>
                <c:pt idx="267">
                  <c:v>5.404833333333333</c:v>
                </c:pt>
                <c:pt idx="268">
                  <c:v>5.41966111111111</c:v>
                </c:pt>
                <c:pt idx="269">
                  <c:v>5.420772222222222</c:v>
                </c:pt>
                <c:pt idx="270">
                  <c:v>5.43316111111111</c:v>
                </c:pt>
                <c:pt idx="271">
                  <c:v>5.453527777777777</c:v>
                </c:pt>
                <c:pt idx="272">
                  <c:v>5.485033333333332</c:v>
                </c:pt>
                <c:pt idx="273">
                  <c:v>5.520783333333332</c:v>
                </c:pt>
                <c:pt idx="274">
                  <c:v>5.545094444444443</c:v>
                </c:pt>
                <c:pt idx="275">
                  <c:v>5.59016111111111</c:v>
                </c:pt>
                <c:pt idx="276">
                  <c:v>5.631433333333333</c:v>
                </c:pt>
                <c:pt idx="277">
                  <c:v>5.662466666666662</c:v>
                </c:pt>
                <c:pt idx="278">
                  <c:v>5.674772222222222</c:v>
                </c:pt>
                <c:pt idx="279">
                  <c:v>5.65822222222222</c:v>
                </c:pt>
                <c:pt idx="280">
                  <c:v>5.617811111111107</c:v>
                </c:pt>
                <c:pt idx="281">
                  <c:v>5.557555555555547</c:v>
                </c:pt>
                <c:pt idx="282">
                  <c:v>5.489</c:v>
                </c:pt>
                <c:pt idx="283">
                  <c:v>5.41951111111111</c:v>
                </c:pt>
                <c:pt idx="284">
                  <c:v>5.375500000000001</c:v>
                </c:pt>
                <c:pt idx="285">
                  <c:v>5.346555555555549</c:v>
                </c:pt>
                <c:pt idx="286">
                  <c:v>5.345472222222223</c:v>
                </c:pt>
                <c:pt idx="287">
                  <c:v>5.352755555555551</c:v>
                </c:pt>
                <c:pt idx="288">
                  <c:v>5.356477777777775</c:v>
                </c:pt>
                <c:pt idx="289">
                  <c:v>5.35116111111111</c:v>
                </c:pt>
                <c:pt idx="290">
                  <c:v>5.330111111111112</c:v>
                </c:pt>
                <c:pt idx="291">
                  <c:v>5.305072222222223</c:v>
                </c:pt>
                <c:pt idx="292">
                  <c:v>5.2619</c:v>
                </c:pt>
                <c:pt idx="293">
                  <c:v>5.215166666666666</c:v>
                </c:pt>
                <c:pt idx="294">
                  <c:v>5.165638888888886</c:v>
                </c:pt>
                <c:pt idx="295">
                  <c:v>5.110761111111112</c:v>
                </c:pt>
                <c:pt idx="296">
                  <c:v>5.051822222222221</c:v>
                </c:pt>
                <c:pt idx="297">
                  <c:v>4.988705555555556</c:v>
                </c:pt>
                <c:pt idx="298">
                  <c:v>4.930277777777777</c:v>
                </c:pt>
                <c:pt idx="299">
                  <c:v>4.871933333333338</c:v>
                </c:pt>
                <c:pt idx="300">
                  <c:v>4.820905555555547</c:v>
                </c:pt>
                <c:pt idx="301">
                  <c:v>4.761538888888888</c:v>
                </c:pt>
                <c:pt idx="302">
                  <c:v>4.69247222222222</c:v>
                </c:pt>
                <c:pt idx="303">
                  <c:v>4.627622222222222</c:v>
                </c:pt>
                <c:pt idx="304">
                  <c:v>4.56566111111111</c:v>
                </c:pt>
                <c:pt idx="305">
                  <c:v>4.510366666666666</c:v>
                </c:pt>
                <c:pt idx="306">
                  <c:v>4.448844444444445</c:v>
                </c:pt>
                <c:pt idx="307">
                  <c:v>4.383683333333333</c:v>
                </c:pt>
                <c:pt idx="308">
                  <c:v>4.290783333333333</c:v>
                </c:pt>
                <c:pt idx="309">
                  <c:v>4.234916666666663</c:v>
                </c:pt>
                <c:pt idx="310">
                  <c:v>4.173488888888889</c:v>
                </c:pt>
                <c:pt idx="311">
                  <c:v>4.10056111111111</c:v>
                </c:pt>
                <c:pt idx="312">
                  <c:v>4.020238888888889</c:v>
                </c:pt>
                <c:pt idx="313">
                  <c:v>3.922427777777778</c:v>
                </c:pt>
                <c:pt idx="314">
                  <c:v>3.828427777777778</c:v>
                </c:pt>
                <c:pt idx="315">
                  <c:v>3.739050000000001</c:v>
                </c:pt>
                <c:pt idx="316">
                  <c:v>3.641738888888889</c:v>
                </c:pt>
                <c:pt idx="317">
                  <c:v>3.540322222222222</c:v>
                </c:pt>
                <c:pt idx="318">
                  <c:v>3.431733333333334</c:v>
                </c:pt>
                <c:pt idx="319">
                  <c:v>3.327722222222222</c:v>
                </c:pt>
                <c:pt idx="320">
                  <c:v>3.232744444444444</c:v>
                </c:pt>
                <c:pt idx="321">
                  <c:v>3.152411111111111</c:v>
                </c:pt>
                <c:pt idx="322">
                  <c:v>3.091622222222222</c:v>
                </c:pt>
                <c:pt idx="323">
                  <c:v>3.050183333333333</c:v>
                </c:pt>
                <c:pt idx="324">
                  <c:v>3.01145</c:v>
                </c:pt>
                <c:pt idx="325">
                  <c:v>2.995394444444444</c:v>
                </c:pt>
                <c:pt idx="326">
                  <c:v>2.97868888888889</c:v>
                </c:pt>
                <c:pt idx="327">
                  <c:v>2.975449999999996</c:v>
                </c:pt>
                <c:pt idx="328">
                  <c:v>2.968605555555555</c:v>
                </c:pt>
                <c:pt idx="329">
                  <c:v>2.973311111111111</c:v>
                </c:pt>
                <c:pt idx="330">
                  <c:v>2.992966666666666</c:v>
                </c:pt>
                <c:pt idx="331">
                  <c:v>2.999294444444445</c:v>
                </c:pt>
                <c:pt idx="332">
                  <c:v>2.990327777777777</c:v>
                </c:pt>
                <c:pt idx="333">
                  <c:v>2.960555555555556</c:v>
                </c:pt>
                <c:pt idx="334">
                  <c:v>2.921977777777777</c:v>
                </c:pt>
                <c:pt idx="335">
                  <c:v>2.883816666666667</c:v>
                </c:pt>
                <c:pt idx="336">
                  <c:v>2.832144444444446</c:v>
                </c:pt>
                <c:pt idx="337">
                  <c:v>2.765833333333333</c:v>
                </c:pt>
                <c:pt idx="338">
                  <c:v>2.69375</c:v>
                </c:pt>
                <c:pt idx="339">
                  <c:v>2.624461111111111</c:v>
                </c:pt>
                <c:pt idx="340">
                  <c:v>2.573872222222223</c:v>
                </c:pt>
                <c:pt idx="341">
                  <c:v>2.540977777777777</c:v>
                </c:pt>
                <c:pt idx="342">
                  <c:v>2.515583333333334</c:v>
                </c:pt>
                <c:pt idx="343">
                  <c:v>2.493250000000001</c:v>
                </c:pt>
                <c:pt idx="344">
                  <c:v>2.472805555555555</c:v>
                </c:pt>
                <c:pt idx="345">
                  <c:v>2.434172222222223</c:v>
                </c:pt>
                <c:pt idx="346">
                  <c:v>2.397644444444444</c:v>
                </c:pt>
                <c:pt idx="347">
                  <c:v>2.363855555555555</c:v>
                </c:pt>
                <c:pt idx="348">
                  <c:v>2.332455555555553</c:v>
                </c:pt>
                <c:pt idx="349">
                  <c:v>2.314238888888886</c:v>
                </c:pt>
                <c:pt idx="350">
                  <c:v>2.307955555555555</c:v>
                </c:pt>
                <c:pt idx="351">
                  <c:v>2.315599999999999</c:v>
                </c:pt>
                <c:pt idx="352">
                  <c:v>2.32385</c:v>
                </c:pt>
                <c:pt idx="353">
                  <c:v>2.347266666666667</c:v>
                </c:pt>
                <c:pt idx="354">
                  <c:v>2.368838888888888</c:v>
                </c:pt>
                <c:pt idx="355">
                  <c:v>2.404361111111112</c:v>
                </c:pt>
                <c:pt idx="356">
                  <c:v>2.440205555555555</c:v>
                </c:pt>
                <c:pt idx="357">
                  <c:v>2.489083333333334</c:v>
                </c:pt>
                <c:pt idx="358">
                  <c:v>2.531438888888887</c:v>
                </c:pt>
                <c:pt idx="359">
                  <c:v>2.560583333333334</c:v>
                </c:pt>
                <c:pt idx="360">
                  <c:v>2.599894444444444</c:v>
                </c:pt>
                <c:pt idx="361">
                  <c:v>2.647783333333334</c:v>
                </c:pt>
                <c:pt idx="362">
                  <c:v>2.703572222222222</c:v>
                </c:pt>
                <c:pt idx="363">
                  <c:v>2.748522222222222</c:v>
                </c:pt>
                <c:pt idx="364">
                  <c:v>2.792088888888887</c:v>
                </c:pt>
                <c:pt idx="365">
                  <c:v>2.836755555555555</c:v>
                </c:pt>
                <c:pt idx="366">
                  <c:v>2.890511111111111</c:v>
                </c:pt>
                <c:pt idx="367">
                  <c:v>2.937044444444444</c:v>
                </c:pt>
                <c:pt idx="368">
                  <c:v>2.968827777777777</c:v>
                </c:pt>
                <c:pt idx="369">
                  <c:v>2.989216666666666</c:v>
                </c:pt>
                <c:pt idx="370">
                  <c:v>2.999133333333333</c:v>
                </c:pt>
                <c:pt idx="371">
                  <c:v>3.007122222222222</c:v>
                </c:pt>
                <c:pt idx="372">
                  <c:v>3.018911111111112</c:v>
                </c:pt>
                <c:pt idx="373">
                  <c:v>3.028905555555556</c:v>
                </c:pt>
                <c:pt idx="374">
                  <c:v>3.047622222222222</c:v>
                </c:pt>
                <c:pt idx="375">
                  <c:v>3.086827777777777</c:v>
                </c:pt>
                <c:pt idx="376">
                  <c:v>3.130511111111111</c:v>
                </c:pt>
                <c:pt idx="377">
                  <c:v>3.167016666666666</c:v>
                </c:pt>
                <c:pt idx="378">
                  <c:v>3.187516666666666</c:v>
                </c:pt>
                <c:pt idx="379">
                  <c:v>3.202361111111111</c:v>
                </c:pt>
                <c:pt idx="380">
                  <c:v>3.19165</c:v>
                </c:pt>
                <c:pt idx="381">
                  <c:v>3.151955555555555</c:v>
                </c:pt>
                <c:pt idx="382">
                  <c:v>3.095827777777778</c:v>
                </c:pt>
                <c:pt idx="383">
                  <c:v>3.016177777777778</c:v>
                </c:pt>
                <c:pt idx="384">
                  <c:v>2.945438888888888</c:v>
                </c:pt>
                <c:pt idx="385">
                  <c:v>2.877777777777777</c:v>
                </c:pt>
                <c:pt idx="386">
                  <c:v>2.815383333333334</c:v>
                </c:pt>
                <c:pt idx="387">
                  <c:v>2.762166666666667</c:v>
                </c:pt>
                <c:pt idx="388">
                  <c:v>2.716094444444445</c:v>
                </c:pt>
                <c:pt idx="389">
                  <c:v>2.677783333333333</c:v>
                </c:pt>
                <c:pt idx="390">
                  <c:v>2.636305555555556</c:v>
                </c:pt>
                <c:pt idx="391">
                  <c:v>2.596455555555555</c:v>
                </c:pt>
                <c:pt idx="392">
                  <c:v>2.557594444444445</c:v>
                </c:pt>
                <c:pt idx="393">
                  <c:v>2.532683333333333</c:v>
                </c:pt>
                <c:pt idx="394">
                  <c:v>2.505238888888889</c:v>
                </c:pt>
                <c:pt idx="395">
                  <c:v>2.450711111111111</c:v>
                </c:pt>
                <c:pt idx="396">
                  <c:v>2.379244444444442</c:v>
                </c:pt>
                <c:pt idx="397">
                  <c:v>2.331577777777778</c:v>
                </c:pt>
                <c:pt idx="398">
                  <c:v>2.291711111111111</c:v>
                </c:pt>
                <c:pt idx="399">
                  <c:v>2.279927777777777</c:v>
                </c:pt>
                <c:pt idx="400">
                  <c:v>2.260155555555556</c:v>
                </c:pt>
                <c:pt idx="401">
                  <c:v>2.249627777777778</c:v>
                </c:pt>
                <c:pt idx="402">
                  <c:v>2.2319</c:v>
                </c:pt>
                <c:pt idx="403">
                  <c:v>2.203644444444445</c:v>
                </c:pt>
                <c:pt idx="404">
                  <c:v>2.1779</c:v>
                </c:pt>
                <c:pt idx="405">
                  <c:v>2.156283333333334</c:v>
                </c:pt>
                <c:pt idx="406">
                  <c:v>2.141488888888889</c:v>
                </c:pt>
                <c:pt idx="407">
                  <c:v>2.141855555555555</c:v>
                </c:pt>
                <c:pt idx="408">
                  <c:v>2.148066666666667</c:v>
                </c:pt>
                <c:pt idx="409">
                  <c:v>2.165916666666667</c:v>
                </c:pt>
                <c:pt idx="410">
                  <c:v>2.184827777777778</c:v>
                </c:pt>
                <c:pt idx="411">
                  <c:v>2.19335</c:v>
                </c:pt>
                <c:pt idx="412">
                  <c:v>2.193255555555555</c:v>
                </c:pt>
                <c:pt idx="413">
                  <c:v>2.197849999999998</c:v>
                </c:pt>
                <c:pt idx="414">
                  <c:v>2.219044444444445</c:v>
                </c:pt>
                <c:pt idx="415">
                  <c:v>2.254044444444444</c:v>
                </c:pt>
                <c:pt idx="416">
                  <c:v>2.295216666666667</c:v>
                </c:pt>
                <c:pt idx="417">
                  <c:v>2.328661111111112</c:v>
                </c:pt>
                <c:pt idx="418">
                  <c:v>2.363305555555555</c:v>
                </c:pt>
                <c:pt idx="419">
                  <c:v>2.400655555555555</c:v>
                </c:pt>
                <c:pt idx="420">
                  <c:v>2.418777777777777</c:v>
                </c:pt>
                <c:pt idx="421">
                  <c:v>2.436727777777777</c:v>
                </c:pt>
                <c:pt idx="422">
                  <c:v>2.454238888888887</c:v>
                </c:pt>
                <c:pt idx="423">
                  <c:v>2.467477777777777</c:v>
                </c:pt>
                <c:pt idx="424">
                  <c:v>2.467049999999999</c:v>
                </c:pt>
                <c:pt idx="425">
                  <c:v>2.461872222222222</c:v>
                </c:pt>
                <c:pt idx="426">
                  <c:v>2.439988888888887</c:v>
                </c:pt>
                <c:pt idx="427">
                  <c:v>2.421944444444444</c:v>
                </c:pt>
                <c:pt idx="428">
                  <c:v>2.406894444444445</c:v>
                </c:pt>
                <c:pt idx="429">
                  <c:v>2.400333333333334</c:v>
                </c:pt>
                <c:pt idx="430">
                  <c:v>2.400894444444445</c:v>
                </c:pt>
                <c:pt idx="431">
                  <c:v>2.3961</c:v>
                </c:pt>
                <c:pt idx="432">
                  <c:v>2.391016666666667</c:v>
                </c:pt>
                <c:pt idx="433">
                  <c:v>2.38081111111111</c:v>
                </c:pt>
                <c:pt idx="434">
                  <c:v>2.370472222222222</c:v>
                </c:pt>
                <c:pt idx="435">
                  <c:v>2.362744444444444</c:v>
                </c:pt>
                <c:pt idx="436">
                  <c:v>2.37284444444444</c:v>
                </c:pt>
                <c:pt idx="437">
                  <c:v>2.383355555555556</c:v>
                </c:pt>
                <c:pt idx="438">
                  <c:v>2.392761111111111</c:v>
                </c:pt>
                <c:pt idx="439">
                  <c:v>2.385122222222222</c:v>
                </c:pt>
                <c:pt idx="440">
                  <c:v>2.364122222222222</c:v>
                </c:pt>
                <c:pt idx="441">
                  <c:v>2.3218</c:v>
                </c:pt>
                <c:pt idx="442">
                  <c:v>2.268755555555556</c:v>
                </c:pt>
                <c:pt idx="443">
                  <c:v>2.218783333333333</c:v>
                </c:pt>
                <c:pt idx="444">
                  <c:v>2.184205555555556</c:v>
                </c:pt>
                <c:pt idx="445">
                  <c:v>2.160361111111111</c:v>
                </c:pt>
                <c:pt idx="446">
                  <c:v>2.140283333333333</c:v>
                </c:pt>
                <c:pt idx="447">
                  <c:v>2.117061111111111</c:v>
                </c:pt>
                <c:pt idx="448">
                  <c:v>2.118227777777777</c:v>
                </c:pt>
                <c:pt idx="449">
                  <c:v>2.123872222222222</c:v>
                </c:pt>
                <c:pt idx="450">
                  <c:v>2.154022222222222</c:v>
                </c:pt>
                <c:pt idx="451">
                  <c:v>2.201777777777778</c:v>
                </c:pt>
                <c:pt idx="452">
                  <c:v>2.268811111111111</c:v>
                </c:pt>
                <c:pt idx="453">
                  <c:v>2.341511111111111</c:v>
                </c:pt>
                <c:pt idx="454">
                  <c:v>2.409011111111111</c:v>
                </c:pt>
                <c:pt idx="455">
                  <c:v>2.46065</c:v>
                </c:pt>
                <c:pt idx="456">
                  <c:v>2.503933333333334</c:v>
                </c:pt>
                <c:pt idx="457">
                  <c:v>2.520405555555555</c:v>
                </c:pt>
                <c:pt idx="458">
                  <c:v>2.512216666666667</c:v>
                </c:pt>
                <c:pt idx="459">
                  <c:v>2.50165</c:v>
                </c:pt>
                <c:pt idx="460">
                  <c:v>2.500494444444444</c:v>
                </c:pt>
                <c:pt idx="461">
                  <c:v>2.520922222222222</c:v>
                </c:pt>
                <c:pt idx="462">
                  <c:v>2.54392777777778</c:v>
                </c:pt>
                <c:pt idx="463">
                  <c:v>2.564894444444445</c:v>
                </c:pt>
                <c:pt idx="464">
                  <c:v>2.575722222222222</c:v>
                </c:pt>
                <c:pt idx="465">
                  <c:v>2.57525</c:v>
                </c:pt>
                <c:pt idx="466">
                  <c:v>2.572249999999996</c:v>
                </c:pt>
                <c:pt idx="467">
                  <c:v>2.568322222222222</c:v>
                </c:pt>
                <c:pt idx="468">
                  <c:v>2.589555555555555</c:v>
                </c:pt>
                <c:pt idx="469">
                  <c:v>2.632038888888887</c:v>
                </c:pt>
                <c:pt idx="470">
                  <c:v>2.677283333333333</c:v>
                </c:pt>
                <c:pt idx="471">
                  <c:v>2.7103</c:v>
                </c:pt>
                <c:pt idx="472">
                  <c:v>2.739438888888888</c:v>
                </c:pt>
                <c:pt idx="473">
                  <c:v>2.760583333333333</c:v>
                </c:pt>
                <c:pt idx="474">
                  <c:v>2.774677777777778</c:v>
                </c:pt>
                <c:pt idx="475">
                  <c:v>2.783411111111111</c:v>
                </c:pt>
                <c:pt idx="476">
                  <c:v>2.790177777777777</c:v>
                </c:pt>
                <c:pt idx="477">
                  <c:v>2.807644444444444</c:v>
                </c:pt>
                <c:pt idx="478">
                  <c:v>2.812855555555556</c:v>
                </c:pt>
                <c:pt idx="479">
                  <c:v>2.835016666666667</c:v>
                </c:pt>
                <c:pt idx="480">
                  <c:v>2.856638888888885</c:v>
                </c:pt>
                <c:pt idx="481">
                  <c:v>2.886838888888886</c:v>
                </c:pt>
                <c:pt idx="482">
                  <c:v>2.910866666666666</c:v>
                </c:pt>
                <c:pt idx="483">
                  <c:v>2.936194444444444</c:v>
                </c:pt>
                <c:pt idx="484">
                  <c:v>2.958188888888889</c:v>
                </c:pt>
                <c:pt idx="485">
                  <c:v>2.96375</c:v>
                </c:pt>
                <c:pt idx="486">
                  <c:v>2.953072222222222</c:v>
                </c:pt>
                <c:pt idx="487">
                  <c:v>2.914511111111111</c:v>
                </c:pt>
                <c:pt idx="488">
                  <c:v>2.872005555555555</c:v>
                </c:pt>
                <c:pt idx="489">
                  <c:v>2.829338888888889</c:v>
                </c:pt>
                <c:pt idx="490">
                  <c:v>2.7969</c:v>
                </c:pt>
                <c:pt idx="491">
                  <c:v>2.776077777777778</c:v>
                </c:pt>
                <c:pt idx="492">
                  <c:v>2.756594444444444</c:v>
                </c:pt>
                <c:pt idx="493">
                  <c:v>2.755338888888889</c:v>
                </c:pt>
                <c:pt idx="494">
                  <c:v>2.747855555555556</c:v>
                </c:pt>
                <c:pt idx="495">
                  <c:v>2.759905555555555</c:v>
                </c:pt>
                <c:pt idx="496">
                  <c:v>2.7884</c:v>
                </c:pt>
                <c:pt idx="497">
                  <c:v>2.829455555555556</c:v>
                </c:pt>
                <c:pt idx="498">
                  <c:v>2.8876</c:v>
                </c:pt>
                <c:pt idx="499">
                  <c:v>2.965016666666667</c:v>
                </c:pt>
                <c:pt idx="500">
                  <c:v>3.053566666666667</c:v>
                </c:pt>
                <c:pt idx="501">
                  <c:v>3.145488888888889</c:v>
                </c:pt>
                <c:pt idx="502">
                  <c:v>3.22402777777778</c:v>
                </c:pt>
                <c:pt idx="503">
                  <c:v>3.292194444444444</c:v>
                </c:pt>
                <c:pt idx="504">
                  <c:v>3.336277777777778</c:v>
                </c:pt>
                <c:pt idx="505">
                  <c:v>3.371727777777776</c:v>
                </c:pt>
                <c:pt idx="506">
                  <c:v>3.395244444444442</c:v>
                </c:pt>
                <c:pt idx="507">
                  <c:v>3.426177777777778</c:v>
                </c:pt>
                <c:pt idx="508">
                  <c:v>3.460255555555556</c:v>
                </c:pt>
                <c:pt idx="509">
                  <c:v>3.486827777777777</c:v>
                </c:pt>
                <c:pt idx="510">
                  <c:v>3.487916666666667</c:v>
                </c:pt>
                <c:pt idx="511">
                  <c:v>3.469338888888889</c:v>
                </c:pt>
                <c:pt idx="512">
                  <c:v>3.431816666666668</c:v>
                </c:pt>
                <c:pt idx="513">
                  <c:v>3.39951111111111</c:v>
                </c:pt>
                <c:pt idx="514">
                  <c:v>3.382527777777777</c:v>
                </c:pt>
                <c:pt idx="515">
                  <c:v>3.370594444444444</c:v>
                </c:pt>
                <c:pt idx="516">
                  <c:v>3.358183333333334</c:v>
                </c:pt>
                <c:pt idx="517">
                  <c:v>3.328972222222222</c:v>
                </c:pt>
                <c:pt idx="518">
                  <c:v>3.279633333333333</c:v>
                </c:pt>
                <c:pt idx="519">
                  <c:v>3.22612777777778</c:v>
                </c:pt>
                <c:pt idx="520">
                  <c:v>3.169711111111111</c:v>
                </c:pt>
                <c:pt idx="521">
                  <c:v>3.113983333333333</c:v>
                </c:pt>
                <c:pt idx="522">
                  <c:v>3.069161111111111</c:v>
                </c:pt>
                <c:pt idx="523">
                  <c:v>3.028344444444444</c:v>
                </c:pt>
                <c:pt idx="524">
                  <c:v>2.998322222222223</c:v>
                </c:pt>
                <c:pt idx="525">
                  <c:v>2.988022222222222</c:v>
                </c:pt>
                <c:pt idx="526">
                  <c:v>2.978355555555555</c:v>
                </c:pt>
                <c:pt idx="527">
                  <c:v>2.974727777777777</c:v>
                </c:pt>
                <c:pt idx="528">
                  <c:v>2.9746</c:v>
                </c:pt>
                <c:pt idx="529">
                  <c:v>2.964261111111111</c:v>
                </c:pt>
                <c:pt idx="530">
                  <c:v>2.950522222222222</c:v>
                </c:pt>
                <c:pt idx="531">
                  <c:v>2.942583333333333</c:v>
                </c:pt>
                <c:pt idx="532">
                  <c:v>2.930716666666667</c:v>
                </c:pt>
                <c:pt idx="533">
                  <c:v>2.919577777777777</c:v>
                </c:pt>
                <c:pt idx="534">
                  <c:v>2.910161111111111</c:v>
                </c:pt>
                <c:pt idx="535">
                  <c:v>2.908833333333333</c:v>
                </c:pt>
                <c:pt idx="536">
                  <c:v>2.922266666666667</c:v>
                </c:pt>
                <c:pt idx="537">
                  <c:v>2.951833333333333</c:v>
                </c:pt>
                <c:pt idx="538">
                  <c:v>2.96945</c:v>
                </c:pt>
                <c:pt idx="539">
                  <c:v>2.976472222222222</c:v>
                </c:pt>
                <c:pt idx="540">
                  <c:v>2.970022222222223</c:v>
                </c:pt>
                <c:pt idx="541">
                  <c:v>2.936072222222223</c:v>
                </c:pt>
                <c:pt idx="542">
                  <c:v>2.8965</c:v>
                </c:pt>
                <c:pt idx="543">
                  <c:v>2.860549999999999</c:v>
                </c:pt>
                <c:pt idx="544">
                  <c:v>2.845838888888887</c:v>
                </c:pt>
                <c:pt idx="545">
                  <c:v>2.85725</c:v>
                </c:pt>
                <c:pt idx="546">
                  <c:v>2.896222222222222</c:v>
                </c:pt>
                <c:pt idx="547">
                  <c:v>2.932083333333332</c:v>
                </c:pt>
                <c:pt idx="548">
                  <c:v>2.982188888888889</c:v>
                </c:pt>
                <c:pt idx="549">
                  <c:v>3.028572222222222</c:v>
                </c:pt>
                <c:pt idx="550">
                  <c:v>3.073683333333333</c:v>
                </c:pt>
                <c:pt idx="551">
                  <c:v>3.100183333333333</c:v>
                </c:pt>
                <c:pt idx="552">
                  <c:v>3.118483333333334</c:v>
                </c:pt>
                <c:pt idx="553">
                  <c:v>3.126983333333333</c:v>
                </c:pt>
                <c:pt idx="554">
                  <c:v>3.130433333333334</c:v>
                </c:pt>
                <c:pt idx="555">
                  <c:v>3.151488888888887</c:v>
                </c:pt>
                <c:pt idx="556">
                  <c:v>3.166966666666667</c:v>
                </c:pt>
                <c:pt idx="557">
                  <c:v>3.192200000000001</c:v>
                </c:pt>
                <c:pt idx="558">
                  <c:v>3.213488888888889</c:v>
                </c:pt>
                <c:pt idx="559">
                  <c:v>3.2489</c:v>
                </c:pt>
                <c:pt idx="560">
                  <c:v>3.292844444444444</c:v>
                </c:pt>
                <c:pt idx="561">
                  <c:v>3.349</c:v>
                </c:pt>
                <c:pt idx="562">
                  <c:v>3.408116666666666</c:v>
                </c:pt>
                <c:pt idx="563">
                  <c:v>3.451655555555555</c:v>
                </c:pt>
                <c:pt idx="564">
                  <c:v>3.481561111111111</c:v>
                </c:pt>
                <c:pt idx="565">
                  <c:v>3.487566666666667</c:v>
                </c:pt>
                <c:pt idx="566">
                  <c:v>3.480322222222222</c:v>
                </c:pt>
                <c:pt idx="567">
                  <c:v>3.464755555555556</c:v>
                </c:pt>
                <c:pt idx="568">
                  <c:v>3.429122222222222</c:v>
                </c:pt>
                <c:pt idx="569">
                  <c:v>3.374205555555556</c:v>
                </c:pt>
                <c:pt idx="570">
                  <c:v>3.308388888888889</c:v>
                </c:pt>
                <c:pt idx="571">
                  <c:v>3.228277777777778</c:v>
                </c:pt>
                <c:pt idx="572">
                  <c:v>3.164822222222222</c:v>
                </c:pt>
                <c:pt idx="573">
                  <c:v>3.117777777777777</c:v>
                </c:pt>
                <c:pt idx="574">
                  <c:v>3.101088888888889</c:v>
                </c:pt>
                <c:pt idx="575">
                  <c:v>3.09005</c:v>
                </c:pt>
                <c:pt idx="576">
                  <c:v>3.07555</c:v>
                </c:pt>
                <c:pt idx="577">
                  <c:v>3.057394444444445</c:v>
                </c:pt>
                <c:pt idx="578">
                  <c:v>3.016133333333333</c:v>
                </c:pt>
                <c:pt idx="579">
                  <c:v>2.949761111111111</c:v>
                </c:pt>
                <c:pt idx="580">
                  <c:v>2.863244444444444</c:v>
                </c:pt>
                <c:pt idx="581">
                  <c:v>2.779294444444444</c:v>
                </c:pt>
                <c:pt idx="582">
                  <c:v>2.701205555555555</c:v>
                </c:pt>
                <c:pt idx="583">
                  <c:v>2.66646111111111</c:v>
                </c:pt>
                <c:pt idx="584">
                  <c:v>2.65406111111111</c:v>
                </c:pt>
                <c:pt idx="585">
                  <c:v>2.687516666666666</c:v>
                </c:pt>
                <c:pt idx="586">
                  <c:v>2.750422222222222</c:v>
                </c:pt>
                <c:pt idx="587">
                  <c:v>2.834072222222222</c:v>
                </c:pt>
                <c:pt idx="588">
                  <c:v>2.939072222222222</c:v>
                </c:pt>
                <c:pt idx="589">
                  <c:v>3.036738888888888</c:v>
                </c:pt>
                <c:pt idx="590">
                  <c:v>3.124138888888888</c:v>
                </c:pt>
                <c:pt idx="591">
                  <c:v>3.207733333333333</c:v>
                </c:pt>
                <c:pt idx="592">
                  <c:v>3.264516666666666</c:v>
                </c:pt>
                <c:pt idx="593">
                  <c:v>3.317472222222222</c:v>
                </c:pt>
                <c:pt idx="594">
                  <c:v>3.366544444444445</c:v>
                </c:pt>
                <c:pt idx="595">
                  <c:v>3.408883333333334</c:v>
                </c:pt>
                <c:pt idx="596">
                  <c:v>3.440205555555556</c:v>
                </c:pt>
                <c:pt idx="597">
                  <c:v>3.446094444444445</c:v>
                </c:pt>
                <c:pt idx="598">
                  <c:v>3.440772222222223</c:v>
                </c:pt>
                <c:pt idx="599">
                  <c:v>3.436300000000001</c:v>
                </c:pt>
                <c:pt idx="600">
                  <c:v>3.433222222222222</c:v>
                </c:pt>
                <c:pt idx="601">
                  <c:v>3.422166666666667</c:v>
                </c:pt>
                <c:pt idx="602">
                  <c:v>3.410633333333334</c:v>
                </c:pt>
                <c:pt idx="603">
                  <c:v>3.379227777777777</c:v>
                </c:pt>
                <c:pt idx="604">
                  <c:v>3.339977777777778</c:v>
                </c:pt>
                <c:pt idx="605">
                  <c:v>3.302505555555555</c:v>
                </c:pt>
                <c:pt idx="606">
                  <c:v>3.269705555555555</c:v>
                </c:pt>
                <c:pt idx="607">
                  <c:v>3.22405</c:v>
                </c:pt>
                <c:pt idx="608">
                  <c:v>3.178388888888889</c:v>
                </c:pt>
                <c:pt idx="609">
                  <c:v>3.124794444444444</c:v>
                </c:pt>
                <c:pt idx="610">
                  <c:v>3.063333333333333</c:v>
                </c:pt>
                <c:pt idx="611">
                  <c:v>3.000088888888889</c:v>
                </c:pt>
                <c:pt idx="612">
                  <c:v>2.9413</c:v>
                </c:pt>
                <c:pt idx="613">
                  <c:v>2.883088888888889</c:v>
                </c:pt>
                <c:pt idx="614">
                  <c:v>2.834977777777778</c:v>
                </c:pt>
                <c:pt idx="615">
                  <c:v>2.793222222222222</c:v>
                </c:pt>
                <c:pt idx="616">
                  <c:v>2.760072222222222</c:v>
                </c:pt>
                <c:pt idx="617">
                  <c:v>2.730177777777777</c:v>
                </c:pt>
                <c:pt idx="618">
                  <c:v>2.697194444444445</c:v>
                </c:pt>
                <c:pt idx="619">
                  <c:v>2.683688888888889</c:v>
                </c:pt>
                <c:pt idx="620">
                  <c:v>2.693683333333333</c:v>
                </c:pt>
                <c:pt idx="621">
                  <c:v>2.704316666666666</c:v>
                </c:pt>
                <c:pt idx="622">
                  <c:v>2.726061111111111</c:v>
                </c:pt>
                <c:pt idx="623">
                  <c:v>2.752766666666667</c:v>
                </c:pt>
                <c:pt idx="624">
                  <c:v>2.779472222222222</c:v>
                </c:pt>
                <c:pt idx="625">
                  <c:v>2.812711111111111</c:v>
                </c:pt>
                <c:pt idx="626">
                  <c:v>2.841138888888889</c:v>
                </c:pt>
                <c:pt idx="627">
                  <c:v>2.875672222222222</c:v>
                </c:pt>
                <c:pt idx="628">
                  <c:v>2.903727777777778</c:v>
                </c:pt>
                <c:pt idx="629">
                  <c:v>2.931261111111111</c:v>
                </c:pt>
                <c:pt idx="630">
                  <c:v>2.957144444444444</c:v>
                </c:pt>
                <c:pt idx="631">
                  <c:v>3.004883333333333</c:v>
                </c:pt>
                <c:pt idx="632">
                  <c:v>3.065172222222222</c:v>
                </c:pt>
                <c:pt idx="633">
                  <c:v>3.13311111111111</c:v>
                </c:pt>
                <c:pt idx="634">
                  <c:v>3.207133333333333</c:v>
                </c:pt>
                <c:pt idx="635">
                  <c:v>3.275933333333333</c:v>
                </c:pt>
                <c:pt idx="636">
                  <c:v>3.347188888888889</c:v>
                </c:pt>
                <c:pt idx="637">
                  <c:v>3.404461111111111</c:v>
                </c:pt>
                <c:pt idx="638">
                  <c:v>3.462455555555556</c:v>
                </c:pt>
                <c:pt idx="639">
                  <c:v>3.52455</c:v>
                </c:pt>
                <c:pt idx="640">
                  <c:v>3.605844444444445</c:v>
                </c:pt>
                <c:pt idx="641">
                  <c:v>3.7005</c:v>
                </c:pt>
                <c:pt idx="642">
                  <c:v>3.802338888888888</c:v>
                </c:pt>
                <c:pt idx="643">
                  <c:v>3.874583333333334</c:v>
                </c:pt>
                <c:pt idx="644">
                  <c:v>3.924583333333333</c:v>
                </c:pt>
                <c:pt idx="645">
                  <c:v>3.978683333333334</c:v>
                </c:pt>
                <c:pt idx="646">
                  <c:v>4.023888888888886</c:v>
                </c:pt>
                <c:pt idx="647">
                  <c:v>4.078155555555552</c:v>
                </c:pt>
                <c:pt idx="648">
                  <c:v>4.139616666666666</c:v>
                </c:pt>
                <c:pt idx="649">
                  <c:v>4.205633333333333</c:v>
                </c:pt>
                <c:pt idx="650">
                  <c:v>4.265866666666666</c:v>
                </c:pt>
                <c:pt idx="651">
                  <c:v>4.309894444444445</c:v>
                </c:pt>
                <c:pt idx="652">
                  <c:v>4.342172222222222</c:v>
                </c:pt>
                <c:pt idx="653">
                  <c:v>4.365738888888885</c:v>
                </c:pt>
                <c:pt idx="654">
                  <c:v>4.383816666666664</c:v>
                </c:pt>
                <c:pt idx="655">
                  <c:v>4.389950000000001</c:v>
                </c:pt>
                <c:pt idx="656">
                  <c:v>4.37555</c:v>
                </c:pt>
                <c:pt idx="657">
                  <c:v>4.362655555555549</c:v>
                </c:pt>
                <c:pt idx="658">
                  <c:v>4.345633333333338</c:v>
                </c:pt>
                <c:pt idx="659">
                  <c:v>4.33028888888889</c:v>
                </c:pt>
                <c:pt idx="660">
                  <c:v>4.311727777777778</c:v>
                </c:pt>
                <c:pt idx="661">
                  <c:v>4.27896111111111</c:v>
                </c:pt>
                <c:pt idx="662">
                  <c:v>4.24325</c:v>
                </c:pt>
                <c:pt idx="663">
                  <c:v>4.2026</c:v>
                </c:pt>
                <c:pt idx="664">
                  <c:v>4.164372222222219</c:v>
                </c:pt>
                <c:pt idx="665">
                  <c:v>4.138527777777774</c:v>
                </c:pt>
                <c:pt idx="666">
                  <c:v>4.133527777777775</c:v>
                </c:pt>
                <c:pt idx="667">
                  <c:v>4.146488888888888</c:v>
                </c:pt>
                <c:pt idx="668">
                  <c:v>4.160511111111107</c:v>
                </c:pt>
                <c:pt idx="669">
                  <c:v>4.191050000000001</c:v>
                </c:pt>
                <c:pt idx="670">
                  <c:v>4.196794444444445</c:v>
                </c:pt>
                <c:pt idx="671">
                  <c:v>4.184766666666666</c:v>
                </c:pt>
                <c:pt idx="672">
                  <c:v>4.183505555555551</c:v>
                </c:pt>
                <c:pt idx="673">
                  <c:v>4.172027777777775</c:v>
                </c:pt>
                <c:pt idx="674">
                  <c:v>4.164777777777771</c:v>
                </c:pt>
                <c:pt idx="675">
                  <c:v>4.153444444444444</c:v>
                </c:pt>
                <c:pt idx="676">
                  <c:v>4.139916666666664</c:v>
                </c:pt>
                <c:pt idx="677">
                  <c:v>4.118511111111109</c:v>
                </c:pt>
                <c:pt idx="678">
                  <c:v>4.088666666666665</c:v>
                </c:pt>
                <c:pt idx="679">
                  <c:v>4.042872222222223</c:v>
                </c:pt>
                <c:pt idx="680">
                  <c:v>3.9856</c:v>
                </c:pt>
                <c:pt idx="681">
                  <c:v>3.906344444444445</c:v>
                </c:pt>
                <c:pt idx="682">
                  <c:v>3.802388888888887</c:v>
                </c:pt>
                <c:pt idx="683">
                  <c:v>3.679422222222222</c:v>
                </c:pt>
                <c:pt idx="684">
                  <c:v>3.564844444444445</c:v>
                </c:pt>
                <c:pt idx="685">
                  <c:v>3.462105555555556</c:v>
                </c:pt>
                <c:pt idx="686">
                  <c:v>3.380255555555556</c:v>
                </c:pt>
                <c:pt idx="687">
                  <c:v>3.301311111111111</c:v>
                </c:pt>
                <c:pt idx="688">
                  <c:v>3.231894444444444</c:v>
                </c:pt>
                <c:pt idx="689">
                  <c:v>3.167433333333333</c:v>
                </c:pt>
                <c:pt idx="690">
                  <c:v>3.122638888888888</c:v>
                </c:pt>
                <c:pt idx="691">
                  <c:v>3.105655555555556</c:v>
                </c:pt>
                <c:pt idx="692">
                  <c:v>3.099922222222223</c:v>
                </c:pt>
                <c:pt idx="693">
                  <c:v>3.091994444444444</c:v>
                </c:pt>
                <c:pt idx="694">
                  <c:v>3.080805555555555</c:v>
                </c:pt>
                <c:pt idx="695">
                  <c:v>3.068116666666666</c:v>
                </c:pt>
                <c:pt idx="696">
                  <c:v>3.07985</c:v>
                </c:pt>
                <c:pt idx="697">
                  <c:v>3.092272222222222</c:v>
                </c:pt>
                <c:pt idx="698">
                  <c:v>3.122477777777778</c:v>
                </c:pt>
                <c:pt idx="699">
                  <c:v>3.165383333333334</c:v>
                </c:pt>
                <c:pt idx="700">
                  <c:v>3.212177777777777</c:v>
                </c:pt>
              </c:numCache>
            </c:numRef>
          </c:val>
          <c:smooth val="0"/>
        </c:ser>
        <c:ser>
          <c:idx val="3"/>
          <c:order val="3"/>
          <c:tx>
            <c:strRef>
              <c:f>cz!$A$83</c:f>
              <c:strCache>
                <c:ptCount val="1"/>
                <c:pt idx="0">
                  <c:v>Unrelated</c:v>
                </c:pt>
              </c:strCache>
            </c:strRef>
          </c:tx>
          <c:marker>
            <c:symbol val="none"/>
          </c:marker>
          <c:val>
            <c:numRef>
              <c:f>cz!$B$83:$AAA$83</c:f>
              <c:numCache>
                <c:formatCode>General</c:formatCode>
                <c:ptCount val="702"/>
                <c:pt idx="0">
                  <c:v>0.294455555555556</c:v>
                </c:pt>
                <c:pt idx="1">
                  <c:v>0.288172222222222</c:v>
                </c:pt>
                <c:pt idx="2">
                  <c:v>0.283211111111111</c:v>
                </c:pt>
                <c:pt idx="3">
                  <c:v>0.286638888888889</c:v>
                </c:pt>
                <c:pt idx="4">
                  <c:v>0.300072222222222</c:v>
                </c:pt>
                <c:pt idx="5">
                  <c:v>0.317016666666667</c:v>
                </c:pt>
                <c:pt idx="6">
                  <c:v>0.333061111111111</c:v>
                </c:pt>
                <c:pt idx="7">
                  <c:v>0.350816666666667</c:v>
                </c:pt>
                <c:pt idx="8">
                  <c:v>0.36255</c:v>
                </c:pt>
                <c:pt idx="9">
                  <c:v>0.371561111111111</c:v>
                </c:pt>
                <c:pt idx="10">
                  <c:v>0.377344444444444</c:v>
                </c:pt>
                <c:pt idx="11">
                  <c:v>0.378972222222222</c:v>
                </c:pt>
                <c:pt idx="12">
                  <c:v>0.370033333333333</c:v>
                </c:pt>
                <c:pt idx="13">
                  <c:v>0.359966666666667</c:v>
                </c:pt>
                <c:pt idx="14">
                  <c:v>0.347466666666667</c:v>
                </c:pt>
                <c:pt idx="15">
                  <c:v>0.344544444444444</c:v>
                </c:pt>
                <c:pt idx="16">
                  <c:v>0.348994444444444</c:v>
                </c:pt>
                <c:pt idx="17">
                  <c:v>0.348461111111111</c:v>
                </c:pt>
                <c:pt idx="18">
                  <c:v>0.345455555555556</c:v>
                </c:pt>
                <c:pt idx="19">
                  <c:v>0.338616666666667</c:v>
                </c:pt>
                <c:pt idx="20">
                  <c:v>0.334672222222222</c:v>
                </c:pt>
                <c:pt idx="21">
                  <c:v>0.335116666666667</c:v>
                </c:pt>
                <c:pt idx="22">
                  <c:v>0.331927777777778</c:v>
                </c:pt>
                <c:pt idx="23">
                  <c:v>0.330777777777778</c:v>
                </c:pt>
                <c:pt idx="24">
                  <c:v>0.323794444444444</c:v>
                </c:pt>
                <c:pt idx="25">
                  <c:v>0.296066666666667</c:v>
                </c:pt>
                <c:pt idx="26">
                  <c:v>0.268205555555556</c:v>
                </c:pt>
                <c:pt idx="27">
                  <c:v>0.227677777777778</c:v>
                </c:pt>
                <c:pt idx="28">
                  <c:v>0.185816666666667</c:v>
                </c:pt>
                <c:pt idx="29">
                  <c:v>0.139877777777778</c:v>
                </c:pt>
                <c:pt idx="30">
                  <c:v>0.0890222222222222</c:v>
                </c:pt>
                <c:pt idx="31">
                  <c:v>0.0230277777777777</c:v>
                </c:pt>
                <c:pt idx="32">
                  <c:v>-0.048961111111111</c:v>
                </c:pt>
                <c:pt idx="33">
                  <c:v>-0.112216666666667</c:v>
                </c:pt>
                <c:pt idx="34">
                  <c:v>-0.153666666666667</c:v>
                </c:pt>
                <c:pt idx="35">
                  <c:v>-0.175894444444444</c:v>
                </c:pt>
                <c:pt idx="36">
                  <c:v>-0.181044444444444</c:v>
                </c:pt>
                <c:pt idx="37">
                  <c:v>-0.1763</c:v>
                </c:pt>
                <c:pt idx="38">
                  <c:v>-0.164744444444445</c:v>
                </c:pt>
                <c:pt idx="39">
                  <c:v>-0.146811111111111</c:v>
                </c:pt>
                <c:pt idx="40">
                  <c:v>-0.126905555555556</c:v>
                </c:pt>
                <c:pt idx="41">
                  <c:v>-0.107072222222222</c:v>
                </c:pt>
                <c:pt idx="42">
                  <c:v>-0.0791944444444444</c:v>
                </c:pt>
                <c:pt idx="43">
                  <c:v>-0.0520555555555555</c:v>
                </c:pt>
                <c:pt idx="44">
                  <c:v>-0.0307222222222222</c:v>
                </c:pt>
                <c:pt idx="45">
                  <c:v>-0.0198555555555556</c:v>
                </c:pt>
                <c:pt idx="46">
                  <c:v>-0.0159055555555555</c:v>
                </c:pt>
                <c:pt idx="47">
                  <c:v>-0.0265444444444445</c:v>
                </c:pt>
                <c:pt idx="48">
                  <c:v>-0.0399611111111111</c:v>
                </c:pt>
                <c:pt idx="49">
                  <c:v>-0.0564722222222222</c:v>
                </c:pt>
                <c:pt idx="50">
                  <c:v>-0.0760388888888889</c:v>
                </c:pt>
                <c:pt idx="51">
                  <c:v>-0.0913777777777778</c:v>
                </c:pt>
                <c:pt idx="52">
                  <c:v>-0.0935722222222222</c:v>
                </c:pt>
                <c:pt idx="53">
                  <c:v>-0.0916333333333333</c:v>
                </c:pt>
                <c:pt idx="54">
                  <c:v>-0.0803333333333333</c:v>
                </c:pt>
                <c:pt idx="55">
                  <c:v>-0.0651555555555555</c:v>
                </c:pt>
                <c:pt idx="56">
                  <c:v>-0.0388666666666666</c:v>
                </c:pt>
                <c:pt idx="57">
                  <c:v>-0.0137666666666667</c:v>
                </c:pt>
                <c:pt idx="58">
                  <c:v>0.0149611111111112</c:v>
                </c:pt>
                <c:pt idx="59">
                  <c:v>0.0333722222222222</c:v>
                </c:pt>
                <c:pt idx="60">
                  <c:v>0.0542055555555555</c:v>
                </c:pt>
                <c:pt idx="61">
                  <c:v>0.0728277777777777</c:v>
                </c:pt>
                <c:pt idx="62">
                  <c:v>0.103211111111111</c:v>
                </c:pt>
                <c:pt idx="63">
                  <c:v>0.138605555555556</c:v>
                </c:pt>
                <c:pt idx="64">
                  <c:v>0.165622222222222</c:v>
                </c:pt>
                <c:pt idx="65">
                  <c:v>0.194933333333333</c:v>
                </c:pt>
                <c:pt idx="66">
                  <c:v>0.213766666666667</c:v>
                </c:pt>
                <c:pt idx="67">
                  <c:v>0.222622222222222</c:v>
                </c:pt>
                <c:pt idx="68">
                  <c:v>0.220155555555556</c:v>
                </c:pt>
                <c:pt idx="69">
                  <c:v>0.20415</c:v>
                </c:pt>
                <c:pt idx="70">
                  <c:v>0.174355555555556</c:v>
                </c:pt>
                <c:pt idx="71">
                  <c:v>0.134338888888889</c:v>
                </c:pt>
                <c:pt idx="72">
                  <c:v>0.0931833333333333</c:v>
                </c:pt>
                <c:pt idx="73">
                  <c:v>0.0428166666666666</c:v>
                </c:pt>
                <c:pt idx="74">
                  <c:v>-0.0200444444444444</c:v>
                </c:pt>
                <c:pt idx="75">
                  <c:v>-0.0801944444444444</c:v>
                </c:pt>
                <c:pt idx="76">
                  <c:v>-0.134866666666667</c:v>
                </c:pt>
                <c:pt idx="77">
                  <c:v>-0.172611111111111</c:v>
                </c:pt>
                <c:pt idx="78">
                  <c:v>-0.183672222222222</c:v>
                </c:pt>
                <c:pt idx="79">
                  <c:v>-0.178405555555556</c:v>
                </c:pt>
                <c:pt idx="80">
                  <c:v>-0.157611111111111</c:v>
                </c:pt>
                <c:pt idx="81">
                  <c:v>-0.129055555555556</c:v>
                </c:pt>
                <c:pt idx="82">
                  <c:v>-0.0959944444444444</c:v>
                </c:pt>
                <c:pt idx="83">
                  <c:v>-0.0583166666666667</c:v>
                </c:pt>
                <c:pt idx="84">
                  <c:v>-0.0240444444444445</c:v>
                </c:pt>
                <c:pt idx="85">
                  <c:v>0.00476111111111114</c:v>
                </c:pt>
                <c:pt idx="86">
                  <c:v>0.0384777777777778</c:v>
                </c:pt>
                <c:pt idx="87">
                  <c:v>0.0713611111111111</c:v>
                </c:pt>
                <c:pt idx="88">
                  <c:v>0.0979833333333333</c:v>
                </c:pt>
                <c:pt idx="89">
                  <c:v>0.1128</c:v>
                </c:pt>
                <c:pt idx="90">
                  <c:v>0.114816666666667</c:v>
                </c:pt>
                <c:pt idx="91">
                  <c:v>0.107227777777778</c:v>
                </c:pt>
                <c:pt idx="92">
                  <c:v>0.0981388888888889</c:v>
                </c:pt>
                <c:pt idx="93">
                  <c:v>0.0964833333333334</c:v>
                </c:pt>
                <c:pt idx="94">
                  <c:v>0.0988722222222222</c:v>
                </c:pt>
                <c:pt idx="95">
                  <c:v>0.0989444444444444</c:v>
                </c:pt>
                <c:pt idx="96">
                  <c:v>0.101227777777778</c:v>
                </c:pt>
                <c:pt idx="97">
                  <c:v>0.0940166666666667</c:v>
                </c:pt>
                <c:pt idx="98">
                  <c:v>0.08175</c:v>
                </c:pt>
                <c:pt idx="99">
                  <c:v>0.0562833333333333</c:v>
                </c:pt>
                <c:pt idx="100">
                  <c:v>0.0310888888888889</c:v>
                </c:pt>
                <c:pt idx="101">
                  <c:v>0.000588888888888861</c:v>
                </c:pt>
                <c:pt idx="102">
                  <c:v>-0.0228833333333334</c:v>
                </c:pt>
                <c:pt idx="103">
                  <c:v>-0.0495111111111111</c:v>
                </c:pt>
                <c:pt idx="104">
                  <c:v>-0.0743055555555556</c:v>
                </c:pt>
                <c:pt idx="105">
                  <c:v>-0.0980666666666667</c:v>
                </c:pt>
                <c:pt idx="106">
                  <c:v>-0.120483333333333</c:v>
                </c:pt>
                <c:pt idx="107">
                  <c:v>-0.1413</c:v>
                </c:pt>
                <c:pt idx="108">
                  <c:v>-0.164977777777778</c:v>
                </c:pt>
                <c:pt idx="109">
                  <c:v>-0.191222222222222</c:v>
                </c:pt>
                <c:pt idx="110">
                  <c:v>-0.224394444444444</c:v>
                </c:pt>
                <c:pt idx="111">
                  <c:v>-0.256605555555556</c:v>
                </c:pt>
                <c:pt idx="112">
                  <c:v>-0.286894444444444</c:v>
                </c:pt>
                <c:pt idx="113">
                  <c:v>-0.307411111111111</c:v>
                </c:pt>
                <c:pt idx="114">
                  <c:v>-0.322522222222222</c:v>
                </c:pt>
                <c:pt idx="115">
                  <c:v>-0.342405555555555</c:v>
                </c:pt>
                <c:pt idx="116">
                  <c:v>-0.369477777777778</c:v>
                </c:pt>
                <c:pt idx="117">
                  <c:v>-0.402305555555556</c:v>
                </c:pt>
                <c:pt idx="118">
                  <c:v>-0.442466666666666</c:v>
                </c:pt>
                <c:pt idx="119">
                  <c:v>-0.485583333333333</c:v>
                </c:pt>
                <c:pt idx="120">
                  <c:v>-0.520311111111111</c:v>
                </c:pt>
                <c:pt idx="121">
                  <c:v>-0.5466</c:v>
                </c:pt>
                <c:pt idx="122">
                  <c:v>-0.553838888888889</c:v>
                </c:pt>
                <c:pt idx="123">
                  <c:v>-0.553822222222222</c:v>
                </c:pt>
                <c:pt idx="124">
                  <c:v>-0.545822222222222</c:v>
                </c:pt>
                <c:pt idx="125">
                  <c:v>-0.526888888888889</c:v>
                </c:pt>
                <c:pt idx="126">
                  <c:v>-0.486944444444444</c:v>
                </c:pt>
                <c:pt idx="127">
                  <c:v>-0.4363</c:v>
                </c:pt>
                <c:pt idx="128">
                  <c:v>-0.376355555555556</c:v>
                </c:pt>
                <c:pt idx="129">
                  <c:v>-0.308088888888889</c:v>
                </c:pt>
                <c:pt idx="130">
                  <c:v>-0.238377777777778</c:v>
                </c:pt>
                <c:pt idx="131">
                  <c:v>-0.162472222222222</c:v>
                </c:pt>
                <c:pt idx="132">
                  <c:v>-0.0793666666666666</c:v>
                </c:pt>
                <c:pt idx="133">
                  <c:v>0.00692777777777772</c:v>
                </c:pt>
                <c:pt idx="134">
                  <c:v>0.09505</c:v>
                </c:pt>
                <c:pt idx="135">
                  <c:v>0.182922222222222</c:v>
                </c:pt>
                <c:pt idx="136">
                  <c:v>0.270094444444444</c:v>
                </c:pt>
                <c:pt idx="137">
                  <c:v>0.366783333333333</c:v>
                </c:pt>
                <c:pt idx="138">
                  <c:v>0.4762</c:v>
                </c:pt>
                <c:pt idx="139">
                  <c:v>0.584594444444444</c:v>
                </c:pt>
                <c:pt idx="140">
                  <c:v>0.691055555555555</c:v>
                </c:pt>
                <c:pt idx="141">
                  <c:v>0.773055555555556</c:v>
                </c:pt>
                <c:pt idx="142">
                  <c:v>0.841338888888889</c:v>
                </c:pt>
                <c:pt idx="143">
                  <c:v>0.912072222222222</c:v>
                </c:pt>
                <c:pt idx="144">
                  <c:v>0.9825</c:v>
                </c:pt>
                <c:pt idx="145">
                  <c:v>1.053827777777778</c:v>
                </c:pt>
                <c:pt idx="146">
                  <c:v>1.13153888888889</c:v>
                </c:pt>
                <c:pt idx="147">
                  <c:v>1.203455555555555</c:v>
                </c:pt>
                <c:pt idx="148">
                  <c:v>1.276972222222222</c:v>
                </c:pt>
                <c:pt idx="149">
                  <c:v>1.349522222222222</c:v>
                </c:pt>
                <c:pt idx="150">
                  <c:v>1.424838888888889</c:v>
                </c:pt>
                <c:pt idx="151">
                  <c:v>1.509827777777778</c:v>
                </c:pt>
                <c:pt idx="152">
                  <c:v>1.59933888888889</c:v>
                </c:pt>
                <c:pt idx="153">
                  <c:v>1.706166666666667</c:v>
                </c:pt>
                <c:pt idx="154">
                  <c:v>1.819844444444445</c:v>
                </c:pt>
                <c:pt idx="155">
                  <c:v>1.946033333333333</c:v>
                </c:pt>
                <c:pt idx="156">
                  <c:v>2.074694444444444</c:v>
                </c:pt>
                <c:pt idx="157">
                  <c:v>2.197755555555556</c:v>
                </c:pt>
                <c:pt idx="158">
                  <c:v>2.305205555555555</c:v>
                </c:pt>
                <c:pt idx="159">
                  <c:v>2.401122222222222</c:v>
                </c:pt>
                <c:pt idx="160">
                  <c:v>2.488527777777778</c:v>
                </c:pt>
                <c:pt idx="161">
                  <c:v>2.576216666666666</c:v>
                </c:pt>
                <c:pt idx="162">
                  <c:v>2.660838888888889</c:v>
                </c:pt>
                <c:pt idx="163">
                  <c:v>2.743522222222222</c:v>
                </c:pt>
                <c:pt idx="164">
                  <c:v>2.827411111111111</c:v>
                </c:pt>
                <c:pt idx="165">
                  <c:v>2.898388888888888</c:v>
                </c:pt>
                <c:pt idx="166">
                  <c:v>2.967422222222221</c:v>
                </c:pt>
                <c:pt idx="167">
                  <c:v>3.031177777777777</c:v>
                </c:pt>
                <c:pt idx="168">
                  <c:v>3.093955555555556</c:v>
                </c:pt>
                <c:pt idx="169">
                  <c:v>3.147244444444444</c:v>
                </c:pt>
                <c:pt idx="170">
                  <c:v>3.196655555555556</c:v>
                </c:pt>
                <c:pt idx="171">
                  <c:v>3.241294444444445</c:v>
                </c:pt>
                <c:pt idx="172">
                  <c:v>3.275538888888889</c:v>
                </c:pt>
                <c:pt idx="173">
                  <c:v>3.289972222222222</c:v>
                </c:pt>
                <c:pt idx="174">
                  <c:v>3.294505555555556</c:v>
                </c:pt>
                <c:pt idx="175">
                  <c:v>3.288872222222222</c:v>
                </c:pt>
                <c:pt idx="176">
                  <c:v>3.27551111111111</c:v>
                </c:pt>
                <c:pt idx="177">
                  <c:v>3.258872222222222</c:v>
                </c:pt>
                <c:pt idx="178">
                  <c:v>3.250755555555555</c:v>
                </c:pt>
                <c:pt idx="179">
                  <c:v>3.248966666666667</c:v>
                </c:pt>
                <c:pt idx="180">
                  <c:v>3.2481</c:v>
                </c:pt>
                <c:pt idx="181">
                  <c:v>3.24732777777778</c:v>
                </c:pt>
                <c:pt idx="182">
                  <c:v>3.226738888888889</c:v>
                </c:pt>
                <c:pt idx="183">
                  <c:v>3.201783333333333</c:v>
                </c:pt>
                <c:pt idx="184">
                  <c:v>3.172438888888887</c:v>
                </c:pt>
                <c:pt idx="185">
                  <c:v>3.14745</c:v>
                </c:pt>
                <c:pt idx="186">
                  <c:v>3.126588888888889</c:v>
                </c:pt>
                <c:pt idx="187">
                  <c:v>3.101772222222222</c:v>
                </c:pt>
                <c:pt idx="188">
                  <c:v>3.065811111111111</c:v>
                </c:pt>
                <c:pt idx="189">
                  <c:v>3.023588888888889</c:v>
                </c:pt>
                <c:pt idx="190">
                  <c:v>2.978861111111112</c:v>
                </c:pt>
                <c:pt idx="191">
                  <c:v>2.942211111111111</c:v>
                </c:pt>
                <c:pt idx="192">
                  <c:v>2.896777777777777</c:v>
                </c:pt>
                <c:pt idx="193">
                  <c:v>2.846033333333333</c:v>
                </c:pt>
                <c:pt idx="194">
                  <c:v>2.78342777777778</c:v>
                </c:pt>
                <c:pt idx="195">
                  <c:v>2.726577777777777</c:v>
                </c:pt>
                <c:pt idx="196">
                  <c:v>2.679938888888889</c:v>
                </c:pt>
                <c:pt idx="197">
                  <c:v>2.631033333333333</c:v>
                </c:pt>
                <c:pt idx="198">
                  <c:v>2.586905555555555</c:v>
                </c:pt>
                <c:pt idx="199">
                  <c:v>2.53765</c:v>
                </c:pt>
                <c:pt idx="200">
                  <c:v>2.482233333333334</c:v>
                </c:pt>
                <c:pt idx="201">
                  <c:v>2.428627777777778</c:v>
                </c:pt>
                <c:pt idx="202">
                  <c:v>2.370427777777777</c:v>
                </c:pt>
                <c:pt idx="203">
                  <c:v>2.3173</c:v>
                </c:pt>
                <c:pt idx="204">
                  <c:v>2.272494444444444</c:v>
                </c:pt>
                <c:pt idx="205">
                  <c:v>2.227655555555556</c:v>
                </c:pt>
                <c:pt idx="206">
                  <c:v>2.192466666666666</c:v>
                </c:pt>
                <c:pt idx="207">
                  <c:v>2.162388888888889</c:v>
                </c:pt>
                <c:pt idx="208">
                  <c:v>2.143861111111111</c:v>
                </c:pt>
                <c:pt idx="209">
                  <c:v>2.129488888888889</c:v>
                </c:pt>
                <c:pt idx="210">
                  <c:v>2.121755555555556</c:v>
                </c:pt>
                <c:pt idx="211">
                  <c:v>2.118244444444445</c:v>
                </c:pt>
                <c:pt idx="212">
                  <c:v>2.119255555555556</c:v>
                </c:pt>
                <c:pt idx="213">
                  <c:v>2.121194444444444</c:v>
                </c:pt>
                <c:pt idx="214">
                  <c:v>2.123911111111111</c:v>
                </c:pt>
                <c:pt idx="215">
                  <c:v>2.128122222222222</c:v>
                </c:pt>
                <c:pt idx="216">
                  <c:v>2.133961111111111</c:v>
                </c:pt>
                <c:pt idx="217">
                  <c:v>2.14733888888889</c:v>
                </c:pt>
                <c:pt idx="218">
                  <c:v>2.181272222222222</c:v>
                </c:pt>
                <c:pt idx="219">
                  <c:v>2.227083333333334</c:v>
                </c:pt>
                <c:pt idx="220">
                  <c:v>2.281933333333333</c:v>
                </c:pt>
                <c:pt idx="221">
                  <c:v>2.342305555555556</c:v>
                </c:pt>
                <c:pt idx="222">
                  <c:v>2.4028</c:v>
                </c:pt>
                <c:pt idx="223">
                  <c:v>2.462138888888889</c:v>
                </c:pt>
                <c:pt idx="224">
                  <c:v>2.518911111111111</c:v>
                </c:pt>
                <c:pt idx="225">
                  <c:v>2.581555555555555</c:v>
                </c:pt>
                <c:pt idx="226">
                  <c:v>2.646077777777778</c:v>
                </c:pt>
                <c:pt idx="227">
                  <c:v>2.713816666666667</c:v>
                </c:pt>
                <c:pt idx="228">
                  <c:v>2.782627777777777</c:v>
                </c:pt>
                <c:pt idx="229">
                  <c:v>2.847566666666667</c:v>
                </c:pt>
                <c:pt idx="230">
                  <c:v>2.899311111111112</c:v>
                </c:pt>
                <c:pt idx="231">
                  <c:v>2.936883333333329</c:v>
                </c:pt>
                <c:pt idx="232">
                  <c:v>2.974116666666667</c:v>
                </c:pt>
                <c:pt idx="233">
                  <c:v>3.008783333333334</c:v>
                </c:pt>
                <c:pt idx="234">
                  <c:v>3.0458</c:v>
                </c:pt>
                <c:pt idx="235">
                  <c:v>3.094588888888889</c:v>
                </c:pt>
                <c:pt idx="236">
                  <c:v>3.150044444444445</c:v>
                </c:pt>
                <c:pt idx="237">
                  <c:v>3.215633333333333</c:v>
                </c:pt>
                <c:pt idx="238">
                  <c:v>3.279666666666667</c:v>
                </c:pt>
                <c:pt idx="239">
                  <c:v>3.35115</c:v>
                </c:pt>
                <c:pt idx="240">
                  <c:v>3.423633333333334</c:v>
                </c:pt>
                <c:pt idx="241">
                  <c:v>3.499355555555555</c:v>
                </c:pt>
                <c:pt idx="242">
                  <c:v>3.583422222222222</c:v>
                </c:pt>
                <c:pt idx="243">
                  <c:v>3.672544444444444</c:v>
                </c:pt>
                <c:pt idx="244">
                  <c:v>3.756350000000001</c:v>
                </c:pt>
                <c:pt idx="245">
                  <c:v>3.83855</c:v>
                </c:pt>
                <c:pt idx="246">
                  <c:v>3.915622222222222</c:v>
                </c:pt>
                <c:pt idx="247">
                  <c:v>3.984055555555555</c:v>
                </c:pt>
                <c:pt idx="248">
                  <c:v>4.051183333333332</c:v>
                </c:pt>
                <c:pt idx="249">
                  <c:v>4.115094444444445</c:v>
                </c:pt>
                <c:pt idx="250">
                  <c:v>4.180872222222224</c:v>
                </c:pt>
                <c:pt idx="251">
                  <c:v>4.251222222222223</c:v>
                </c:pt>
                <c:pt idx="252">
                  <c:v>4.314844444444445</c:v>
                </c:pt>
                <c:pt idx="253">
                  <c:v>4.373777777777779</c:v>
                </c:pt>
                <c:pt idx="254">
                  <c:v>4.434705555555555</c:v>
                </c:pt>
                <c:pt idx="255">
                  <c:v>4.480027777777778</c:v>
                </c:pt>
                <c:pt idx="256">
                  <c:v>4.515177777777773</c:v>
                </c:pt>
                <c:pt idx="257">
                  <c:v>4.534538888888886</c:v>
                </c:pt>
                <c:pt idx="258">
                  <c:v>4.54055</c:v>
                </c:pt>
                <c:pt idx="259">
                  <c:v>4.551222222222222</c:v>
                </c:pt>
                <c:pt idx="260">
                  <c:v>4.564744444444444</c:v>
                </c:pt>
                <c:pt idx="261">
                  <c:v>4.583794444444444</c:v>
                </c:pt>
                <c:pt idx="262">
                  <c:v>4.598616666666667</c:v>
                </c:pt>
                <c:pt idx="263">
                  <c:v>4.624983333333334</c:v>
                </c:pt>
                <c:pt idx="264">
                  <c:v>4.656922222222223</c:v>
                </c:pt>
                <c:pt idx="265">
                  <c:v>4.702227777777779</c:v>
                </c:pt>
                <c:pt idx="266">
                  <c:v>4.751677777777779</c:v>
                </c:pt>
                <c:pt idx="267">
                  <c:v>4.79648888888889</c:v>
                </c:pt>
                <c:pt idx="268">
                  <c:v>4.830611111111112</c:v>
                </c:pt>
                <c:pt idx="269">
                  <c:v>4.86128888888889</c:v>
                </c:pt>
                <c:pt idx="270">
                  <c:v>4.883100000000001</c:v>
                </c:pt>
                <c:pt idx="271">
                  <c:v>4.89966111111111</c:v>
                </c:pt>
                <c:pt idx="272">
                  <c:v>4.903994444444443</c:v>
                </c:pt>
                <c:pt idx="273">
                  <c:v>4.895272222222222</c:v>
                </c:pt>
                <c:pt idx="274">
                  <c:v>4.869466666666665</c:v>
                </c:pt>
                <c:pt idx="275">
                  <c:v>4.826505555555549</c:v>
                </c:pt>
                <c:pt idx="276">
                  <c:v>4.78951111111111</c:v>
                </c:pt>
                <c:pt idx="277">
                  <c:v>4.757149999999997</c:v>
                </c:pt>
                <c:pt idx="278">
                  <c:v>4.73973888888889</c:v>
                </c:pt>
                <c:pt idx="279">
                  <c:v>4.72575</c:v>
                </c:pt>
                <c:pt idx="280">
                  <c:v>4.713605555555556</c:v>
                </c:pt>
                <c:pt idx="281">
                  <c:v>4.702083333333332</c:v>
                </c:pt>
                <c:pt idx="282">
                  <c:v>4.687883333333334</c:v>
                </c:pt>
                <c:pt idx="283">
                  <c:v>4.672888888888885</c:v>
                </c:pt>
                <c:pt idx="284">
                  <c:v>4.651327777777777</c:v>
                </c:pt>
                <c:pt idx="285">
                  <c:v>4.614694444444445</c:v>
                </c:pt>
                <c:pt idx="286">
                  <c:v>4.565744444444444</c:v>
                </c:pt>
                <c:pt idx="287">
                  <c:v>4.5102</c:v>
                </c:pt>
                <c:pt idx="288">
                  <c:v>4.4631</c:v>
                </c:pt>
                <c:pt idx="289">
                  <c:v>4.418716666666666</c:v>
                </c:pt>
                <c:pt idx="290">
                  <c:v>4.388138888888887</c:v>
                </c:pt>
                <c:pt idx="291">
                  <c:v>4.364377777777773</c:v>
                </c:pt>
                <c:pt idx="292">
                  <c:v>4.349977777777775</c:v>
                </c:pt>
                <c:pt idx="293">
                  <c:v>4.32945</c:v>
                </c:pt>
                <c:pt idx="294">
                  <c:v>4.30625</c:v>
                </c:pt>
                <c:pt idx="295">
                  <c:v>4.278588888888889</c:v>
                </c:pt>
                <c:pt idx="296">
                  <c:v>4.251455555555554</c:v>
                </c:pt>
                <c:pt idx="297">
                  <c:v>4.234833333333333</c:v>
                </c:pt>
                <c:pt idx="298">
                  <c:v>4.212138888888886</c:v>
                </c:pt>
                <c:pt idx="299">
                  <c:v>4.202800000000001</c:v>
                </c:pt>
                <c:pt idx="300">
                  <c:v>4.195927777777773</c:v>
                </c:pt>
                <c:pt idx="301">
                  <c:v>4.197033333333334</c:v>
                </c:pt>
                <c:pt idx="302">
                  <c:v>4.192733333333333</c:v>
                </c:pt>
                <c:pt idx="303">
                  <c:v>4.180344444444444</c:v>
                </c:pt>
                <c:pt idx="304">
                  <c:v>4.164194444444439</c:v>
                </c:pt>
                <c:pt idx="305">
                  <c:v>4.144566666666662</c:v>
                </c:pt>
                <c:pt idx="306">
                  <c:v>4.129238888888889</c:v>
                </c:pt>
                <c:pt idx="307">
                  <c:v>4.108461111111111</c:v>
                </c:pt>
                <c:pt idx="308">
                  <c:v>4.086772222222222</c:v>
                </c:pt>
                <c:pt idx="309">
                  <c:v>4.069327777777777</c:v>
                </c:pt>
                <c:pt idx="310">
                  <c:v>4.045816666666663</c:v>
                </c:pt>
                <c:pt idx="311">
                  <c:v>4.019494444444444</c:v>
                </c:pt>
                <c:pt idx="312">
                  <c:v>3.987144444444445</c:v>
                </c:pt>
                <c:pt idx="313">
                  <c:v>3.945650000000001</c:v>
                </c:pt>
                <c:pt idx="314">
                  <c:v>3.893383333333332</c:v>
                </c:pt>
                <c:pt idx="315">
                  <c:v>3.82355</c:v>
                </c:pt>
                <c:pt idx="316">
                  <c:v>3.735822222222222</c:v>
                </c:pt>
                <c:pt idx="317">
                  <c:v>3.632138888888888</c:v>
                </c:pt>
                <c:pt idx="318">
                  <c:v>3.515261111111111</c:v>
                </c:pt>
                <c:pt idx="319">
                  <c:v>3.395277777777778</c:v>
                </c:pt>
                <c:pt idx="320">
                  <c:v>3.27105</c:v>
                </c:pt>
                <c:pt idx="321">
                  <c:v>3.142383333333334</c:v>
                </c:pt>
                <c:pt idx="322">
                  <c:v>3.017944444444444</c:v>
                </c:pt>
                <c:pt idx="323">
                  <c:v>2.905611111111111</c:v>
                </c:pt>
                <c:pt idx="324">
                  <c:v>2.810338888888888</c:v>
                </c:pt>
                <c:pt idx="325">
                  <c:v>2.730616666666666</c:v>
                </c:pt>
                <c:pt idx="326">
                  <c:v>2.665772222222222</c:v>
                </c:pt>
                <c:pt idx="327">
                  <c:v>2.622533333333333</c:v>
                </c:pt>
                <c:pt idx="328">
                  <c:v>2.5828</c:v>
                </c:pt>
                <c:pt idx="329">
                  <c:v>2.556016666666666</c:v>
                </c:pt>
                <c:pt idx="330">
                  <c:v>2.540055555555556</c:v>
                </c:pt>
                <c:pt idx="331">
                  <c:v>2.522594444444444</c:v>
                </c:pt>
                <c:pt idx="332">
                  <c:v>2.494666666666667</c:v>
                </c:pt>
                <c:pt idx="333">
                  <c:v>2.454688888888886</c:v>
                </c:pt>
                <c:pt idx="334">
                  <c:v>2.401066666666667</c:v>
                </c:pt>
                <c:pt idx="335">
                  <c:v>2.337744444444444</c:v>
                </c:pt>
                <c:pt idx="336">
                  <c:v>2.264244444444444</c:v>
                </c:pt>
                <c:pt idx="337">
                  <c:v>2.193022222222222</c:v>
                </c:pt>
                <c:pt idx="338">
                  <c:v>2.124788888888889</c:v>
                </c:pt>
                <c:pt idx="339">
                  <c:v>2.068522222222222</c:v>
                </c:pt>
                <c:pt idx="340">
                  <c:v>2.020238888888889</c:v>
                </c:pt>
                <c:pt idx="341">
                  <c:v>1.972205555555555</c:v>
                </c:pt>
                <c:pt idx="342">
                  <c:v>1.916627777777778</c:v>
                </c:pt>
                <c:pt idx="343">
                  <c:v>1.849472222222222</c:v>
                </c:pt>
                <c:pt idx="344">
                  <c:v>1.7844</c:v>
                </c:pt>
                <c:pt idx="345">
                  <c:v>1.720405555555556</c:v>
                </c:pt>
                <c:pt idx="346">
                  <c:v>1.664594444444444</c:v>
                </c:pt>
                <c:pt idx="347">
                  <c:v>1.610988888888888</c:v>
                </c:pt>
                <c:pt idx="348">
                  <c:v>1.552127777777778</c:v>
                </c:pt>
                <c:pt idx="349">
                  <c:v>1.49718888888889</c:v>
                </c:pt>
                <c:pt idx="350">
                  <c:v>1.444144444444444</c:v>
                </c:pt>
                <c:pt idx="351">
                  <c:v>1.402966666666667</c:v>
                </c:pt>
                <c:pt idx="352">
                  <c:v>1.3651</c:v>
                </c:pt>
                <c:pt idx="353">
                  <c:v>1.336961111111111</c:v>
                </c:pt>
                <c:pt idx="354">
                  <c:v>1.311161111111111</c:v>
                </c:pt>
                <c:pt idx="355">
                  <c:v>1.291544444444445</c:v>
                </c:pt>
                <c:pt idx="356">
                  <c:v>1.269922222222222</c:v>
                </c:pt>
                <c:pt idx="357">
                  <c:v>1.238405555555556</c:v>
                </c:pt>
                <c:pt idx="358">
                  <c:v>1.19545</c:v>
                </c:pt>
                <c:pt idx="359">
                  <c:v>1.149372222222222</c:v>
                </c:pt>
                <c:pt idx="360">
                  <c:v>1.105455555555556</c:v>
                </c:pt>
                <c:pt idx="361">
                  <c:v>1.064444444444445</c:v>
                </c:pt>
                <c:pt idx="362">
                  <c:v>1.02478888888889</c:v>
                </c:pt>
                <c:pt idx="363">
                  <c:v>0.985094444444444</c:v>
                </c:pt>
                <c:pt idx="364">
                  <c:v>0.945311111111111</c:v>
                </c:pt>
                <c:pt idx="365">
                  <c:v>0.908027777777778</c:v>
                </c:pt>
                <c:pt idx="366">
                  <c:v>0.862677777777778</c:v>
                </c:pt>
                <c:pt idx="367">
                  <c:v>0.825561111111111</c:v>
                </c:pt>
                <c:pt idx="368">
                  <c:v>0.785061111111111</c:v>
                </c:pt>
                <c:pt idx="369">
                  <c:v>0.748822222222222</c:v>
                </c:pt>
                <c:pt idx="370">
                  <c:v>0.719022222222222</c:v>
                </c:pt>
                <c:pt idx="371">
                  <c:v>0.696672222222222</c:v>
                </c:pt>
                <c:pt idx="372">
                  <c:v>0.674088888888889</c:v>
                </c:pt>
                <c:pt idx="373">
                  <c:v>0.652427777777778</c:v>
                </c:pt>
                <c:pt idx="374">
                  <c:v>0.641933333333333</c:v>
                </c:pt>
                <c:pt idx="375">
                  <c:v>0.632327777777778</c:v>
                </c:pt>
                <c:pt idx="376">
                  <c:v>0.627138888888889</c:v>
                </c:pt>
                <c:pt idx="377">
                  <c:v>0.630005555555555</c:v>
                </c:pt>
                <c:pt idx="378">
                  <c:v>0.622416666666667</c:v>
                </c:pt>
                <c:pt idx="379">
                  <c:v>0.619872222222222</c:v>
                </c:pt>
                <c:pt idx="380">
                  <c:v>0.615644444444444</c:v>
                </c:pt>
                <c:pt idx="381">
                  <c:v>0.613433333333333</c:v>
                </c:pt>
                <c:pt idx="382">
                  <c:v>0.614305555555556</c:v>
                </c:pt>
                <c:pt idx="383">
                  <c:v>0.612211111111111</c:v>
                </c:pt>
                <c:pt idx="384">
                  <c:v>0.59785</c:v>
                </c:pt>
                <c:pt idx="385">
                  <c:v>0.581888888888889</c:v>
                </c:pt>
                <c:pt idx="386">
                  <c:v>0.559433333333333</c:v>
                </c:pt>
                <c:pt idx="387">
                  <c:v>0.528444444444444</c:v>
                </c:pt>
                <c:pt idx="388">
                  <c:v>0.501016666666667</c:v>
                </c:pt>
                <c:pt idx="389">
                  <c:v>0.47735</c:v>
                </c:pt>
                <c:pt idx="390">
                  <c:v>0.465272222222222</c:v>
                </c:pt>
                <c:pt idx="391">
                  <c:v>0.453255555555555</c:v>
                </c:pt>
                <c:pt idx="392">
                  <c:v>0.438972222222222</c:v>
                </c:pt>
                <c:pt idx="393">
                  <c:v>0.429011111111111</c:v>
                </c:pt>
                <c:pt idx="394">
                  <c:v>0.426922222222222</c:v>
                </c:pt>
                <c:pt idx="395">
                  <c:v>0.423188888888889</c:v>
                </c:pt>
                <c:pt idx="396">
                  <c:v>0.411127777777778</c:v>
                </c:pt>
                <c:pt idx="397">
                  <c:v>0.389572222222222</c:v>
                </c:pt>
                <c:pt idx="398">
                  <c:v>0.366838888888889</c:v>
                </c:pt>
                <c:pt idx="399">
                  <c:v>0.349544444444444</c:v>
                </c:pt>
                <c:pt idx="400">
                  <c:v>0.340122222222222</c:v>
                </c:pt>
                <c:pt idx="401">
                  <c:v>0.337638888888889</c:v>
                </c:pt>
                <c:pt idx="402">
                  <c:v>0.3333</c:v>
                </c:pt>
                <c:pt idx="403">
                  <c:v>0.329716666666667</c:v>
                </c:pt>
                <c:pt idx="404">
                  <c:v>0.334538888888889</c:v>
                </c:pt>
                <c:pt idx="405">
                  <c:v>0.3544</c:v>
                </c:pt>
                <c:pt idx="406">
                  <c:v>0.385422222222222</c:v>
                </c:pt>
                <c:pt idx="407">
                  <c:v>0.415633333333333</c:v>
                </c:pt>
                <c:pt idx="408">
                  <c:v>0.434011111111111</c:v>
                </c:pt>
                <c:pt idx="409">
                  <c:v>0.446511111111111</c:v>
                </c:pt>
                <c:pt idx="410">
                  <c:v>0.453233333333333</c:v>
                </c:pt>
                <c:pt idx="411">
                  <c:v>0.455927777777778</c:v>
                </c:pt>
                <c:pt idx="412">
                  <c:v>0.456172222222222</c:v>
                </c:pt>
                <c:pt idx="413">
                  <c:v>0.444661111111111</c:v>
                </c:pt>
                <c:pt idx="414">
                  <c:v>0.434844444444445</c:v>
                </c:pt>
                <c:pt idx="415">
                  <c:v>0.415988888888889</c:v>
                </c:pt>
                <c:pt idx="416">
                  <c:v>0.401944444444444</c:v>
                </c:pt>
                <c:pt idx="417">
                  <c:v>0.4018</c:v>
                </c:pt>
                <c:pt idx="418">
                  <c:v>0.40035</c:v>
                </c:pt>
                <c:pt idx="419">
                  <c:v>0.400761111111111</c:v>
                </c:pt>
                <c:pt idx="420">
                  <c:v>0.395916666666667</c:v>
                </c:pt>
                <c:pt idx="421">
                  <c:v>0.393055555555556</c:v>
                </c:pt>
                <c:pt idx="422">
                  <c:v>0.396138888888889</c:v>
                </c:pt>
                <c:pt idx="423">
                  <c:v>0.401866666666667</c:v>
                </c:pt>
                <c:pt idx="424">
                  <c:v>0.412772222222222</c:v>
                </c:pt>
                <c:pt idx="425">
                  <c:v>0.427805555555556</c:v>
                </c:pt>
                <c:pt idx="426">
                  <c:v>0.452877777777778</c:v>
                </c:pt>
                <c:pt idx="427">
                  <c:v>0.484472222222222</c:v>
                </c:pt>
                <c:pt idx="428">
                  <c:v>0.510177777777778</c:v>
                </c:pt>
                <c:pt idx="429">
                  <c:v>0.520177777777778</c:v>
                </c:pt>
                <c:pt idx="430">
                  <c:v>0.518716666666667</c:v>
                </c:pt>
                <c:pt idx="431">
                  <c:v>0.504127777777778</c:v>
                </c:pt>
                <c:pt idx="432">
                  <c:v>0.4916</c:v>
                </c:pt>
                <c:pt idx="433">
                  <c:v>0.486372222222222</c:v>
                </c:pt>
                <c:pt idx="434">
                  <c:v>0.491066666666667</c:v>
                </c:pt>
                <c:pt idx="435">
                  <c:v>0.50505</c:v>
                </c:pt>
                <c:pt idx="436">
                  <c:v>0.521611111111111</c:v>
                </c:pt>
                <c:pt idx="437">
                  <c:v>0.536905555555555</c:v>
                </c:pt>
                <c:pt idx="438">
                  <c:v>0.548772222222222</c:v>
                </c:pt>
                <c:pt idx="439">
                  <c:v>0.56075</c:v>
                </c:pt>
                <c:pt idx="440">
                  <c:v>0.566155555555556</c:v>
                </c:pt>
                <c:pt idx="441">
                  <c:v>0.560611111111111</c:v>
                </c:pt>
                <c:pt idx="442">
                  <c:v>0.554277777777778</c:v>
                </c:pt>
                <c:pt idx="443">
                  <c:v>0.549488888888889</c:v>
                </c:pt>
                <c:pt idx="444">
                  <c:v>0.55175</c:v>
                </c:pt>
                <c:pt idx="445">
                  <c:v>0.566016666666667</c:v>
                </c:pt>
                <c:pt idx="446">
                  <c:v>0.588716666666667</c:v>
                </c:pt>
                <c:pt idx="447">
                  <c:v>0.611994444444444</c:v>
                </c:pt>
                <c:pt idx="448">
                  <c:v>0.633811111111111</c:v>
                </c:pt>
                <c:pt idx="449">
                  <c:v>0.652066666666666</c:v>
                </c:pt>
                <c:pt idx="450">
                  <c:v>0.676961111111111</c:v>
                </c:pt>
                <c:pt idx="451">
                  <c:v>0.705627777777778</c:v>
                </c:pt>
                <c:pt idx="452">
                  <c:v>0.731461111111111</c:v>
                </c:pt>
                <c:pt idx="453">
                  <c:v>0.753277777777778</c:v>
                </c:pt>
                <c:pt idx="454">
                  <c:v>0.774938888888889</c:v>
                </c:pt>
                <c:pt idx="455">
                  <c:v>0.789983333333333</c:v>
                </c:pt>
                <c:pt idx="456">
                  <c:v>0.799588888888889</c:v>
                </c:pt>
                <c:pt idx="457">
                  <c:v>0.803461111111111</c:v>
                </c:pt>
                <c:pt idx="458">
                  <c:v>0.82115</c:v>
                </c:pt>
                <c:pt idx="459">
                  <c:v>0.844911111111111</c:v>
                </c:pt>
                <c:pt idx="460">
                  <c:v>0.878072222222222</c:v>
                </c:pt>
                <c:pt idx="461">
                  <c:v>0.919655555555555</c:v>
                </c:pt>
                <c:pt idx="462">
                  <c:v>0.967288888888889</c:v>
                </c:pt>
                <c:pt idx="463">
                  <c:v>1.020272222222222</c:v>
                </c:pt>
                <c:pt idx="464">
                  <c:v>1.058072222222222</c:v>
                </c:pt>
                <c:pt idx="465">
                  <c:v>1.088127777777778</c:v>
                </c:pt>
                <c:pt idx="466">
                  <c:v>1.11043888888889</c:v>
                </c:pt>
                <c:pt idx="467">
                  <c:v>1.125872222222222</c:v>
                </c:pt>
                <c:pt idx="468">
                  <c:v>1.146616666666666</c:v>
                </c:pt>
                <c:pt idx="469">
                  <c:v>1.164955555555555</c:v>
                </c:pt>
                <c:pt idx="470">
                  <c:v>1.18065</c:v>
                </c:pt>
                <c:pt idx="471">
                  <c:v>1.199177777777778</c:v>
                </c:pt>
                <c:pt idx="472">
                  <c:v>1.218644444444444</c:v>
                </c:pt>
                <c:pt idx="473">
                  <c:v>1.239372222222222</c:v>
                </c:pt>
                <c:pt idx="474">
                  <c:v>1.26285</c:v>
                </c:pt>
                <c:pt idx="475">
                  <c:v>1.29295</c:v>
                </c:pt>
                <c:pt idx="476">
                  <c:v>1.323733333333333</c:v>
                </c:pt>
                <c:pt idx="477">
                  <c:v>1.36835</c:v>
                </c:pt>
                <c:pt idx="478">
                  <c:v>1.425427777777778</c:v>
                </c:pt>
                <c:pt idx="479">
                  <c:v>1.494027777777778</c:v>
                </c:pt>
                <c:pt idx="480">
                  <c:v>1.581361111111111</c:v>
                </c:pt>
                <c:pt idx="481">
                  <c:v>1.684016666666666</c:v>
                </c:pt>
                <c:pt idx="482">
                  <c:v>1.787644444444444</c:v>
                </c:pt>
                <c:pt idx="483">
                  <c:v>1.894766666666667</c:v>
                </c:pt>
                <c:pt idx="484">
                  <c:v>1.9928</c:v>
                </c:pt>
                <c:pt idx="485">
                  <c:v>2.084805555555556</c:v>
                </c:pt>
                <c:pt idx="486">
                  <c:v>2.167005555555556</c:v>
                </c:pt>
                <c:pt idx="487">
                  <c:v>2.240133333333333</c:v>
                </c:pt>
                <c:pt idx="488">
                  <c:v>2.296855555555556</c:v>
                </c:pt>
                <c:pt idx="489">
                  <c:v>2.342511111111111</c:v>
                </c:pt>
                <c:pt idx="490">
                  <c:v>2.371444444444442</c:v>
                </c:pt>
                <c:pt idx="491">
                  <c:v>2.394</c:v>
                </c:pt>
                <c:pt idx="492">
                  <c:v>2.398816666666667</c:v>
                </c:pt>
                <c:pt idx="493">
                  <c:v>2.395283333333332</c:v>
                </c:pt>
                <c:pt idx="494">
                  <c:v>2.389855555555555</c:v>
                </c:pt>
                <c:pt idx="495">
                  <c:v>2.382849999999995</c:v>
                </c:pt>
                <c:pt idx="496">
                  <c:v>2.372011111111111</c:v>
                </c:pt>
                <c:pt idx="497">
                  <c:v>2.365861111111111</c:v>
                </c:pt>
                <c:pt idx="498">
                  <c:v>2.355622222222222</c:v>
                </c:pt>
                <c:pt idx="499">
                  <c:v>2.344561111111111</c:v>
                </c:pt>
                <c:pt idx="500">
                  <c:v>2.337561111111111</c:v>
                </c:pt>
                <c:pt idx="501">
                  <c:v>2.330122222222222</c:v>
                </c:pt>
                <c:pt idx="502">
                  <c:v>2.333083333333333</c:v>
                </c:pt>
                <c:pt idx="503">
                  <c:v>2.332566666666667</c:v>
                </c:pt>
                <c:pt idx="504">
                  <c:v>2.332166666666667</c:v>
                </c:pt>
                <c:pt idx="505">
                  <c:v>2.335783333333333</c:v>
                </c:pt>
                <c:pt idx="506">
                  <c:v>2.335561111111111</c:v>
                </c:pt>
                <c:pt idx="507">
                  <c:v>2.33933888888889</c:v>
                </c:pt>
                <c:pt idx="508">
                  <c:v>2.332161111111111</c:v>
                </c:pt>
                <c:pt idx="509">
                  <c:v>2.321322222222222</c:v>
                </c:pt>
                <c:pt idx="510">
                  <c:v>2.314722222222223</c:v>
                </c:pt>
                <c:pt idx="511">
                  <c:v>2.313066666666666</c:v>
                </c:pt>
                <c:pt idx="512">
                  <c:v>2.31875</c:v>
                </c:pt>
                <c:pt idx="513">
                  <c:v>2.339672222222222</c:v>
                </c:pt>
                <c:pt idx="514">
                  <c:v>2.379572222222222</c:v>
                </c:pt>
                <c:pt idx="515">
                  <c:v>2.422866666666666</c:v>
                </c:pt>
                <c:pt idx="516">
                  <c:v>2.480433333333333</c:v>
                </c:pt>
                <c:pt idx="517">
                  <c:v>2.54357777777778</c:v>
                </c:pt>
                <c:pt idx="518">
                  <c:v>2.621894444444444</c:v>
                </c:pt>
                <c:pt idx="519">
                  <c:v>2.704894444444444</c:v>
                </c:pt>
                <c:pt idx="520">
                  <c:v>2.783311111111111</c:v>
                </c:pt>
                <c:pt idx="521">
                  <c:v>2.855666666666666</c:v>
                </c:pt>
                <c:pt idx="522">
                  <c:v>2.916766666666667</c:v>
                </c:pt>
                <c:pt idx="523">
                  <c:v>2.977377777777776</c:v>
                </c:pt>
                <c:pt idx="524">
                  <c:v>3.038272222222222</c:v>
                </c:pt>
                <c:pt idx="525">
                  <c:v>3.092188888888888</c:v>
                </c:pt>
                <c:pt idx="526">
                  <c:v>3.140488888888888</c:v>
                </c:pt>
                <c:pt idx="527">
                  <c:v>3.171483333333333</c:v>
                </c:pt>
                <c:pt idx="528">
                  <c:v>3.182083333333333</c:v>
                </c:pt>
                <c:pt idx="529">
                  <c:v>3.173827777777777</c:v>
                </c:pt>
                <c:pt idx="530">
                  <c:v>3.150983333333333</c:v>
                </c:pt>
                <c:pt idx="531">
                  <c:v>3.122083333333334</c:v>
                </c:pt>
                <c:pt idx="532">
                  <c:v>3.087922222222221</c:v>
                </c:pt>
                <c:pt idx="533">
                  <c:v>3.051411111111111</c:v>
                </c:pt>
                <c:pt idx="534">
                  <c:v>3.023772222222222</c:v>
                </c:pt>
                <c:pt idx="535">
                  <c:v>3.010561111111111</c:v>
                </c:pt>
                <c:pt idx="536">
                  <c:v>3.006027777777777</c:v>
                </c:pt>
                <c:pt idx="537">
                  <c:v>3.005522222222223</c:v>
                </c:pt>
                <c:pt idx="538">
                  <c:v>3.007744444444445</c:v>
                </c:pt>
                <c:pt idx="539">
                  <c:v>3.009983333333333</c:v>
                </c:pt>
                <c:pt idx="540">
                  <c:v>3.0156</c:v>
                </c:pt>
                <c:pt idx="541">
                  <c:v>3.019316666666667</c:v>
                </c:pt>
                <c:pt idx="542">
                  <c:v>3.022149999999999</c:v>
                </c:pt>
                <c:pt idx="543">
                  <c:v>3.023122222222222</c:v>
                </c:pt>
                <c:pt idx="544">
                  <c:v>3.020638888888889</c:v>
                </c:pt>
                <c:pt idx="545">
                  <c:v>3.014777777777777</c:v>
                </c:pt>
                <c:pt idx="546">
                  <c:v>2.990005555555556</c:v>
                </c:pt>
                <c:pt idx="547">
                  <c:v>2.963661111111111</c:v>
                </c:pt>
                <c:pt idx="548">
                  <c:v>2.936505555555556</c:v>
                </c:pt>
                <c:pt idx="549">
                  <c:v>2.920966666666667</c:v>
                </c:pt>
                <c:pt idx="550">
                  <c:v>2.903433333333334</c:v>
                </c:pt>
                <c:pt idx="551">
                  <c:v>2.898816666666667</c:v>
                </c:pt>
                <c:pt idx="552">
                  <c:v>2.899677777777777</c:v>
                </c:pt>
                <c:pt idx="553">
                  <c:v>2.9134</c:v>
                </c:pt>
                <c:pt idx="554">
                  <c:v>2.938661111111111</c:v>
                </c:pt>
                <c:pt idx="555">
                  <c:v>2.963844444444445</c:v>
                </c:pt>
                <c:pt idx="556">
                  <c:v>2.986755555555556</c:v>
                </c:pt>
                <c:pt idx="557">
                  <c:v>3.00317777777778</c:v>
                </c:pt>
                <c:pt idx="558">
                  <c:v>3.016488888888885</c:v>
                </c:pt>
                <c:pt idx="559">
                  <c:v>3.027638888888889</c:v>
                </c:pt>
                <c:pt idx="560">
                  <c:v>3.039461111111111</c:v>
                </c:pt>
                <c:pt idx="561">
                  <c:v>3.051994444444444</c:v>
                </c:pt>
                <c:pt idx="562">
                  <c:v>3.063005555555556</c:v>
                </c:pt>
                <c:pt idx="563">
                  <c:v>3.068516666666666</c:v>
                </c:pt>
                <c:pt idx="564">
                  <c:v>3.073561111111111</c:v>
                </c:pt>
                <c:pt idx="565">
                  <c:v>3.077777777777778</c:v>
                </c:pt>
                <c:pt idx="566">
                  <c:v>3.078116666666666</c:v>
                </c:pt>
                <c:pt idx="567">
                  <c:v>3.085394444444444</c:v>
                </c:pt>
                <c:pt idx="568">
                  <c:v>3.098366666666666</c:v>
                </c:pt>
                <c:pt idx="569">
                  <c:v>3.119511111111111</c:v>
                </c:pt>
                <c:pt idx="570">
                  <c:v>3.141716666666666</c:v>
                </c:pt>
                <c:pt idx="571">
                  <c:v>3.158772222222223</c:v>
                </c:pt>
                <c:pt idx="572">
                  <c:v>3.170161111111111</c:v>
                </c:pt>
                <c:pt idx="573">
                  <c:v>3.173550000000001</c:v>
                </c:pt>
                <c:pt idx="574">
                  <c:v>3.170599999999999</c:v>
                </c:pt>
                <c:pt idx="575">
                  <c:v>3.16797777777778</c:v>
                </c:pt>
                <c:pt idx="576">
                  <c:v>3.154977777777778</c:v>
                </c:pt>
                <c:pt idx="577">
                  <c:v>3.133938888888888</c:v>
                </c:pt>
                <c:pt idx="578">
                  <c:v>3.094616666666667</c:v>
                </c:pt>
                <c:pt idx="579">
                  <c:v>3.047938888888889</c:v>
                </c:pt>
                <c:pt idx="580">
                  <c:v>2.991311111111111</c:v>
                </c:pt>
                <c:pt idx="581">
                  <c:v>2.942555555555556</c:v>
                </c:pt>
                <c:pt idx="582">
                  <c:v>2.904922222222222</c:v>
                </c:pt>
                <c:pt idx="583">
                  <c:v>2.88425</c:v>
                </c:pt>
                <c:pt idx="584">
                  <c:v>2.879788888888886</c:v>
                </c:pt>
                <c:pt idx="585">
                  <c:v>2.890411111111111</c:v>
                </c:pt>
                <c:pt idx="586">
                  <c:v>2.907233333333333</c:v>
                </c:pt>
                <c:pt idx="587">
                  <c:v>2.928861111111111</c:v>
                </c:pt>
                <c:pt idx="588">
                  <c:v>2.946761111111111</c:v>
                </c:pt>
                <c:pt idx="589">
                  <c:v>2.967083333333333</c:v>
                </c:pt>
                <c:pt idx="590">
                  <c:v>2.981627777777777</c:v>
                </c:pt>
                <c:pt idx="591">
                  <c:v>3.00352777777778</c:v>
                </c:pt>
                <c:pt idx="592">
                  <c:v>3.030133333333334</c:v>
                </c:pt>
                <c:pt idx="593">
                  <c:v>3.063866666666667</c:v>
                </c:pt>
                <c:pt idx="594">
                  <c:v>3.098555555555555</c:v>
                </c:pt>
                <c:pt idx="595">
                  <c:v>3.1334</c:v>
                </c:pt>
                <c:pt idx="596">
                  <c:v>3.165344444444445</c:v>
                </c:pt>
                <c:pt idx="597">
                  <c:v>3.185183333333333</c:v>
                </c:pt>
                <c:pt idx="598">
                  <c:v>3.187205555555556</c:v>
                </c:pt>
                <c:pt idx="599">
                  <c:v>3.185538888888889</c:v>
                </c:pt>
                <c:pt idx="600">
                  <c:v>3.1826</c:v>
                </c:pt>
                <c:pt idx="601">
                  <c:v>3.177922222222221</c:v>
                </c:pt>
                <c:pt idx="602">
                  <c:v>3.163572222222222</c:v>
                </c:pt>
                <c:pt idx="603">
                  <c:v>3.143155555555556</c:v>
                </c:pt>
                <c:pt idx="604">
                  <c:v>3.123438888888888</c:v>
                </c:pt>
                <c:pt idx="605">
                  <c:v>3.111588888888889</c:v>
                </c:pt>
                <c:pt idx="606">
                  <c:v>3.093577777777777</c:v>
                </c:pt>
                <c:pt idx="607">
                  <c:v>3.077827777777777</c:v>
                </c:pt>
                <c:pt idx="608">
                  <c:v>3.064877777777777</c:v>
                </c:pt>
                <c:pt idx="609">
                  <c:v>3.055055555555556</c:v>
                </c:pt>
                <c:pt idx="610">
                  <c:v>3.046877777777778</c:v>
                </c:pt>
                <c:pt idx="611">
                  <c:v>3.049327777777778</c:v>
                </c:pt>
                <c:pt idx="612">
                  <c:v>3.047227777777778</c:v>
                </c:pt>
                <c:pt idx="613">
                  <c:v>3.037233333333334</c:v>
                </c:pt>
                <c:pt idx="614">
                  <c:v>3.017794444444444</c:v>
                </c:pt>
                <c:pt idx="615">
                  <c:v>3.000894444444445</c:v>
                </c:pt>
                <c:pt idx="616">
                  <c:v>2.990977777777777</c:v>
                </c:pt>
                <c:pt idx="617">
                  <c:v>2.982727777777777</c:v>
                </c:pt>
                <c:pt idx="618">
                  <c:v>2.975322222222223</c:v>
                </c:pt>
                <c:pt idx="619">
                  <c:v>2.967916666666667</c:v>
                </c:pt>
                <c:pt idx="620">
                  <c:v>2.955272222222222</c:v>
                </c:pt>
                <c:pt idx="621">
                  <c:v>2.950955555555555</c:v>
                </c:pt>
                <c:pt idx="622">
                  <c:v>2.953188888888889</c:v>
                </c:pt>
                <c:pt idx="623">
                  <c:v>2.964411111111111</c:v>
                </c:pt>
                <c:pt idx="624">
                  <c:v>2.978561111111111</c:v>
                </c:pt>
                <c:pt idx="625">
                  <c:v>2.992477777777778</c:v>
                </c:pt>
                <c:pt idx="626">
                  <c:v>2.998205555555555</c:v>
                </c:pt>
                <c:pt idx="627">
                  <c:v>2.997472222222222</c:v>
                </c:pt>
                <c:pt idx="628">
                  <c:v>3.002538888888889</c:v>
                </c:pt>
                <c:pt idx="629">
                  <c:v>3.003416666666666</c:v>
                </c:pt>
                <c:pt idx="630">
                  <c:v>2.996638888888885</c:v>
                </c:pt>
                <c:pt idx="631">
                  <c:v>2.982577777777777</c:v>
                </c:pt>
                <c:pt idx="632">
                  <c:v>2.965477777777777</c:v>
                </c:pt>
                <c:pt idx="633">
                  <c:v>2.948455555555555</c:v>
                </c:pt>
                <c:pt idx="634">
                  <c:v>2.944511111111111</c:v>
                </c:pt>
                <c:pt idx="635">
                  <c:v>2.942033333333333</c:v>
                </c:pt>
                <c:pt idx="636">
                  <c:v>2.95025</c:v>
                </c:pt>
                <c:pt idx="637">
                  <c:v>2.970466666666666</c:v>
                </c:pt>
                <c:pt idx="638">
                  <c:v>2.996961111111111</c:v>
                </c:pt>
                <c:pt idx="639">
                  <c:v>3.027572222222222</c:v>
                </c:pt>
                <c:pt idx="640">
                  <c:v>3.05315</c:v>
                </c:pt>
                <c:pt idx="641">
                  <c:v>3.069855555555556</c:v>
                </c:pt>
                <c:pt idx="642">
                  <c:v>3.078611111111112</c:v>
                </c:pt>
                <c:pt idx="643">
                  <c:v>3.08695</c:v>
                </c:pt>
                <c:pt idx="644">
                  <c:v>3.092488888888884</c:v>
                </c:pt>
                <c:pt idx="645">
                  <c:v>3.113561111111111</c:v>
                </c:pt>
                <c:pt idx="646">
                  <c:v>3.127988888888888</c:v>
                </c:pt>
                <c:pt idx="647">
                  <c:v>3.133449999999999</c:v>
                </c:pt>
                <c:pt idx="648">
                  <c:v>3.140911111111111</c:v>
                </c:pt>
                <c:pt idx="649">
                  <c:v>3.146322222222222</c:v>
                </c:pt>
                <c:pt idx="650">
                  <c:v>3.149877777777777</c:v>
                </c:pt>
                <c:pt idx="651">
                  <c:v>3.146383333333334</c:v>
                </c:pt>
                <c:pt idx="652">
                  <c:v>3.131616666666667</c:v>
                </c:pt>
                <c:pt idx="653">
                  <c:v>3.096983333333333</c:v>
                </c:pt>
                <c:pt idx="654">
                  <c:v>3.054383333333333</c:v>
                </c:pt>
                <c:pt idx="655">
                  <c:v>3.0094</c:v>
                </c:pt>
                <c:pt idx="656">
                  <c:v>2.977522222222222</c:v>
                </c:pt>
                <c:pt idx="657">
                  <c:v>2.963077777777777</c:v>
                </c:pt>
                <c:pt idx="658">
                  <c:v>2.964611111111111</c:v>
                </c:pt>
                <c:pt idx="659">
                  <c:v>2.971922222222223</c:v>
                </c:pt>
                <c:pt idx="660">
                  <c:v>2.98176111111111</c:v>
                </c:pt>
                <c:pt idx="661">
                  <c:v>2.996205555555555</c:v>
                </c:pt>
                <c:pt idx="662">
                  <c:v>3.016138888888888</c:v>
                </c:pt>
                <c:pt idx="663">
                  <c:v>3.043266666666667</c:v>
                </c:pt>
                <c:pt idx="664">
                  <c:v>3.071361111111111</c:v>
                </c:pt>
                <c:pt idx="665">
                  <c:v>3.094383333333333</c:v>
                </c:pt>
                <c:pt idx="666">
                  <c:v>3.122983333333333</c:v>
                </c:pt>
                <c:pt idx="667">
                  <c:v>3.147183333333333</c:v>
                </c:pt>
                <c:pt idx="668">
                  <c:v>3.178427777777778</c:v>
                </c:pt>
                <c:pt idx="669">
                  <c:v>3.201738888888889</c:v>
                </c:pt>
                <c:pt idx="670">
                  <c:v>3.216788888888888</c:v>
                </c:pt>
                <c:pt idx="671">
                  <c:v>3.22875</c:v>
                </c:pt>
                <c:pt idx="672">
                  <c:v>3.234111111111111</c:v>
                </c:pt>
                <c:pt idx="673">
                  <c:v>3.236794444444444</c:v>
                </c:pt>
                <c:pt idx="674">
                  <c:v>3.241594444444445</c:v>
                </c:pt>
                <c:pt idx="675">
                  <c:v>3.249494444444443</c:v>
                </c:pt>
                <c:pt idx="676">
                  <c:v>3.260033333333333</c:v>
                </c:pt>
                <c:pt idx="677">
                  <c:v>3.276755555555555</c:v>
                </c:pt>
                <c:pt idx="678">
                  <c:v>3.30033888888889</c:v>
                </c:pt>
                <c:pt idx="679">
                  <c:v>3.328066666666666</c:v>
                </c:pt>
                <c:pt idx="680">
                  <c:v>3.366933333333334</c:v>
                </c:pt>
                <c:pt idx="681">
                  <c:v>3.413944444444445</c:v>
                </c:pt>
                <c:pt idx="682">
                  <c:v>3.464605555555555</c:v>
                </c:pt>
                <c:pt idx="683">
                  <c:v>3.513155555555555</c:v>
                </c:pt>
                <c:pt idx="684">
                  <c:v>3.559138888888889</c:v>
                </c:pt>
                <c:pt idx="685">
                  <c:v>3.598266666666666</c:v>
                </c:pt>
                <c:pt idx="686">
                  <c:v>3.626372222222222</c:v>
                </c:pt>
                <c:pt idx="687">
                  <c:v>3.640411111111111</c:v>
                </c:pt>
                <c:pt idx="688">
                  <c:v>3.640494444444445</c:v>
                </c:pt>
                <c:pt idx="689">
                  <c:v>3.634427777777778</c:v>
                </c:pt>
                <c:pt idx="690">
                  <c:v>3.635322222222222</c:v>
                </c:pt>
                <c:pt idx="691">
                  <c:v>3.640627777777777</c:v>
                </c:pt>
                <c:pt idx="692">
                  <c:v>3.650455555555555</c:v>
                </c:pt>
                <c:pt idx="693">
                  <c:v>3.665488888888888</c:v>
                </c:pt>
                <c:pt idx="694">
                  <c:v>3.667788888888888</c:v>
                </c:pt>
                <c:pt idx="695">
                  <c:v>3.668299999999999</c:v>
                </c:pt>
                <c:pt idx="696">
                  <c:v>3.662427777777777</c:v>
                </c:pt>
                <c:pt idx="697">
                  <c:v>3.649905555555555</c:v>
                </c:pt>
                <c:pt idx="698">
                  <c:v>3.629777777777777</c:v>
                </c:pt>
                <c:pt idx="699">
                  <c:v>3.601327777777778</c:v>
                </c:pt>
                <c:pt idx="700">
                  <c:v>3.553355555555556</c:v>
                </c:pt>
              </c:numCache>
            </c:numRef>
          </c:val>
          <c:smooth val="0"/>
        </c:ser>
        <c:dLbls>
          <c:showLegendKey val="0"/>
          <c:showVal val="0"/>
          <c:showCatName val="0"/>
          <c:showSerName val="0"/>
          <c:showPercent val="0"/>
          <c:showBubbleSize val="0"/>
        </c:dLbls>
        <c:marker val="1"/>
        <c:smooth val="0"/>
        <c:axId val="436255560"/>
        <c:axId val="419143720"/>
      </c:lineChart>
      <c:catAx>
        <c:axId val="436255560"/>
        <c:scaling>
          <c:orientation val="minMax"/>
        </c:scaling>
        <c:delete val="0"/>
        <c:axPos val="b"/>
        <c:majorTickMark val="out"/>
        <c:minorTickMark val="none"/>
        <c:tickLblPos val="nextTo"/>
        <c:crossAx val="419143720"/>
        <c:crosses val="autoZero"/>
        <c:auto val="1"/>
        <c:lblAlgn val="ctr"/>
        <c:lblOffset val="100"/>
        <c:tickLblSkip val="150"/>
        <c:tickMarkSkip val="150"/>
        <c:noMultiLvlLbl val="0"/>
      </c:catAx>
      <c:valAx>
        <c:axId val="419143720"/>
        <c:scaling>
          <c:orientation val="minMax"/>
        </c:scaling>
        <c:delete val="0"/>
        <c:axPos val="l"/>
        <c:numFmt formatCode="General" sourceLinked="1"/>
        <c:majorTickMark val="out"/>
        <c:minorTickMark val="none"/>
        <c:tickLblPos val="nextTo"/>
        <c:crossAx val="436255560"/>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fcz!$A$81</c:f>
              <c:strCache>
                <c:ptCount val="1"/>
                <c:pt idx="0">
                  <c:v>Associative</c:v>
                </c:pt>
              </c:strCache>
            </c:strRef>
          </c:tx>
          <c:marker>
            <c:symbol val="none"/>
          </c:marker>
          <c:val>
            <c:numRef>
              <c:f>fcz!$B$81:$AAA$81</c:f>
              <c:numCache>
                <c:formatCode>General</c:formatCode>
                <c:ptCount val="702"/>
                <c:pt idx="0">
                  <c:v>-0.112872222222222</c:v>
                </c:pt>
                <c:pt idx="1">
                  <c:v>-0.140683333333333</c:v>
                </c:pt>
                <c:pt idx="2">
                  <c:v>-0.183088888888889</c:v>
                </c:pt>
                <c:pt idx="3">
                  <c:v>-0.225433333333333</c:v>
                </c:pt>
                <c:pt idx="4">
                  <c:v>-0.264572222222222</c:v>
                </c:pt>
                <c:pt idx="5">
                  <c:v>-0.281194444444444</c:v>
                </c:pt>
                <c:pt idx="6">
                  <c:v>-0.2961</c:v>
                </c:pt>
                <c:pt idx="7">
                  <c:v>-0.310161111111111</c:v>
                </c:pt>
                <c:pt idx="8">
                  <c:v>-0.328038888888889</c:v>
                </c:pt>
                <c:pt idx="9">
                  <c:v>-0.349127777777778</c:v>
                </c:pt>
                <c:pt idx="10">
                  <c:v>-0.362033333333333</c:v>
                </c:pt>
                <c:pt idx="11">
                  <c:v>-0.356583333333333</c:v>
                </c:pt>
                <c:pt idx="12">
                  <c:v>-0.328616666666667</c:v>
                </c:pt>
                <c:pt idx="13">
                  <c:v>-0.275944444444444</c:v>
                </c:pt>
                <c:pt idx="14">
                  <c:v>-0.211422222222222</c:v>
                </c:pt>
                <c:pt idx="15">
                  <c:v>-0.123416666666667</c:v>
                </c:pt>
                <c:pt idx="16">
                  <c:v>-0.0497444444444444</c:v>
                </c:pt>
                <c:pt idx="17">
                  <c:v>0.0185277777777778</c:v>
                </c:pt>
                <c:pt idx="18">
                  <c:v>0.0798333333333333</c:v>
                </c:pt>
                <c:pt idx="19">
                  <c:v>0.129033333333333</c:v>
                </c:pt>
                <c:pt idx="20">
                  <c:v>0.156644444444444</c:v>
                </c:pt>
                <c:pt idx="21">
                  <c:v>0.187222222222222</c:v>
                </c:pt>
                <c:pt idx="22">
                  <c:v>0.226627777777778</c:v>
                </c:pt>
                <c:pt idx="23">
                  <c:v>0.245061111111111</c:v>
                </c:pt>
                <c:pt idx="24">
                  <c:v>0.272105555555556</c:v>
                </c:pt>
                <c:pt idx="25">
                  <c:v>0.295333333333333</c:v>
                </c:pt>
                <c:pt idx="26">
                  <c:v>0.329605555555555</c:v>
                </c:pt>
                <c:pt idx="27">
                  <c:v>0.382933333333333</c:v>
                </c:pt>
                <c:pt idx="28">
                  <c:v>0.450433333333333</c:v>
                </c:pt>
                <c:pt idx="29">
                  <c:v>0.524722222222222</c:v>
                </c:pt>
                <c:pt idx="30">
                  <c:v>0.577572222222222</c:v>
                </c:pt>
                <c:pt idx="31">
                  <c:v>0.600144444444444</c:v>
                </c:pt>
                <c:pt idx="32">
                  <c:v>0.611972222222222</c:v>
                </c:pt>
                <c:pt idx="33">
                  <c:v>0.637461111111111</c:v>
                </c:pt>
                <c:pt idx="34">
                  <c:v>0.666211111111111</c:v>
                </c:pt>
                <c:pt idx="35">
                  <c:v>0.684605555555555</c:v>
                </c:pt>
                <c:pt idx="36">
                  <c:v>0.696922222222222</c:v>
                </c:pt>
                <c:pt idx="37">
                  <c:v>0.706994444444444</c:v>
                </c:pt>
                <c:pt idx="38">
                  <c:v>0.71745</c:v>
                </c:pt>
                <c:pt idx="39">
                  <c:v>0.737238888888889</c:v>
                </c:pt>
                <c:pt idx="40">
                  <c:v>0.763983333333333</c:v>
                </c:pt>
                <c:pt idx="41">
                  <c:v>0.780205555555556</c:v>
                </c:pt>
                <c:pt idx="42">
                  <c:v>0.773688888888889</c:v>
                </c:pt>
                <c:pt idx="43">
                  <c:v>0.756783333333333</c:v>
                </c:pt>
                <c:pt idx="44">
                  <c:v>0.731561111111111</c:v>
                </c:pt>
                <c:pt idx="45">
                  <c:v>0.704444444444444</c:v>
                </c:pt>
                <c:pt idx="46">
                  <c:v>0.677683333333333</c:v>
                </c:pt>
                <c:pt idx="47">
                  <c:v>0.642422222222222</c:v>
                </c:pt>
                <c:pt idx="48">
                  <c:v>0.623922222222222</c:v>
                </c:pt>
                <c:pt idx="49">
                  <c:v>0.600472222222222</c:v>
                </c:pt>
                <c:pt idx="50">
                  <c:v>0.568944444444444</c:v>
                </c:pt>
                <c:pt idx="51">
                  <c:v>0.547877777777778</c:v>
                </c:pt>
                <c:pt idx="52">
                  <c:v>0.515616666666667</c:v>
                </c:pt>
                <c:pt idx="53">
                  <c:v>0.500811111111111</c:v>
                </c:pt>
                <c:pt idx="54">
                  <c:v>0.486277777777778</c:v>
                </c:pt>
                <c:pt idx="55">
                  <c:v>0.485705555555555</c:v>
                </c:pt>
                <c:pt idx="56">
                  <c:v>0.479677777777778</c:v>
                </c:pt>
                <c:pt idx="57">
                  <c:v>0.465872222222222</c:v>
                </c:pt>
                <c:pt idx="58">
                  <c:v>0.449783333333333</c:v>
                </c:pt>
                <c:pt idx="59">
                  <c:v>0.44775</c:v>
                </c:pt>
                <c:pt idx="60">
                  <c:v>0.4433</c:v>
                </c:pt>
                <c:pt idx="61">
                  <c:v>0.436472222222222</c:v>
                </c:pt>
                <c:pt idx="62">
                  <c:v>0.420555555555555</c:v>
                </c:pt>
                <c:pt idx="63">
                  <c:v>0.399066666666666</c:v>
                </c:pt>
                <c:pt idx="64">
                  <c:v>0.375088888888889</c:v>
                </c:pt>
                <c:pt idx="65">
                  <c:v>0.3689</c:v>
                </c:pt>
                <c:pt idx="66">
                  <c:v>0.376366666666667</c:v>
                </c:pt>
                <c:pt idx="67">
                  <c:v>0.392566666666666</c:v>
                </c:pt>
                <c:pt idx="68">
                  <c:v>0.409688888888889</c:v>
                </c:pt>
                <c:pt idx="69">
                  <c:v>0.424705555555555</c:v>
                </c:pt>
                <c:pt idx="70">
                  <c:v>0.440233333333333</c:v>
                </c:pt>
                <c:pt idx="71">
                  <c:v>0.451927777777778</c:v>
                </c:pt>
                <c:pt idx="72">
                  <c:v>0.473127777777778</c:v>
                </c:pt>
                <c:pt idx="73">
                  <c:v>0.504694444444444</c:v>
                </c:pt>
                <c:pt idx="74">
                  <c:v>0.521155555555556</c:v>
                </c:pt>
                <c:pt idx="75">
                  <c:v>0.544305555555555</c:v>
                </c:pt>
                <c:pt idx="76">
                  <c:v>0.575833333333333</c:v>
                </c:pt>
                <c:pt idx="77">
                  <c:v>0.611544444444445</c:v>
                </c:pt>
                <c:pt idx="78">
                  <c:v>0.640605555555555</c:v>
                </c:pt>
                <c:pt idx="79">
                  <c:v>0.668577777777778</c:v>
                </c:pt>
                <c:pt idx="80">
                  <c:v>0.700511111111111</c:v>
                </c:pt>
                <c:pt idx="81">
                  <c:v>0.731255555555555</c:v>
                </c:pt>
                <c:pt idx="82">
                  <c:v>0.751966666666666</c:v>
                </c:pt>
                <c:pt idx="83">
                  <c:v>0.7578</c:v>
                </c:pt>
                <c:pt idx="84">
                  <c:v>0.7557</c:v>
                </c:pt>
                <c:pt idx="85">
                  <c:v>0.736994444444444</c:v>
                </c:pt>
                <c:pt idx="86">
                  <c:v>0.726427777777778</c:v>
                </c:pt>
                <c:pt idx="87">
                  <c:v>0.734388888888889</c:v>
                </c:pt>
                <c:pt idx="88">
                  <c:v>0.745938888888889</c:v>
                </c:pt>
                <c:pt idx="89">
                  <c:v>0.747144444444445</c:v>
                </c:pt>
                <c:pt idx="90">
                  <c:v>0.719077777777777</c:v>
                </c:pt>
                <c:pt idx="91">
                  <c:v>0.689066666666666</c:v>
                </c:pt>
                <c:pt idx="92">
                  <c:v>0.635961111111111</c:v>
                </c:pt>
                <c:pt idx="93">
                  <c:v>0.58275</c:v>
                </c:pt>
                <c:pt idx="94">
                  <c:v>0.523566666666667</c:v>
                </c:pt>
                <c:pt idx="95">
                  <c:v>0.46515</c:v>
                </c:pt>
                <c:pt idx="96">
                  <c:v>0.420272222222222</c:v>
                </c:pt>
                <c:pt idx="97">
                  <c:v>0.381355555555556</c:v>
                </c:pt>
                <c:pt idx="98">
                  <c:v>0.355927777777778</c:v>
                </c:pt>
                <c:pt idx="99">
                  <c:v>0.327461111111111</c:v>
                </c:pt>
                <c:pt idx="100">
                  <c:v>0.318622222222222</c:v>
                </c:pt>
                <c:pt idx="101">
                  <c:v>0.317466666666667</c:v>
                </c:pt>
                <c:pt idx="102">
                  <c:v>0.3301</c:v>
                </c:pt>
                <c:pt idx="103">
                  <c:v>0.347227777777777</c:v>
                </c:pt>
                <c:pt idx="104">
                  <c:v>0.378822222222222</c:v>
                </c:pt>
                <c:pt idx="105">
                  <c:v>0.424716666666667</c:v>
                </c:pt>
                <c:pt idx="106">
                  <c:v>0.473538888888889</c:v>
                </c:pt>
                <c:pt idx="107">
                  <c:v>0.497516666666667</c:v>
                </c:pt>
                <c:pt idx="108">
                  <c:v>0.509172222222222</c:v>
                </c:pt>
                <c:pt idx="109">
                  <c:v>0.506238888888889</c:v>
                </c:pt>
                <c:pt idx="110">
                  <c:v>0.485688888888889</c:v>
                </c:pt>
                <c:pt idx="111">
                  <c:v>0.450122222222222</c:v>
                </c:pt>
                <c:pt idx="112">
                  <c:v>0.42305</c:v>
                </c:pt>
                <c:pt idx="113">
                  <c:v>0.369955555555555</c:v>
                </c:pt>
                <c:pt idx="114">
                  <c:v>0.341883333333333</c:v>
                </c:pt>
                <c:pt idx="115">
                  <c:v>0.308172222222222</c:v>
                </c:pt>
                <c:pt idx="116">
                  <c:v>0.27015</c:v>
                </c:pt>
                <c:pt idx="117">
                  <c:v>0.240588888888889</c:v>
                </c:pt>
                <c:pt idx="118">
                  <c:v>0.217572222222222</c:v>
                </c:pt>
                <c:pt idx="119">
                  <c:v>0.191361111111111</c:v>
                </c:pt>
                <c:pt idx="120">
                  <c:v>0.169416666666667</c:v>
                </c:pt>
                <c:pt idx="121">
                  <c:v>0.141038888888889</c:v>
                </c:pt>
                <c:pt idx="122">
                  <c:v>0.121211111111111</c:v>
                </c:pt>
                <c:pt idx="123">
                  <c:v>0.0981055555555555</c:v>
                </c:pt>
                <c:pt idx="124">
                  <c:v>0.0735722222222222</c:v>
                </c:pt>
                <c:pt idx="125">
                  <c:v>0.057</c:v>
                </c:pt>
                <c:pt idx="126">
                  <c:v>0.0573833333333333</c:v>
                </c:pt>
                <c:pt idx="127">
                  <c:v>0.0717555555555555</c:v>
                </c:pt>
                <c:pt idx="128">
                  <c:v>0.101661111111111</c:v>
                </c:pt>
                <c:pt idx="129">
                  <c:v>0.131333333333333</c:v>
                </c:pt>
                <c:pt idx="130">
                  <c:v>0.158183333333333</c:v>
                </c:pt>
                <c:pt idx="131">
                  <c:v>0.204366666666667</c:v>
                </c:pt>
                <c:pt idx="132">
                  <c:v>0.2555</c:v>
                </c:pt>
                <c:pt idx="133">
                  <c:v>0.313688888888889</c:v>
                </c:pt>
                <c:pt idx="134">
                  <c:v>0.39225</c:v>
                </c:pt>
                <c:pt idx="135">
                  <c:v>0.470666666666667</c:v>
                </c:pt>
                <c:pt idx="136">
                  <c:v>0.547688888888889</c:v>
                </c:pt>
                <c:pt idx="137">
                  <c:v>0.627994444444444</c:v>
                </c:pt>
                <c:pt idx="138">
                  <c:v>0.710855555555556</c:v>
                </c:pt>
                <c:pt idx="139">
                  <c:v>0.810416666666667</c:v>
                </c:pt>
                <c:pt idx="140">
                  <c:v>0.898583333333333</c:v>
                </c:pt>
                <c:pt idx="141">
                  <c:v>0.977494444444444</c:v>
                </c:pt>
                <c:pt idx="142">
                  <c:v>1.04888888888889</c:v>
                </c:pt>
                <c:pt idx="143">
                  <c:v>1.111527777777778</c:v>
                </c:pt>
                <c:pt idx="144">
                  <c:v>1.163211111111111</c:v>
                </c:pt>
                <c:pt idx="145">
                  <c:v>1.208833333333333</c:v>
                </c:pt>
                <c:pt idx="146">
                  <c:v>1.233294444444444</c:v>
                </c:pt>
                <c:pt idx="147">
                  <c:v>1.245666666666667</c:v>
                </c:pt>
                <c:pt idx="148">
                  <c:v>1.258461111111111</c:v>
                </c:pt>
                <c:pt idx="149">
                  <c:v>1.2758</c:v>
                </c:pt>
                <c:pt idx="150">
                  <c:v>1.30938888888889</c:v>
                </c:pt>
                <c:pt idx="151">
                  <c:v>1.352572222222222</c:v>
                </c:pt>
                <c:pt idx="152">
                  <c:v>1.391077777777778</c:v>
                </c:pt>
                <c:pt idx="153">
                  <c:v>1.422233333333333</c:v>
                </c:pt>
                <c:pt idx="154">
                  <c:v>1.440544444444445</c:v>
                </c:pt>
                <c:pt idx="155">
                  <c:v>1.471116666666667</c:v>
                </c:pt>
                <c:pt idx="156">
                  <c:v>1.524866666666667</c:v>
                </c:pt>
                <c:pt idx="157">
                  <c:v>1.586166666666667</c:v>
                </c:pt>
                <c:pt idx="158">
                  <c:v>1.646477777777777</c:v>
                </c:pt>
                <c:pt idx="159">
                  <c:v>1.715672222222222</c:v>
                </c:pt>
                <c:pt idx="160">
                  <c:v>1.766327777777778</c:v>
                </c:pt>
                <c:pt idx="161">
                  <c:v>1.807266666666667</c:v>
                </c:pt>
                <c:pt idx="162">
                  <c:v>1.847211111111111</c:v>
                </c:pt>
                <c:pt idx="163">
                  <c:v>1.878366666666667</c:v>
                </c:pt>
                <c:pt idx="164">
                  <c:v>1.90835</c:v>
                </c:pt>
                <c:pt idx="165">
                  <c:v>1.9327</c:v>
                </c:pt>
                <c:pt idx="166">
                  <c:v>1.962855555555555</c:v>
                </c:pt>
                <c:pt idx="167">
                  <c:v>1.991411111111111</c:v>
                </c:pt>
                <c:pt idx="168">
                  <c:v>2.027322222222222</c:v>
                </c:pt>
                <c:pt idx="169">
                  <c:v>2.05815</c:v>
                </c:pt>
                <c:pt idx="170">
                  <c:v>2.091805555555556</c:v>
                </c:pt>
                <c:pt idx="171">
                  <c:v>2.116727777777777</c:v>
                </c:pt>
                <c:pt idx="172">
                  <c:v>2.142338888888888</c:v>
                </c:pt>
                <c:pt idx="173">
                  <c:v>2.17696111111111</c:v>
                </c:pt>
                <c:pt idx="174">
                  <c:v>2.223144444444445</c:v>
                </c:pt>
                <c:pt idx="175">
                  <c:v>2.272066666666666</c:v>
                </c:pt>
                <c:pt idx="176">
                  <c:v>2.327538888888888</c:v>
                </c:pt>
                <c:pt idx="177">
                  <c:v>2.401411111111111</c:v>
                </c:pt>
                <c:pt idx="178">
                  <c:v>2.4779</c:v>
                </c:pt>
                <c:pt idx="179">
                  <c:v>2.561138888888888</c:v>
                </c:pt>
                <c:pt idx="180">
                  <c:v>2.643566666666666</c:v>
                </c:pt>
                <c:pt idx="181">
                  <c:v>2.732005555555555</c:v>
                </c:pt>
                <c:pt idx="182">
                  <c:v>2.802655555555556</c:v>
                </c:pt>
                <c:pt idx="183">
                  <c:v>2.879916666666666</c:v>
                </c:pt>
                <c:pt idx="184">
                  <c:v>2.960561111111111</c:v>
                </c:pt>
                <c:pt idx="185">
                  <c:v>3.043261111111111</c:v>
                </c:pt>
                <c:pt idx="186">
                  <c:v>3.14072777777778</c:v>
                </c:pt>
                <c:pt idx="187">
                  <c:v>3.221738888888889</c:v>
                </c:pt>
                <c:pt idx="188">
                  <c:v>3.290733333333334</c:v>
                </c:pt>
                <c:pt idx="189">
                  <c:v>3.36345</c:v>
                </c:pt>
                <c:pt idx="190">
                  <c:v>3.437955555555556</c:v>
                </c:pt>
                <c:pt idx="191">
                  <c:v>3.524594444444444</c:v>
                </c:pt>
                <c:pt idx="192">
                  <c:v>3.607372222222222</c:v>
                </c:pt>
                <c:pt idx="193">
                  <c:v>3.676983333333333</c:v>
                </c:pt>
                <c:pt idx="194">
                  <c:v>3.751855555555556</c:v>
                </c:pt>
                <c:pt idx="195">
                  <c:v>3.813022222222222</c:v>
                </c:pt>
                <c:pt idx="196">
                  <c:v>3.875533333333333</c:v>
                </c:pt>
                <c:pt idx="197">
                  <c:v>3.919405555555556</c:v>
                </c:pt>
                <c:pt idx="198">
                  <c:v>3.953550000000001</c:v>
                </c:pt>
                <c:pt idx="199">
                  <c:v>3.986405555555556</c:v>
                </c:pt>
                <c:pt idx="200">
                  <c:v>4.021100000000001</c:v>
                </c:pt>
                <c:pt idx="201">
                  <c:v>4.051694444444446</c:v>
                </c:pt>
                <c:pt idx="202">
                  <c:v>4.100605555555553</c:v>
                </c:pt>
                <c:pt idx="203">
                  <c:v>4.147233333333333</c:v>
                </c:pt>
                <c:pt idx="204">
                  <c:v>4.197027777777773</c:v>
                </c:pt>
                <c:pt idx="205">
                  <c:v>4.25124444444445</c:v>
                </c:pt>
                <c:pt idx="206">
                  <c:v>4.308922222222222</c:v>
                </c:pt>
                <c:pt idx="207">
                  <c:v>4.359455555555551</c:v>
                </c:pt>
                <c:pt idx="208">
                  <c:v>4.396244444444444</c:v>
                </c:pt>
                <c:pt idx="209">
                  <c:v>4.426583333333335</c:v>
                </c:pt>
                <c:pt idx="210">
                  <c:v>4.434677777777778</c:v>
                </c:pt>
                <c:pt idx="211">
                  <c:v>4.438883333333333</c:v>
                </c:pt>
                <c:pt idx="212">
                  <c:v>4.448338888888888</c:v>
                </c:pt>
                <c:pt idx="213">
                  <c:v>4.457172222222223</c:v>
                </c:pt>
                <c:pt idx="214">
                  <c:v>4.465711111111111</c:v>
                </c:pt>
                <c:pt idx="215">
                  <c:v>4.47296111111111</c:v>
                </c:pt>
                <c:pt idx="216">
                  <c:v>4.461683333333338</c:v>
                </c:pt>
                <c:pt idx="217">
                  <c:v>4.437088888888888</c:v>
                </c:pt>
                <c:pt idx="218">
                  <c:v>4.412372222222222</c:v>
                </c:pt>
                <c:pt idx="219">
                  <c:v>4.401627777777778</c:v>
                </c:pt>
                <c:pt idx="220">
                  <c:v>4.402472222222221</c:v>
                </c:pt>
                <c:pt idx="221">
                  <c:v>4.402377777777777</c:v>
                </c:pt>
                <c:pt idx="222">
                  <c:v>4.403883333333338</c:v>
                </c:pt>
                <c:pt idx="223">
                  <c:v>4.417677777777778</c:v>
                </c:pt>
                <c:pt idx="224">
                  <c:v>4.434555555555551</c:v>
                </c:pt>
                <c:pt idx="225">
                  <c:v>4.447694444444445</c:v>
                </c:pt>
                <c:pt idx="226">
                  <c:v>4.467549999999997</c:v>
                </c:pt>
                <c:pt idx="227">
                  <c:v>4.489244444444448</c:v>
                </c:pt>
                <c:pt idx="228">
                  <c:v>4.502094444444444</c:v>
                </c:pt>
                <c:pt idx="229">
                  <c:v>4.534988888888886</c:v>
                </c:pt>
                <c:pt idx="230">
                  <c:v>4.568522222222222</c:v>
                </c:pt>
                <c:pt idx="231">
                  <c:v>4.607238888888887</c:v>
                </c:pt>
                <c:pt idx="232">
                  <c:v>4.655105555555547</c:v>
                </c:pt>
                <c:pt idx="233">
                  <c:v>4.705633333333333</c:v>
                </c:pt>
                <c:pt idx="234">
                  <c:v>4.760344444444445</c:v>
                </c:pt>
                <c:pt idx="235">
                  <c:v>4.803022222222223</c:v>
                </c:pt>
                <c:pt idx="236">
                  <c:v>4.833188888888888</c:v>
                </c:pt>
                <c:pt idx="237">
                  <c:v>4.854294444444444</c:v>
                </c:pt>
                <c:pt idx="238">
                  <c:v>4.866044444444444</c:v>
                </c:pt>
                <c:pt idx="239">
                  <c:v>4.866399999999999</c:v>
                </c:pt>
                <c:pt idx="240">
                  <c:v>4.851722222222221</c:v>
                </c:pt>
                <c:pt idx="241">
                  <c:v>4.843083333333333</c:v>
                </c:pt>
                <c:pt idx="242">
                  <c:v>4.846983333333334</c:v>
                </c:pt>
                <c:pt idx="243">
                  <c:v>4.8599</c:v>
                </c:pt>
                <c:pt idx="244">
                  <c:v>4.892494444444446</c:v>
                </c:pt>
                <c:pt idx="245">
                  <c:v>4.938433333333336</c:v>
                </c:pt>
                <c:pt idx="246">
                  <c:v>5.0017</c:v>
                </c:pt>
                <c:pt idx="247">
                  <c:v>5.07116111111111</c:v>
                </c:pt>
                <c:pt idx="248">
                  <c:v>5.13259444444444</c:v>
                </c:pt>
                <c:pt idx="249">
                  <c:v>5.179705555555556</c:v>
                </c:pt>
                <c:pt idx="250">
                  <c:v>5.208711111111111</c:v>
                </c:pt>
                <c:pt idx="251">
                  <c:v>5.244672222222221</c:v>
                </c:pt>
                <c:pt idx="252">
                  <c:v>5.289005555555556</c:v>
                </c:pt>
                <c:pt idx="253">
                  <c:v>5.33993888888889</c:v>
                </c:pt>
                <c:pt idx="254">
                  <c:v>5.400494444444444</c:v>
                </c:pt>
                <c:pt idx="255">
                  <c:v>5.450466666666667</c:v>
                </c:pt>
                <c:pt idx="256">
                  <c:v>5.490094444444444</c:v>
                </c:pt>
                <c:pt idx="257">
                  <c:v>5.518333333333333</c:v>
                </c:pt>
                <c:pt idx="258">
                  <c:v>5.526816666666663</c:v>
                </c:pt>
                <c:pt idx="259">
                  <c:v>5.531088888888888</c:v>
                </c:pt>
                <c:pt idx="260">
                  <c:v>5.55263888888889</c:v>
                </c:pt>
                <c:pt idx="261">
                  <c:v>5.571800000000001</c:v>
                </c:pt>
                <c:pt idx="262">
                  <c:v>5.574222222222222</c:v>
                </c:pt>
                <c:pt idx="263">
                  <c:v>5.567683333333334</c:v>
                </c:pt>
                <c:pt idx="264">
                  <c:v>5.550777777777776</c:v>
                </c:pt>
                <c:pt idx="265">
                  <c:v>5.530705555555555</c:v>
                </c:pt>
                <c:pt idx="266">
                  <c:v>5.516116666666661</c:v>
                </c:pt>
                <c:pt idx="267">
                  <c:v>5.486755555555557</c:v>
                </c:pt>
                <c:pt idx="268">
                  <c:v>5.450827777777777</c:v>
                </c:pt>
                <c:pt idx="269">
                  <c:v>5.408916666666665</c:v>
                </c:pt>
                <c:pt idx="270">
                  <c:v>5.373383333333333</c:v>
                </c:pt>
                <c:pt idx="271">
                  <c:v>5.341605555555556</c:v>
                </c:pt>
                <c:pt idx="272">
                  <c:v>5.300327777777777</c:v>
                </c:pt>
                <c:pt idx="273">
                  <c:v>5.261861111111111</c:v>
                </c:pt>
                <c:pt idx="274">
                  <c:v>5.228333333333333</c:v>
                </c:pt>
                <c:pt idx="275">
                  <c:v>5.183222222222223</c:v>
                </c:pt>
                <c:pt idx="276">
                  <c:v>5.143511111111112</c:v>
                </c:pt>
                <c:pt idx="277">
                  <c:v>5.112183333333332</c:v>
                </c:pt>
                <c:pt idx="278">
                  <c:v>5.076677777777778</c:v>
                </c:pt>
                <c:pt idx="279">
                  <c:v>5.056605555555556</c:v>
                </c:pt>
                <c:pt idx="280">
                  <c:v>5.041766666666665</c:v>
                </c:pt>
                <c:pt idx="281">
                  <c:v>5.034300000000001</c:v>
                </c:pt>
                <c:pt idx="282">
                  <c:v>5.031288888888887</c:v>
                </c:pt>
                <c:pt idx="283">
                  <c:v>5.019266666666666</c:v>
                </c:pt>
                <c:pt idx="284">
                  <c:v>5.003122222222222</c:v>
                </c:pt>
                <c:pt idx="285">
                  <c:v>4.978238888888888</c:v>
                </c:pt>
                <c:pt idx="286">
                  <c:v>4.958411111111112</c:v>
                </c:pt>
                <c:pt idx="287">
                  <c:v>4.948544444444444</c:v>
                </c:pt>
                <c:pt idx="288">
                  <c:v>4.940827777777778</c:v>
                </c:pt>
                <c:pt idx="289">
                  <c:v>4.926988888888888</c:v>
                </c:pt>
                <c:pt idx="290">
                  <c:v>4.906594444444445</c:v>
                </c:pt>
                <c:pt idx="291">
                  <c:v>4.894177777777771</c:v>
                </c:pt>
                <c:pt idx="292">
                  <c:v>4.8792</c:v>
                </c:pt>
                <c:pt idx="293">
                  <c:v>4.857888888888885</c:v>
                </c:pt>
                <c:pt idx="294">
                  <c:v>4.834355555555551</c:v>
                </c:pt>
                <c:pt idx="295">
                  <c:v>4.821955555555551</c:v>
                </c:pt>
                <c:pt idx="296">
                  <c:v>4.818966666666665</c:v>
                </c:pt>
                <c:pt idx="297">
                  <c:v>4.816322222222222</c:v>
                </c:pt>
                <c:pt idx="298">
                  <c:v>4.817227777777775</c:v>
                </c:pt>
                <c:pt idx="299">
                  <c:v>4.818777777777774</c:v>
                </c:pt>
                <c:pt idx="300">
                  <c:v>4.822855555555548</c:v>
                </c:pt>
                <c:pt idx="301">
                  <c:v>4.805222222222222</c:v>
                </c:pt>
                <c:pt idx="302">
                  <c:v>4.765483333333334</c:v>
                </c:pt>
                <c:pt idx="303">
                  <c:v>4.701705555555555</c:v>
                </c:pt>
                <c:pt idx="304">
                  <c:v>4.633916666666663</c:v>
                </c:pt>
                <c:pt idx="305">
                  <c:v>4.554694444444444</c:v>
                </c:pt>
                <c:pt idx="306">
                  <c:v>4.461511111111111</c:v>
                </c:pt>
                <c:pt idx="307">
                  <c:v>4.364038888888885</c:v>
                </c:pt>
                <c:pt idx="308">
                  <c:v>4.268116666666664</c:v>
                </c:pt>
                <c:pt idx="309">
                  <c:v>4.17366111111111</c:v>
                </c:pt>
                <c:pt idx="310">
                  <c:v>4.08361111111111</c:v>
                </c:pt>
                <c:pt idx="311">
                  <c:v>3.989227777777777</c:v>
                </c:pt>
                <c:pt idx="312">
                  <c:v>3.899644444444442</c:v>
                </c:pt>
                <c:pt idx="313">
                  <c:v>3.8295</c:v>
                </c:pt>
                <c:pt idx="314">
                  <c:v>3.769788888888888</c:v>
                </c:pt>
                <c:pt idx="315">
                  <c:v>3.734594444444445</c:v>
                </c:pt>
                <c:pt idx="316">
                  <c:v>3.701377777777778</c:v>
                </c:pt>
                <c:pt idx="317">
                  <c:v>3.690599999999999</c:v>
                </c:pt>
                <c:pt idx="318">
                  <c:v>3.664816666666667</c:v>
                </c:pt>
                <c:pt idx="319">
                  <c:v>3.641305555555556</c:v>
                </c:pt>
                <c:pt idx="320">
                  <c:v>3.605749999999999</c:v>
                </c:pt>
                <c:pt idx="321">
                  <c:v>3.570211111111111</c:v>
                </c:pt>
                <c:pt idx="322">
                  <c:v>3.542222222222222</c:v>
                </c:pt>
                <c:pt idx="323">
                  <c:v>3.519483333333334</c:v>
                </c:pt>
                <c:pt idx="324">
                  <c:v>3.474666666666666</c:v>
                </c:pt>
                <c:pt idx="325">
                  <c:v>3.437077777777777</c:v>
                </c:pt>
                <c:pt idx="326">
                  <c:v>3.390133333333333</c:v>
                </c:pt>
                <c:pt idx="327">
                  <c:v>3.333072222222222</c:v>
                </c:pt>
                <c:pt idx="328">
                  <c:v>3.292794444444445</c:v>
                </c:pt>
                <c:pt idx="329">
                  <c:v>3.266755555555556</c:v>
                </c:pt>
                <c:pt idx="330">
                  <c:v>3.258744444444444</c:v>
                </c:pt>
                <c:pt idx="331">
                  <c:v>3.259255555555555</c:v>
                </c:pt>
                <c:pt idx="332">
                  <c:v>3.256594444444444</c:v>
                </c:pt>
                <c:pt idx="333">
                  <c:v>3.273066666666667</c:v>
                </c:pt>
                <c:pt idx="334">
                  <c:v>3.286766666666667</c:v>
                </c:pt>
                <c:pt idx="335">
                  <c:v>3.295327777777778</c:v>
                </c:pt>
                <c:pt idx="336">
                  <c:v>3.28045</c:v>
                </c:pt>
                <c:pt idx="337">
                  <c:v>3.275305555555556</c:v>
                </c:pt>
                <c:pt idx="338">
                  <c:v>3.2646</c:v>
                </c:pt>
                <c:pt idx="339">
                  <c:v>3.267755555555554</c:v>
                </c:pt>
                <c:pt idx="340">
                  <c:v>3.286872222222223</c:v>
                </c:pt>
                <c:pt idx="341">
                  <c:v>3.305466666666666</c:v>
                </c:pt>
                <c:pt idx="342">
                  <c:v>3.315005555555555</c:v>
                </c:pt>
                <c:pt idx="343">
                  <c:v>3.326816666666668</c:v>
                </c:pt>
                <c:pt idx="344">
                  <c:v>3.312944444444442</c:v>
                </c:pt>
                <c:pt idx="345">
                  <c:v>3.283672222222222</c:v>
                </c:pt>
                <c:pt idx="346">
                  <c:v>3.237072222222222</c:v>
                </c:pt>
                <c:pt idx="347">
                  <c:v>3.174527777777778</c:v>
                </c:pt>
                <c:pt idx="348">
                  <c:v>3.095638888888887</c:v>
                </c:pt>
                <c:pt idx="349">
                  <c:v>3.004372222222222</c:v>
                </c:pt>
                <c:pt idx="350">
                  <c:v>2.899516666666667</c:v>
                </c:pt>
                <c:pt idx="351">
                  <c:v>2.794183333333333</c:v>
                </c:pt>
                <c:pt idx="352">
                  <c:v>2.700316666666666</c:v>
                </c:pt>
                <c:pt idx="353">
                  <c:v>2.590511111111111</c:v>
                </c:pt>
                <c:pt idx="354">
                  <c:v>2.494427777777777</c:v>
                </c:pt>
                <c:pt idx="355">
                  <c:v>2.40195</c:v>
                </c:pt>
                <c:pt idx="356">
                  <c:v>2.311688888888884</c:v>
                </c:pt>
                <c:pt idx="357">
                  <c:v>2.222666666666667</c:v>
                </c:pt>
                <c:pt idx="358">
                  <c:v>2.149172222222222</c:v>
                </c:pt>
                <c:pt idx="359">
                  <c:v>2.100483333333333</c:v>
                </c:pt>
                <c:pt idx="360">
                  <c:v>2.060755555555556</c:v>
                </c:pt>
                <c:pt idx="361">
                  <c:v>2.01715</c:v>
                </c:pt>
                <c:pt idx="362">
                  <c:v>1.959822222222222</c:v>
                </c:pt>
                <c:pt idx="363">
                  <c:v>1.889272222222222</c:v>
                </c:pt>
                <c:pt idx="364">
                  <c:v>1.824861111111111</c:v>
                </c:pt>
                <c:pt idx="365">
                  <c:v>1.77538888888889</c:v>
                </c:pt>
                <c:pt idx="366">
                  <c:v>1.754594444444444</c:v>
                </c:pt>
                <c:pt idx="367">
                  <c:v>1.751527777777777</c:v>
                </c:pt>
                <c:pt idx="368">
                  <c:v>1.756422222222222</c:v>
                </c:pt>
                <c:pt idx="369">
                  <c:v>1.761633333333333</c:v>
                </c:pt>
                <c:pt idx="370">
                  <c:v>1.752661111111111</c:v>
                </c:pt>
                <c:pt idx="371">
                  <c:v>1.735233333333333</c:v>
                </c:pt>
                <c:pt idx="372">
                  <c:v>1.72138888888889</c:v>
                </c:pt>
                <c:pt idx="373">
                  <c:v>1.728322222222222</c:v>
                </c:pt>
                <c:pt idx="374">
                  <c:v>1.757111111111111</c:v>
                </c:pt>
                <c:pt idx="375">
                  <c:v>1.798533333333333</c:v>
                </c:pt>
                <c:pt idx="376">
                  <c:v>1.859094444444445</c:v>
                </c:pt>
                <c:pt idx="377">
                  <c:v>1.927955555555555</c:v>
                </c:pt>
                <c:pt idx="378">
                  <c:v>2.010088888888887</c:v>
                </c:pt>
                <c:pt idx="379">
                  <c:v>2.087077777777778</c:v>
                </c:pt>
                <c:pt idx="380">
                  <c:v>2.162688888888888</c:v>
                </c:pt>
                <c:pt idx="381">
                  <c:v>2.20145</c:v>
                </c:pt>
                <c:pt idx="382">
                  <c:v>2.21412777777778</c:v>
                </c:pt>
                <c:pt idx="383">
                  <c:v>2.202394444444444</c:v>
                </c:pt>
                <c:pt idx="384">
                  <c:v>2.172294444444445</c:v>
                </c:pt>
                <c:pt idx="385">
                  <c:v>2.141666666666667</c:v>
                </c:pt>
                <c:pt idx="386">
                  <c:v>2.108355555555556</c:v>
                </c:pt>
                <c:pt idx="387">
                  <c:v>2.075088888888887</c:v>
                </c:pt>
                <c:pt idx="388">
                  <c:v>2.049677777777777</c:v>
                </c:pt>
                <c:pt idx="389">
                  <c:v>2.021266666666666</c:v>
                </c:pt>
                <c:pt idx="390">
                  <c:v>1.985727777777778</c:v>
                </c:pt>
                <c:pt idx="391">
                  <c:v>1.9422</c:v>
                </c:pt>
                <c:pt idx="392">
                  <c:v>1.89703888888889</c:v>
                </c:pt>
                <c:pt idx="393">
                  <c:v>1.87438888888889</c:v>
                </c:pt>
                <c:pt idx="394">
                  <c:v>1.86135</c:v>
                </c:pt>
                <c:pt idx="395">
                  <c:v>1.845577777777778</c:v>
                </c:pt>
                <c:pt idx="396">
                  <c:v>1.829933333333333</c:v>
                </c:pt>
                <c:pt idx="397">
                  <c:v>1.806033333333333</c:v>
                </c:pt>
                <c:pt idx="398">
                  <c:v>1.790305555555555</c:v>
                </c:pt>
                <c:pt idx="399">
                  <c:v>1.765311111111111</c:v>
                </c:pt>
                <c:pt idx="400">
                  <c:v>1.763533333333333</c:v>
                </c:pt>
                <c:pt idx="401">
                  <c:v>1.7574</c:v>
                </c:pt>
                <c:pt idx="402">
                  <c:v>1.772927777777778</c:v>
                </c:pt>
                <c:pt idx="403">
                  <c:v>1.778727777777778</c:v>
                </c:pt>
                <c:pt idx="404">
                  <c:v>1.801516666666667</c:v>
                </c:pt>
                <c:pt idx="405">
                  <c:v>1.822433333333333</c:v>
                </c:pt>
                <c:pt idx="406">
                  <c:v>1.841816666666667</c:v>
                </c:pt>
                <c:pt idx="407">
                  <c:v>1.848694444444444</c:v>
                </c:pt>
                <c:pt idx="408">
                  <c:v>1.841272222222222</c:v>
                </c:pt>
                <c:pt idx="409">
                  <c:v>1.833822222222223</c:v>
                </c:pt>
                <c:pt idx="410">
                  <c:v>1.815311111111111</c:v>
                </c:pt>
                <c:pt idx="411">
                  <c:v>1.792466666666667</c:v>
                </c:pt>
                <c:pt idx="412">
                  <c:v>1.773927777777778</c:v>
                </c:pt>
                <c:pt idx="413">
                  <c:v>1.752638888888888</c:v>
                </c:pt>
                <c:pt idx="414">
                  <c:v>1.745633333333333</c:v>
                </c:pt>
                <c:pt idx="415">
                  <c:v>1.767061111111111</c:v>
                </c:pt>
                <c:pt idx="416">
                  <c:v>1.800272222222222</c:v>
                </c:pt>
                <c:pt idx="417">
                  <c:v>1.832361111111111</c:v>
                </c:pt>
                <c:pt idx="418">
                  <c:v>1.851872222222223</c:v>
                </c:pt>
                <c:pt idx="419">
                  <c:v>1.869766666666667</c:v>
                </c:pt>
                <c:pt idx="420">
                  <c:v>1.866466666666666</c:v>
                </c:pt>
                <c:pt idx="421">
                  <c:v>1.864633333333333</c:v>
                </c:pt>
                <c:pt idx="422">
                  <c:v>1.848361111111111</c:v>
                </c:pt>
                <c:pt idx="423">
                  <c:v>1.84673888888889</c:v>
                </c:pt>
                <c:pt idx="424">
                  <c:v>1.844711111111111</c:v>
                </c:pt>
                <c:pt idx="425">
                  <c:v>1.835894444444444</c:v>
                </c:pt>
                <c:pt idx="426">
                  <c:v>1.839383333333333</c:v>
                </c:pt>
                <c:pt idx="427">
                  <c:v>1.840844444444445</c:v>
                </c:pt>
                <c:pt idx="428">
                  <c:v>1.839505555555555</c:v>
                </c:pt>
                <c:pt idx="429">
                  <c:v>1.84128888888889</c:v>
                </c:pt>
                <c:pt idx="430">
                  <c:v>1.827716666666667</c:v>
                </c:pt>
                <c:pt idx="431">
                  <c:v>1.803994444444445</c:v>
                </c:pt>
                <c:pt idx="432">
                  <c:v>1.7807</c:v>
                </c:pt>
                <c:pt idx="433">
                  <c:v>1.769716666666667</c:v>
                </c:pt>
                <c:pt idx="434">
                  <c:v>1.781316666666667</c:v>
                </c:pt>
                <c:pt idx="435">
                  <c:v>1.779616666666667</c:v>
                </c:pt>
                <c:pt idx="436">
                  <c:v>1.777805555555556</c:v>
                </c:pt>
                <c:pt idx="437">
                  <c:v>1.759611111111111</c:v>
                </c:pt>
                <c:pt idx="438">
                  <c:v>1.729105555555555</c:v>
                </c:pt>
                <c:pt idx="439">
                  <c:v>1.699577777777778</c:v>
                </c:pt>
                <c:pt idx="440">
                  <c:v>1.67173888888889</c:v>
                </c:pt>
                <c:pt idx="441">
                  <c:v>1.65215</c:v>
                </c:pt>
                <c:pt idx="442">
                  <c:v>1.633844444444444</c:v>
                </c:pt>
                <c:pt idx="443">
                  <c:v>1.619161111111111</c:v>
                </c:pt>
                <c:pt idx="444">
                  <c:v>1.61321111111111</c:v>
                </c:pt>
                <c:pt idx="445">
                  <c:v>1.609966666666667</c:v>
                </c:pt>
                <c:pt idx="446">
                  <c:v>1.598411111111111</c:v>
                </c:pt>
                <c:pt idx="447">
                  <c:v>1.581072222222222</c:v>
                </c:pt>
                <c:pt idx="448">
                  <c:v>1.562361111111111</c:v>
                </c:pt>
                <c:pt idx="449">
                  <c:v>1.555333333333333</c:v>
                </c:pt>
                <c:pt idx="450">
                  <c:v>1.559544444444445</c:v>
                </c:pt>
                <c:pt idx="451">
                  <c:v>1.57805</c:v>
                </c:pt>
                <c:pt idx="452">
                  <c:v>1.614844444444444</c:v>
                </c:pt>
                <c:pt idx="453">
                  <c:v>1.669233333333333</c:v>
                </c:pt>
                <c:pt idx="454">
                  <c:v>1.73058888888889</c:v>
                </c:pt>
                <c:pt idx="455">
                  <c:v>1.796577777777778</c:v>
                </c:pt>
                <c:pt idx="456">
                  <c:v>1.872883333333333</c:v>
                </c:pt>
                <c:pt idx="457">
                  <c:v>1.955233333333333</c:v>
                </c:pt>
                <c:pt idx="458">
                  <c:v>2.035294444444445</c:v>
                </c:pt>
                <c:pt idx="459">
                  <c:v>2.108044444444444</c:v>
                </c:pt>
                <c:pt idx="460">
                  <c:v>2.159977777777777</c:v>
                </c:pt>
                <c:pt idx="461">
                  <c:v>2.211177777777778</c:v>
                </c:pt>
                <c:pt idx="462">
                  <c:v>2.258972222222222</c:v>
                </c:pt>
                <c:pt idx="463">
                  <c:v>2.290633333333333</c:v>
                </c:pt>
                <c:pt idx="464">
                  <c:v>2.290655555555555</c:v>
                </c:pt>
                <c:pt idx="465">
                  <c:v>2.28842777777778</c:v>
                </c:pt>
                <c:pt idx="466">
                  <c:v>2.287083333333333</c:v>
                </c:pt>
                <c:pt idx="467">
                  <c:v>2.292666666666667</c:v>
                </c:pt>
                <c:pt idx="468">
                  <c:v>2.286022222222222</c:v>
                </c:pt>
                <c:pt idx="469">
                  <c:v>2.281477777777777</c:v>
                </c:pt>
                <c:pt idx="470">
                  <c:v>2.277433333333334</c:v>
                </c:pt>
                <c:pt idx="471">
                  <c:v>2.28353888888889</c:v>
                </c:pt>
                <c:pt idx="472">
                  <c:v>2.29332777777778</c:v>
                </c:pt>
                <c:pt idx="473">
                  <c:v>2.328627777777777</c:v>
                </c:pt>
                <c:pt idx="474">
                  <c:v>2.376594444444445</c:v>
                </c:pt>
                <c:pt idx="475">
                  <c:v>2.448394444444444</c:v>
                </c:pt>
                <c:pt idx="476">
                  <c:v>2.51545</c:v>
                </c:pt>
                <c:pt idx="477">
                  <c:v>2.560833333333334</c:v>
                </c:pt>
                <c:pt idx="478">
                  <c:v>2.596666666666666</c:v>
                </c:pt>
                <c:pt idx="479">
                  <c:v>2.631888888888886</c:v>
                </c:pt>
                <c:pt idx="480">
                  <c:v>2.645894444444445</c:v>
                </c:pt>
                <c:pt idx="481">
                  <c:v>2.642494444444444</c:v>
                </c:pt>
                <c:pt idx="482">
                  <c:v>2.634322222222222</c:v>
                </c:pt>
                <c:pt idx="483">
                  <c:v>2.623744444444445</c:v>
                </c:pt>
                <c:pt idx="484">
                  <c:v>2.624916666666667</c:v>
                </c:pt>
                <c:pt idx="485">
                  <c:v>2.631461111111112</c:v>
                </c:pt>
                <c:pt idx="486">
                  <c:v>2.650144444444445</c:v>
                </c:pt>
                <c:pt idx="487">
                  <c:v>2.66476111111111</c:v>
                </c:pt>
                <c:pt idx="488">
                  <c:v>2.682205555555555</c:v>
                </c:pt>
                <c:pt idx="489">
                  <c:v>2.7097</c:v>
                </c:pt>
                <c:pt idx="490">
                  <c:v>2.724627777777778</c:v>
                </c:pt>
                <c:pt idx="491">
                  <c:v>2.720494444444444</c:v>
                </c:pt>
                <c:pt idx="492">
                  <c:v>2.686911111111111</c:v>
                </c:pt>
                <c:pt idx="493">
                  <c:v>2.642716666666667</c:v>
                </c:pt>
                <c:pt idx="494">
                  <c:v>2.599777777777778</c:v>
                </c:pt>
                <c:pt idx="495">
                  <c:v>2.5559</c:v>
                </c:pt>
                <c:pt idx="496">
                  <c:v>2.543911111111111</c:v>
                </c:pt>
                <c:pt idx="497">
                  <c:v>2.525372222222222</c:v>
                </c:pt>
                <c:pt idx="498">
                  <c:v>2.51335</c:v>
                </c:pt>
                <c:pt idx="499">
                  <c:v>2.478327777777777</c:v>
                </c:pt>
                <c:pt idx="500">
                  <c:v>2.448077777777777</c:v>
                </c:pt>
                <c:pt idx="501">
                  <c:v>2.420822222222222</c:v>
                </c:pt>
                <c:pt idx="502">
                  <c:v>2.395694444444445</c:v>
                </c:pt>
                <c:pt idx="503">
                  <c:v>2.359566666666667</c:v>
                </c:pt>
                <c:pt idx="504">
                  <c:v>2.332216666666667</c:v>
                </c:pt>
                <c:pt idx="505">
                  <c:v>2.32725</c:v>
                </c:pt>
                <c:pt idx="506">
                  <c:v>2.339288888888885</c:v>
                </c:pt>
                <c:pt idx="507">
                  <c:v>2.369911111111111</c:v>
                </c:pt>
                <c:pt idx="508">
                  <c:v>2.405016666666667</c:v>
                </c:pt>
                <c:pt idx="509">
                  <c:v>2.438872222222222</c:v>
                </c:pt>
                <c:pt idx="510">
                  <c:v>2.473449999999997</c:v>
                </c:pt>
                <c:pt idx="511">
                  <c:v>2.503794444444444</c:v>
                </c:pt>
                <c:pt idx="512">
                  <c:v>2.535555555555556</c:v>
                </c:pt>
                <c:pt idx="513">
                  <c:v>2.558144444444445</c:v>
                </c:pt>
                <c:pt idx="514">
                  <c:v>2.5813</c:v>
                </c:pt>
                <c:pt idx="515">
                  <c:v>2.605605555555555</c:v>
                </c:pt>
                <c:pt idx="516">
                  <c:v>2.635772222222223</c:v>
                </c:pt>
                <c:pt idx="517">
                  <c:v>2.665516666666667</c:v>
                </c:pt>
                <c:pt idx="518">
                  <c:v>2.70415</c:v>
                </c:pt>
                <c:pt idx="519">
                  <c:v>2.734461111111111</c:v>
                </c:pt>
                <c:pt idx="520">
                  <c:v>2.763205555555555</c:v>
                </c:pt>
                <c:pt idx="521">
                  <c:v>2.78865</c:v>
                </c:pt>
                <c:pt idx="522">
                  <c:v>2.817</c:v>
                </c:pt>
                <c:pt idx="523">
                  <c:v>2.841355555555555</c:v>
                </c:pt>
                <c:pt idx="524">
                  <c:v>2.849316666666668</c:v>
                </c:pt>
                <c:pt idx="525">
                  <c:v>2.847172222222222</c:v>
                </c:pt>
                <c:pt idx="526">
                  <c:v>2.819249999999996</c:v>
                </c:pt>
                <c:pt idx="527">
                  <c:v>2.7888</c:v>
                </c:pt>
                <c:pt idx="528">
                  <c:v>2.768272222222222</c:v>
                </c:pt>
                <c:pt idx="529">
                  <c:v>2.754677777777777</c:v>
                </c:pt>
                <c:pt idx="530">
                  <c:v>2.744455555555556</c:v>
                </c:pt>
                <c:pt idx="531">
                  <c:v>2.734244444444445</c:v>
                </c:pt>
                <c:pt idx="532">
                  <c:v>2.74718888888889</c:v>
                </c:pt>
                <c:pt idx="533">
                  <c:v>2.759905555555556</c:v>
                </c:pt>
                <c:pt idx="534">
                  <c:v>2.782311111111111</c:v>
                </c:pt>
                <c:pt idx="535">
                  <c:v>2.803422222222222</c:v>
                </c:pt>
                <c:pt idx="536">
                  <c:v>2.8151</c:v>
                </c:pt>
                <c:pt idx="537">
                  <c:v>2.810327777777777</c:v>
                </c:pt>
                <c:pt idx="538">
                  <c:v>2.778816666666667</c:v>
                </c:pt>
                <c:pt idx="539">
                  <c:v>2.741566666666667</c:v>
                </c:pt>
                <c:pt idx="540">
                  <c:v>2.705788888888889</c:v>
                </c:pt>
                <c:pt idx="541">
                  <c:v>2.68025</c:v>
                </c:pt>
                <c:pt idx="542">
                  <c:v>2.651561111111111</c:v>
                </c:pt>
                <c:pt idx="543">
                  <c:v>2.634922222222222</c:v>
                </c:pt>
                <c:pt idx="544">
                  <c:v>2.640561111111111</c:v>
                </c:pt>
                <c:pt idx="545">
                  <c:v>2.649016666666667</c:v>
                </c:pt>
                <c:pt idx="546">
                  <c:v>2.673755555555556</c:v>
                </c:pt>
                <c:pt idx="547">
                  <c:v>2.706383333333333</c:v>
                </c:pt>
                <c:pt idx="548">
                  <c:v>2.748827777777778</c:v>
                </c:pt>
                <c:pt idx="549">
                  <c:v>2.800594444444445</c:v>
                </c:pt>
                <c:pt idx="550">
                  <c:v>2.851583333333333</c:v>
                </c:pt>
                <c:pt idx="551">
                  <c:v>2.89591111111111</c:v>
                </c:pt>
                <c:pt idx="552">
                  <c:v>2.915527777777777</c:v>
                </c:pt>
                <c:pt idx="553">
                  <c:v>2.932077777777778</c:v>
                </c:pt>
                <c:pt idx="554">
                  <c:v>2.946111111111111</c:v>
                </c:pt>
                <c:pt idx="555">
                  <c:v>2.963505555555556</c:v>
                </c:pt>
                <c:pt idx="556">
                  <c:v>2.989955555555555</c:v>
                </c:pt>
                <c:pt idx="557">
                  <c:v>3.021155555555556</c:v>
                </c:pt>
                <c:pt idx="558">
                  <c:v>3.048711111111111</c:v>
                </c:pt>
                <c:pt idx="559">
                  <c:v>3.068511111111111</c:v>
                </c:pt>
                <c:pt idx="560">
                  <c:v>3.080861111111111</c:v>
                </c:pt>
                <c:pt idx="561">
                  <c:v>3.079988888888888</c:v>
                </c:pt>
                <c:pt idx="562">
                  <c:v>3.071072222222222</c:v>
                </c:pt>
                <c:pt idx="563">
                  <c:v>3.053011111111111</c:v>
                </c:pt>
                <c:pt idx="564">
                  <c:v>3.033011111111111</c:v>
                </c:pt>
                <c:pt idx="565">
                  <c:v>3.011588888888888</c:v>
                </c:pt>
                <c:pt idx="566">
                  <c:v>3.002227777777777</c:v>
                </c:pt>
                <c:pt idx="567">
                  <c:v>2.996538888888887</c:v>
                </c:pt>
                <c:pt idx="568">
                  <c:v>2.993572222222223</c:v>
                </c:pt>
                <c:pt idx="569">
                  <c:v>2.988122222222222</c:v>
                </c:pt>
                <c:pt idx="570">
                  <c:v>2.976433333333333</c:v>
                </c:pt>
                <c:pt idx="571">
                  <c:v>2.975205555555556</c:v>
                </c:pt>
                <c:pt idx="572">
                  <c:v>2.974988888888888</c:v>
                </c:pt>
                <c:pt idx="573">
                  <c:v>2.96712777777778</c:v>
                </c:pt>
                <c:pt idx="574">
                  <c:v>2.959433333333334</c:v>
                </c:pt>
                <c:pt idx="575">
                  <c:v>2.942622222222222</c:v>
                </c:pt>
                <c:pt idx="576">
                  <c:v>2.927788888888889</c:v>
                </c:pt>
                <c:pt idx="577">
                  <c:v>2.909138888888889</c:v>
                </c:pt>
                <c:pt idx="578">
                  <c:v>2.889494444444445</c:v>
                </c:pt>
                <c:pt idx="579">
                  <c:v>2.875594444444444</c:v>
                </c:pt>
                <c:pt idx="580">
                  <c:v>2.863027777777778</c:v>
                </c:pt>
                <c:pt idx="581">
                  <c:v>2.861627777777777</c:v>
                </c:pt>
                <c:pt idx="582">
                  <c:v>2.871661111111111</c:v>
                </c:pt>
                <c:pt idx="583">
                  <c:v>2.875300000000001</c:v>
                </c:pt>
                <c:pt idx="584">
                  <c:v>2.883466666666666</c:v>
                </c:pt>
                <c:pt idx="585">
                  <c:v>2.877716666666667</c:v>
                </c:pt>
                <c:pt idx="586">
                  <c:v>2.87463888888889</c:v>
                </c:pt>
                <c:pt idx="587">
                  <c:v>2.866849999999996</c:v>
                </c:pt>
                <c:pt idx="588">
                  <c:v>2.855766666666667</c:v>
                </c:pt>
                <c:pt idx="589">
                  <c:v>2.84925</c:v>
                </c:pt>
                <c:pt idx="590">
                  <c:v>2.845433333333333</c:v>
                </c:pt>
                <c:pt idx="591">
                  <c:v>2.826388888888887</c:v>
                </c:pt>
                <c:pt idx="592">
                  <c:v>2.792894444444445</c:v>
                </c:pt>
                <c:pt idx="593">
                  <c:v>2.749672222222222</c:v>
                </c:pt>
                <c:pt idx="594">
                  <c:v>2.684761111111111</c:v>
                </c:pt>
                <c:pt idx="595">
                  <c:v>2.616772222222222</c:v>
                </c:pt>
                <c:pt idx="596">
                  <c:v>2.559188888888889</c:v>
                </c:pt>
                <c:pt idx="597">
                  <c:v>2.513977777777777</c:v>
                </c:pt>
                <c:pt idx="598">
                  <c:v>2.492722222222222</c:v>
                </c:pt>
                <c:pt idx="599">
                  <c:v>2.491688888888885</c:v>
                </c:pt>
                <c:pt idx="600">
                  <c:v>2.492505555555555</c:v>
                </c:pt>
                <c:pt idx="601">
                  <c:v>2.504966666666667</c:v>
                </c:pt>
                <c:pt idx="602">
                  <c:v>2.523416666666667</c:v>
                </c:pt>
                <c:pt idx="603">
                  <c:v>2.545066666666667</c:v>
                </c:pt>
                <c:pt idx="604">
                  <c:v>2.578294444444445</c:v>
                </c:pt>
                <c:pt idx="605">
                  <c:v>2.598288888888888</c:v>
                </c:pt>
                <c:pt idx="606">
                  <c:v>2.630594444444445</c:v>
                </c:pt>
                <c:pt idx="607">
                  <c:v>2.663788888888889</c:v>
                </c:pt>
                <c:pt idx="608">
                  <c:v>2.693238888888888</c:v>
                </c:pt>
                <c:pt idx="609">
                  <c:v>2.716961111111111</c:v>
                </c:pt>
                <c:pt idx="610">
                  <c:v>2.74596111111111</c:v>
                </c:pt>
                <c:pt idx="611">
                  <c:v>2.770266666666666</c:v>
                </c:pt>
                <c:pt idx="612">
                  <c:v>2.792188888888889</c:v>
                </c:pt>
                <c:pt idx="613">
                  <c:v>2.815188888888886</c:v>
                </c:pt>
                <c:pt idx="614">
                  <c:v>2.839488888888885</c:v>
                </c:pt>
                <c:pt idx="615">
                  <c:v>2.854311111111111</c:v>
                </c:pt>
                <c:pt idx="616">
                  <c:v>2.865155555555555</c:v>
                </c:pt>
                <c:pt idx="617">
                  <c:v>2.853327777777776</c:v>
                </c:pt>
                <c:pt idx="618">
                  <c:v>2.840077777777777</c:v>
                </c:pt>
                <c:pt idx="619">
                  <c:v>2.820444444444444</c:v>
                </c:pt>
                <c:pt idx="620">
                  <c:v>2.811038888888885</c:v>
                </c:pt>
                <c:pt idx="621">
                  <c:v>2.808827777777777</c:v>
                </c:pt>
                <c:pt idx="622">
                  <c:v>2.797822222222222</c:v>
                </c:pt>
                <c:pt idx="623">
                  <c:v>2.789072222222222</c:v>
                </c:pt>
                <c:pt idx="624">
                  <c:v>2.78712777777778</c:v>
                </c:pt>
                <c:pt idx="625">
                  <c:v>2.786294444444445</c:v>
                </c:pt>
                <c:pt idx="626">
                  <c:v>2.799533333333334</c:v>
                </c:pt>
                <c:pt idx="627">
                  <c:v>2.804583333333333</c:v>
                </c:pt>
                <c:pt idx="628">
                  <c:v>2.825627777777777</c:v>
                </c:pt>
                <c:pt idx="629">
                  <c:v>2.853027777777777</c:v>
                </c:pt>
                <c:pt idx="630">
                  <c:v>2.898405555555555</c:v>
                </c:pt>
                <c:pt idx="631">
                  <c:v>2.949894444444444</c:v>
                </c:pt>
                <c:pt idx="632">
                  <c:v>2.965172222222223</c:v>
                </c:pt>
                <c:pt idx="633">
                  <c:v>2.972538888888887</c:v>
                </c:pt>
                <c:pt idx="634">
                  <c:v>2.975849999999995</c:v>
                </c:pt>
                <c:pt idx="635">
                  <c:v>2.97833888888889</c:v>
                </c:pt>
                <c:pt idx="636">
                  <c:v>2.974155555555556</c:v>
                </c:pt>
                <c:pt idx="637">
                  <c:v>2.96526111111111</c:v>
                </c:pt>
                <c:pt idx="638">
                  <c:v>2.946866666666667</c:v>
                </c:pt>
                <c:pt idx="639">
                  <c:v>2.925294444444444</c:v>
                </c:pt>
                <c:pt idx="640">
                  <c:v>2.918172222222222</c:v>
                </c:pt>
                <c:pt idx="641">
                  <c:v>2.915088888888885</c:v>
                </c:pt>
                <c:pt idx="642">
                  <c:v>2.911205555555555</c:v>
                </c:pt>
                <c:pt idx="643">
                  <c:v>2.921216666666666</c:v>
                </c:pt>
                <c:pt idx="644">
                  <c:v>2.921383333333333</c:v>
                </c:pt>
                <c:pt idx="645">
                  <c:v>2.941355555555555</c:v>
                </c:pt>
                <c:pt idx="646">
                  <c:v>2.960938888888889</c:v>
                </c:pt>
                <c:pt idx="647">
                  <c:v>2.986405555555556</c:v>
                </c:pt>
                <c:pt idx="648">
                  <c:v>3.009266666666667</c:v>
                </c:pt>
                <c:pt idx="649">
                  <c:v>3.050761111111111</c:v>
                </c:pt>
                <c:pt idx="650">
                  <c:v>3.090305555555555</c:v>
                </c:pt>
                <c:pt idx="651">
                  <c:v>3.149355555555556</c:v>
                </c:pt>
                <c:pt idx="652">
                  <c:v>3.226116666666666</c:v>
                </c:pt>
                <c:pt idx="653">
                  <c:v>3.313761111111111</c:v>
                </c:pt>
                <c:pt idx="654">
                  <c:v>3.406222222222222</c:v>
                </c:pt>
                <c:pt idx="655">
                  <c:v>3.488811111111111</c:v>
                </c:pt>
                <c:pt idx="656">
                  <c:v>3.551116666666667</c:v>
                </c:pt>
                <c:pt idx="657">
                  <c:v>3.5959</c:v>
                </c:pt>
                <c:pt idx="658">
                  <c:v>3.626138888888889</c:v>
                </c:pt>
                <c:pt idx="659">
                  <c:v>3.651855555555556</c:v>
                </c:pt>
                <c:pt idx="660">
                  <c:v>3.676222222222222</c:v>
                </c:pt>
                <c:pt idx="661">
                  <c:v>3.724544444444445</c:v>
                </c:pt>
                <c:pt idx="662">
                  <c:v>3.761027777777778</c:v>
                </c:pt>
                <c:pt idx="663">
                  <c:v>3.802816666666666</c:v>
                </c:pt>
                <c:pt idx="664">
                  <c:v>3.817288888888886</c:v>
                </c:pt>
                <c:pt idx="665">
                  <c:v>3.8136</c:v>
                </c:pt>
                <c:pt idx="666">
                  <c:v>3.796911111111111</c:v>
                </c:pt>
                <c:pt idx="667">
                  <c:v>3.770355555555556</c:v>
                </c:pt>
                <c:pt idx="668">
                  <c:v>3.750877777777778</c:v>
                </c:pt>
                <c:pt idx="669">
                  <c:v>3.742216666666666</c:v>
                </c:pt>
                <c:pt idx="670">
                  <c:v>3.743555555555555</c:v>
                </c:pt>
                <c:pt idx="671">
                  <c:v>3.748561111111111</c:v>
                </c:pt>
                <c:pt idx="672">
                  <c:v>3.75375</c:v>
                </c:pt>
                <c:pt idx="673">
                  <c:v>3.746522222222222</c:v>
                </c:pt>
                <c:pt idx="674">
                  <c:v>3.718516666666667</c:v>
                </c:pt>
                <c:pt idx="675">
                  <c:v>3.688744444444444</c:v>
                </c:pt>
                <c:pt idx="676">
                  <c:v>3.654605555555555</c:v>
                </c:pt>
                <c:pt idx="677">
                  <c:v>3.627983333333334</c:v>
                </c:pt>
                <c:pt idx="678">
                  <c:v>3.622083333333333</c:v>
                </c:pt>
                <c:pt idx="679">
                  <c:v>3.616872222222222</c:v>
                </c:pt>
                <c:pt idx="680">
                  <c:v>3.610588888888889</c:v>
                </c:pt>
                <c:pt idx="681">
                  <c:v>3.608944444444445</c:v>
                </c:pt>
                <c:pt idx="682">
                  <c:v>3.621777777777777</c:v>
                </c:pt>
                <c:pt idx="683">
                  <c:v>3.654277777777776</c:v>
                </c:pt>
                <c:pt idx="684">
                  <c:v>3.703666666666667</c:v>
                </c:pt>
                <c:pt idx="685">
                  <c:v>3.74868888888889</c:v>
                </c:pt>
                <c:pt idx="686">
                  <c:v>3.782577777777777</c:v>
                </c:pt>
                <c:pt idx="687">
                  <c:v>3.805266666666666</c:v>
                </c:pt>
                <c:pt idx="688">
                  <c:v>3.817644444444443</c:v>
                </c:pt>
                <c:pt idx="689">
                  <c:v>3.8269</c:v>
                </c:pt>
                <c:pt idx="690">
                  <c:v>3.834594444444443</c:v>
                </c:pt>
                <c:pt idx="691">
                  <c:v>3.831366666666667</c:v>
                </c:pt>
                <c:pt idx="692">
                  <c:v>3.830077777777777</c:v>
                </c:pt>
                <c:pt idx="693">
                  <c:v>3.844605555555555</c:v>
                </c:pt>
                <c:pt idx="694">
                  <c:v>3.873027777777778</c:v>
                </c:pt>
                <c:pt idx="695">
                  <c:v>3.925272222222222</c:v>
                </c:pt>
                <c:pt idx="696">
                  <c:v>3.966961111111111</c:v>
                </c:pt>
                <c:pt idx="697">
                  <c:v>4.0007</c:v>
                </c:pt>
                <c:pt idx="698">
                  <c:v>4.0123</c:v>
                </c:pt>
                <c:pt idx="699">
                  <c:v>4.008733333333332</c:v>
                </c:pt>
                <c:pt idx="700">
                  <c:v>3.997988888888889</c:v>
                </c:pt>
              </c:numCache>
            </c:numRef>
          </c:val>
          <c:smooth val="0"/>
        </c:ser>
        <c:ser>
          <c:idx val="1"/>
          <c:order val="1"/>
          <c:tx>
            <c:strRef>
              <c:f>fcz!$A$82</c:f>
              <c:strCache>
                <c:ptCount val="1"/>
                <c:pt idx="0">
                  <c:v>Non-Word</c:v>
                </c:pt>
              </c:strCache>
            </c:strRef>
          </c:tx>
          <c:marker>
            <c:symbol val="none"/>
          </c:marker>
          <c:val>
            <c:numRef>
              <c:f>fcz!$B$82:$AAA$82</c:f>
              <c:numCache>
                <c:formatCode>General</c:formatCode>
                <c:ptCount val="702"/>
                <c:pt idx="0">
                  <c:v>0.193077777777778</c:v>
                </c:pt>
                <c:pt idx="1">
                  <c:v>0.242416666666667</c:v>
                </c:pt>
                <c:pt idx="2">
                  <c:v>0.306905555555555</c:v>
                </c:pt>
                <c:pt idx="3">
                  <c:v>0.366816666666667</c:v>
                </c:pt>
                <c:pt idx="4">
                  <c:v>0.43455</c:v>
                </c:pt>
                <c:pt idx="5">
                  <c:v>0.50075</c:v>
                </c:pt>
                <c:pt idx="6">
                  <c:v>0.555283333333333</c:v>
                </c:pt>
                <c:pt idx="7">
                  <c:v>0.601444444444444</c:v>
                </c:pt>
                <c:pt idx="8">
                  <c:v>0.629761111111111</c:v>
                </c:pt>
                <c:pt idx="9">
                  <c:v>0.638516666666667</c:v>
                </c:pt>
                <c:pt idx="10">
                  <c:v>0.646355555555555</c:v>
                </c:pt>
                <c:pt idx="11">
                  <c:v>0.663933333333333</c:v>
                </c:pt>
                <c:pt idx="12">
                  <c:v>0.69675</c:v>
                </c:pt>
                <c:pt idx="13">
                  <c:v>0.743677777777778</c:v>
                </c:pt>
                <c:pt idx="14">
                  <c:v>0.786777777777778</c:v>
                </c:pt>
                <c:pt idx="15">
                  <c:v>0.838833333333333</c:v>
                </c:pt>
                <c:pt idx="16">
                  <c:v>0.876038888888889</c:v>
                </c:pt>
                <c:pt idx="17">
                  <c:v>0.9084</c:v>
                </c:pt>
                <c:pt idx="18">
                  <c:v>0.944311111111111</c:v>
                </c:pt>
                <c:pt idx="19">
                  <c:v>0.953833333333333</c:v>
                </c:pt>
                <c:pt idx="20">
                  <c:v>0.955466666666667</c:v>
                </c:pt>
                <c:pt idx="21">
                  <c:v>0.943972222222222</c:v>
                </c:pt>
                <c:pt idx="22">
                  <c:v>0.921766666666667</c:v>
                </c:pt>
                <c:pt idx="23">
                  <c:v>0.904272222222222</c:v>
                </c:pt>
                <c:pt idx="24">
                  <c:v>0.887666666666667</c:v>
                </c:pt>
                <c:pt idx="25">
                  <c:v>0.858805555555555</c:v>
                </c:pt>
                <c:pt idx="26">
                  <c:v>0.81605</c:v>
                </c:pt>
                <c:pt idx="27">
                  <c:v>0.773338888888889</c:v>
                </c:pt>
                <c:pt idx="28">
                  <c:v>0.731172222222222</c:v>
                </c:pt>
                <c:pt idx="29">
                  <c:v>0.701283333333333</c:v>
                </c:pt>
                <c:pt idx="30">
                  <c:v>0.664105555555555</c:v>
                </c:pt>
                <c:pt idx="31">
                  <c:v>0.634805555555556</c:v>
                </c:pt>
                <c:pt idx="32">
                  <c:v>0.605555555555556</c:v>
                </c:pt>
                <c:pt idx="33">
                  <c:v>0.582505555555555</c:v>
                </c:pt>
                <c:pt idx="34">
                  <c:v>0.561572222222222</c:v>
                </c:pt>
                <c:pt idx="35">
                  <c:v>0.53635</c:v>
                </c:pt>
                <c:pt idx="36">
                  <c:v>0.509961111111111</c:v>
                </c:pt>
                <c:pt idx="37">
                  <c:v>0.488561111111111</c:v>
                </c:pt>
                <c:pt idx="38">
                  <c:v>0.463588888888889</c:v>
                </c:pt>
                <c:pt idx="39">
                  <c:v>0.449222222222222</c:v>
                </c:pt>
                <c:pt idx="40">
                  <c:v>0.434294444444445</c:v>
                </c:pt>
                <c:pt idx="41">
                  <c:v>0.416338888888889</c:v>
                </c:pt>
                <c:pt idx="42">
                  <c:v>0.396</c:v>
                </c:pt>
                <c:pt idx="43">
                  <c:v>0.375222222222222</c:v>
                </c:pt>
                <c:pt idx="44">
                  <c:v>0.363511111111111</c:v>
                </c:pt>
                <c:pt idx="45">
                  <c:v>0.360033333333333</c:v>
                </c:pt>
                <c:pt idx="46">
                  <c:v>0.358155555555556</c:v>
                </c:pt>
                <c:pt idx="47">
                  <c:v>0.345266666666667</c:v>
                </c:pt>
                <c:pt idx="48">
                  <c:v>0.327744444444444</c:v>
                </c:pt>
                <c:pt idx="49">
                  <c:v>0.298633333333333</c:v>
                </c:pt>
                <c:pt idx="50">
                  <c:v>0.280933333333333</c:v>
                </c:pt>
                <c:pt idx="51">
                  <c:v>0.270394444444444</c:v>
                </c:pt>
                <c:pt idx="52">
                  <c:v>0.284138888888889</c:v>
                </c:pt>
                <c:pt idx="53">
                  <c:v>0.30425</c:v>
                </c:pt>
                <c:pt idx="54">
                  <c:v>0.333433333333333</c:v>
                </c:pt>
                <c:pt idx="55">
                  <c:v>0.364588888888889</c:v>
                </c:pt>
                <c:pt idx="56">
                  <c:v>0.400561111111111</c:v>
                </c:pt>
                <c:pt idx="57">
                  <c:v>0.433133333333333</c:v>
                </c:pt>
                <c:pt idx="58">
                  <c:v>0.467433333333333</c:v>
                </c:pt>
                <c:pt idx="59">
                  <c:v>0.494983333333333</c:v>
                </c:pt>
                <c:pt idx="60">
                  <c:v>0.520744444444444</c:v>
                </c:pt>
                <c:pt idx="61">
                  <c:v>0.553472222222222</c:v>
                </c:pt>
                <c:pt idx="62">
                  <c:v>0.597394444444444</c:v>
                </c:pt>
                <c:pt idx="63">
                  <c:v>0.643572222222222</c:v>
                </c:pt>
                <c:pt idx="64">
                  <c:v>0.685972222222222</c:v>
                </c:pt>
                <c:pt idx="65">
                  <c:v>0.716072222222222</c:v>
                </c:pt>
                <c:pt idx="66">
                  <c:v>0.739205555555555</c:v>
                </c:pt>
                <c:pt idx="67">
                  <c:v>0.751172222222222</c:v>
                </c:pt>
                <c:pt idx="68">
                  <c:v>0.764405555555555</c:v>
                </c:pt>
                <c:pt idx="69">
                  <c:v>0.768633333333333</c:v>
                </c:pt>
                <c:pt idx="70">
                  <c:v>0.776233333333333</c:v>
                </c:pt>
                <c:pt idx="71">
                  <c:v>0.778294444444444</c:v>
                </c:pt>
                <c:pt idx="72">
                  <c:v>0.780027777777778</c:v>
                </c:pt>
                <c:pt idx="73">
                  <c:v>0.8005</c:v>
                </c:pt>
                <c:pt idx="74">
                  <c:v>0.815605555555556</c:v>
                </c:pt>
                <c:pt idx="75">
                  <c:v>0.851194444444444</c:v>
                </c:pt>
                <c:pt idx="76">
                  <c:v>0.888911111111111</c:v>
                </c:pt>
                <c:pt idx="77">
                  <c:v>0.939683333333334</c:v>
                </c:pt>
                <c:pt idx="78">
                  <c:v>0.981322222222222</c:v>
                </c:pt>
                <c:pt idx="79">
                  <c:v>1.029216666666667</c:v>
                </c:pt>
                <c:pt idx="80">
                  <c:v>1.05958888888889</c:v>
                </c:pt>
                <c:pt idx="81">
                  <c:v>1.079277777777778</c:v>
                </c:pt>
                <c:pt idx="82">
                  <c:v>1.096022222222222</c:v>
                </c:pt>
                <c:pt idx="83">
                  <c:v>1.114672222222222</c:v>
                </c:pt>
                <c:pt idx="84">
                  <c:v>1.141383333333333</c:v>
                </c:pt>
                <c:pt idx="85">
                  <c:v>1.173277777777778</c:v>
                </c:pt>
                <c:pt idx="86">
                  <c:v>1.198205555555556</c:v>
                </c:pt>
                <c:pt idx="87">
                  <c:v>1.209994444444443</c:v>
                </c:pt>
                <c:pt idx="88">
                  <c:v>1.205844444444444</c:v>
                </c:pt>
                <c:pt idx="89">
                  <c:v>1.187327777777778</c:v>
                </c:pt>
                <c:pt idx="90">
                  <c:v>1.165816666666667</c:v>
                </c:pt>
                <c:pt idx="91">
                  <c:v>1.143044444444445</c:v>
                </c:pt>
                <c:pt idx="92">
                  <c:v>1.104455555555556</c:v>
                </c:pt>
                <c:pt idx="93">
                  <c:v>1.068</c:v>
                </c:pt>
                <c:pt idx="94">
                  <c:v>1.028094444444444</c:v>
                </c:pt>
                <c:pt idx="95">
                  <c:v>0.988305555555555</c:v>
                </c:pt>
                <c:pt idx="96">
                  <c:v>0.934088888888889</c:v>
                </c:pt>
                <c:pt idx="97">
                  <c:v>0.877266666666666</c:v>
                </c:pt>
                <c:pt idx="98">
                  <c:v>0.820888888888889</c:v>
                </c:pt>
                <c:pt idx="99">
                  <c:v>0.766027777777778</c:v>
                </c:pt>
                <c:pt idx="100">
                  <c:v>0.730716666666667</c:v>
                </c:pt>
                <c:pt idx="101">
                  <c:v>0.701394444444444</c:v>
                </c:pt>
                <c:pt idx="102">
                  <c:v>0.680144444444444</c:v>
                </c:pt>
                <c:pt idx="103">
                  <c:v>0.646583333333333</c:v>
                </c:pt>
                <c:pt idx="104">
                  <c:v>0.611744444444444</c:v>
                </c:pt>
                <c:pt idx="105">
                  <c:v>0.571866666666667</c:v>
                </c:pt>
                <c:pt idx="106">
                  <c:v>0.523811111111111</c:v>
                </c:pt>
                <c:pt idx="107">
                  <c:v>0.479633333333333</c:v>
                </c:pt>
                <c:pt idx="108">
                  <c:v>0.436005555555555</c:v>
                </c:pt>
                <c:pt idx="109">
                  <c:v>0.405111111111111</c:v>
                </c:pt>
                <c:pt idx="110">
                  <c:v>0.351705555555555</c:v>
                </c:pt>
                <c:pt idx="111">
                  <c:v>0.302111111111111</c:v>
                </c:pt>
                <c:pt idx="112">
                  <c:v>0.228238888888889</c:v>
                </c:pt>
                <c:pt idx="113">
                  <c:v>0.133644444444444</c:v>
                </c:pt>
                <c:pt idx="114">
                  <c:v>0.0307166666666667</c:v>
                </c:pt>
                <c:pt idx="115">
                  <c:v>-0.0791277777777777</c:v>
                </c:pt>
                <c:pt idx="116">
                  <c:v>-0.167716666666667</c:v>
                </c:pt>
                <c:pt idx="117">
                  <c:v>-0.249522222222222</c:v>
                </c:pt>
                <c:pt idx="118">
                  <c:v>-0.307588888888889</c:v>
                </c:pt>
                <c:pt idx="119">
                  <c:v>-0.341666666666667</c:v>
                </c:pt>
                <c:pt idx="120">
                  <c:v>-0.351816666666667</c:v>
                </c:pt>
                <c:pt idx="121">
                  <c:v>-0.350094444444445</c:v>
                </c:pt>
                <c:pt idx="122">
                  <c:v>-0.328033333333333</c:v>
                </c:pt>
                <c:pt idx="123">
                  <c:v>-0.303988888888889</c:v>
                </c:pt>
                <c:pt idx="124">
                  <c:v>-0.280927777777778</c:v>
                </c:pt>
                <c:pt idx="125">
                  <c:v>-0.260433333333333</c:v>
                </c:pt>
                <c:pt idx="126">
                  <c:v>-0.236472222222222</c:v>
                </c:pt>
                <c:pt idx="127">
                  <c:v>-0.215555555555556</c:v>
                </c:pt>
                <c:pt idx="128">
                  <c:v>-0.176133333333333</c:v>
                </c:pt>
                <c:pt idx="129">
                  <c:v>-0.141261111111111</c:v>
                </c:pt>
                <c:pt idx="130">
                  <c:v>-0.0851666666666666</c:v>
                </c:pt>
                <c:pt idx="131">
                  <c:v>-0.0279666666666666</c:v>
                </c:pt>
                <c:pt idx="132">
                  <c:v>0.0325222222222222</c:v>
                </c:pt>
                <c:pt idx="133">
                  <c:v>0.0986055555555556</c:v>
                </c:pt>
                <c:pt idx="134">
                  <c:v>0.16595</c:v>
                </c:pt>
                <c:pt idx="135">
                  <c:v>0.24895</c:v>
                </c:pt>
                <c:pt idx="136">
                  <c:v>0.328766666666667</c:v>
                </c:pt>
                <c:pt idx="137">
                  <c:v>0.402411111111111</c:v>
                </c:pt>
                <c:pt idx="138">
                  <c:v>0.455894444444444</c:v>
                </c:pt>
                <c:pt idx="139">
                  <c:v>0.497094444444444</c:v>
                </c:pt>
                <c:pt idx="140">
                  <c:v>0.536772222222222</c:v>
                </c:pt>
                <c:pt idx="141">
                  <c:v>0.576283333333333</c:v>
                </c:pt>
                <c:pt idx="142">
                  <c:v>0.6231</c:v>
                </c:pt>
                <c:pt idx="143">
                  <c:v>0.681961111111111</c:v>
                </c:pt>
                <c:pt idx="144">
                  <c:v>0.738127777777778</c:v>
                </c:pt>
                <c:pt idx="145">
                  <c:v>0.785477777777778</c:v>
                </c:pt>
                <c:pt idx="146">
                  <c:v>0.8347</c:v>
                </c:pt>
                <c:pt idx="147">
                  <c:v>0.866038888888889</c:v>
                </c:pt>
                <c:pt idx="148">
                  <c:v>0.885761111111111</c:v>
                </c:pt>
                <c:pt idx="149">
                  <c:v>0.908938888888889</c:v>
                </c:pt>
                <c:pt idx="150">
                  <c:v>0.932966666666667</c:v>
                </c:pt>
                <c:pt idx="151">
                  <c:v>0.96005</c:v>
                </c:pt>
                <c:pt idx="152">
                  <c:v>0.988072222222222</c:v>
                </c:pt>
                <c:pt idx="153">
                  <c:v>1.014355555555556</c:v>
                </c:pt>
                <c:pt idx="154">
                  <c:v>1.030755555555556</c:v>
                </c:pt>
                <c:pt idx="155">
                  <c:v>1.047366666666667</c:v>
                </c:pt>
                <c:pt idx="156">
                  <c:v>1.060883333333333</c:v>
                </c:pt>
                <c:pt idx="157">
                  <c:v>1.076894444444444</c:v>
                </c:pt>
                <c:pt idx="158">
                  <c:v>1.09128888888889</c:v>
                </c:pt>
                <c:pt idx="159">
                  <c:v>1.110111111111111</c:v>
                </c:pt>
                <c:pt idx="160">
                  <c:v>1.14465</c:v>
                </c:pt>
                <c:pt idx="161">
                  <c:v>1.191166666666667</c:v>
                </c:pt>
                <c:pt idx="162">
                  <c:v>1.258455555555556</c:v>
                </c:pt>
                <c:pt idx="163">
                  <c:v>1.33405</c:v>
                </c:pt>
                <c:pt idx="164">
                  <c:v>1.409055555555555</c:v>
                </c:pt>
                <c:pt idx="165">
                  <c:v>1.488972222222222</c:v>
                </c:pt>
                <c:pt idx="166">
                  <c:v>1.56705</c:v>
                </c:pt>
                <c:pt idx="167">
                  <c:v>1.6472</c:v>
                </c:pt>
                <c:pt idx="168">
                  <c:v>1.720916666666667</c:v>
                </c:pt>
                <c:pt idx="169">
                  <c:v>1.784433333333333</c:v>
                </c:pt>
                <c:pt idx="170">
                  <c:v>1.841794444444445</c:v>
                </c:pt>
                <c:pt idx="171">
                  <c:v>1.8912</c:v>
                </c:pt>
                <c:pt idx="172">
                  <c:v>1.937272222222222</c:v>
                </c:pt>
                <c:pt idx="173">
                  <c:v>1.987011111111111</c:v>
                </c:pt>
                <c:pt idx="174">
                  <c:v>2.039577777777777</c:v>
                </c:pt>
                <c:pt idx="175">
                  <c:v>2.084266666666666</c:v>
                </c:pt>
                <c:pt idx="176">
                  <c:v>2.133777777777777</c:v>
                </c:pt>
                <c:pt idx="177">
                  <c:v>2.172655555555556</c:v>
                </c:pt>
                <c:pt idx="178">
                  <c:v>2.209555555555555</c:v>
                </c:pt>
                <c:pt idx="179">
                  <c:v>2.244349999999999</c:v>
                </c:pt>
                <c:pt idx="180">
                  <c:v>2.279205555555556</c:v>
                </c:pt>
                <c:pt idx="181">
                  <c:v>2.311244444444442</c:v>
                </c:pt>
                <c:pt idx="182">
                  <c:v>2.336249999999996</c:v>
                </c:pt>
                <c:pt idx="183">
                  <c:v>2.351855555555554</c:v>
                </c:pt>
                <c:pt idx="184">
                  <c:v>2.368222222222222</c:v>
                </c:pt>
                <c:pt idx="185">
                  <c:v>2.379427777777778</c:v>
                </c:pt>
                <c:pt idx="186">
                  <c:v>2.389844444444443</c:v>
                </c:pt>
                <c:pt idx="187">
                  <c:v>2.399516666666666</c:v>
                </c:pt>
                <c:pt idx="188">
                  <c:v>2.412083333333332</c:v>
                </c:pt>
                <c:pt idx="189">
                  <c:v>2.419122222222223</c:v>
                </c:pt>
                <c:pt idx="190">
                  <c:v>2.430755555555555</c:v>
                </c:pt>
                <c:pt idx="191">
                  <c:v>2.449622222222223</c:v>
                </c:pt>
                <c:pt idx="192">
                  <c:v>2.469738888888889</c:v>
                </c:pt>
                <c:pt idx="193">
                  <c:v>2.496005555555556</c:v>
                </c:pt>
                <c:pt idx="194">
                  <c:v>2.517961111111112</c:v>
                </c:pt>
                <c:pt idx="195">
                  <c:v>2.547916666666667</c:v>
                </c:pt>
                <c:pt idx="196">
                  <c:v>2.564522222222222</c:v>
                </c:pt>
                <c:pt idx="197">
                  <c:v>2.572577777777778</c:v>
                </c:pt>
                <c:pt idx="198">
                  <c:v>2.583072222222222</c:v>
                </c:pt>
                <c:pt idx="199">
                  <c:v>2.598727777777777</c:v>
                </c:pt>
                <c:pt idx="200">
                  <c:v>2.624272222222222</c:v>
                </c:pt>
                <c:pt idx="201">
                  <c:v>2.645577777777777</c:v>
                </c:pt>
                <c:pt idx="202">
                  <c:v>2.661316666666666</c:v>
                </c:pt>
                <c:pt idx="203">
                  <c:v>2.654261111111111</c:v>
                </c:pt>
                <c:pt idx="204">
                  <c:v>2.64885</c:v>
                </c:pt>
                <c:pt idx="205">
                  <c:v>2.628033333333333</c:v>
                </c:pt>
                <c:pt idx="206">
                  <c:v>2.629272222222221</c:v>
                </c:pt>
                <c:pt idx="207">
                  <c:v>2.627566666666666</c:v>
                </c:pt>
                <c:pt idx="208">
                  <c:v>2.632283333333333</c:v>
                </c:pt>
                <c:pt idx="209">
                  <c:v>2.6384</c:v>
                </c:pt>
                <c:pt idx="210">
                  <c:v>2.640616666666667</c:v>
                </c:pt>
                <c:pt idx="211">
                  <c:v>2.644594444444445</c:v>
                </c:pt>
                <c:pt idx="212">
                  <c:v>2.655516666666666</c:v>
                </c:pt>
                <c:pt idx="213">
                  <c:v>2.664944444444444</c:v>
                </c:pt>
                <c:pt idx="214">
                  <c:v>2.677416666666667</c:v>
                </c:pt>
                <c:pt idx="215">
                  <c:v>2.678166666666667</c:v>
                </c:pt>
                <c:pt idx="216">
                  <c:v>2.68328888888889</c:v>
                </c:pt>
                <c:pt idx="217">
                  <c:v>2.689111111111111</c:v>
                </c:pt>
                <c:pt idx="218">
                  <c:v>2.710377777777777</c:v>
                </c:pt>
                <c:pt idx="219">
                  <c:v>2.730138888888889</c:v>
                </c:pt>
                <c:pt idx="220">
                  <c:v>2.745955555555555</c:v>
                </c:pt>
                <c:pt idx="221">
                  <c:v>2.75946111111111</c:v>
                </c:pt>
                <c:pt idx="222">
                  <c:v>2.780816666666666</c:v>
                </c:pt>
                <c:pt idx="223">
                  <c:v>2.812177777777778</c:v>
                </c:pt>
                <c:pt idx="224">
                  <c:v>2.850138888888889</c:v>
                </c:pt>
                <c:pt idx="225">
                  <c:v>2.896716666666667</c:v>
                </c:pt>
                <c:pt idx="226">
                  <c:v>2.939761111111112</c:v>
                </c:pt>
                <c:pt idx="227">
                  <c:v>2.965827777777777</c:v>
                </c:pt>
                <c:pt idx="228">
                  <c:v>2.982422222222223</c:v>
                </c:pt>
                <c:pt idx="229">
                  <c:v>3.016894444444445</c:v>
                </c:pt>
                <c:pt idx="230">
                  <c:v>3.051499999999999</c:v>
                </c:pt>
                <c:pt idx="231">
                  <c:v>3.106755555555555</c:v>
                </c:pt>
                <c:pt idx="232">
                  <c:v>3.154577777777778</c:v>
                </c:pt>
                <c:pt idx="233">
                  <c:v>3.210255555555555</c:v>
                </c:pt>
                <c:pt idx="234">
                  <c:v>3.266461111111112</c:v>
                </c:pt>
                <c:pt idx="235">
                  <c:v>3.331022222222222</c:v>
                </c:pt>
                <c:pt idx="236">
                  <c:v>3.387344444444444</c:v>
                </c:pt>
                <c:pt idx="237">
                  <c:v>3.437316666666667</c:v>
                </c:pt>
                <c:pt idx="238">
                  <c:v>3.476755555555555</c:v>
                </c:pt>
                <c:pt idx="239">
                  <c:v>3.515277777777777</c:v>
                </c:pt>
                <c:pt idx="240">
                  <c:v>3.554227777777777</c:v>
                </c:pt>
                <c:pt idx="241">
                  <c:v>3.602416666666666</c:v>
                </c:pt>
                <c:pt idx="242">
                  <c:v>3.64775</c:v>
                </c:pt>
                <c:pt idx="243">
                  <c:v>3.685433333333333</c:v>
                </c:pt>
                <c:pt idx="244">
                  <c:v>3.736005555555555</c:v>
                </c:pt>
                <c:pt idx="245">
                  <c:v>3.779988888888889</c:v>
                </c:pt>
                <c:pt idx="246">
                  <c:v>3.831055555555556</c:v>
                </c:pt>
                <c:pt idx="247">
                  <c:v>3.885388888888888</c:v>
                </c:pt>
                <c:pt idx="248">
                  <c:v>3.937511111111112</c:v>
                </c:pt>
                <c:pt idx="249">
                  <c:v>3.980661111111111</c:v>
                </c:pt>
                <c:pt idx="250">
                  <c:v>4.033194444444444</c:v>
                </c:pt>
                <c:pt idx="251">
                  <c:v>4.074227777777778</c:v>
                </c:pt>
                <c:pt idx="252">
                  <c:v>4.120799999999996</c:v>
                </c:pt>
                <c:pt idx="253">
                  <c:v>4.163238888888888</c:v>
                </c:pt>
                <c:pt idx="254">
                  <c:v>4.203316666666667</c:v>
                </c:pt>
                <c:pt idx="255">
                  <c:v>4.243505555555552</c:v>
                </c:pt>
                <c:pt idx="256">
                  <c:v>4.286461111111116</c:v>
                </c:pt>
                <c:pt idx="257">
                  <c:v>4.326166666666666</c:v>
                </c:pt>
                <c:pt idx="258">
                  <c:v>4.371394444444446</c:v>
                </c:pt>
                <c:pt idx="259">
                  <c:v>4.405783333333333</c:v>
                </c:pt>
                <c:pt idx="260">
                  <c:v>4.438633333333338</c:v>
                </c:pt>
                <c:pt idx="261">
                  <c:v>4.463472222222221</c:v>
                </c:pt>
                <c:pt idx="262">
                  <c:v>4.482977777777775</c:v>
                </c:pt>
                <c:pt idx="263">
                  <c:v>4.5062</c:v>
                </c:pt>
                <c:pt idx="264">
                  <c:v>4.52356111111111</c:v>
                </c:pt>
                <c:pt idx="265">
                  <c:v>4.554844444444445</c:v>
                </c:pt>
                <c:pt idx="266">
                  <c:v>4.575722222222221</c:v>
                </c:pt>
                <c:pt idx="267">
                  <c:v>4.5859</c:v>
                </c:pt>
                <c:pt idx="268">
                  <c:v>4.603988888888885</c:v>
                </c:pt>
                <c:pt idx="269">
                  <c:v>4.60375555555555</c:v>
                </c:pt>
                <c:pt idx="270">
                  <c:v>4.600416666666664</c:v>
                </c:pt>
                <c:pt idx="271">
                  <c:v>4.585450000000001</c:v>
                </c:pt>
                <c:pt idx="272">
                  <c:v>4.564188888888885</c:v>
                </c:pt>
                <c:pt idx="273">
                  <c:v>4.54035</c:v>
                </c:pt>
                <c:pt idx="274">
                  <c:v>4.514233333333333</c:v>
                </c:pt>
                <c:pt idx="275">
                  <c:v>4.487</c:v>
                </c:pt>
                <c:pt idx="276">
                  <c:v>4.449027777777777</c:v>
                </c:pt>
                <c:pt idx="277">
                  <c:v>4.405172222222222</c:v>
                </c:pt>
                <c:pt idx="278">
                  <c:v>4.346072222222222</c:v>
                </c:pt>
                <c:pt idx="279">
                  <c:v>4.277977777777775</c:v>
                </c:pt>
                <c:pt idx="280">
                  <c:v>4.220605555555551</c:v>
                </c:pt>
                <c:pt idx="281">
                  <c:v>4.176255555555556</c:v>
                </c:pt>
                <c:pt idx="282">
                  <c:v>4.1343</c:v>
                </c:pt>
                <c:pt idx="283">
                  <c:v>4.086038888888888</c:v>
                </c:pt>
                <c:pt idx="284">
                  <c:v>4.036394444444443</c:v>
                </c:pt>
                <c:pt idx="285">
                  <c:v>3.9796</c:v>
                </c:pt>
                <c:pt idx="286">
                  <c:v>3.905055555555555</c:v>
                </c:pt>
                <c:pt idx="287">
                  <c:v>3.821655555555556</c:v>
                </c:pt>
                <c:pt idx="288">
                  <c:v>3.738655555555555</c:v>
                </c:pt>
                <c:pt idx="289">
                  <c:v>3.657977777777777</c:v>
                </c:pt>
                <c:pt idx="290">
                  <c:v>3.572861111111111</c:v>
                </c:pt>
                <c:pt idx="291">
                  <c:v>3.486683333333333</c:v>
                </c:pt>
                <c:pt idx="292">
                  <c:v>3.415716666666667</c:v>
                </c:pt>
                <c:pt idx="293">
                  <c:v>3.338183333333333</c:v>
                </c:pt>
                <c:pt idx="294">
                  <c:v>3.283788888888888</c:v>
                </c:pt>
                <c:pt idx="295">
                  <c:v>3.232733333333333</c:v>
                </c:pt>
                <c:pt idx="296">
                  <c:v>3.178272222222222</c:v>
                </c:pt>
                <c:pt idx="297">
                  <c:v>3.115072222222222</c:v>
                </c:pt>
                <c:pt idx="298">
                  <c:v>3.061266666666667</c:v>
                </c:pt>
                <c:pt idx="299">
                  <c:v>3.002511111111111</c:v>
                </c:pt>
                <c:pt idx="300">
                  <c:v>2.948227777777777</c:v>
                </c:pt>
                <c:pt idx="301">
                  <c:v>2.906605555555556</c:v>
                </c:pt>
                <c:pt idx="302">
                  <c:v>2.861133333333333</c:v>
                </c:pt>
                <c:pt idx="303">
                  <c:v>2.828805555555555</c:v>
                </c:pt>
                <c:pt idx="304">
                  <c:v>2.793366666666667</c:v>
                </c:pt>
                <c:pt idx="305">
                  <c:v>2.758361111111111</c:v>
                </c:pt>
                <c:pt idx="306">
                  <c:v>2.732044444444444</c:v>
                </c:pt>
                <c:pt idx="307">
                  <c:v>2.718861111111111</c:v>
                </c:pt>
                <c:pt idx="308">
                  <c:v>2.704522222222222</c:v>
                </c:pt>
                <c:pt idx="309">
                  <c:v>2.683222222222222</c:v>
                </c:pt>
                <c:pt idx="310">
                  <c:v>2.664772222222222</c:v>
                </c:pt>
                <c:pt idx="311">
                  <c:v>2.636011111111111</c:v>
                </c:pt>
                <c:pt idx="312">
                  <c:v>2.598538888888889</c:v>
                </c:pt>
                <c:pt idx="313">
                  <c:v>2.559272222222222</c:v>
                </c:pt>
                <c:pt idx="314">
                  <c:v>2.514594444444444</c:v>
                </c:pt>
                <c:pt idx="315">
                  <c:v>2.463122222222222</c:v>
                </c:pt>
                <c:pt idx="316">
                  <c:v>2.402755555555556</c:v>
                </c:pt>
                <c:pt idx="317">
                  <c:v>2.335027777777778</c:v>
                </c:pt>
                <c:pt idx="318">
                  <c:v>2.262827777777777</c:v>
                </c:pt>
                <c:pt idx="319">
                  <c:v>2.188722222222222</c:v>
                </c:pt>
                <c:pt idx="320">
                  <c:v>2.111238888888888</c:v>
                </c:pt>
                <c:pt idx="321">
                  <c:v>2.048372222222222</c:v>
                </c:pt>
                <c:pt idx="322">
                  <c:v>1.985994444444443</c:v>
                </c:pt>
                <c:pt idx="323">
                  <c:v>1.931311111111111</c:v>
                </c:pt>
                <c:pt idx="324">
                  <c:v>1.871916666666667</c:v>
                </c:pt>
                <c:pt idx="325">
                  <c:v>1.804777777777778</c:v>
                </c:pt>
                <c:pt idx="326">
                  <c:v>1.729533333333333</c:v>
                </c:pt>
                <c:pt idx="327">
                  <c:v>1.646711111111111</c:v>
                </c:pt>
                <c:pt idx="328">
                  <c:v>1.560266666666667</c:v>
                </c:pt>
                <c:pt idx="329">
                  <c:v>1.484422222222222</c:v>
                </c:pt>
                <c:pt idx="330">
                  <c:v>1.412561111111111</c:v>
                </c:pt>
                <c:pt idx="331">
                  <c:v>1.33108888888889</c:v>
                </c:pt>
                <c:pt idx="332">
                  <c:v>1.248883333333333</c:v>
                </c:pt>
                <c:pt idx="333">
                  <c:v>1.165855555555556</c:v>
                </c:pt>
                <c:pt idx="334">
                  <c:v>1.088711111111111</c:v>
                </c:pt>
                <c:pt idx="335">
                  <c:v>1.027466666666667</c:v>
                </c:pt>
                <c:pt idx="336">
                  <c:v>0.96585</c:v>
                </c:pt>
                <c:pt idx="337">
                  <c:v>0.90565</c:v>
                </c:pt>
                <c:pt idx="338">
                  <c:v>0.838433333333333</c:v>
                </c:pt>
                <c:pt idx="339">
                  <c:v>0.770127777777778</c:v>
                </c:pt>
                <c:pt idx="340">
                  <c:v>0.707327777777778</c:v>
                </c:pt>
                <c:pt idx="341">
                  <c:v>0.640216666666667</c:v>
                </c:pt>
                <c:pt idx="342">
                  <c:v>0.574477777777778</c:v>
                </c:pt>
                <c:pt idx="343">
                  <c:v>0.513916666666667</c:v>
                </c:pt>
                <c:pt idx="344">
                  <c:v>0.460416666666667</c:v>
                </c:pt>
                <c:pt idx="345">
                  <c:v>0.417161111111111</c:v>
                </c:pt>
                <c:pt idx="346">
                  <c:v>0.381327777777778</c:v>
                </c:pt>
                <c:pt idx="347">
                  <c:v>0.347272222222222</c:v>
                </c:pt>
                <c:pt idx="348">
                  <c:v>0.32885</c:v>
                </c:pt>
                <c:pt idx="349">
                  <c:v>0.316116666666667</c:v>
                </c:pt>
                <c:pt idx="350">
                  <c:v>0.316344444444444</c:v>
                </c:pt>
                <c:pt idx="351">
                  <c:v>0.308255555555555</c:v>
                </c:pt>
                <c:pt idx="352">
                  <c:v>0.30045</c:v>
                </c:pt>
                <c:pt idx="353">
                  <c:v>0.273388888888889</c:v>
                </c:pt>
                <c:pt idx="354">
                  <c:v>0.239466666666667</c:v>
                </c:pt>
                <c:pt idx="355">
                  <c:v>0.206161111111111</c:v>
                </c:pt>
                <c:pt idx="356">
                  <c:v>0.191677777777778</c:v>
                </c:pt>
                <c:pt idx="357">
                  <c:v>0.181316666666667</c:v>
                </c:pt>
                <c:pt idx="358">
                  <c:v>0.169177777777778</c:v>
                </c:pt>
                <c:pt idx="359">
                  <c:v>0.158666666666667</c:v>
                </c:pt>
                <c:pt idx="360">
                  <c:v>0.147055555555556</c:v>
                </c:pt>
                <c:pt idx="361">
                  <c:v>0.133894444444444</c:v>
                </c:pt>
                <c:pt idx="362">
                  <c:v>0.124922222222222</c:v>
                </c:pt>
                <c:pt idx="363">
                  <c:v>0.112955555555555</c:v>
                </c:pt>
                <c:pt idx="364">
                  <c:v>0.102916666666667</c:v>
                </c:pt>
                <c:pt idx="365">
                  <c:v>0.0732777777777778</c:v>
                </c:pt>
                <c:pt idx="366">
                  <c:v>0.0345611111111111</c:v>
                </c:pt>
                <c:pt idx="367">
                  <c:v>-0.00266111111111113</c:v>
                </c:pt>
                <c:pt idx="368">
                  <c:v>-0.0340999999999999</c:v>
                </c:pt>
                <c:pt idx="369">
                  <c:v>-0.0632166666666667</c:v>
                </c:pt>
                <c:pt idx="370">
                  <c:v>-0.0818055555555554</c:v>
                </c:pt>
                <c:pt idx="371">
                  <c:v>-0.106583333333333</c:v>
                </c:pt>
                <c:pt idx="372">
                  <c:v>-0.124633333333333</c:v>
                </c:pt>
                <c:pt idx="373">
                  <c:v>-0.136216666666667</c:v>
                </c:pt>
                <c:pt idx="374">
                  <c:v>-0.143161111111111</c:v>
                </c:pt>
                <c:pt idx="375">
                  <c:v>-0.162366666666667</c:v>
                </c:pt>
                <c:pt idx="376">
                  <c:v>-0.181194444444444</c:v>
                </c:pt>
                <c:pt idx="377">
                  <c:v>-0.196444444444444</c:v>
                </c:pt>
                <c:pt idx="378">
                  <c:v>-0.210977777777778</c:v>
                </c:pt>
                <c:pt idx="379">
                  <c:v>-0.223911111111111</c:v>
                </c:pt>
                <c:pt idx="380">
                  <c:v>-0.238805555555555</c:v>
                </c:pt>
                <c:pt idx="381">
                  <c:v>-0.260338888888889</c:v>
                </c:pt>
                <c:pt idx="382">
                  <c:v>-0.296811111111111</c:v>
                </c:pt>
                <c:pt idx="383">
                  <c:v>-0.341405555555556</c:v>
                </c:pt>
                <c:pt idx="384">
                  <c:v>-0.369222222222222</c:v>
                </c:pt>
                <c:pt idx="385">
                  <c:v>-0.400772222222222</c:v>
                </c:pt>
                <c:pt idx="386">
                  <c:v>-0.427377777777778</c:v>
                </c:pt>
                <c:pt idx="387">
                  <c:v>-0.445777777777778</c:v>
                </c:pt>
                <c:pt idx="388">
                  <c:v>-0.4589</c:v>
                </c:pt>
                <c:pt idx="389">
                  <c:v>-0.464905555555556</c:v>
                </c:pt>
                <c:pt idx="390">
                  <c:v>-0.469211111111111</c:v>
                </c:pt>
                <c:pt idx="391">
                  <c:v>-0.486477777777778</c:v>
                </c:pt>
                <c:pt idx="392">
                  <c:v>-0.500238888888889</c:v>
                </c:pt>
                <c:pt idx="393">
                  <c:v>-0.519938888888889</c:v>
                </c:pt>
                <c:pt idx="394">
                  <c:v>-0.542138888888889</c:v>
                </c:pt>
                <c:pt idx="395">
                  <c:v>-0.565261111111111</c:v>
                </c:pt>
                <c:pt idx="396">
                  <c:v>-0.589911111111111</c:v>
                </c:pt>
                <c:pt idx="397">
                  <c:v>-0.610455555555556</c:v>
                </c:pt>
                <c:pt idx="398">
                  <c:v>-0.62955</c:v>
                </c:pt>
                <c:pt idx="399">
                  <c:v>-0.649527777777778</c:v>
                </c:pt>
                <c:pt idx="400">
                  <c:v>-0.664877777777778</c:v>
                </c:pt>
                <c:pt idx="401">
                  <c:v>-0.678022222222222</c:v>
                </c:pt>
                <c:pt idx="402">
                  <c:v>-0.696277777777777</c:v>
                </c:pt>
                <c:pt idx="403">
                  <c:v>-0.708827777777778</c:v>
                </c:pt>
                <c:pt idx="404">
                  <c:v>-0.71605</c:v>
                </c:pt>
                <c:pt idx="405">
                  <c:v>-0.716522222222222</c:v>
                </c:pt>
                <c:pt idx="406">
                  <c:v>-0.720211111111111</c:v>
                </c:pt>
                <c:pt idx="407">
                  <c:v>-0.720555555555556</c:v>
                </c:pt>
                <c:pt idx="408">
                  <c:v>-0.718416666666666</c:v>
                </c:pt>
                <c:pt idx="409">
                  <c:v>-0.733438888888889</c:v>
                </c:pt>
                <c:pt idx="410">
                  <c:v>-0.744627777777778</c:v>
                </c:pt>
                <c:pt idx="411">
                  <c:v>-0.753505555555555</c:v>
                </c:pt>
                <c:pt idx="412">
                  <c:v>-0.749383333333333</c:v>
                </c:pt>
                <c:pt idx="413">
                  <c:v>-0.741716666666667</c:v>
                </c:pt>
                <c:pt idx="414">
                  <c:v>-0.745566666666666</c:v>
                </c:pt>
                <c:pt idx="415">
                  <c:v>-0.761555555555555</c:v>
                </c:pt>
                <c:pt idx="416">
                  <c:v>-0.792688888888889</c:v>
                </c:pt>
                <c:pt idx="417">
                  <c:v>-0.817544444444445</c:v>
                </c:pt>
                <c:pt idx="418">
                  <c:v>-0.834405555555555</c:v>
                </c:pt>
                <c:pt idx="419">
                  <c:v>-0.836522222222222</c:v>
                </c:pt>
                <c:pt idx="420">
                  <c:v>-0.826094444444445</c:v>
                </c:pt>
                <c:pt idx="421">
                  <c:v>-0.828344444444445</c:v>
                </c:pt>
                <c:pt idx="422">
                  <c:v>-0.8396</c:v>
                </c:pt>
                <c:pt idx="423">
                  <c:v>-0.847183333333333</c:v>
                </c:pt>
                <c:pt idx="424">
                  <c:v>-0.857777777777778</c:v>
                </c:pt>
                <c:pt idx="425">
                  <c:v>-0.865305555555556</c:v>
                </c:pt>
                <c:pt idx="426">
                  <c:v>-0.87385</c:v>
                </c:pt>
                <c:pt idx="427">
                  <c:v>-0.89295</c:v>
                </c:pt>
                <c:pt idx="428">
                  <c:v>-0.915366666666667</c:v>
                </c:pt>
                <c:pt idx="429">
                  <c:v>-0.940194444444444</c:v>
                </c:pt>
                <c:pt idx="430">
                  <c:v>-0.958583333333333</c:v>
                </c:pt>
                <c:pt idx="431">
                  <c:v>-0.972266666666667</c:v>
                </c:pt>
                <c:pt idx="432">
                  <c:v>-0.985733333333333</c:v>
                </c:pt>
                <c:pt idx="433">
                  <c:v>-0.997055555555555</c:v>
                </c:pt>
                <c:pt idx="434">
                  <c:v>-1.008633333333333</c:v>
                </c:pt>
                <c:pt idx="435">
                  <c:v>-1.022944444444444</c:v>
                </c:pt>
                <c:pt idx="436">
                  <c:v>-1.033977777777777</c:v>
                </c:pt>
                <c:pt idx="437">
                  <c:v>-1.057055555555556</c:v>
                </c:pt>
                <c:pt idx="438">
                  <c:v>-1.078633333333333</c:v>
                </c:pt>
                <c:pt idx="439">
                  <c:v>-1.094694444444444</c:v>
                </c:pt>
                <c:pt idx="440">
                  <c:v>-1.105233333333333</c:v>
                </c:pt>
                <c:pt idx="441">
                  <c:v>-1.103155555555555</c:v>
                </c:pt>
                <c:pt idx="442">
                  <c:v>-1.100411111111111</c:v>
                </c:pt>
                <c:pt idx="443">
                  <c:v>-1.096005555555556</c:v>
                </c:pt>
                <c:pt idx="444">
                  <c:v>-1.099227777777778</c:v>
                </c:pt>
                <c:pt idx="445">
                  <c:v>-1.100977777777778</c:v>
                </c:pt>
                <c:pt idx="446">
                  <c:v>-1.101394444444445</c:v>
                </c:pt>
                <c:pt idx="447">
                  <c:v>-1.094577777777778</c:v>
                </c:pt>
                <c:pt idx="448">
                  <c:v>-1.081427777777777</c:v>
                </c:pt>
                <c:pt idx="449">
                  <c:v>-1.061927777777778</c:v>
                </c:pt>
                <c:pt idx="450">
                  <c:v>-1.0387</c:v>
                </c:pt>
                <c:pt idx="451">
                  <c:v>-1.017844444444445</c:v>
                </c:pt>
                <c:pt idx="452">
                  <c:v>-1.00125</c:v>
                </c:pt>
                <c:pt idx="453">
                  <c:v>-0.985227777777778</c:v>
                </c:pt>
                <c:pt idx="454">
                  <c:v>-0.976461111111111</c:v>
                </c:pt>
                <c:pt idx="455">
                  <c:v>-0.971427777777778</c:v>
                </c:pt>
                <c:pt idx="456">
                  <c:v>-0.956738888888889</c:v>
                </c:pt>
                <c:pt idx="457">
                  <c:v>-0.946155555555555</c:v>
                </c:pt>
                <c:pt idx="458">
                  <c:v>-0.940222222222222</c:v>
                </c:pt>
                <c:pt idx="459">
                  <c:v>-0.935988888888889</c:v>
                </c:pt>
                <c:pt idx="460">
                  <c:v>-0.930283333333333</c:v>
                </c:pt>
                <c:pt idx="461">
                  <c:v>-0.913327777777778</c:v>
                </c:pt>
                <c:pt idx="462">
                  <c:v>-0.889111111111111</c:v>
                </c:pt>
                <c:pt idx="463">
                  <c:v>-0.871361111111111</c:v>
                </c:pt>
                <c:pt idx="464">
                  <c:v>-0.856222222222222</c:v>
                </c:pt>
                <c:pt idx="465">
                  <c:v>-0.835933333333333</c:v>
                </c:pt>
                <c:pt idx="466">
                  <c:v>-0.818544444444444</c:v>
                </c:pt>
                <c:pt idx="467">
                  <c:v>-0.797761111111111</c:v>
                </c:pt>
                <c:pt idx="468">
                  <c:v>-0.782194444444444</c:v>
                </c:pt>
                <c:pt idx="469">
                  <c:v>-0.770177777777778</c:v>
                </c:pt>
                <c:pt idx="470">
                  <c:v>-0.759616666666667</c:v>
                </c:pt>
                <c:pt idx="471">
                  <c:v>-0.7529</c:v>
                </c:pt>
                <c:pt idx="472">
                  <c:v>-0.734916666666666</c:v>
                </c:pt>
                <c:pt idx="473">
                  <c:v>-0.730233333333333</c:v>
                </c:pt>
                <c:pt idx="474">
                  <c:v>-0.731905555555555</c:v>
                </c:pt>
                <c:pt idx="475">
                  <c:v>-0.739744444444445</c:v>
                </c:pt>
                <c:pt idx="476">
                  <c:v>-0.731655555555555</c:v>
                </c:pt>
                <c:pt idx="477">
                  <c:v>-0.712238888888889</c:v>
                </c:pt>
                <c:pt idx="478">
                  <c:v>-0.681494444444444</c:v>
                </c:pt>
                <c:pt idx="479">
                  <c:v>-0.650455555555556</c:v>
                </c:pt>
                <c:pt idx="480">
                  <c:v>-0.62075</c:v>
                </c:pt>
                <c:pt idx="481">
                  <c:v>-0.589733333333333</c:v>
                </c:pt>
                <c:pt idx="482">
                  <c:v>-0.563505555555556</c:v>
                </c:pt>
                <c:pt idx="483">
                  <c:v>-0.536633333333333</c:v>
                </c:pt>
                <c:pt idx="484">
                  <c:v>-0.501633333333333</c:v>
                </c:pt>
                <c:pt idx="485">
                  <c:v>-0.446622222222222</c:v>
                </c:pt>
                <c:pt idx="486">
                  <c:v>-0.38575</c:v>
                </c:pt>
                <c:pt idx="487">
                  <c:v>-0.3093</c:v>
                </c:pt>
                <c:pt idx="488">
                  <c:v>-0.22815</c:v>
                </c:pt>
                <c:pt idx="489">
                  <c:v>-0.134583333333333</c:v>
                </c:pt>
                <c:pt idx="490">
                  <c:v>-0.0418888888888888</c:v>
                </c:pt>
                <c:pt idx="491">
                  <c:v>0.0504722222222222</c:v>
                </c:pt>
                <c:pt idx="492">
                  <c:v>0.140166666666667</c:v>
                </c:pt>
                <c:pt idx="493">
                  <c:v>0.223733333333333</c:v>
                </c:pt>
                <c:pt idx="494">
                  <c:v>0.314544444444444</c:v>
                </c:pt>
                <c:pt idx="495">
                  <c:v>0.373977777777778</c:v>
                </c:pt>
                <c:pt idx="496">
                  <c:v>0.437144444444445</c:v>
                </c:pt>
                <c:pt idx="497">
                  <c:v>0.485377777777778</c:v>
                </c:pt>
                <c:pt idx="498">
                  <c:v>0.515583333333333</c:v>
                </c:pt>
                <c:pt idx="499">
                  <c:v>0.540644444444444</c:v>
                </c:pt>
                <c:pt idx="500">
                  <c:v>0.555505555555555</c:v>
                </c:pt>
                <c:pt idx="501">
                  <c:v>0.564894444444444</c:v>
                </c:pt>
                <c:pt idx="502">
                  <c:v>0.574322222222222</c:v>
                </c:pt>
                <c:pt idx="503">
                  <c:v>0.584</c:v>
                </c:pt>
                <c:pt idx="504">
                  <c:v>0.596283333333333</c:v>
                </c:pt>
                <c:pt idx="505">
                  <c:v>0.611822222222222</c:v>
                </c:pt>
                <c:pt idx="506">
                  <c:v>0.628322222222222</c:v>
                </c:pt>
                <c:pt idx="507">
                  <c:v>0.649133333333333</c:v>
                </c:pt>
                <c:pt idx="508">
                  <c:v>0.669688888888889</c:v>
                </c:pt>
                <c:pt idx="509">
                  <c:v>0.690233333333333</c:v>
                </c:pt>
                <c:pt idx="510">
                  <c:v>0.7177</c:v>
                </c:pt>
                <c:pt idx="511">
                  <c:v>0.750055555555556</c:v>
                </c:pt>
                <c:pt idx="512">
                  <c:v>0.785272222222222</c:v>
                </c:pt>
                <c:pt idx="513">
                  <c:v>0.834627777777778</c:v>
                </c:pt>
                <c:pt idx="514">
                  <c:v>0.891011111111111</c:v>
                </c:pt>
                <c:pt idx="515">
                  <c:v>0.962894444444444</c:v>
                </c:pt>
                <c:pt idx="516">
                  <c:v>1.03598888888889</c:v>
                </c:pt>
                <c:pt idx="517">
                  <c:v>1.121877777777778</c:v>
                </c:pt>
                <c:pt idx="518">
                  <c:v>1.204127777777778</c:v>
                </c:pt>
                <c:pt idx="519">
                  <c:v>1.273844444444445</c:v>
                </c:pt>
                <c:pt idx="520">
                  <c:v>1.334933333333333</c:v>
                </c:pt>
                <c:pt idx="521">
                  <c:v>1.397</c:v>
                </c:pt>
                <c:pt idx="522">
                  <c:v>1.458127777777778</c:v>
                </c:pt>
                <c:pt idx="523">
                  <c:v>1.527355555555556</c:v>
                </c:pt>
                <c:pt idx="524">
                  <c:v>1.59573888888889</c:v>
                </c:pt>
                <c:pt idx="525">
                  <c:v>1.658344444444444</c:v>
                </c:pt>
                <c:pt idx="526">
                  <c:v>1.702644444444444</c:v>
                </c:pt>
                <c:pt idx="527">
                  <c:v>1.7487</c:v>
                </c:pt>
                <c:pt idx="528">
                  <c:v>1.785561111111111</c:v>
                </c:pt>
                <c:pt idx="529">
                  <c:v>1.815966666666667</c:v>
                </c:pt>
                <c:pt idx="530">
                  <c:v>1.83345</c:v>
                </c:pt>
                <c:pt idx="531">
                  <c:v>1.84543888888889</c:v>
                </c:pt>
                <c:pt idx="532">
                  <c:v>1.847694444444444</c:v>
                </c:pt>
                <c:pt idx="533">
                  <c:v>1.83638888888889</c:v>
                </c:pt>
                <c:pt idx="534">
                  <c:v>1.829533333333333</c:v>
                </c:pt>
                <c:pt idx="535">
                  <c:v>1.811327777777778</c:v>
                </c:pt>
                <c:pt idx="536">
                  <c:v>1.803594444444444</c:v>
                </c:pt>
                <c:pt idx="537">
                  <c:v>1.784922222222222</c:v>
                </c:pt>
                <c:pt idx="538">
                  <c:v>1.757561111111111</c:v>
                </c:pt>
                <c:pt idx="539">
                  <c:v>1.73063888888889</c:v>
                </c:pt>
                <c:pt idx="540">
                  <c:v>1.704927777777778</c:v>
                </c:pt>
                <c:pt idx="541">
                  <c:v>1.679222222222222</c:v>
                </c:pt>
                <c:pt idx="542">
                  <c:v>1.653133333333333</c:v>
                </c:pt>
                <c:pt idx="543">
                  <c:v>1.63248888888889</c:v>
                </c:pt>
                <c:pt idx="544">
                  <c:v>1.630744444444444</c:v>
                </c:pt>
                <c:pt idx="545">
                  <c:v>1.631555555555555</c:v>
                </c:pt>
                <c:pt idx="546">
                  <c:v>1.634433333333333</c:v>
                </c:pt>
                <c:pt idx="547">
                  <c:v>1.63218888888889</c:v>
                </c:pt>
                <c:pt idx="548">
                  <c:v>1.62333888888889</c:v>
                </c:pt>
                <c:pt idx="549">
                  <c:v>1.61025</c:v>
                </c:pt>
                <c:pt idx="550">
                  <c:v>1.607061111111111</c:v>
                </c:pt>
                <c:pt idx="551">
                  <c:v>1.598994444444445</c:v>
                </c:pt>
                <c:pt idx="552">
                  <c:v>1.5996</c:v>
                </c:pt>
                <c:pt idx="553">
                  <c:v>1.59575</c:v>
                </c:pt>
                <c:pt idx="554">
                  <c:v>1.592622222222222</c:v>
                </c:pt>
                <c:pt idx="555">
                  <c:v>1.603499999999999</c:v>
                </c:pt>
                <c:pt idx="556">
                  <c:v>1.612694444444445</c:v>
                </c:pt>
                <c:pt idx="557">
                  <c:v>1.626483333333333</c:v>
                </c:pt>
                <c:pt idx="558">
                  <c:v>1.629577777777777</c:v>
                </c:pt>
                <c:pt idx="559">
                  <c:v>1.635977777777778</c:v>
                </c:pt>
                <c:pt idx="560">
                  <c:v>1.644338888888888</c:v>
                </c:pt>
                <c:pt idx="561">
                  <c:v>1.660194444444444</c:v>
                </c:pt>
                <c:pt idx="562">
                  <c:v>1.668166666666667</c:v>
                </c:pt>
                <c:pt idx="563">
                  <c:v>1.669533333333333</c:v>
                </c:pt>
                <c:pt idx="564">
                  <c:v>1.687644444444444</c:v>
                </c:pt>
                <c:pt idx="565">
                  <c:v>1.67535</c:v>
                </c:pt>
                <c:pt idx="566">
                  <c:v>1.667205555555556</c:v>
                </c:pt>
                <c:pt idx="567">
                  <c:v>1.665727777777778</c:v>
                </c:pt>
                <c:pt idx="568">
                  <c:v>1.67358888888889</c:v>
                </c:pt>
                <c:pt idx="569">
                  <c:v>1.695027777777777</c:v>
                </c:pt>
                <c:pt idx="570">
                  <c:v>1.717822222222222</c:v>
                </c:pt>
                <c:pt idx="571">
                  <c:v>1.742227777777778</c:v>
                </c:pt>
                <c:pt idx="572">
                  <c:v>1.770266666666667</c:v>
                </c:pt>
                <c:pt idx="573">
                  <c:v>1.809172222222222</c:v>
                </c:pt>
                <c:pt idx="574">
                  <c:v>1.861211111111111</c:v>
                </c:pt>
                <c:pt idx="575">
                  <c:v>1.927311111111111</c:v>
                </c:pt>
                <c:pt idx="576">
                  <c:v>1.988155555555555</c:v>
                </c:pt>
                <c:pt idx="577">
                  <c:v>2.037533333333334</c:v>
                </c:pt>
                <c:pt idx="578">
                  <c:v>2.078838888888888</c:v>
                </c:pt>
                <c:pt idx="579">
                  <c:v>2.113955555555555</c:v>
                </c:pt>
                <c:pt idx="580">
                  <c:v>2.150016666666667</c:v>
                </c:pt>
                <c:pt idx="581">
                  <c:v>2.184494444444444</c:v>
                </c:pt>
                <c:pt idx="582">
                  <c:v>2.23685</c:v>
                </c:pt>
                <c:pt idx="583">
                  <c:v>2.295272222222222</c:v>
                </c:pt>
                <c:pt idx="584">
                  <c:v>2.349494444444444</c:v>
                </c:pt>
                <c:pt idx="585">
                  <c:v>2.415905555555556</c:v>
                </c:pt>
                <c:pt idx="586">
                  <c:v>2.468988888888889</c:v>
                </c:pt>
                <c:pt idx="587">
                  <c:v>2.505599999999999</c:v>
                </c:pt>
                <c:pt idx="588">
                  <c:v>2.53015</c:v>
                </c:pt>
                <c:pt idx="589">
                  <c:v>2.555661111111111</c:v>
                </c:pt>
                <c:pt idx="590">
                  <c:v>2.584405555555556</c:v>
                </c:pt>
                <c:pt idx="591">
                  <c:v>2.616988888888886</c:v>
                </c:pt>
                <c:pt idx="592">
                  <c:v>2.637883333333333</c:v>
                </c:pt>
                <c:pt idx="593">
                  <c:v>2.667016666666667</c:v>
                </c:pt>
                <c:pt idx="594">
                  <c:v>2.701533333333333</c:v>
                </c:pt>
                <c:pt idx="595">
                  <c:v>2.742033333333333</c:v>
                </c:pt>
                <c:pt idx="596">
                  <c:v>2.795616666666667</c:v>
                </c:pt>
                <c:pt idx="597">
                  <c:v>2.846494444444444</c:v>
                </c:pt>
                <c:pt idx="598">
                  <c:v>2.878961111111112</c:v>
                </c:pt>
                <c:pt idx="599">
                  <c:v>2.9043</c:v>
                </c:pt>
                <c:pt idx="600">
                  <c:v>2.912183333333333</c:v>
                </c:pt>
                <c:pt idx="601">
                  <c:v>2.928227777777777</c:v>
                </c:pt>
                <c:pt idx="602">
                  <c:v>2.937872222222222</c:v>
                </c:pt>
                <c:pt idx="603">
                  <c:v>2.930022222222222</c:v>
                </c:pt>
                <c:pt idx="604">
                  <c:v>2.925927777777777</c:v>
                </c:pt>
                <c:pt idx="605">
                  <c:v>2.908655555555555</c:v>
                </c:pt>
                <c:pt idx="606">
                  <c:v>2.886577777777777</c:v>
                </c:pt>
                <c:pt idx="607">
                  <c:v>2.863755555555556</c:v>
                </c:pt>
                <c:pt idx="608">
                  <c:v>2.833833333333333</c:v>
                </c:pt>
                <c:pt idx="609">
                  <c:v>2.812533333333333</c:v>
                </c:pt>
                <c:pt idx="610">
                  <c:v>2.785544444444444</c:v>
                </c:pt>
                <c:pt idx="611">
                  <c:v>2.776538888888889</c:v>
                </c:pt>
                <c:pt idx="612">
                  <c:v>2.773077777777777</c:v>
                </c:pt>
                <c:pt idx="613">
                  <c:v>2.791588888888889</c:v>
                </c:pt>
                <c:pt idx="614">
                  <c:v>2.819272222222222</c:v>
                </c:pt>
                <c:pt idx="615">
                  <c:v>2.854555555555556</c:v>
                </c:pt>
                <c:pt idx="616">
                  <c:v>2.894733333333333</c:v>
                </c:pt>
                <c:pt idx="617">
                  <c:v>2.940294444444444</c:v>
                </c:pt>
                <c:pt idx="618">
                  <c:v>2.973866666666667</c:v>
                </c:pt>
                <c:pt idx="619">
                  <c:v>2.999761111111111</c:v>
                </c:pt>
                <c:pt idx="620">
                  <c:v>3.017366666666667</c:v>
                </c:pt>
                <c:pt idx="621">
                  <c:v>3.021416666666667</c:v>
                </c:pt>
                <c:pt idx="622">
                  <c:v>3.023172222222222</c:v>
                </c:pt>
                <c:pt idx="623">
                  <c:v>3.017233333333333</c:v>
                </c:pt>
                <c:pt idx="624">
                  <c:v>3.011622222222222</c:v>
                </c:pt>
                <c:pt idx="625">
                  <c:v>3.00312777777778</c:v>
                </c:pt>
                <c:pt idx="626">
                  <c:v>2.993733333333334</c:v>
                </c:pt>
                <c:pt idx="627">
                  <c:v>2.994466666666666</c:v>
                </c:pt>
                <c:pt idx="628">
                  <c:v>2.997261111111111</c:v>
                </c:pt>
                <c:pt idx="629">
                  <c:v>3.000622222222222</c:v>
                </c:pt>
                <c:pt idx="630">
                  <c:v>2.996399999999999</c:v>
                </c:pt>
                <c:pt idx="631">
                  <c:v>2.987077777777777</c:v>
                </c:pt>
                <c:pt idx="632">
                  <c:v>2.970777777777778</c:v>
                </c:pt>
                <c:pt idx="633">
                  <c:v>2.955583333333333</c:v>
                </c:pt>
                <c:pt idx="634">
                  <c:v>2.939288888888885</c:v>
                </c:pt>
                <c:pt idx="635">
                  <c:v>2.934866666666666</c:v>
                </c:pt>
                <c:pt idx="636">
                  <c:v>2.930577777777777</c:v>
                </c:pt>
                <c:pt idx="637">
                  <c:v>2.931105555555556</c:v>
                </c:pt>
                <c:pt idx="638">
                  <c:v>2.929522222222222</c:v>
                </c:pt>
                <c:pt idx="639">
                  <c:v>2.935094444444444</c:v>
                </c:pt>
                <c:pt idx="640">
                  <c:v>2.940544444444444</c:v>
                </c:pt>
                <c:pt idx="641">
                  <c:v>2.951466666666667</c:v>
                </c:pt>
                <c:pt idx="642">
                  <c:v>2.963861111111111</c:v>
                </c:pt>
                <c:pt idx="643">
                  <c:v>2.980994444444445</c:v>
                </c:pt>
                <c:pt idx="644">
                  <c:v>2.999555555555556</c:v>
                </c:pt>
                <c:pt idx="645">
                  <c:v>3.026666666666666</c:v>
                </c:pt>
                <c:pt idx="646">
                  <c:v>3.062494444444444</c:v>
                </c:pt>
                <c:pt idx="647">
                  <c:v>3.112972222222222</c:v>
                </c:pt>
                <c:pt idx="648">
                  <c:v>3.175227777777777</c:v>
                </c:pt>
                <c:pt idx="649">
                  <c:v>3.233438888888889</c:v>
                </c:pt>
                <c:pt idx="650">
                  <c:v>3.290872222222222</c:v>
                </c:pt>
                <c:pt idx="651">
                  <c:v>3.341716666666666</c:v>
                </c:pt>
                <c:pt idx="652">
                  <c:v>3.381577777777777</c:v>
                </c:pt>
                <c:pt idx="653">
                  <c:v>3.411849999999996</c:v>
                </c:pt>
                <c:pt idx="654">
                  <c:v>3.435466666666666</c:v>
                </c:pt>
                <c:pt idx="655">
                  <c:v>3.45495</c:v>
                </c:pt>
                <c:pt idx="656">
                  <c:v>3.46955</c:v>
                </c:pt>
                <c:pt idx="657">
                  <c:v>3.485783333333333</c:v>
                </c:pt>
                <c:pt idx="658">
                  <c:v>3.48005</c:v>
                </c:pt>
                <c:pt idx="659">
                  <c:v>3.470766666666667</c:v>
                </c:pt>
                <c:pt idx="660">
                  <c:v>3.451266666666666</c:v>
                </c:pt>
                <c:pt idx="661">
                  <c:v>3.442527777777777</c:v>
                </c:pt>
                <c:pt idx="662">
                  <c:v>3.427877777777778</c:v>
                </c:pt>
                <c:pt idx="663">
                  <c:v>3.416244444444442</c:v>
                </c:pt>
                <c:pt idx="664">
                  <c:v>3.397622222222222</c:v>
                </c:pt>
                <c:pt idx="665">
                  <c:v>3.383311111111111</c:v>
                </c:pt>
                <c:pt idx="666">
                  <c:v>3.374116666666667</c:v>
                </c:pt>
                <c:pt idx="667">
                  <c:v>3.367938888888889</c:v>
                </c:pt>
                <c:pt idx="668">
                  <c:v>3.365877777777777</c:v>
                </c:pt>
                <c:pt idx="669">
                  <c:v>3.360594444444444</c:v>
                </c:pt>
                <c:pt idx="670">
                  <c:v>3.339627777777778</c:v>
                </c:pt>
                <c:pt idx="671">
                  <c:v>3.313861111111111</c:v>
                </c:pt>
                <c:pt idx="672">
                  <c:v>3.287372222222222</c:v>
                </c:pt>
                <c:pt idx="673">
                  <c:v>3.268005555555556</c:v>
                </c:pt>
                <c:pt idx="674">
                  <c:v>3.255855555555556</c:v>
                </c:pt>
                <c:pt idx="675">
                  <c:v>3.235038888888889</c:v>
                </c:pt>
                <c:pt idx="676">
                  <c:v>3.207083333333333</c:v>
                </c:pt>
                <c:pt idx="677">
                  <c:v>3.171183333333333</c:v>
                </c:pt>
                <c:pt idx="678">
                  <c:v>3.137694444444444</c:v>
                </c:pt>
                <c:pt idx="679">
                  <c:v>3.103833333333333</c:v>
                </c:pt>
                <c:pt idx="680">
                  <c:v>3.071927777777777</c:v>
                </c:pt>
                <c:pt idx="681">
                  <c:v>3.036127777777777</c:v>
                </c:pt>
                <c:pt idx="682">
                  <c:v>2.996316666666666</c:v>
                </c:pt>
                <c:pt idx="683">
                  <c:v>2.954577777777777</c:v>
                </c:pt>
                <c:pt idx="684">
                  <c:v>2.930877777777777</c:v>
                </c:pt>
                <c:pt idx="685">
                  <c:v>2.9113</c:v>
                </c:pt>
                <c:pt idx="686">
                  <c:v>2.9065</c:v>
                </c:pt>
                <c:pt idx="687">
                  <c:v>2.908094444444445</c:v>
                </c:pt>
                <c:pt idx="688">
                  <c:v>2.913966666666667</c:v>
                </c:pt>
                <c:pt idx="689">
                  <c:v>2.908905555555556</c:v>
                </c:pt>
                <c:pt idx="690">
                  <c:v>2.918694444444445</c:v>
                </c:pt>
                <c:pt idx="691">
                  <c:v>2.919072222222223</c:v>
                </c:pt>
                <c:pt idx="692">
                  <c:v>2.914772222222223</c:v>
                </c:pt>
                <c:pt idx="693">
                  <c:v>2.902861111111111</c:v>
                </c:pt>
                <c:pt idx="694">
                  <c:v>2.8854</c:v>
                </c:pt>
                <c:pt idx="695">
                  <c:v>2.862150000000001</c:v>
                </c:pt>
                <c:pt idx="696">
                  <c:v>2.846816666666667</c:v>
                </c:pt>
                <c:pt idx="697">
                  <c:v>2.816588888888884</c:v>
                </c:pt>
                <c:pt idx="698">
                  <c:v>2.78575</c:v>
                </c:pt>
                <c:pt idx="699">
                  <c:v>2.757855555555555</c:v>
                </c:pt>
                <c:pt idx="700">
                  <c:v>2.716877777777778</c:v>
                </c:pt>
              </c:numCache>
            </c:numRef>
          </c:val>
          <c:smooth val="0"/>
        </c:ser>
        <c:ser>
          <c:idx val="2"/>
          <c:order val="2"/>
          <c:tx>
            <c:strRef>
              <c:f>fcz!$A$83</c:f>
              <c:strCache>
                <c:ptCount val="1"/>
                <c:pt idx="0">
                  <c:v>Semantic</c:v>
                </c:pt>
              </c:strCache>
            </c:strRef>
          </c:tx>
          <c:marker>
            <c:symbol val="none"/>
          </c:marker>
          <c:val>
            <c:numRef>
              <c:f>fcz!$B$83:$AAA$83</c:f>
              <c:numCache>
                <c:formatCode>General</c:formatCode>
                <c:ptCount val="702"/>
                <c:pt idx="0">
                  <c:v>-0.454144444444444</c:v>
                </c:pt>
                <c:pt idx="1">
                  <c:v>-0.421872222222222</c:v>
                </c:pt>
                <c:pt idx="2">
                  <c:v>-0.415322222222222</c:v>
                </c:pt>
                <c:pt idx="3">
                  <c:v>-0.380088888888889</c:v>
                </c:pt>
                <c:pt idx="4">
                  <c:v>-0.339911111111111</c:v>
                </c:pt>
                <c:pt idx="5">
                  <c:v>-0.295533333333333</c:v>
                </c:pt>
                <c:pt idx="6">
                  <c:v>-0.276033333333333</c:v>
                </c:pt>
                <c:pt idx="7">
                  <c:v>-0.27825</c:v>
                </c:pt>
                <c:pt idx="8">
                  <c:v>-0.273505555555556</c:v>
                </c:pt>
                <c:pt idx="9">
                  <c:v>-0.26005</c:v>
                </c:pt>
                <c:pt idx="10">
                  <c:v>-0.238816666666667</c:v>
                </c:pt>
                <c:pt idx="11">
                  <c:v>-0.191688888888889</c:v>
                </c:pt>
                <c:pt idx="12">
                  <c:v>-0.14</c:v>
                </c:pt>
                <c:pt idx="13">
                  <c:v>-0.0985944444444442</c:v>
                </c:pt>
                <c:pt idx="14">
                  <c:v>-0.0645444444444444</c:v>
                </c:pt>
                <c:pt idx="15">
                  <c:v>-0.0128388888888889</c:v>
                </c:pt>
                <c:pt idx="16">
                  <c:v>0.0661611111111111</c:v>
                </c:pt>
                <c:pt idx="17">
                  <c:v>0.1352</c:v>
                </c:pt>
                <c:pt idx="18">
                  <c:v>0.194533333333333</c:v>
                </c:pt>
                <c:pt idx="19">
                  <c:v>0.218855555555555</c:v>
                </c:pt>
                <c:pt idx="20">
                  <c:v>0.241555555555556</c:v>
                </c:pt>
                <c:pt idx="21">
                  <c:v>0.271872222222222</c:v>
                </c:pt>
                <c:pt idx="22">
                  <c:v>0.298816666666667</c:v>
                </c:pt>
                <c:pt idx="23">
                  <c:v>0.321088888888889</c:v>
                </c:pt>
                <c:pt idx="24">
                  <c:v>0.326394444444444</c:v>
                </c:pt>
                <c:pt idx="25">
                  <c:v>0.313877777777778</c:v>
                </c:pt>
                <c:pt idx="26">
                  <c:v>0.273338888888889</c:v>
                </c:pt>
                <c:pt idx="27">
                  <c:v>0.221133333333333</c:v>
                </c:pt>
                <c:pt idx="28">
                  <c:v>0.158788888888889</c:v>
                </c:pt>
                <c:pt idx="29">
                  <c:v>0.0865222222222222</c:v>
                </c:pt>
                <c:pt idx="30">
                  <c:v>0.00269444444444453</c:v>
                </c:pt>
                <c:pt idx="31">
                  <c:v>-0.0722499999999999</c:v>
                </c:pt>
                <c:pt idx="32">
                  <c:v>-0.165738888888889</c:v>
                </c:pt>
                <c:pt idx="33">
                  <c:v>-0.269533333333333</c:v>
                </c:pt>
                <c:pt idx="34">
                  <c:v>-0.363411111111111</c:v>
                </c:pt>
                <c:pt idx="35">
                  <c:v>-0.449961111111111</c:v>
                </c:pt>
                <c:pt idx="36">
                  <c:v>-0.512566666666667</c:v>
                </c:pt>
                <c:pt idx="37">
                  <c:v>-0.589194444444444</c:v>
                </c:pt>
                <c:pt idx="38">
                  <c:v>-0.636761111111111</c:v>
                </c:pt>
                <c:pt idx="39">
                  <c:v>-0.662466666666667</c:v>
                </c:pt>
                <c:pt idx="40">
                  <c:v>-0.66445</c:v>
                </c:pt>
                <c:pt idx="41">
                  <c:v>-0.646188888888889</c:v>
                </c:pt>
                <c:pt idx="42">
                  <c:v>-0.628483333333333</c:v>
                </c:pt>
                <c:pt idx="43">
                  <c:v>-0.605911111111111</c:v>
                </c:pt>
                <c:pt idx="44">
                  <c:v>-0.571322222222222</c:v>
                </c:pt>
                <c:pt idx="45">
                  <c:v>-0.516488888888889</c:v>
                </c:pt>
                <c:pt idx="46">
                  <c:v>-0.452011111111111</c:v>
                </c:pt>
                <c:pt idx="47">
                  <c:v>-0.389633333333333</c:v>
                </c:pt>
                <c:pt idx="48">
                  <c:v>-0.32605</c:v>
                </c:pt>
                <c:pt idx="49">
                  <c:v>-0.266883333333333</c:v>
                </c:pt>
                <c:pt idx="50">
                  <c:v>-0.19455</c:v>
                </c:pt>
                <c:pt idx="51">
                  <c:v>-0.120277777777778</c:v>
                </c:pt>
                <c:pt idx="52">
                  <c:v>-0.0535222222222222</c:v>
                </c:pt>
                <c:pt idx="53">
                  <c:v>-0.0192611111111111</c:v>
                </c:pt>
                <c:pt idx="54">
                  <c:v>0.01295</c:v>
                </c:pt>
                <c:pt idx="55">
                  <c:v>0.0202388888888889</c:v>
                </c:pt>
                <c:pt idx="56">
                  <c:v>0.0200777777777778</c:v>
                </c:pt>
                <c:pt idx="57">
                  <c:v>0.0267</c:v>
                </c:pt>
                <c:pt idx="58">
                  <c:v>0.00959999999999999</c:v>
                </c:pt>
                <c:pt idx="59">
                  <c:v>0.00498888888888888</c:v>
                </c:pt>
                <c:pt idx="60">
                  <c:v>-0.0107944444444445</c:v>
                </c:pt>
                <c:pt idx="61">
                  <c:v>-0.0214388888888889</c:v>
                </c:pt>
                <c:pt idx="62">
                  <c:v>-0.0325</c:v>
                </c:pt>
                <c:pt idx="63">
                  <c:v>-0.0476944444444444</c:v>
                </c:pt>
                <c:pt idx="64">
                  <c:v>-0.0520222222222222</c:v>
                </c:pt>
                <c:pt idx="65">
                  <c:v>-0.0525722222222222</c:v>
                </c:pt>
                <c:pt idx="66">
                  <c:v>-0.0496333333333333</c:v>
                </c:pt>
                <c:pt idx="67">
                  <c:v>-0.0739722222222222</c:v>
                </c:pt>
                <c:pt idx="68">
                  <c:v>-0.0970777777777778</c:v>
                </c:pt>
                <c:pt idx="69">
                  <c:v>-0.125533333333333</c:v>
                </c:pt>
                <c:pt idx="70">
                  <c:v>-0.115772222222222</c:v>
                </c:pt>
                <c:pt idx="71">
                  <c:v>-0.0977777777777778</c:v>
                </c:pt>
                <c:pt idx="72">
                  <c:v>-0.0718944444444444</c:v>
                </c:pt>
                <c:pt idx="73">
                  <c:v>-0.0376166666666667</c:v>
                </c:pt>
                <c:pt idx="74">
                  <c:v>-0.00145000000000001</c:v>
                </c:pt>
                <c:pt idx="75">
                  <c:v>0.0300277777777778</c:v>
                </c:pt>
                <c:pt idx="76">
                  <c:v>0.03115</c:v>
                </c:pt>
                <c:pt idx="77">
                  <c:v>0.0421444444444444</c:v>
                </c:pt>
                <c:pt idx="78">
                  <c:v>0.0698777777777778</c:v>
                </c:pt>
                <c:pt idx="79">
                  <c:v>0.0896944444444444</c:v>
                </c:pt>
                <c:pt idx="80">
                  <c:v>0.115833333333333</c:v>
                </c:pt>
                <c:pt idx="81">
                  <c:v>0.137827777777778</c:v>
                </c:pt>
                <c:pt idx="82">
                  <c:v>0.139561111111111</c:v>
                </c:pt>
                <c:pt idx="83">
                  <c:v>0.133638888888889</c:v>
                </c:pt>
                <c:pt idx="84">
                  <c:v>0.109927777777778</c:v>
                </c:pt>
                <c:pt idx="85">
                  <c:v>0.0727833333333333</c:v>
                </c:pt>
                <c:pt idx="86">
                  <c:v>0.0369833333333333</c:v>
                </c:pt>
                <c:pt idx="87">
                  <c:v>-0.0182277777777778</c:v>
                </c:pt>
                <c:pt idx="88">
                  <c:v>-0.0666</c:v>
                </c:pt>
                <c:pt idx="89">
                  <c:v>-0.119233333333333</c:v>
                </c:pt>
                <c:pt idx="90">
                  <c:v>-0.192244444444444</c:v>
                </c:pt>
                <c:pt idx="91">
                  <c:v>-0.297827777777778</c:v>
                </c:pt>
                <c:pt idx="92">
                  <c:v>-0.416655555555555</c:v>
                </c:pt>
                <c:pt idx="93">
                  <c:v>-0.53665</c:v>
                </c:pt>
                <c:pt idx="94">
                  <c:v>-0.654394444444444</c:v>
                </c:pt>
                <c:pt idx="95">
                  <c:v>-0.777455555555555</c:v>
                </c:pt>
                <c:pt idx="96">
                  <c:v>-0.881861111111111</c:v>
                </c:pt>
                <c:pt idx="97">
                  <c:v>-0.986916666666667</c:v>
                </c:pt>
                <c:pt idx="98">
                  <c:v>-1.062683333333333</c:v>
                </c:pt>
                <c:pt idx="99">
                  <c:v>-1.11543888888889</c:v>
                </c:pt>
                <c:pt idx="100">
                  <c:v>-1.158705555555556</c:v>
                </c:pt>
                <c:pt idx="101">
                  <c:v>-1.19205</c:v>
                </c:pt>
                <c:pt idx="102">
                  <c:v>-1.219438888888889</c:v>
                </c:pt>
                <c:pt idx="103">
                  <c:v>-1.264555555555555</c:v>
                </c:pt>
                <c:pt idx="104">
                  <c:v>-1.302716666666666</c:v>
                </c:pt>
                <c:pt idx="105">
                  <c:v>-1.32725</c:v>
                </c:pt>
                <c:pt idx="106">
                  <c:v>-1.334327777777778</c:v>
                </c:pt>
                <c:pt idx="107">
                  <c:v>-1.34873888888889</c:v>
                </c:pt>
                <c:pt idx="108">
                  <c:v>-1.395933333333333</c:v>
                </c:pt>
                <c:pt idx="109">
                  <c:v>-1.350261111111111</c:v>
                </c:pt>
                <c:pt idx="110">
                  <c:v>-1.43078888888889</c:v>
                </c:pt>
                <c:pt idx="111">
                  <c:v>-1.518505555555556</c:v>
                </c:pt>
                <c:pt idx="112">
                  <c:v>-1.602672222222222</c:v>
                </c:pt>
                <c:pt idx="113">
                  <c:v>-1.655194444444444</c:v>
                </c:pt>
                <c:pt idx="114">
                  <c:v>-1.697983333333333</c:v>
                </c:pt>
                <c:pt idx="115">
                  <c:v>-1.740961111111111</c:v>
                </c:pt>
                <c:pt idx="116">
                  <c:v>-1.76173888888889</c:v>
                </c:pt>
                <c:pt idx="117">
                  <c:v>-1.760177777777778</c:v>
                </c:pt>
                <c:pt idx="118">
                  <c:v>-1.747583333333334</c:v>
                </c:pt>
                <c:pt idx="119">
                  <c:v>-1.719722222222222</c:v>
                </c:pt>
                <c:pt idx="120">
                  <c:v>-1.697461111111111</c:v>
                </c:pt>
                <c:pt idx="121">
                  <c:v>-1.68085</c:v>
                </c:pt>
                <c:pt idx="122">
                  <c:v>-1.624772222222222</c:v>
                </c:pt>
                <c:pt idx="123">
                  <c:v>-1.549122222222222</c:v>
                </c:pt>
                <c:pt idx="124">
                  <c:v>-1.468733333333334</c:v>
                </c:pt>
                <c:pt idx="125">
                  <c:v>-1.400244444444445</c:v>
                </c:pt>
                <c:pt idx="126">
                  <c:v>-1.3349</c:v>
                </c:pt>
                <c:pt idx="127">
                  <c:v>-1.264177777777778</c:v>
                </c:pt>
                <c:pt idx="128">
                  <c:v>-1.164233333333333</c:v>
                </c:pt>
                <c:pt idx="129">
                  <c:v>-1.041683333333333</c:v>
                </c:pt>
                <c:pt idx="130">
                  <c:v>-0.910866666666667</c:v>
                </c:pt>
                <c:pt idx="131">
                  <c:v>-0.77925</c:v>
                </c:pt>
                <c:pt idx="132">
                  <c:v>-0.640105555555555</c:v>
                </c:pt>
                <c:pt idx="133">
                  <c:v>-0.497294444444444</c:v>
                </c:pt>
                <c:pt idx="134">
                  <c:v>-0.370188888888889</c:v>
                </c:pt>
                <c:pt idx="135">
                  <c:v>-0.239683333333333</c:v>
                </c:pt>
                <c:pt idx="136">
                  <c:v>-0.134872222222222</c:v>
                </c:pt>
                <c:pt idx="137">
                  <c:v>-0.0323388888888889</c:v>
                </c:pt>
                <c:pt idx="138">
                  <c:v>0.0566500000000001</c:v>
                </c:pt>
                <c:pt idx="139">
                  <c:v>0.1346</c:v>
                </c:pt>
                <c:pt idx="140">
                  <c:v>0.190427777777778</c:v>
                </c:pt>
                <c:pt idx="141">
                  <c:v>0.236894444444444</c:v>
                </c:pt>
                <c:pt idx="142">
                  <c:v>0.2654</c:v>
                </c:pt>
                <c:pt idx="143">
                  <c:v>0.290938888888889</c:v>
                </c:pt>
                <c:pt idx="144">
                  <c:v>0.326088888888889</c:v>
                </c:pt>
                <c:pt idx="145">
                  <c:v>0.352727777777778</c:v>
                </c:pt>
                <c:pt idx="146">
                  <c:v>0.401194444444444</c:v>
                </c:pt>
                <c:pt idx="147">
                  <c:v>0.452711111111111</c:v>
                </c:pt>
                <c:pt idx="148">
                  <c:v>0.502838888888889</c:v>
                </c:pt>
                <c:pt idx="149">
                  <c:v>0.553783333333333</c:v>
                </c:pt>
                <c:pt idx="150">
                  <c:v>0.611011111111111</c:v>
                </c:pt>
                <c:pt idx="151">
                  <c:v>0.669566666666666</c:v>
                </c:pt>
                <c:pt idx="152">
                  <c:v>0.735894444444444</c:v>
                </c:pt>
                <c:pt idx="153">
                  <c:v>0.794394444444444</c:v>
                </c:pt>
                <c:pt idx="154">
                  <c:v>0.821722222222222</c:v>
                </c:pt>
                <c:pt idx="155">
                  <c:v>0.822083333333333</c:v>
                </c:pt>
                <c:pt idx="156">
                  <c:v>0.846788888888889</c:v>
                </c:pt>
                <c:pt idx="157">
                  <c:v>0.878122222222222</c:v>
                </c:pt>
                <c:pt idx="158">
                  <c:v>0.944322222222222</c:v>
                </c:pt>
                <c:pt idx="159">
                  <c:v>1.004283333333333</c:v>
                </c:pt>
                <c:pt idx="160">
                  <c:v>1.027044444444444</c:v>
                </c:pt>
                <c:pt idx="161">
                  <c:v>1.034822222222222</c:v>
                </c:pt>
                <c:pt idx="162">
                  <c:v>1.049016666666667</c:v>
                </c:pt>
                <c:pt idx="163">
                  <c:v>1.079905555555555</c:v>
                </c:pt>
                <c:pt idx="164">
                  <c:v>1.110622222222222</c:v>
                </c:pt>
                <c:pt idx="165">
                  <c:v>1.13253888888889</c:v>
                </c:pt>
                <c:pt idx="166">
                  <c:v>1.145777777777778</c:v>
                </c:pt>
                <c:pt idx="167">
                  <c:v>1.166533333333333</c:v>
                </c:pt>
                <c:pt idx="168">
                  <c:v>1.19798888888889</c:v>
                </c:pt>
                <c:pt idx="169">
                  <c:v>1.22853888888889</c:v>
                </c:pt>
                <c:pt idx="170">
                  <c:v>1.263238888888889</c:v>
                </c:pt>
                <c:pt idx="171">
                  <c:v>1.32018888888889</c:v>
                </c:pt>
                <c:pt idx="172">
                  <c:v>1.383733333333333</c:v>
                </c:pt>
                <c:pt idx="173">
                  <c:v>1.468327777777778</c:v>
                </c:pt>
                <c:pt idx="174">
                  <c:v>1.569838888888889</c:v>
                </c:pt>
                <c:pt idx="175">
                  <c:v>1.673555555555556</c:v>
                </c:pt>
                <c:pt idx="176">
                  <c:v>1.766466666666667</c:v>
                </c:pt>
                <c:pt idx="177">
                  <c:v>1.856444444444445</c:v>
                </c:pt>
                <c:pt idx="178">
                  <c:v>1.950483333333333</c:v>
                </c:pt>
                <c:pt idx="179">
                  <c:v>2.057333333333334</c:v>
                </c:pt>
                <c:pt idx="180">
                  <c:v>2.14335</c:v>
                </c:pt>
                <c:pt idx="181">
                  <c:v>2.218577777777777</c:v>
                </c:pt>
                <c:pt idx="182">
                  <c:v>2.277016666666666</c:v>
                </c:pt>
                <c:pt idx="183">
                  <c:v>2.326988888888887</c:v>
                </c:pt>
                <c:pt idx="184">
                  <c:v>2.381566666666666</c:v>
                </c:pt>
                <c:pt idx="185">
                  <c:v>2.441055555555556</c:v>
                </c:pt>
                <c:pt idx="186">
                  <c:v>2.496866666666667</c:v>
                </c:pt>
                <c:pt idx="187">
                  <c:v>2.540483333333333</c:v>
                </c:pt>
                <c:pt idx="188">
                  <c:v>2.590583333333333</c:v>
                </c:pt>
                <c:pt idx="189">
                  <c:v>2.628788888888889</c:v>
                </c:pt>
                <c:pt idx="190">
                  <c:v>2.674205555555555</c:v>
                </c:pt>
                <c:pt idx="191">
                  <c:v>2.726122222222222</c:v>
                </c:pt>
                <c:pt idx="192">
                  <c:v>2.786288888888889</c:v>
                </c:pt>
                <c:pt idx="193">
                  <c:v>2.855522222222222</c:v>
                </c:pt>
                <c:pt idx="194">
                  <c:v>2.928161111111111</c:v>
                </c:pt>
                <c:pt idx="195">
                  <c:v>3.015216666666666</c:v>
                </c:pt>
                <c:pt idx="196">
                  <c:v>3.120866666666666</c:v>
                </c:pt>
                <c:pt idx="197">
                  <c:v>3.202772222222222</c:v>
                </c:pt>
                <c:pt idx="198">
                  <c:v>3.270105555555555</c:v>
                </c:pt>
                <c:pt idx="199">
                  <c:v>3.317461111111111</c:v>
                </c:pt>
                <c:pt idx="200">
                  <c:v>3.347700000000001</c:v>
                </c:pt>
                <c:pt idx="201">
                  <c:v>3.350655555555555</c:v>
                </c:pt>
                <c:pt idx="202">
                  <c:v>3.3332</c:v>
                </c:pt>
                <c:pt idx="203">
                  <c:v>3.27947777777778</c:v>
                </c:pt>
                <c:pt idx="204">
                  <c:v>3.241244444444444</c:v>
                </c:pt>
                <c:pt idx="205">
                  <c:v>3.19628888888889</c:v>
                </c:pt>
                <c:pt idx="206">
                  <c:v>3.187638888888889</c:v>
                </c:pt>
                <c:pt idx="207">
                  <c:v>3.1622</c:v>
                </c:pt>
                <c:pt idx="208">
                  <c:v>3.156366666666667</c:v>
                </c:pt>
                <c:pt idx="209">
                  <c:v>3.18736111111111</c:v>
                </c:pt>
                <c:pt idx="210">
                  <c:v>3.242405555555555</c:v>
                </c:pt>
                <c:pt idx="211">
                  <c:v>3.301827777777778</c:v>
                </c:pt>
                <c:pt idx="212">
                  <c:v>3.364144444444444</c:v>
                </c:pt>
                <c:pt idx="213">
                  <c:v>3.421155555555555</c:v>
                </c:pt>
                <c:pt idx="214">
                  <c:v>3.469949999999998</c:v>
                </c:pt>
                <c:pt idx="215">
                  <c:v>3.518105555555555</c:v>
                </c:pt>
                <c:pt idx="216">
                  <c:v>3.553827777777777</c:v>
                </c:pt>
                <c:pt idx="217">
                  <c:v>3.583883333333334</c:v>
                </c:pt>
                <c:pt idx="218">
                  <c:v>3.600666666666667</c:v>
                </c:pt>
                <c:pt idx="219">
                  <c:v>3.62935</c:v>
                </c:pt>
                <c:pt idx="220">
                  <c:v>3.676466666666666</c:v>
                </c:pt>
                <c:pt idx="221">
                  <c:v>3.706394444444444</c:v>
                </c:pt>
                <c:pt idx="222">
                  <c:v>3.762094444444445</c:v>
                </c:pt>
                <c:pt idx="223">
                  <c:v>3.803044444444445</c:v>
                </c:pt>
                <c:pt idx="224">
                  <c:v>3.830688888888885</c:v>
                </c:pt>
                <c:pt idx="225">
                  <c:v>3.839805555555555</c:v>
                </c:pt>
                <c:pt idx="226">
                  <c:v>3.826583333333334</c:v>
                </c:pt>
                <c:pt idx="227">
                  <c:v>3.804855555555555</c:v>
                </c:pt>
                <c:pt idx="228">
                  <c:v>3.772033333333335</c:v>
                </c:pt>
                <c:pt idx="229">
                  <c:v>3.766527777777778</c:v>
                </c:pt>
                <c:pt idx="230">
                  <c:v>3.764444444444444</c:v>
                </c:pt>
                <c:pt idx="231">
                  <c:v>3.788200000000001</c:v>
                </c:pt>
                <c:pt idx="232">
                  <c:v>3.809355555555556</c:v>
                </c:pt>
                <c:pt idx="233">
                  <c:v>3.834883333333332</c:v>
                </c:pt>
                <c:pt idx="234">
                  <c:v>3.869616666666667</c:v>
                </c:pt>
                <c:pt idx="235">
                  <c:v>3.931038888888887</c:v>
                </c:pt>
                <c:pt idx="236">
                  <c:v>4.010183333333334</c:v>
                </c:pt>
                <c:pt idx="237">
                  <c:v>4.110561111111112</c:v>
                </c:pt>
                <c:pt idx="238">
                  <c:v>4.199422222222222</c:v>
                </c:pt>
                <c:pt idx="239">
                  <c:v>4.29835</c:v>
                </c:pt>
                <c:pt idx="240">
                  <c:v>4.394055555555547</c:v>
                </c:pt>
                <c:pt idx="241">
                  <c:v>4.496033333333333</c:v>
                </c:pt>
                <c:pt idx="242">
                  <c:v>4.584277777777777</c:v>
                </c:pt>
                <c:pt idx="243">
                  <c:v>4.644761111111112</c:v>
                </c:pt>
                <c:pt idx="244">
                  <c:v>4.682772222222222</c:v>
                </c:pt>
                <c:pt idx="245">
                  <c:v>4.70166111111111</c:v>
                </c:pt>
                <c:pt idx="246">
                  <c:v>4.725038888888887</c:v>
                </c:pt>
                <c:pt idx="247">
                  <c:v>4.754072222222223</c:v>
                </c:pt>
                <c:pt idx="248">
                  <c:v>4.770616666666667</c:v>
                </c:pt>
                <c:pt idx="249">
                  <c:v>4.775316666666666</c:v>
                </c:pt>
                <c:pt idx="250">
                  <c:v>4.744216666666666</c:v>
                </c:pt>
                <c:pt idx="251">
                  <c:v>4.708072222222222</c:v>
                </c:pt>
                <c:pt idx="252">
                  <c:v>4.671216666666667</c:v>
                </c:pt>
                <c:pt idx="253">
                  <c:v>4.646777777777776</c:v>
                </c:pt>
                <c:pt idx="254">
                  <c:v>4.648833333333334</c:v>
                </c:pt>
                <c:pt idx="255">
                  <c:v>4.642755555555551</c:v>
                </c:pt>
                <c:pt idx="256">
                  <c:v>4.650055555555549</c:v>
                </c:pt>
                <c:pt idx="257">
                  <c:v>4.674522222222221</c:v>
                </c:pt>
                <c:pt idx="258">
                  <c:v>4.730011111111111</c:v>
                </c:pt>
                <c:pt idx="259">
                  <c:v>4.761466666666667</c:v>
                </c:pt>
                <c:pt idx="260">
                  <c:v>4.770994444444444</c:v>
                </c:pt>
                <c:pt idx="261">
                  <c:v>4.751583333333332</c:v>
                </c:pt>
                <c:pt idx="262">
                  <c:v>4.71565</c:v>
                </c:pt>
                <c:pt idx="263">
                  <c:v>4.679633333333337</c:v>
                </c:pt>
                <c:pt idx="264">
                  <c:v>4.657427777777774</c:v>
                </c:pt>
                <c:pt idx="265">
                  <c:v>4.659644444444443</c:v>
                </c:pt>
                <c:pt idx="266">
                  <c:v>4.67195555555555</c:v>
                </c:pt>
                <c:pt idx="267">
                  <c:v>4.687316666666663</c:v>
                </c:pt>
                <c:pt idx="268">
                  <c:v>4.723544444444444</c:v>
                </c:pt>
                <c:pt idx="269">
                  <c:v>4.77796111111111</c:v>
                </c:pt>
                <c:pt idx="270">
                  <c:v>4.845888888888886</c:v>
                </c:pt>
                <c:pt idx="271">
                  <c:v>4.917188888888885</c:v>
                </c:pt>
                <c:pt idx="272">
                  <c:v>5.0014</c:v>
                </c:pt>
                <c:pt idx="273">
                  <c:v>5.096094444444444</c:v>
                </c:pt>
                <c:pt idx="274">
                  <c:v>5.174733333333333</c:v>
                </c:pt>
                <c:pt idx="275">
                  <c:v>5.253277777777778</c:v>
                </c:pt>
                <c:pt idx="276">
                  <c:v>5.284044444444444</c:v>
                </c:pt>
                <c:pt idx="277">
                  <c:v>5.27665</c:v>
                </c:pt>
                <c:pt idx="278">
                  <c:v>5.242783333333332</c:v>
                </c:pt>
                <c:pt idx="279">
                  <c:v>5.184627777777774</c:v>
                </c:pt>
                <c:pt idx="280">
                  <c:v>5.157444444444446</c:v>
                </c:pt>
                <c:pt idx="281">
                  <c:v>5.138172222222223</c:v>
                </c:pt>
                <c:pt idx="282">
                  <c:v>5.136066666666667</c:v>
                </c:pt>
                <c:pt idx="283">
                  <c:v>5.13786111111111</c:v>
                </c:pt>
                <c:pt idx="284">
                  <c:v>5.132722222222222</c:v>
                </c:pt>
                <c:pt idx="285">
                  <c:v>5.119205555555554</c:v>
                </c:pt>
                <c:pt idx="286">
                  <c:v>5.100733333333336</c:v>
                </c:pt>
                <c:pt idx="287">
                  <c:v>5.064233333333332</c:v>
                </c:pt>
                <c:pt idx="288">
                  <c:v>5.026672222222222</c:v>
                </c:pt>
                <c:pt idx="289">
                  <c:v>4.979144444444443</c:v>
                </c:pt>
                <c:pt idx="290">
                  <c:v>4.932777777777777</c:v>
                </c:pt>
                <c:pt idx="291">
                  <c:v>4.89870555555555</c:v>
                </c:pt>
                <c:pt idx="292">
                  <c:v>4.853461111111111</c:v>
                </c:pt>
                <c:pt idx="293">
                  <c:v>4.824305555555548</c:v>
                </c:pt>
                <c:pt idx="294">
                  <c:v>4.784705555555554</c:v>
                </c:pt>
                <c:pt idx="295">
                  <c:v>4.763933333333333</c:v>
                </c:pt>
                <c:pt idx="296">
                  <c:v>4.73531111111111</c:v>
                </c:pt>
                <c:pt idx="297">
                  <c:v>4.712877777777775</c:v>
                </c:pt>
                <c:pt idx="298">
                  <c:v>4.680938888888884</c:v>
                </c:pt>
                <c:pt idx="299">
                  <c:v>4.645049999999998</c:v>
                </c:pt>
                <c:pt idx="300">
                  <c:v>4.581572222222221</c:v>
                </c:pt>
                <c:pt idx="301">
                  <c:v>4.509638888888888</c:v>
                </c:pt>
                <c:pt idx="302">
                  <c:v>4.417899999999999</c:v>
                </c:pt>
                <c:pt idx="303">
                  <c:v>4.322849999999996</c:v>
                </c:pt>
                <c:pt idx="304">
                  <c:v>4.221194444444444</c:v>
                </c:pt>
                <c:pt idx="305">
                  <c:v>4.127638888888885</c:v>
                </c:pt>
                <c:pt idx="306">
                  <c:v>4.028066666666667</c:v>
                </c:pt>
                <c:pt idx="307">
                  <c:v>3.922955555555555</c:v>
                </c:pt>
                <c:pt idx="308">
                  <c:v>3.756388888888888</c:v>
                </c:pt>
                <c:pt idx="309">
                  <c:v>3.627938888888889</c:v>
                </c:pt>
                <c:pt idx="310">
                  <c:v>3.511672222222222</c:v>
                </c:pt>
                <c:pt idx="311">
                  <c:v>3.404083333333333</c:v>
                </c:pt>
                <c:pt idx="312">
                  <c:v>3.315944444444443</c:v>
                </c:pt>
                <c:pt idx="313">
                  <c:v>3.21595</c:v>
                </c:pt>
                <c:pt idx="314">
                  <c:v>3.138255555555555</c:v>
                </c:pt>
                <c:pt idx="315">
                  <c:v>3.06145</c:v>
                </c:pt>
                <c:pt idx="316">
                  <c:v>2.975961111111111</c:v>
                </c:pt>
                <c:pt idx="317">
                  <c:v>2.892127777777777</c:v>
                </c:pt>
                <c:pt idx="318">
                  <c:v>2.838872222222222</c:v>
                </c:pt>
                <c:pt idx="319">
                  <c:v>2.789216666666667</c:v>
                </c:pt>
                <c:pt idx="320">
                  <c:v>2.764088888888889</c:v>
                </c:pt>
                <c:pt idx="321">
                  <c:v>2.761177777777778</c:v>
                </c:pt>
                <c:pt idx="322">
                  <c:v>2.75845</c:v>
                </c:pt>
                <c:pt idx="323">
                  <c:v>2.777294444444444</c:v>
                </c:pt>
                <c:pt idx="324">
                  <c:v>2.799022222222222</c:v>
                </c:pt>
                <c:pt idx="325">
                  <c:v>2.842088888888886</c:v>
                </c:pt>
                <c:pt idx="326">
                  <c:v>2.893227777777778</c:v>
                </c:pt>
                <c:pt idx="327">
                  <c:v>2.956238888888885</c:v>
                </c:pt>
                <c:pt idx="328">
                  <c:v>2.995233333333334</c:v>
                </c:pt>
                <c:pt idx="329">
                  <c:v>3.003677777777777</c:v>
                </c:pt>
                <c:pt idx="330">
                  <c:v>3.041977777777776</c:v>
                </c:pt>
                <c:pt idx="331">
                  <c:v>3.055005555555556</c:v>
                </c:pt>
                <c:pt idx="332">
                  <c:v>3.080744444444445</c:v>
                </c:pt>
                <c:pt idx="333">
                  <c:v>3.076377777777778</c:v>
                </c:pt>
                <c:pt idx="334">
                  <c:v>3.037738888888888</c:v>
                </c:pt>
                <c:pt idx="335">
                  <c:v>2.985333333333333</c:v>
                </c:pt>
                <c:pt idx="336">
                  <c:v>2.927305555555556</c:v>
                </c:pt>
                <c:pt idx="337">
                  <c:v>2.865144444444444</c:v>
                </c:pt>
                <c:pt idx="338">
                  <c:v>2.800466666666667</c:v>
                </c:pt>
                <c:pt idx="339">
                  <c:v>2.743894444444444</c:v>
                </c:pt>
                <c:pt idx="340">
                  <c:v>2.694833333333333</c:v>
                </c:pt>
                <c:pt idx="341">
                  <c:v>2.650427777777777</c:v>
                </c:pt>
                <c:pt idx="342">
                  <c:v>2.627455555555556</c:v>
                </c:pt>
                <c:pt idx="343">
                  <c:v>2.612622222222222</c:v>
                </c:pt>
                <c:pt idx="344">
                  <c:v>2.594755555555556</c:v>
                </c:pt>
                <c:pt idx="345">
                  <c:v>2.5591</c:v>
                </c:pt>
                <c:pt idx="346">
                  <c:v>2.527783333333334</c:v>
                </c:pt>
                <c:pt idx="347">
                  <c:v>2.521316666666667</c:v>
                </c:pt>
                <c:pt idx="348">
                  <c:v>2.521572222222222</c:v>
                </c:pt>
                <c:pt idx="349">
                  <c:v>2.515672222222222</c:v>
                </c:pt>
                <c:pt idx="350">
                  <c:v>2.513055555555555</c:v>
                </c:pt>
                <c:pt idx="351">
                  <c:v>2.493427777777777</c:v>
                </c:pt>
                <c:pt idx="352">
                  <c:v>2.465916666666667</c:v>
                </c:pt>
                <c:pt idx="353">
                  <c:v>2.441144444444444</c:v>
                </c:pt>
                <c:pt idx="354">
                  <c:v>2.410138888888889</c:v>
                </c:pt>
                <c:pt idx="355">
                  <c:v>2.379888888888885</c:v>
                </c:pt>
                <c:pt idx="356">
                  <c:v>2.334894444444445</c:v>
                </c:pt>
                <c:pt idx="357">
                  <c:v>2.269438888888889</c:v>
                </c:pt>
                <c:pt idx="358">
                  <c:v>2.203538888888888</c:v>
                </c:pt>
                <c:pt idx="359">
                  <c:v>2.146666666666667</c:v>
                </c:pt>
                <c:pt idx="360">
                  <c:v>2.12455</c:v>
                </c:pt>
                <c:pt idx="361">
                  <c:v>2.114538888888889</c:v>
                </c:pt>
                <c:pt idx="362">
                  <c:v>2.120838888888889</c:v>
                </c:pt>
                <c:pt idx="363">
                  <c:v>2.137261111111111</c:v>
                </c:pt>
                <c:pt idx="364">
                  <c:v>2.155261111111111</c:v>
                </c:pt>
                <c:pt idx="365">
                  <c:v>2.189261111111111</c:v>
                </c:pt>
                <c:pt idx="366">
                  <c:v>2.250911111111111</c:v>
                </c:pt>
                <c:pt idx="367">
                  <c:v>2.297255555555556</c:v>
                </c:pt>
                <c:pt idx="368">
                  <c:v>2.327061111111111</c:v>
                </c:pt>
                <c:pt idx="369">
                  <c:v>2.346794444444444</c:v>
                </c:pt>
                <c:pt idx="370">
                  <c:v>2.352216666666667</c:v>
                </c:pt>
                <c:pt idx="371">
                  <c:v>2.359166666666667</c:v>
                </c:pt>
                <c:pt idx="372">
                  <c:v>2.363244444444444</c:v>
                </c:pt>
                <c:pt idx="373">
                  <c:v>2.380933333333334</c:v>
                </c:pt>
                <c:pt idx="374">
                  <c:v>2.38715</c:v>
                </c:pt>
                <c:pt idx="375">
                  <c:v>2.406833333333334</c:v>
                </c:pt>
                <c:pt idx="376">
                  <c:v>2.417844444444444</c:v>
                </c:pt>
                <c:pt idx="377">
                  <c:v>2.404444444444444</c:v>
                </c:pt>
                <c:pt idx="378">
                  <c:v>2.381583333333333</c:v>
                </c:pt>
                <c:pt idx="379">
                  <c:v>2.378622222222222</c:v>
                </c:pt>
                <c:pt idx="380">
                  <c:v>2.370966666666667</c:v>
                </c:pt>
                <c:pt idx="381">
                  <c:v>2.349716666666667</c:v>
                </c:pt>
                <c:pt idx="382">
                  <c:v>2.343688888888888</c:v>
                </c:pt>
                <c:pt idx="383">
                  <c:v>2.33681111111111</c:v>
                </c:pt>
                <c:pt idx="384">
                  <c:v>2.34035</c:v>
                </c:pt>
                <c:pt idx="385">
                  <c:v>2.33365</c:v>
                </c:pt>
                <c:pt idx="386">
                  <c:v>2.33915</c:v>
                </c:pt>
                <c:pt idx="387">
                  <c:v>2.343855555555556</c:v>
                </c:pt>
                <c:pt idx="388">
                  <c:v>2.344827777777778</c:v>
                </c:pt>
                <c:pt idx="389">
                  <c:v>2.346638888888886</c:v>
                </c:pt>
                <c:pt idx="390">
                  <c:v>2.352861111111106</c:v>
                </c:pt>
                <c:pt idx="391">
                  <c:v>2.343322222222222</c:v>
                </c:pt>
                <c:pt idx="392">
                  <c:v>2.329066666666667</c:v>
                </c:pt>
                <c:pt idx="393">
                  <c:v>2.316727777777778</c:v>
                </c:pt>
                <c:pt idx="394">
                  <c:v>2.290244444444444</c:v>
                </c:pt>
                <c:pt idx="395">
                  <c:v>2.269811111111112</c:v>
                </c:pt>
                <c:pt idx="396">
                  <c:v>2.251277777777777</c:v>
                </c:pt>
                <c:pt idx="397">
                  <c:v>2.244188888888889</c:v>
                </c:pt>
                <c:pt idx="398">
                  <c:v>2.211205555555556</c:v>
                </c:pt>
                <c:pt idx="399">
                  <c:v>2.18185</c:v>
                </c:pt>
                <c:pt idx="400">
                  <c:v>2.140538888888889</c:v>
                </c:pt>
                <c:pt idx="401">
                  <c:v>2.107122222222222</c:v>
                </c:pt>
                <c:pt idx="402">
                  <c:v>2.073116666666666</c:v>
                </c:pt>
                <c:pt idx="403">
                  <c:v>2.030549999999999</c:v>
                </c:pt>
                <c:pt idx="404">
                  <c:v>1.980883333333334</c:v>
                </c:pt>
                <c:pt idx="405">
                  <c:v>1.9324</c:v>
                </c:pt>
                <c:pt idx="406">
                  <c:v>1.877633333333333</c:v>
                </c:pt>
                <c:pt idx="407">
                  <c:v>1.853177777777778</c:v>
                </c:pt>
                <c:pt idx="408">
                  <c:v>1.836666666666667</c:v>
                </c:pt>
                <c:pt idx="409">
                  <c:v>1.838205555555556</c:v>
                </c:pt>
                <c:pt idx="410">
                  <c:v>1.865616666666667</c:v>
                </c:pt>
                <c:pt idx="411">
                  <c:v>1.886272222222222</c:v>
                </c:pt>
                <c:pt idx="412">
                  <c:v>1.9005</c:v>
                </c:pt>
                <c:pt idx="413">
                  <c:v>1.896733333333333</c:v>
                </c:pt>
                <c:pt idx="414">
                  <c:v>1.9107</c:v>
                </c:pt>
                <c:pt idx="415">
                  <c:v>1.9324</c:v>
                </c:pt>
                <c:pt idx="416">
                  <c:v>1.937649999999999</c:v>
                </c:pt>
                <c:pt idx="417">
                  <c:v>1.950861111111111</c:v>
                </c:pt>
                <c:pt idx="418">
                  <c:v>1.954027777777778</c:v>
                </c:pt>
                <c:pt idx="419">
                  <c:v>1.987605555555555</c:v>
                </c:pt>
                <c:pt idx="420">
                  <c:v>2.008994444444445</c:v>
                </c:pt>
                <c:pt idx="421">
                  <c:v>2.039838888888887</c:v>
                </c:pt>
                <c:pt idx="422">
                  <c:v>2.060477777777777</c:v>
                </c:pt>
                <c:pt idx="423">
                  <c:v>2.072694444444445</c:v>
                </c:pt>
                <c:pt idx="424">
                  <c:v>2.066022222222222</c:v>
                </c:pt>
                <c:pt idx="425">
                  <c:v>2.071455555555555</c:v>
                </c:pt>
                <c:pt idx="426">
                  <c:v>2.05735</c:v>
                </c:pt>
                <c:pt idx="427">
                  <c:v>2.02732777777778</c:v>
                </c:pt>
                <c:pt idx="428">
                  <c:v>1.98423888888889</c:v>
                </c:pt>
                <c:pt idx="429">
                  <c:v>1.922077777777778</c:v>
                </c:pt>
                <c:pt idx="430">
                  <c:v>1.862266666666667</c:v>
                </c:pt>
                <c:pt idx="431">
                  <c:v>1.813816666666667</c:v>
                </c:pt>
                <c:pt idx="432">
                  <c:v>1.758705555555555</c:v>
                </c:pt>
                <c:pt idx="433">
                  <c:v>1.726677777777778</c:v>
                </c:pt>
                <c:pt idx="434">
                  <c:v>1.706927777777778</c:v>
                </c:pt>
                <c:pt idx="435">
                  <c:v>1.712327777777778</c:v>
                </c:pt>
                <c:pt idx="436">
                  <c:v>1.72098888888889</c:v>
                </c:pt>
                <c:pt idx="437">
                  <c:v>1.732411111111111</c:v>
                </c:pt>
                <c:pt idx="438">
                  <c:v>1.744611111111111</c:v>
                </c:pt>
                <c:pt idx="439">
                  <c:v>1.763983333333333</c:v>
                </c:pt>
                <c:pt idx="440">
                  <c:v>1.792116666666666</c:v>
                </c:pt>
                <c:pt idx="441">
                  <c:v>1.827477777777777</c:v>
                </c:pt>
                <c:pt idx="442">
                  <c:v>1.87926111111111</c:v>
                </c:pt>
                <c:pt idx="443">
                  <c:v>1.938455555555555</c:v>
                </c:pt>
                <c:pt idx="444">
                  <c:v>2.002727777777777</c:v>
                </c:pt>
                <c:pt idx="445">
                  <c:v>2.057172222222222</c:v>
                </c:pt>
                <c:pt idx="446">
                  <c:v>2.109505555555556</c:v>
                </c:pt>
                <c:pt idx="447">
                  <c:v>2.148638888888889</c:v>
                </c:pt>
                <c:pt idx="448">
                  <c:v>2.1816</c:v>
                </c:pt>
                <c:pt idx="449">
                  <c:v>2.191877777777778</c:v>
                </c:pt>
                <c:pt idx="450">
                  <c:v>2.205566666666666</c:v>
                </c:pt>
                <c:pt idx="451">
                  <c:v>2.215083333333334</c:v>
                </c:pt>
                <c:pt idx="452">
                  <c:v>2.237044444444444</c:v>
                </c:pt>
                <c:pt idx="453">
                  <c:v>2.257888888888889</c:v>
                </c:pt>
                <c:pt idx="454">
                  <c:v>2.28855</c:v>
                </c:pt>
                <c:pt idx="455">
                  <c:v>2.300372222222222</c:v>
                </c:pt>
                <c:pt idx="456">
                  <c:v>2.319749999999995</c:v>
                </c:pt>
                <c:pt idx="457">
                  <c:v>2.321161111111111</c:v>
                </c:pt>
                <c:pt idx="458">
                  <c:v>2.317516666666666</c:v>
                </c:pt>
                <c:pt idx="459">
                  <c:v>2.3183</c:v>
                </c:pt>
                <c:pt idx="460">
                  <c:v>2.343538888888888</c:v>
                </c:pt>
                <c:pt idx="461">
                  <c:v>2.373466666666667</c:v>
                </c:pt>
                <c:pt idx="462">
                  <c:v>2.388855555555556</c:v>
                </c:pt>
                <c:pt idx="463">
                  <c:v>2.404644444444445</c:v>
                </c:pt>
                <c:pt idx="464">
                  <c:v>2.404261111111111</c:v>
                </c:pt>
                <c:pt idx="465">
                  <c:v>2.402594444444444</c:v>
                </c:pt>
                <c:pt idx="466">
                  <c:v>2.392233333333332</c:v>
                </c:pt>
                <c:pt idx="467">
                  <c:v>2.378933333333333</c:v>
                </c:pt>
                <c:pt idx="468">
                  <c:v>2.376744444444442</c:v>
                </c:pt>
                <c:pt idx="469">
                  <c:v>2.387033333333333</c:v>
                </c:pt>
                <c:pt idx="470">
                  <c:v>2.398766666666666</c:v>
                </c:pt>
                <c:pt idx="471">
                  <c:v>2.414011111111111</c:v>
                </c:pt>
                <c:pt idx="472">
                  <c:v>2.4493</c:v>
                </c:pt>
                <c:pt idx="473">
                  <c:v>2.480938888888888</c:v>
                </c:pt>
                <c:pt idx="474">
                  <c:v>2.502994444444445</c:v>
                </c:pt>
                <c:pt idx="475">
                  <c:v>2.52045</c:v>
                </c:pt>
                <c:pt idx="476">
                  <c:v>2.529516666666667</c:v>
                </c:pt>
                <c:pt idx="477">
                  <c:v>2.539411111111111</c:v>
                </c:pt>
                <c:pt idx="478">
                  <c:v>2.530588888888888</c:v>
                </c:pt>
                <c:pt idx="479">
                  <c:v>2.548083333333333</c:v>
                </c:pt>
                <c:pt idx="480">
                  <c:v>2.575583333333333</c:v>
                </c:pt>
                <c:pt idx="481">
                  <c:v>2.609738888888888</c:v>
                </c:pt>
                <c:pt idx="482">
                  <c:v>2.631511111111111</c:v>
                </c:pt>
                <c:pt idx="483">
                  <c:v>2.646338888888889</c:v>
                </c:pt>
                <c:pt idx="484">
                  <c:v>2.663105555555555</c:v>
                </c:pt>
                <c:pt idx="485">
                  <c:v>2.664405555555556</c:v>
                </c:pt>
                <c:pt idx="486">
                  <c:v>2.678816666666666</c:v>
                </c:pt>
                <c:pt idx="487">
                  <c:v>2.663261111111111</c:v>
                </c:pt>
                <c:pt idx="488">
                  <c:v>2.660633333333334</c:v>
                </c:pt>
                <c:pt idx="489">
                  <c:v>2.6461</c:v>
                </c:pt>
                <c:pt idx="490">
                  <c:v>2.636016666666666</c:v>
                </c:pt>
                <c:pt idx="491">
                  <c:v>2.639794444444444</c:v>
                </c:pt>
                <c:pt idx="492">
                  <c:v>2.662761111111111</c:v>
                </c:pt>
                <c:pt idx="493">
                  <c:v>2.689938888888889</c:v>
                </c:pt>
                <c:pt idx="494">
                  <c:v>2.697311111111111</c:v>
                </c:pt>
                <c:pt idx="495">
                  <c:v>2.718055555555556</c:v>
                </c:pt>
                <c:pt idx="496">
                  <c:v>2.749555555555555</c:v>
                </c:pt>
                <c:pt idx="497">
                  <c:v>2.771422222222222</c:v>
                </c:pt>
                <c:pt idx="498">
                  <c:v>2.796311111111111</c:v>
                </c:pt>
                <c:pt idx="499">
                  <c:v>2.8259</c:v>
                </c:pt>
                <c:pt idx="500">
                  <c:v>2.876977777777778</c:v>
                </c:pt>
                <c:pt idx="501">
                  <c:v>2.929066666666667</c:v>
                </c:pt>
                <c:pt idx="502">
                  <c:v>2.983822222222222</c:v>
                </c:pt>
                <c:pt idx="503">
                  <c:v>3.037922222222222</c:v>
                </c:pt>
                <c:pt idx="504">
                  <c:v>3.069066666666667</c:v>
                </c:pt>
                <c:pt idx="505">
                  <c:v>3.105255555555555</c:v>
                </c:pt>
                <c:pt idx="506">
                  <c:v>3.108088888888889</c:v>
                </c:pt>
                <c:pt idx="507">
                  <c:v>3.097083333333333</c:v>
                </c:pt>
                <c:pt idx="508">
                  <c:v>3.075233333333334</c:v>
                </c:pt>
                <c:pt idx="509">
                  <c:v>3.053244444444444</c:v>
                </c:pt>
                <c:pt idx="510">
                  <c:v>3.008805555555556</c:v>
                </c:pt>
                <c:pt idx="511">
                  <c:v>2.965488888888887</c:v>
                </c:pt>
                <c:pt idx="512">
                  <c:v>2.918755555555555</c:v>
                </c:pt>
                <c:pt idx="513">
                  <c:v>2.899766666666666</c:v>
                </c:pt>
                <c:pt idx="514">
                  <c:v>2.903988888888889</c:v>
                </c:pt>
                <c:pt idx="515">
                  <c:v>2.916822222222222</c:v>
                </c:pt>
                <c:pt idx="516">
                  <c:v>2.91325</c:v>
                </c:pt>
                <c:pt idx="517">
                  <c:v>2.899799999999999</c:v>
                </c:pt>
                <c:pt idx="518">
                  <c:v>2.88155</c:v>
                </c:pt>
                <c:pt idx="519">
                  <c:v>2.878661111111111</c:v>
                </c:pt>
                <c:pt idx="520">
                  <c:v>2.875705555555555</c:v>
                </c:pt>
                <c:pt idx="521">
                  <c:v>2.874483333333333</c:v>
                </c:pt>
                <c:pt idx="522">
                  <c:v>2.881811111111111</c:v>
                </c:pt>
                <c:pt idx="523">
                  <c:v>2.881922222222222</c:v>
                </c:pt>
                <c:pt idx="524">
                  <c:v>2.876355555555555</c:v>
                </c:pt>
                <c:pt idx="525">
                  <c:v>2.871105555555556</c:v>
                </c:pt>
                <c:pt idx="526">
                  <c:v>2.845405555555556</c:v>
                </c:pt>
                <c:pt idx="527">
                  <c:v>2.81821111111111</c:v>
                </c:pt>
                <c:pt idx="528">
                  <c:v>2.784666666666666</c:v>
                </c:pt>
                <c:pt idx="529">
                  <c:v>2.760872222222222</c:v>
                </c:pt>
                <c:pt idx="530">
                  <c:v>2.76943888888889</c:v>
                </c:pt>
                <c:pt idx="531">
                  <c:v>2.791111111111111</c:v>
                </c:pt>
                <c:pt idx="532">
                  <c:v>2.795727777777777</c:v>
                </c:pt>
                <c:pt idx="533">
                  <c:v>2.7896</c:v>
                </c:pt>
                <c:pt idx="534">
                  <c:v>2.770405555555555</c:v>
                </c:pt>
                <c:pt idx="535">
                  <c:v>2.733122222222222</c:v>
                </c:pt>
                <c:pt idx="536">
                  <c:v>2.711838888888888</c:v>
                </c:pt>
                <c:pt idx="537">
                  <c:v>2.698927777777777</c:v>
                </c:pt>
                <c:pt idx="538">
                  <c:v>2.698683333333333</c:v>
                </c:pt>
                <c:pt idx="539">
                  <c:v>2.716088888888886</c:v>
                </c:pt>
                <c:pt idx="540">
                  <c:v>2.74965</c:v>
                </c:pt>
                <c:pt idx="541">
                  <c:v>2.782349999999999</c:v>
                </c:pt>
                <c:pt idx="542">
                  <c:v>2.811888888888884</c:v>
                </c:pt>
                <c:pt idx="543">
                  <c:v>2.82485</c:v>
                </c:pt>
                <c:pt idx="544">
                  <c:v>2.834844444444442</c:v>
                </c:pt>
                <c:pt idx="545">
                  <c:v>2.860216666666667</c:v>
                </c:pt>
                <c:pt idx="546">
                  <c:v>2.887250000000001</c:v>
                </c:pt>
                <c:pt idx="547">
                  <c:v>2.923472222222223</c:v>
                </c:pt>
                <c:pt idx="548">
                  <c:v>2.954861111111111</c:v>
                </c:pt>
                <c:pt idx="549">
                  <c:v>2.980655555555556</c:v>
                </c:pt>
                <c:pt idx="550">
                  <c:v>3.027172222222221</c:v>
                </c:pt>
                <c:pt idx="551">
                  <c:v>3.057799999999999</c:v>
                </c:pt>
                <c:pt idx="552">
                  <c:v>3.092883333333333</c:v>
                </c:pt>
                <c:pt idx="553">
                  <c:v>3.128244444444444</c:v>
                </c:pt>
                <c:pt idx="554">
                  <c:v>3.135755555555556</c:v>
                </c:pt>
                <c:pt idx="555">
                  <c:v>3.161455555555555</c:v>
                </c:pt>
                <c:pt idx="556">
                  <c:v>3.163833333333333</c:v>
                </c:pt>
                <c:pt idx="557">
                  <c:v>3.183922222222222</c:v>
                </c:pt>
                <c:pt idx="558">
                  <c:v>3.1885</c:v>
                </c:pt>
                <c:pt idx="559">
                  <c:v>3.181183333333333</c:v>
                </c:pt>
                <c:pt idx="560">
                  <c:v>3.149350000000001</c:v>
                </c:pt>
                <c:pt idx="561">
                  <c:v>3.1321</c:v>
                </c:pt>
                <c:pt idx="562">
                  <c:v>3.129827777777777</c:v>
                </c:pt>
                <c:pt idx="563">
                  <c:v>3.111666666666666</c:v>
                </c:pt>
                <c:pt idx="564">
                  <c:v>3.123638888888889</c:v>
                </c:pt>
                <c:pt idx="565">
                  <c:v>3.131411111111111</c:v>
                </c:pt>
                <c:pt idx="566">
                  <c:v>3.110405555555556</c:v>
                </c:pt>
                <c:pt idx="567">
                  <c:v>3.07715</c:v>
                </c:pt>
                <c:pt idx="568">
                  <c:v>3.027838888888889</c:v>
                </c:pt>
                <c:pt idx="569">
                  <c:v>2.969261111111111</c:v>
                </c:pt>
                <c:pt idx="570">
                  <c:v>2.926172222222223</c:v>
                </c:pt>
                <c:pt idx="571">
                  <c:v>2.88875</c:v>
                </c:pt>
                <c:pt idx="572">
                  <c:v>2.834799999999999</c:v>
                </c:pt>
                <c:pt idx="573">
                  <c:v>2.791683333333333</c:v>
                </c:pt>
                <c:pt idx="574">
                  <c:v>2.732538888888889</c:v>
                </c:pt>
                <c:pt idx="575">
                  <c:v>2.673205555555556</c:v>
                </c:pt>
                <c:pt idx="576">
                  <c:v>2.616849999999995</c:v>
                </c:pt>
                <c:pt idx="577">
                  <c:v>2.574588888888889</c:v>
                </c:pt>
                <c:pt idx="578">
                  <c:v>2.544638888888889</c:v>
                </c:pt>
                <c:pt idx="579">
                  <c:v>2.525994444444445</c:v>
                </c:pt>
                <c:pt idx="580">
                  <c:v>2.491266666666667</c:v>
                </c:pt>
                <c:pt idx="581">
                  <c:v>2.490944444444445</c:v>
                </c:pt>
                <c:pt idx="582">
                  <c:v>2.492583333333333</c:v>
                </c:pt>
                <c:pt idx="583">
                  <c:v>2.533044444444444</c:v>
                </c:pt>
                <c:pt idx="584">
                  <c:v>2.578083333333332</c:v>
                </c:pt>
                <c:pt idx="585">
                  <c:v>2.634588888888889</c:v>
                </c:pt>
                <c:pt idx="586">
                  <c:v>2.67095</c:v>
                </c:pt>
                <c:pt idx="587">
                  <c:v>2.72152777777778</c:v>
                </c:pt>
                <c:pt idx="588">
                  <c:v>2.776633333333333</c:v>
                </c:pt>
                <c:pt idx="589">
                  <c:v>2.827927777777777</c:v>
                </c:pt>
                <c:pt idx="590">
                  <c:v>2.859144444444444</c:v>
                </c:pt>
                <c:pt idx="591">
                  <c:v>2.895527777777778</c:v>
                </c:pt>
                <c:pt idx="592">
                  <c:v>2.931416666666666</c:v>
                </c:pt>
                <c:pt idx="593">
                  <c:v>2.966783333333334</c:v>
                </c:pt>
                <c:pt idx="594">
                  <c:v>2.994844444444443</c:v>
                </c:pt>
                <c:pt idx="595">
                  <c:v>3.011661111111111</c:v>
                </c:pt>
                <c:pt idx="596">
                  <c:v>3.020111111111112</c:v>
                </c:pt>
                <c:pt idx="597">
                  <c:v>3.017588888888889</c:v>
                </c:pt>
                <c:pt idx="598">
                  <c:v>3.006466666666666</c:v>
                </c:pt>
                <c:pt idx="599">
                  <c:v>2.991394444444444</c:v>
                </c:pt>
                <c:pt idx="600">
                  <c:v>2.964572222222222</c:v>
                </c:pt>
                <c:pt idx="601">
                  <c:v>2.926494444444444</c:v>
                </c:pt>
                <c:pt idx="602">
                  <c:v>2.889955555555555</c:v>
                </c:pt>
                <c:pt idx="603">
                  <c:v>2.863977777777777</c:v>
                </c:pt>
                <c:pt idx="604">
                  <c:v>2.823922222222222</c:v>
                </c:pt>
                <c:pt idx="605">
                  <c:v>2.78497777777778</c:v>
                </c:pt>
                <c:pt idx="606">
                  <c:v>2.739894444444444</c:v>
                </c:pt>
                <c:pt idx="607">
                  <c:v>2.686205555555555</c:v>
                </c:pt>
                <c:pt idx="608">
                  <c:v>2.654988888888889</c:v>
                </c:pt>
                <c:pt idx="609">
                  <c:v>2.629427777777778</c:v>
                </c:pt>
                <c:pt idx="610">
                  <c:v>2.621116666666667</c:v>
                </c:pt>
                <c:pt idx="611">
                  <c:v>2.616222222222223</c:v>
                </c:pt>
                <c:pt idx="612">
                  <c:v>2.628677777777777</c:v>
                </c:pt>
                <c:pt idx="613">
                  <c:v>2.647372222222222</c:v>
                </c:pt>
                <c:pt idx="614">
                  <c:v>2.644649999999999</c:v>
                </c:pt>
                <c:pt idx="615">
                  <c:v>2.636438888888886</c:v>
                </c:pt>
                <c:pt idx="616">
                  <c:v>2.609277777777778</c:v>
                </c:pt>
                <c:pt idx="617">
                  <c:v>2.591861111111111</c:v>
                </c:pt>
                <c:pt idx="618">
                  <c:v>2.570372222222222</c:v>
                </c:pt>
                <c:pt idx="619">
                  <c:v>2.546911111111111</c:v>
                </c:pt>
                <c:pt idx="620">
                  <c:v>2.527044444444444</c:v>
                </c:pt>
                <c:pt idx="621">
                  <c:v>2.519938888888889</c:v>
                </c:pt>
                <c:pt idx="622">
                  <c:v>2.531705555555556</c:v>
                </c:pt>
                <c:pt idx="623">
                  <c:v>2.569844444444445</c:v>
                </c:pt>
                <c:pt idx="624">
                  <c:v>2.602572222222223</c:v>
                </c:pt>
                <c:pt idx="625">
                  <c:v>2.641933333333333</c:v>
                </c:pt>
                <c:pt idx="626">
                  <c:v>2.683966666666666</c:v>
                </c:pt>
                <c:pt idx="627">
                  <c:v>2.713038888888888</c:v>
                </c:pt>
                <c:pt idx="628">
                  <c:v>2.739166666666667</c:v>
                </c:pt>
                <c:pt idx="629">
                  <c:v>2.790472222222222</c:v>
                </c:pt>
                <c:pt idx="630">
                  <c:v>2.836877777777778</c:v>
                </c:pt>
                <c:pt idx="631">
                  <c:v>2.881099999999999</c:v>
                </c:pt>
                <c:pt idx="632">
                  <c:v>2.930233333333333</c:v>
                </c:pt>
                <c:pt idx="633">
                  <c:v>2.965638888888888</c:v>
                </c:pt>
                <c:pt idx="634">
                  <c:v>3.021683333333334</c:v>
                </c:pt>
                <c:pt idx="635">
                  <c:v>3.079633333333333</c:v>
                </c:pt>
                <c:pt idx="636">
                  <c:v>3.122961111111112</c:v>
                </c:pt>
                <c:pt idx="637">
                  <c:v>3.153116666666666</c:v>
                </c:pt>
                <c:pt idx="638">
                  <c:v>3.175583333333333</c:v>
                </c:pt>
                <c:pt idx="639">
                  <c:v>3.213888888888889</c:v>
                </c:pt>
                <c:pt idx="640">
                  <c:v>3.27048888888889</c:v>
                </c:pt>
                <c:pt idx="641">
                  <c:v>3.354666666666667</c:v>
                </c:pt>
                <c:pt idx="642">
                  <c:v>3.468244444444444</c:v>
                </c:pt>
                <c:pt idx="643">
                  <c:v>3.564388888888888</c:v>
                </c:pt>
                <c:pt idx="644">
                  <c:v>3.652188888888887</c:v>
                </c:pt>
                <c:pt idx="645">
                  <c:v>3.750905555555556</c:v>
                </c:pt>
                <c:pt idx="646">
                  <c:v>3.863294444444445</c:v>
                </c:pt>
                <c:pt idx="647">
                  <c:v>3.983594444444444</c:v>
                </c:pt>
                <c:pt idx="648">
                  <c:v>4.094833333333334</c:v>
                </c:pt>
                <c:pt idx="649">
                  <c:v>4.1833</c:v>
                </c:pt>
                <c:pt idx="650">
                  <c:v>4.24015555555555</c:v>
                </c:pt>
                <c:pt idx="651">
                  <c:v>4.2716</c:v>
                </c:pt>
                <c:pt idx="652">
                  <c:v>4.295166666666667</c:v>
                </c:pt>
                <c:pt idx="653">
                  <c:v>4.314688888888885</c:v>
                </c:pt>
                <c:pt idx="654">
                  <c:v>4.294583333333333</c:v>
                </c:pt>
                <c:pt idx="655">
                  <c:v>4.268833333333333</c:v>
                </c:pt>
                <c:pt idx="656">
                  <c:v>4.221722222222222</c:v>
                </c:pt>
                <c:pt idx="657">
                  <c:v>4.187777777777774</c:v>
                </c:pt>
                <c:pt idx="658">
                  <c:v>4.157949999999996</c:v>
                </c:pt>
                <c:pt idx="659">
                  <c:v>4.104038888888885</c:v>
                </c:pt>
                <c:pt idx="660">
                  <c:v>4.03846111111111</c:v>
                </c:pt>
                <c:pt idx="661">
                  <c:v>3.963777777777778</c:v>
                </c:pt>
                <c:pt idx="662">
                  <c:v>3.899566666666666</c:v>
                </c:pt>
                <c:pt idx="663">
                  <c:v>3.8567</c:v>
                </c:pt>
                <c:pt idx="664">
                  <c:v>3.835199999999999</c:v>
                </c:pt>
                <c:pt idx="665">
                  <c:v>3.814233333333333</c:v>
                </c:pt>
                <c:pt idx="666">
                  <c:v>3.809738888888889</c:v>
                </c:pt>
                <c:pt idx="667">
                  <c:v>3.805772222222222</c:v>
                </c:pt>
                <c:pt idx="668">
                  <c:v>3.810472222222222</c:v>
                </c:pt>
                <c:pt idx="669">
                  <c:v>3.853133333333333</c:v>
                </c:pt>
                <c:pt idx="670">
                  <c:v>3.883838888888889</c:v>
                </c:pt>
                <c:pt idx="671">
                  <c:v>3.900816666666666</c:v>
                </c:pt>
                <c:pt idx="672">
                  <c:v>3.925538888888889</c:v>
                </c:pt>
                <c:pt idx="673">
                  <c:v>3.953155555555555</c:v>
                </c:pt>
                <c:pt idx="674">
                  <c:v>3.985405555555556</c:v>
                </c:pt>
                <c:pt idx="675">
                  <c:v>4.003505555555549</c:v>
                </c:pt>
                <c:pt idx="676">
                  <c:v>4.003383333333333</c:v>
                </c:pt>
                <c:pt idx="677">
                  <c:v>3.99305</c:v>
                </c:pt>
                <c:pt idx="678">
                  <c:v>3.942477777777777</c:v>
                </c:pt>
                <c:pt idx="679">
                  <c:v>3.863566666666667</c:v>
                </c:pt>
                <c:pt idx="680">
                  <c:v>3.7932</c:v>
                </c:pt>
                <c:pt idx="681">
                  <c:v>3.7121</c:v>
                </c:pt>
                <c:pt idx="682">
                  <c:v>3.638788888888889</c:v>
                </c:pt>
                <c:pt idx="683">
                  <c:v>3.557122222222222</c:v>
                </c:pt>
                <c:pt idx="684">
                  <c:v>3.482238888888888</c:v>
                </c:pt>
                <c:pt idx="685">
                  <c:v>3.4098</c:v>
                </c:pt>
                <c:pt idx="686">
                  <c:v>3.354888888888885</c:v>
                </c:pt>
                <c:pt idx="687">
                  <c:v>3.320727777777777</c:v>
                </c:pt>
                <c:pt idx="688">
                  <c:v>3.263422222222222</c:v>
                </c:pt>
                <c:pt idx="689">
                  <c:v>3.199783333333333</c:v>
                </c:pt>
                <c:pt idx="690">
                  <c:v>3.116933333333333</c:v>
                </c:pt>
                <c:pt idx="691">
                  <c:v>3.070227777777777</c:v>
                </c:pt>
                <c:pt idx="692">
                  <c:v>3.031466666666667</c:v>
                </c:pt>
                <c:pt idx="693">
                  <c:v>2.996011111111111</c:v>
                </c:pt>
                <c:pt idx="694">
                  <c:v>2.969311111111111</c:v>
                </c:pt>
                <c:pt idx="695">
                  <c:v>2.953877777777777</c:v>
                </c:pt>
                <c:pt idx="696">
                  <c:v>2.930233333333333</c:v>
                </c:pt>
                <c:pt idx="697">
                  <c:v>2.923494444444444</c:v>
                </c:pt>
                <c:pt idx="698">
                  <c:v>2.924372222222222</c:v>
                </c:pt>
                <c:pt idx="699">
                  <c:v>2.932177777777778</c:v>
                </c:pt>
                <c:pt idx="700">
                  <c:v>2.938194444444444</c:v>
                </c:pt>
              </c:numCache>
            </c:numRef>
          </c:val>
          <c:smooth val="0"/>
        </c:ser>
        <c:ser>
          <c:idx val="3"/>
          <c:order val="3"/>
          <c:tx>
            <c:strRef>
              <c:f>fcz!$A$84</c:f>
              <c:strCache>
                <c:ptCount val="1"/>
                <c:pt idx="0">
                  <c:v>Unrelated</c:v>
                </c:pt>
              </c:strCache>
            </c:strRef>
          </c:tx>
          <c:marker>
            <c:symbol val="none"/>
          </c:marker>
          <c:val>
            <c:numRef>
              <c:f>fcz!$B$84:$AAA$84</c:f>
              <c:numCache>
                <c:formatCode>General</c:formatCode>
                <c:ptCount val="702"/>
                <c:pt idx="0">
                  <c:v>0.489022222222222</c:v>
                </c:pt>
                <c:pt idx="1">
                  <c:v>0.454083333333333</c:v>
                </c:pt>
                <c:pt idx="2">
                  <c:v>0.416505555555556</c:v>
                </c:pt>
                <c:pt idx="3">
                  <c:v>0.387916666666667</c:v>
                </c:pt>
                <c:pt idx="4">
                  <c:v>0.375255555555556</c:v>
                </c:pt>
                <c:pt idx="5">
                  <c:v>0.365866666666667</c:v>
                </c:pt>
                <c:pt idx="6">
                  <c:v>0.364733333333333</c:v>
                </c:pt>
                <c:pt idx="7">
                  <c:v>0.356511111111111</c:v>
                </c:pt>
                <c:pt idx="8">
                  <c:v>0.347005555555556</c:v>
                </c:pt>
                <c:pt idx="9">
                  <c:v>0.328011111111111</c:v>
                </c:pt>
                <c:pt idx="10">
                  <c:v>0.318144444444444</c:v>
                </c:pt>
                <c:pt idx="11">
                  <c:v>0.308972222222222</c:v>
                </c:pt>
                <c:pt idx="12">
                  <c:v>0.308394444444444</c:v>
                </c:pt>
                <c:pt idx="13">
                  <c:v>0.304466666666667</c:v>
                </c:pt>
                <c:pt idx="14">
                  <c:v>0.304211111111111</c:v>
                </c:pt>
                <c:pt idx="15">
                  <c:v>0.310688888888889</c:v>
                </c:pt>
                <c:pt idx="16">
                  <c:v>0.331272222222222</c:v>
                </c:pt>
                <c:pt idx="17">
                  <c:v>0.359361111111111</c:v>
                </c:pt>
                <c:pt idx="18">
                  <c:v>0.3874</c:v>
                </c:pt>
                <c:pt idx="19">
                  <c:v>0.402405555555555</c:v>
                </c:pt>
                <c:pt idx="20">
                  <c:v>0.409688888888889</c:v>
                </c:pt>
                <c:pt idx="21">
                  <c:v>0.415938888888889</c:v>
                </c:pt>
                <c:pt idx="22">
                  <c:v>0.412</c:v>
                </c:pt>
                <c:pt idx="23">
                  <c:v>0.403138888888889</c:v>
                </c:pt>
                <c:pt idx="24">
                  <c:v>0.388705555555556</c:v>
                </c:pt>
                <c:pt idx="25">
                  <c:v>0.369744444444444</c:v>
                </c:pt>
                <c:pt idx="26">
                  <c:v>0.375711111111111</c:v>
                </c:pt>
                <c:pt idx="27">
                  <c:v>0.383283333333333</c:v>
                </c:pt>
                <c:pt idx="28">
                  <c:v>0.398333333333333</c:v>
                </c:pt>
                <c:pt idx="29">
                  <c:v>0.416011111111111</c:v>
                </c:pt>
                <c:pt idx="30">
                  <c:v>0.427916666666667</c:v>
                </c:pt>
                <c:pt idx="31">
                  <c:v>0.436305555555556</c:v>
                </c:pt>
                <c:pt idx="32">
                  <c:v>0.4318</c:v>
                </c:pt>
                <c:pt idx="33">
                  <c:v>0.424111111111111</c:v>
                </c:pt>
                <c:pt idx="34">
                  <c:v>0.411238888888889</c:v>
                </c:pt>
                <c:pt idx="35">
                  <c:v>0.399288888888889</c:v>
                </c:pt>
                <c:pt idx="36">
                  <c:v>0.381277777777778</c:v>
                </c:pt>
                <c:pt idx="37">
                  <c:v>0.376283333333333</c:v>
                </c:pt>
                <c:pt idx="38">
                  <c:v>0.375444444444444</c:v>
                </c:pt>
                <c:pt idx="39">
                  <c:v>0.378305555555556</c:v>
                </c:pt>
                <c:pt idx="40">
                  <c:v>0.378194444444444</c:v>
                </c:pt>
                <c:pt idx="41">
                  <c:v>0.380288888888889</c:v>
                </c:pt>
                <c:pt idx="42">
                  <c:v>0.374622222222222</c:v>
                </c:pt>
                <c:pt idx="43">
                  <c:v>0.35205</c:v>
                </c:pt>
                <c:pt idx="44">
                  <c:v>0.320294444444444</c:v>
                </c:pt>
                <c:pt idx="45">
                  <c:v>0.275088888888889</c:v>
                </c:pt>
                <c:pt idx="46">
                  <c:v>0.233777777777778</c:v>
                </c:pt>
                <c:pt idx="47">
                  <c:v>0.182061111111111</c:v>
                </c:pt>
                <c:pt idx="48">
                  <c:v>0.133322222222222</c:v>
                </c:pt>
                <c:pt idx="49">
                  <c:v>0.0912611111111111</c:v>
                </c:pt>
                <c:pt idx="50">
                  <c:v>0.0534888888888889</c:v>
                </c:pt>
                <c:pt idx="51">
                  <c:v>0.0290777777777778</c:v>
                </c:pt>
                <c:pt idx="52">
                  <c:v>0.00657777777777775</c:v>
                </c:pt>
                <c:pt idx="53">
                  <c:v>-0.0264888888888889</c:v>
                </c:pt>
                <c:pt idx="54">
                  <c:v>-0.0520388888888889</c:v>
                </c:pt>
                <c:pt idx="55">
                  <c:v>-0.0867</c:v>
                </c:pt>
                <c:pt idx="56">
                  <c:v>-0.108277777777778</c:v>
                </c:pt>
                <c:pt idx="57">
                  <c:v>-0.129922222222222</c:v>
                </c:pt>
                <c:pt idx="58">
                  <c:v>-0.152911111111111</c:v>
                </c:pt>
                <c:pt idx="59">
                  <c:v>-0.157594444444444</c:v>
                </c:pt>
                <c:pt idx="60">
                  <c:v>-0.156294444444444</c:v>
                </c:pt>
                <c:pt idx="61">
                  <c:v>-0.152788888888889</c:v>
                </c:pt>
                <c:pt idx="62">
                  <c:v>-0.140777777777778</c:v>
                </c:pt>
                <c:pt idx="63">
                  <c:v>-0.122355555555556</c:v>
                </c:pt>
                <c:pt idx="64">
                  <c:v>-0.107066666666667</c:v>
                </c:pt>
                <c:pt idx="65">
                  <c:v>-0.0872611111111111</c:v>
                </c:pt>
                <c:pt idx="66">
                  <c:v>-0.0836833333333333</c:v>
                </c:pt>
                <c:pt idx="67">
                  <c:v>-0.0870055555555556</c:v>
                </c:pt>
                <c:pt idx="68">
                  <c:v>-0.09775</c:v>
                </c:pt>
                <c:pt idx="69">
                  <c:v>-0.121766666666667</c:v>
                </c:pt>
                <c:pt idx="70">
                  <c:v>-0.151772222222222</c:v>
                </c:pt>
                <c:pt idx="71">
                  <c:v>-0.187194444444444</c:v>
                </c:pt>
                <c:pt idx="72">
                  <c:v>-0.221444444444444</c:v>
                </c:pt>
                <c:pt idx="73">
                  <c:v>-0.265111111111111</c:v>
                </c:pt>
                <c:pt idx="74">
                  <c:v>-0.299166666666667</c:v>
                </c:pt>
                <c:pt idx="75">
                  <c:v>-0.326433333333333</c:v>
                </c:pt>
                <c:pt idx="76">
                  <c:v>-0.341405555555555</c:v>
                </c:pt>
                <c:pt idx="77">
                  <c:v>-0.352322222222222</c:v>
                </c:pt>
                <c:pt idx="78">
                  <c:v>-0.355605555555556</c:v>
                </c:pt>
                <c:pt idx="79">
                  <c:v>-0.358483333333333</c:v>
                </c:pt>
                <c:pt idx="80">
                  <c:v>-0.350516666666667</c:v>
                </c:pt>
                <c:pt idx="81">
                  <c:v>-0.336788888888889</c:v>
                </c:pt>
                <c:pt idx="82">
                  <c:v>-0.323461111111111</c:v>
                </c:pt>
                <c:pt idx="83">
                  <c:v>-0.290572222222222</c:v>
                </c:pt>
                <c:pt idx="84">
                  <c:v>-0.241383333333333</c:v>
                </c:pt>
                <c:pt idx="85">
                  <c:v>-0.176633333333333</c:v>
                </c:pt>
                <c:pt idx="86">
                  <c:v>-0.101022222222222</c:v>
                </c:pt>
                <c:pt idx="87">
                  <c:v>-0.0296888888888888</c:v>
                </c:pt>
                <c:pt idx="88">
                  <c:v>0.0213833333333333</c:v>
                </c:pt>
                <c:pt idx="89">
                  <c:v>0.05025</c:v>
                </c:pt>
                <c:pt idx="90">
                  <c:v>0.0619944444444444</c:v>
                </c:pt>
                <c:pt idx="91">
                  <c:v>0.0568111111111111</c:v>
                </c:pt>
                <c:pt idx="92">
                  <c:v>0.0478388888888889</c:v>
                </c:pt>
                <c:pt idx="93">
                  <c:v>0.0485277777777777</c:v>
                </c:pt>
                <c:pt idx="94">
                  <c:v>0.0414666666666667</c:v>
                </c:pt>
                <c:pt idx="95">
                  <c:v>0.04605</c:v>
                </c:pt>
                <c:pt idx="96">
                  <c:v>0.0480611111111111</c:v>
                </c:pt>
                <c:pt idx="97">
                  <c:v>0.0527888888888889</c:v>
                </c:pt>
                <c:pt idx="98">
                  <c:v>0.0482277777777778</c:v>
                </c:pt>
                <c:pt idx="99">
                  <c:v>0.0304888888888889</c:v>
                </c:pt>
                <c:pt idx="100">
                  <c:v>0.0151444444444444</c:v>
                </c:pt>
                <c:pt idx="101">
                  <c:v>-0.0150055555555556</c:v>
                </c:pt>
                <c:pt idx="102">
                  <c:v>-0.0296555555555556</c:v>
                </c:pt>
                <c:pt idx="103">
                  <c:v>-0.0476722222222222</c:v>
                </c:pt>
                <c:pt idx="104">
                  <c:v>-0.0626722222222222</c:v>
                </c:pt>
                <c:pt idx="105">
                  <c:v>-0.0740777777777778</c:v>
                </c:pt>
                <c:pt idx="106">
                  <c:v>-0.0960166666666666</c:v>
                </c:pt>
                <c:pt idx="107">
                  <c:v>-0.11255</c:v>
                </c:pt>
                <c:pt idx="108">
                  <c:v>-0.137527777777778</c:v>
                </c:pt>
                <c:pt idx="109">
                  <c:v>-0.168333333333333</c:v>
                </c:pt>
                <c:pt idx="110">
                  <c:v>-0.209555555555556</c:v>
                </c:pt>
                <c:pt idx="111">
                  <c:v>-0.263044444444444</c:v>
                </c:pt>
                <c:pt idx="112">
                  <c:v>-0.317772222222222</c:v>
                </c:pt>
                <c:pt idx="113">
                  <c:v>-0.373755555555555</c:v>
                </c:pt>
                <c:pt idx="114">
                  <c:v>-0.422111111111111</c:v>
                </c:pt>
                <c:pt idx="115">
                  <c:v>-0.464244444444444</c:v>
                </c:pt>
                <c:pt idx="116">
                  <c:v>-0.501977777777778</c:v>
                </c:pt>
                <c:pt idx="117">
                  <c:v>-0.521311111111111</c:v>
                </c:pt>
                <c:pt idx="118">
                  <c:v>-0.545294444444444</c:v>
                </c:pt>
                <c:pt idx="119">
                  <c:v>-0.564844444444444</c:v>
                </c:pt>
                <c:pt idx="120">
                  <c:v>-0.583311111111111</c:v>
                </c:pt>
                <c:pt idx="121">
                  <c:v>-0.595555555555556</c:v>
                </c:pt>
                <c:pt idx="122">
                  <c:v>-0.597733333333333</c:v>
                </c:pt>
                <c:pt idx="123">
                  <c:v>-0.609188888888889</c:v>
                </c:pt>
                <c:pt idx="124">
                  <c:v>-0.611761111111111</c:v>
                </c:pt>
                <c:pt idx="125">
                  <c:v>-0.610211111111111</c:v>
                </c:pt>
                <c:pt idx="126">
                  <c:v>-0.593788888888889</c:v>
                </c:pt>
                <c:pt idx="127">
                  <c:v>-0.570311111111111</c:v>
                </c:pt>
                <c:pt idx="128">
                  <c:v>-0.536811111111111</c:v>
                </c:pt>
                <c:pt idx="129">
                  <c:v>-0.495088888888889</c:v>
                </c:pt>
                <c:pt idx="130">
                  <c:v>-0.45945</c:v>
                </c:pt>
                <c:pt idx="131">
                  <c:v>-0.4185</c:v>
                </c:pt>
                <c:pt idx="132">
                  <c:v>-0.371938888888889</c:v>
                </c:pt>
                <c:pt idx="133">
                  <c:v>-0.329916666666667</c:v>
                </c:pt>
                <c:pt idx="134">
                  <c:v>-0.28075</c:v>
                </c:pt>
                <c:pt idx="135">
                  <c:v>-0.22825</c:v>
                </c:pt>
                <c:pt idx="136">
                  <c:v>-0.159038888888889</c:v>
                </c:pt>
                <c:pt idx="137">
                  <c:v>-0.0838166666666666</c:v>
                </c:pt>
                <c:pt idx="138">
                  <c:v>-0.00168333333333328</c:v>
                </c:pt>
                <c:pt idx="139">
                  <c:v>0.0780833333333333</c:v>
                </c:pt>
                <c:pt idx="140">
                  <c:v>0.165172222222222</c:v>
                </c:pt>
                <c:pt idx="141">
                  <c:v>0.243755555555556</c:v>
                </c:pt>
                <c:pt idx="142">
                  <c:v>0.316494444444444</c:v>
                </c:pt>
                <c:pt idx="143">
                  <c:v>0.393838888888889</c:v>
                </c:pt>
                <c:pt idx="144">
                  <c:v>0.450561111111111</c:v>
                </c:pt>
                <c:pt idx="145">
                  <c:v>0.497361111111111</c:v>
                </c:pt>
                <c:pt idx="146">
                  <c:v>0.542894444444445</c:v>
                </c:pt>
                <c:pt idx="147">
                  <c:v>0.589983333333333</c:v>
                </c:pt>
                <c:pt idx="148">
                  <c:v>0.655927777777778</c:v>
                </c:pt>
                <c:pt idx="149">
                  <c:v>0.727111111111111</c:v>
                </c:pt>
                <c:pt idx="150">
                  <c:v>0.802572222222222</c:v>
                </c:pt>
                <c:pt idx="151">
                  <c:v>0.882133333333333</c:v>
                </c:pt>
                <c:pt idx="152">
                  <c:v>0.958061111111111</c:v>
                </c:pt>
                <c:pt idx="153">
                  <c:v>1.047861111111111</c:v>
                </c:pt>
                <c:pt idx="154">
                  <c:v>1.129611111111111</c:v>
                </c:pt>
                <c:pt idx="155">
                  <c:v>1.212783333333333</c:v>
                </c:pt>
                <c:pt idx="156">
                  <c:v>1.3075</c:v>
                </c:pt>
                <c:pt idx="157">
                  <c:v>1.406466666666667</c:v>
                </c:pt>
                <c:pt idx="158">
                  <c:v>1.500561111111111</c:v>
                </c:pt>
                <c:pt idx="159">
                  <c:v>1.592955555555556</c:v>
                </c:pt>
                <c:pt idx="160">
                  <c:v>1.686116666666666</c:v>
                </c:pt>
                <c:pt idx="161">
                  <c:v>1.780727777777778</c:v>
                </c:pt>
                <c:pt idx="162">
                  <c:v>1.883355555555556</c:v>
                </c:pt>
                <c:pt idx="163">
                  <c:v>1.979783333333334</c:v>
                </c:pt>
                <c:pt idx="164">
                  <c:v>2.081966666666667</c:v>
                </c:pt>
                <c:pt idx="165">
                  <c:v>2.16405</c:v>
                </c:pt>
                <c:pt idx="166">
                  <c:v>2.238011111111111</c:v>
                </c:pt>
                <c:pt idx="167">
                  <c:v>2.304433333333334</c:v>
                </c:pt>
                <c:pt idx="168">
                  <c:v>2.367594444444444</c:v>
                </c:pt>
                <c:pt idx="169">
                  <c:v>2.426399999999999</c:v>
                </c:pt>
                <c:pt idx="170">
                  <c:v>2.486144444444445</c:v>
                </c:pt>
                <c:pt idx="171">
                  <c:v>2.527105555555555</c:v>
                </c:pt>
                <c:pt idx="172">
                  <c:v>2.559711111111111</c:v>
                </c:pt>
                <c:pt idx="173">
                  <c:v>2.586733333333333</c:v>
                </c:pt>
                <c:pt idx="174">
                  <c:v>2.60995</c:v>
                </c:pt>
                <c:pt idx="175">
                  <c:v>2.639538888888889</c:v>
                </c:pt>
                <c:pt idx="176">
                  <c:v>2.664522222222222</c:v>
                </c:pt>
                <c:pt idx="177">
                  <c:v>2.684705555555555</c:v>
                </c:pt>
                <c:pt idx="178">
                  <c:v>2.706244444444445</c:v>
                </c:pt>
                <c:pt idx="179">
                  <c:v>2.722827777777777</c:v>
                </c:pt>
                <c:pt idx="180">
                  <c:v>2.72857777777778</c:v>
                </c:pt>
                <c:pt idx="181">
                  <c:v>2.711866666666667</c:v>
                </c:pt>
                <c:pt idx="182">
                  <c:v>2.674888888888887</c:v>
                </c:pt>
                <c:pt idx="183">
                  <c:v>2.6209</c:v>
                </c:pt>
                <c:pt idx="184">
                  <c:v>2.574377777777777</c:v>
                </c:pt>
                <c:pt idx="185">
                  <c:v>2.510066666666666</c:v>
                </c:pt>
                <c:pt idx="186">
                  <c:v>2.444311111111111</c:v>
                </c:pt>
                <c:pt idx="187">
                  <c:v>2.386649999999997</c:v>
                </c:pt>
                <c:pt idx="188">
                  <c:v>2.34175</c:v>
                </c:pt>
                <c:pt idx="189">
                  <c:v>2.31331111111111</c:v>
                </c:pt>
                <c:pt idx="190">
                  <c:v>2.301116666666667</c:v>
                </c:pt>
                <c:pt idx="191">
                  <c:v>2.308694444444445</c:v>
                </c:pt>
                <c:pt idx="192">
                  <c:v>2.325377777777777</c:v>
                </c:pt>
                <c:pt idx="193">
                  <c:v>2.35224444444444</c:v>
                </c:pt>
                <c:pt idx="194">
                  <c:v>2.373555555555555</c:v>
                </c:pt>
                <c:pt idx="195">
                  <c:v>2.390849999999997</c:v>
                </c:pt>
                <c:pt idx="196">
                  <c:v>2.406661111111111</c:v>
                </c:pt>
                <c:pt idx="197">
                  <c:v>2.411666666666667</c:v>
                </c:pt>
                <c:pt idx="198">
                  <c:v>2.431166666666667</c:v>
                </c:pt>
                <c:pt idx="199">
                  <c:v>2.446688888888886</c:v>
                </c:pt>
                <c:pt idx="200">
                  <c:v>2.463211111111111</c:v>
                </c:pt>
                <c:pt idx="201">
                  <c:v>2.484422222222221</c:v>
                </c:pt>
                <c:pt idx="202">
                  <c:v>2.499738888888888</c:v>
                </c:pt>
                <c:pt idx="203">
                  <c:v>2.510888888888887</c:v>
                </c:pt>
                <c:pt idx="204">
                  <c:v>2.514261111111111</c:v>
                </c:pt>
                <c:pt idx="205">
                  <c:v>2.505205555555555</c:v>
                </c:pt>
                <c:pt idx="206">
                  <c:v>2.490405555555555</c:v>
                </c:pt>
                <c:pt idx="207">
                  <c:v>2.473955555555556</c:v>
                </c:pt>
                <c:pt idx="208">
                  <c:v>2.476427777777777</c:v>
                </c:pt>
                <c:pt idx="209">
                  <c:v>2.485305555555556</c:v>
                </c:pt>
                <c:pt idx="210">
                  <c:v>2.503211111111112</c:v>
                </c:pt>
                <c:pt idx="211">
                  <c:v>2.517938888888888</c:v>
                </c:pt>
                <c:pt idx="212">
                  <c:v>2.537861111111111</c:v>
                </c:pt>
                <c:pt idx="213">
                  <c:v>2.553633333333333</c:v>
                </c:pt>
                <c:pt idx="214">
                  <c:v>2.576577777777777</c:v>
                </c:pt>
                <c:pt idx="215">
                  <c:v>2.615744444444445</c:v>
                </c:pt>
                <c:pt idx="216">
                  <c:v>2.666277777777778</c:v>
                </c:pt>
                <c:pt idx="217">
                  <c:v>2.716566666666667</c:v>
                </c:pt>
                <c:pt idx="218">
                  <c:v>2.769505555555555</c:v>
                </c:pt>
                <c:pt idx="219">
                  <c:v>2.815605555555555</c:v>
                </c:pt>
                <c:pt idx="220">
                  <c:v>2.843638888888889</c:v>
                </c:pt>
                <c:pt idx="221">
                  <c:v>2.871472222222222</c:v>
                </c:pt>
                <c:pt idx="222">
                  <c:v>2.887066666666667</c:v>
                </c:pt>
                <c:pt idx="223">
                  <c:v>2.898011111111112</c:v>
                </c:pt>
                <c:pt idx="224">
                  <c:v>2.903255555555555</c:v>
                </c:pt>
                <c:pt idx="225">
                  <c:v>2.912183333333333</c:v>
                </c:pt>
                <c:pt idx="226">
                  <c:v>2.931533333333333</c:v>
                </c:pt>
                <c:pt idx="227">
                  <c:v>2.949561111111111</c:v>
                </c:pt>
                <c:pt idx="228">
                  <c:v>2.978483333333334</c:v>
                </c:pt>
                <c:pt idx="229">
                  <c:v>3.015577777777777</c:v>
                </c:pt>
                <c:pt idx="230">
                  <c:v>3.061911111111111</c:v>
                </c:pt>
                <c:pt idx="231">
                  <c:v>3.109344444444444</c:v>
                </c:pt>
                <c:pt idx="232">
                  <c:v>3.16322777777778</c:v>
                </c:pt>
                <c:pt idx="233">
                  <c:v>3.222655555555556</c:v>
                </c:pt>
                <c:pt idx="234">
                  <c:v>3.281755555555556</c:v>
                </c:pt>
                <c:pt idx="235">
                  <c:v>3.35288333333333</c:v>
                </c:pt>
                <c:pt idx="236">
                  <c:v>3.431999999999999</c:v>
                </c:pt>
                <c:pt idx="237">
                  <c:v>3.5202</c:v>
                </c:pt>
                <c:pt idx="238">
                  <c:v>3.600644444444445</c:v>
                </c:pt>
                <c:pt idx="239">
                  <c:v>3.668216666666667</c:v>
                </c:pt>
                <c:pt idx="240">
                  <c:v>3.72811111111111</c:v>
                </c:pt>
                <c:pt idx="241">
                  <c:v>3.778261111111111</c:v>
                </c:pt>
                <c:pt idx="242">
                  <c:v>3.831255555555554</c:v>
                </c:pt>
                <c:pt idx="243">
                  <c:v>3.877527777777776</c:v>
                </c:pt>
                <c:pt idx="244">
                  <c:v>3.918</c:v>
                </c:pt>
                <c:pt idx="245">
                  <c:v>3.958355555555555</c:v>
                </c:pt>
                <c:pt idx="246">
                  <c:v>3.998372222222223</c:v>
                </c:pt>
                <c:pt idx="247">
                  <c:v>4.02696111111111</c:v>
                </c:pt>
                <c:pt idx="248">
                  <c:v>4.053277777777777</c:v>
                </c:pt>
                <c:pt idx="249">
                  <c:v>4.074372222222222</c:v>
                </c:pt>
                <c:pt idx="250">
                  <c:v>4.091055555555551</c:v>
                </c:pt>
                <c:pt idx="251">
                  <c:v>4.108111111111111</c:v>
                </c:pt>
                <c:pt idx="252">
                  <c:v>4.1311</c:v>
                </c:pt>
                <c:pt idx="253">
                  <c:v>4.152588888888884</c:v>
                </c:pt>
                <c:pt idx="254">
                  <c:v>4.173283333333333</c:v>
                </c:pt>
                <c:pt idx="255">
                  <c:v>4.185577777777774</c:v>
                </c:pt>
                <c:pt idx="256">
                  <c:v>4.191688888888889</c:v>
                </c:pt>
                <c:pt idx="257">
                  <c:v>4.195022222222223</c:v>
                </c:pt>
                <c:pt idx="258">
                  <c:v>4.202355555555551</c:v>
                </c:pt>
                <c:pt idx="259">
                  <c:v>4.209594444444444</c:v>
                </c:pt>
                <c:pt idx="260">
                  <c:v>4.217044444444444</c:v>
                </c:pt>
                <c:pt idx="261">
                  <c:v>4.2196</c:v>
                </c:pt>
                <c:pt idx="262">
                  <c:v>4.216933333333336</c:v>
                </c:pt>
                <c:pt idx="263">
                  <c:v>4.21361111111111</c:v>
                </c:pt>
                <c:pt idx="264">
                  <c:v>4.198688888888888</c:v>
                </c:pt>
                <c:pt idx="265">
                  <c:v>4.186883333333331</c:v>
                </c:pt>
                <c:pt idx="266">
                  <c:v>4.178583333333333</c:v>
                </c:pt>
                <c:pt idx="267">
                  <c:v>4.179838888888889</c:v>
                </c:pt>
                <c:pt idx="268">
                  <c:v>4.180961111111111</c:v>
                </c:pt>
                <c:pt idx="269">
                  <c:v>4.187533333333334</c:v>
                </c:pt>
                <c:pt idx="270">
                  <c:v>4.182477777777774</c:v>
                </c:pt>
                <c:pt idx="271">
                  <c:v>4.171094444444445</c:v>
                </c:pt>
                <c:pt idx="272">
                  <c:v>4.146488888888888</c:v>
                </c:pt>
                <c:pt idx="273">
                  <c:v>4.125266666666667</c:v>
                </c:pt>
                <c:pt idx="274">
                  <c:v>4.091544444444444</c:v>
                </c:pt>
                <c:pt idx="275">
                  <c:v>4.05176111111111</c:v>
                </c:pt>
                <c:pt idx="276">
                  <c:v>4.010366666666666</c:v>
                </c:pt>
                <c:pt idx="277">
                  <c:v>3.966077777777777</c:v>
                </c:pt>
                <c:pt idx="278">
                  <c:v>3.926633333333333</c:v>
                </c:pt>
                <c:pt idx="279">
                  <c:v>3.888727777777778</c:v>
                </c:pt>
                <c:pt idx="280">
                  <c:v>3.85887222222222</c:v>
                </c:pt>
                <c:pt idx="281">
                  <c:v>3.833600000000001</c:v>
                </c:pt>
                <c:pt idx="282">
                  <c:v>3.788333333333333</c:v>
                </c:pt>
                <c:pt idx="283">
                  <c:v>3.745988888888889</c:v>
                </c:pt>
                <c:pt idx="284">
                  <c:v>3.705761111111111</c:v>
                </c:pt>
                <c:pt idx="285">
                  <c:v>3.670111111111111</c:v>
                </c:pt>
                <c:pt idx="286">
                  <c:v>3.64616111111111</c:v>
                </c:pt>
                <c:pt idx="287">
                  <c:v>3.631627777777777</c:v>
                </c:pt>
                <c:pt idx="288">
                  <c:v>3.637133333333333</c:v>
                </c:pt>
                <c:pt idx="289">
                  <c:v>3.63315</c:v>
                </c:pt>
                <c:pt idx="290">
                  <c:v>3.634255555555556</c:v>
                </c:pt>
                <c:pt idx="291">
                  <c:v>3.626655555555556</c:v>
                </c:pt>
                <c:pt idx="292">
                  <c:v>3.629616666666667</c:v>
                </c:pt>
                <c:pt idx="293">
                  <c:v>3.621188888888889</c:v>
                </c:pt>
                <c:pt idx="294">
                  <c:v>3.607000000000001</c:v>
                </c:pt>
                <c:pt idx="295">
                  <c:v>3.585061111111111</c:v>
                </c:pt>
                <c:pt idx="296">
                  <c:v>3.5562</c:v>
                </c:pt>
                <c:pt idx="297">
                  <c:v>3.526</c:v>
                </c:pt>
                <c:pt idx="298">
                  <c:v>3.480416666666667</c:v>
                </c:pt>
                <c:pt idx="299">
                  <c:v>3.438877777777778</c:v>
                </c:pt>
                <c:pt idx="300">
                  <c:v>3.391405555555556</c:v>
                </c:pt>
                <c:pt idx="301">
                  <c:v>3.367266666666667</c:v>
                </c:pt>
                <c:pt idx="302">
                  <c:v>3.342333333333334</c:v>
                </c:pt>
                <c:pt idx="303">
                  <c:v>3.313088888888886</c:v>
                </c:pt>
                <c:pt idx="304">
                  <c:v>3.278483333333333</c:v>
                </c:pt>
                <c:pt idx="305">
                  <c:v>3.228094444444444</c:v>
                </c:pt>
                <c:pt idx="306">
                  <c:v>3.176172222222222</c:v>
                </c:pt>
                <c:pt idx="307">
                  <c:v>3.116538888888889</c:v>
                </c:pt>
                <c:pt idx="308">
                  <c:v>3.056827777777778</c:v>
                </c:pt>
                <c:pt idx="309">
                  <c:v>3.006038888888888</c:v>
                </c:pt>
                <c:pt idx="310">
                  <c:v>2.959422222222223</c:v>
                </c:pt>
                <c:pt idx="311">
                  <c:v>2.913716666666666</c:v>
                </c:pt>
                <c:pt idx="312">
                  <c:v>2.869477777777778</c:v>
                </c:pt>
                <c:pt idx="313">
                  <c:v>2.838894444444444</c:v>
                </c:pt>
                <c:pt idx="314">
                  <c:v>2.797561111111111</c:v>
                </c:pt>
                <c:pt idx="315">
                  <c:v>2.757261111111111</c:v>
                </c:pt>
                <c:pt idx="316">
                  <c:v>2.718544444444445</c:v>
                </c:pt>
                <c:pt idx="317">
                  <c:v>2.681038888888889</c:v>
                </c:pt>
                <c:pt idx="318">
                  <c:v>2.638233333333334</c:v>
                </c:pt>
                <c:pt idx="319">
                  <c:v>2.590611111111111</c:v>
                </c:pt>
                <c:pt idx="320">
                  <c:v>2.544949999999999</c:v>
                </c:pt>
                <c:pt idx="321">
                  <c:v>2.491411111111111</c:v>
                </c:pt>
                <c:pt idx="322">
                  <c:v>2.436477777777778</c:v>
                </c:pt>
                <c:pt idx="323">
                  <c:v>2.377422222222222</c:v>
                </c:pt>
                <c:pt idx="324">
                  <c:v>2.322088888888885</c:v>
                </c:pt>
                <c:pt idx="325">
                  <c:v>2.260516666666666</c:v>
                </c:pt>
                <c:pt idx="326">
                  <c:v>2.199077777777777</c:v>
                </c:pt>
                <c:pt idx="327">
                  <c:v>2.1548</c:v>
                </c:pt>
                <c:pt idx="328">
                  <c:v>2.111205555555555</c:v>
                </c:pt>
                <c:pt idx="329">
                  <c:v>2.082988888888889</c:v>
                </c:pt>
                <c:pt idx="330">
                  <c:v>2.062205555555556</c:v>
                </c:pt>
                <c:pt idx="331">
                  <c:v>2.040583333333333</c:v>
                </c:pt>
                <c:pt idx="332">
                  <c:v>2.007511111111111</c:v>
                </c:pt>
                <c:pt idx="333">
                  <c:v>1.9562</c:v>
                </c:pt>
                <c:pt idx="334">
                  <c:v>1.888161111111111</c:v>
                </c:pt>
                <c:pt idx="335">
                  <c:v>1.823511111111111</c:v>
                </c:pt>
                <c:pt idx="336">
                  <c:v>1.760627777777778</c:v>
                </c:pt>
                <c:pt idx="337">
                  <c:v>1.716944444444444</c:v>
                </c:pt>
                <c:pt idx="338">
                  <c:v>1.679011111111111</c:v>
                </c:pt>
                <c:pt idx="339">
                  <c:v>1.64818888888889</c:v>
                </c:pt>
                <c:pt idx="340">
                  <c:v>1.614905555555555</c:v>
                </c:pt>
                <c:pt idx="341">
                  <c:v>1.578505555555556</c:v>
                </c:pt>
                <c:pt idx="342">
                  <c:v>1.545427777777777</c:v>
                </c:pt>
                <c:pt idx="343">
                  <c:v>1.506511111111111</c:v>
                </c:pt>
                <c:pt idx="344">
                  <c:v>1.461972222222222</c:v>
                </c:pt>
                <c:pt idx="345">
                  <c:v>1.420005555555556</c:v>
                </c:pt>
                <c:pt idx="346">
                  <c:v>1.366794444444444</c:v>
                </c:pt>
                <c:pt idx="347">
                  <c:v>1.315794444444444</c:v>
                </c:pt>
                <c:pt idx="348">
                  <c:v>1.251244444444445</c:v>
                </c:pt>
                <c:pt idx="349">
                  <c:v>1.187944444444444</c:v>
                </c:pt>
                <c:pt idx="350">
                  <c:v>1.126172222222222</c:v>
                </c:pt>
                <c:pt idx="351">
                  <c:v>1.06758888888889</c:v>
                </c:pt>
                <c:pt idx="352">
                  <c:v>1.0067</c:v>
                </c:pt>
                <c:pt idx="353">
                  <c:v>0.954127777777778</c:v>
                </c:pt>
                <c:pt idx="354">
                  <c:v>0.893738888888889</c:v>
                </c:pt>
                <c:pt idx="355">
                  <c:v>0.829372222222222</c:v>
                </c:pt>
                <c:pt idx="356">
                  <c:v>0.76785</c:v>
                </c:pt>
                <c:pt idx="357">
                  <c:v>0.703805555555556</c:v>
                </c:pt>
                <c:pt idx="358">
                  <c:v>0.642477777777778</c:v>
                </c:pt>
                <c:pt idx="359">
                  <c:v>0.5848</c:v>
                </c:pt>
                <c:pt idx="360">
                  <c:v>0.512311111111111</c:v>
                </c:pt>
                <c:pt idx="361">
                  <c:v>0.456561111111111</c:v>
                </c:pt>
                <c:pt idx="362">
                  <c:v>0.406538888888889</c:v>
                </c:pt>
                <c:pt idx="363">
                  <c:v>0.368388888888889</c:v>
                </c:pt>
                <c:pt idx="364">
                  <c:v>0.340983333333333</c:v>
                </c:pt>
                <c:pt idx="365">
                  <c:v>0.296511111111111</c:v>
                </c:pt>
                <c:pt idx="366">
                  <c:v>0.255361111111111</c:v>
                </c:pt>
                <c:pt idx="367">
                  <c:v>0.215566666666667</c:v>
                </c:pt>
                <c:pt idx="368">
                  <c:v>0.184044444444444</c:v>
                </c:pt>
                <c:pt idx="369">
                  <c:v>0.160666666666667</c:v>
                </c:pt>
                <c:pt idx="370">
                  <c:v>0.158316666666667</c:v>
                </c:pt>
                <c:pt idx="371">
                  <c:v>0.166733333333333</c:v>
                </c:pt>
                <c:pt idx="372">
                  <c:v>0.177461111111111</c:v>
                </c:pt>
                <c:pt idx="373">
                  <c:v>0.185211111111111</c:v>
                </c:pt>
                <c:pt idx="374">
                  <c:v>0.199316666666667</c:v>
                </c:pt>
                <c:pt idx="375">
                  <c:v>0.210633333333333</c:v>
                </c:pt>
                <c:pt idx="376">
                  <c:v>0.219722222222222</c:v>
                </c:pt>
                <c:pt idx="377">
                  <c:v>0.226461111111111</c:v>
                </c:pt>
                <c:pt idx="378">
                  <c:v>0.226072222222222</c:v>
                </c:pt>
                <c:pt idx="379">
                  <c:v>0.233694444444444</c:v>
                </c:pt>
                <c:pt idx="380">
                  <c:v>0.240688888888889</c:v>
                </c:pt>
                <c:pt idx="381">
                  <c:v>0.247511111111111</c:v>
                </c:pt>
                <c:pt idx="382">
                  <c:v>0.250444444444444</c:v>
                </c:pt>
                <c:pt idx="383">
                  <c:v>0.25965</c:v>
                </c:pt>
                <c:pt idx="384">
                  <c:v>0.262461111111111</c:v>
                </c:pt>
                <c:pt idx="385">
                  <c:v>0.27775</c:v>
                </c:pt>
                <c:pt idx="386">
                  <c:v>0.291638888888889</c:v>
                </c:pt>
                <c:pt idx="387">
                  <c:v>0.304472222222222</c:v>
                </c:pt>
                <c:pt idx="388">
                  <c:v>0.307472222222222</c:v>
                </c:pt>
                <c:pt idx="389">
                  <c:v>0.308372222222222</c:v>
                </c:pt>
                <c:pt idx="390">
                  <c:v>0.310072222222222</c:v>
                </c:pt>
                <c:pt idx="391">
                  <c:v>0.317216666666667</c:v>
                </c:pt>
                <c:pt idx="392">
                  <c:v>0.320633333333333</c:v>
                </c:pt>
                <c:pt idx="393">
                  <c:v>0.326277777777778</c:v>
                </c:pt>
                <c:pt idx="394">
                  <c:v>0.334816666666667</c:v>
                </c:pt>
                <c:pt idx="395">
                  <c:v>0.354316666666667</c:v>
                </c:pt>
                <c:pt idx="396">
                  <c:v>0.386738888888889</c:v>
                </c:pt>
                <c:pt idx="397">
                  <c:v>0.421111111111111</c:v>
                </c:pt>
                <c:pt idx="398">
                  <c:v>0.450166666666667</c:v>
                </c:pt>
                <c:pt idx="399">
                  <c:v>0.479372222222222</c:v>
                </c:pt>
                <c:pt idx="400">
                  <c:v>0.498716666666667</c:v>
                </c:pt>
                <c:pt idx="401">
                  <c:v>0.510322222222222</c:v>
                </c:pt>
                <c:pt idx="402">
                  <c:v>0.521577777777778</c:v>
                </c:pt>
                <c:pt idx="403">
                  <c:v>0.526683333333333</c:v>
                </c:pt>
                <c:pt idx="404">
                  <c:v>0.523377777777778</c:v>
                </c:pt>
                <c:pt idx="405">
                  <c:v>0.507522222222222</c:v>
                </c:pt>
                <c:pt idx="406">
                  <c:v>0.485</c:v>
                </c:pt>
                <c:pt idx="407">
                  <c:v>0.457483333333333</c:v>
                </c:pt>
                <c:pt idx="408">
                  <c:v>0.435161111111111</c:v>
                </c:pt>
                <c:pt idx="409">
                  <c:v>0.422488888888889</c:v>
                </c:pt>
                <c:pt idx="410">
                  <c:v>0.394144444444444</c:v>
                </c:pt>
                <c:pt idx="411">
                  <c:v>0.368733333333333</c:v>
                </c:pt>
                <c:pt idx="412">
                  <c:v>0.339605555555555</c:v>
                </c:pt>
                <c:pt idx="413">
                  <c:v>0.299405555555556</c:v>
                </c:pt>
                <c:pt idx="414">
                  <c:v>0.266272222222222</c:v>
                </c:pt>
                <c:pt idx="415">
                  <c:v>0.211094444444445</c:v>
                </c:pt>
                <c:pt idx="416">
                  <c:v>0.150461111111111</c:v>
                </c:pt>
                <c:pt idx="417">
                  <c:v>0.0870944444444444</c:v>
                </c:pt>
                <c:pt idx="418">
                  <c:v>0.00985555555555558</c:v>
                </c:pt>
                <c:pt idx="419">
                  <c:v>-0.0617111111111111</c:v>
                </c:pt>
                <c:pt idx="420">
                  <c:v>-0.136244444444444</c:v>
                </c:pt>
                <c:pt idx="421">
                  <c:v>-0.206255555555556</c:v>
                </c:pt>
                <c:pt idx="422">
                  <c:v>-0.27525</c:v>
                </c:pt>
                <c:pt idx="423">
                  <c:v>-0.3267</c:v>
                </c:pt>
                <c:pt idx="424">
                  <c:v>-0.371127777777778</c:v>
                </c:pt>
                <c:pt idx="425">
                  <c:v>-0.405877777777778</c:v>
                </c:pt>
                <c:pt idx="426">
                  <c:v>-0.425727777777778</c:v>
                </c:pt>
                <c:pt idx="427">
                  <c:v>-0.434466666666667</c:v>
                </c:pt>
                <c:pt idx="428">
                  <c:v>-0.45095</c:v>
                </c:pt>
                <c:pt idx="429">
                  <c:v>-0.459416666666667</c:v>
                </c:pt>
                <c:pt idx="430">
                  <c:v>-0.462611111111111</c:v>
                </c:pt>
                <c:pt idx="431">
                  <c:v>-0.456872222222222</c:v>
                </c:pt>
                <c:pt idx="432">
                  <c:v>-0.448272222222222</c:v>
                </c:pt>
                <c:pt idx="433">
                  <c:v>-0.434194444444444</c:v>
                </c:pt>
                <c:pt idx="434">
                  <c:v>-0.414894444444444</c:v>
                </c:pt>
                <c:pt idx="435">
                  <c:v>-0.392377777777778</c:v>
                </c:pt>
                <c:pt idx="436">
                  <c:v>-0.361905555555555</c:v>
                </c:pt>
                <c:pt idx="437">
                  <c:v>-0.323527777777778</c:v>
                </c:pt>
                <c:pt idx="438">
                  <c:v>-0.289394444444444</c:v>
                </c:pt>
                <c:pt idx="439">
                  <c:v>-0.255605555555556</c:v>
                </c:pt>
                <c:pt idx="440">
                  <c:v>-0.218088888888889</c:v>
                </c:pt>
                <c:pt idx="441">
                  <c:v>-0.181472222222222</c:v>
                </c:pt>
                <c:pt idx="442">
                  <c:v>-0.139277777777778</c:v>
                </c:pt>
                <c:pt idx="443">
                  <c:v>-0.097122222222222</c:v>
                </c:pt>
                <c:pt idx="444">
                  <c:v>-0.0610166666666667</c:v>
                </c:pt>
                <c:pt idx="445">
                  <c:v>-0.0353277777777778</c:v>
                </c:pt>
                <c:pt idx="446">
                  <c:v>-0.0163888888888889</c:v>
                </c:pt>
                <c:pt idx="447">
                  <c:v>0.00331666666666678</c:v>
                </c:pt>
                <c:pt idx="448">
                  <c:v>0.0219333333333333</c:v>
                </c:pt>
                <c:pt idx="449">
                  <c:v>0.0338666666666666</c:v>
                </c:pt>
                <c:pt idx="450">
                  <c:v>0.0441888888888888</c:v>
                </c:pt>
                <c:pt idx="451">
                  <c:v>0.0424555555555555</c:v>
                </c:pt>
                <c:pt idx="452">
                  <c:v>0.0315944444444444</c:v>
                </c:pt>
                <c:pt idx="453">
                  <c:v>0.0156055555555555</c:v>
                </c:pt>
                <c:pt idx="454">
                  <c:v>0.0140111111111112</c:v>
                </c:pt>
                <c:pt idx="455">
                  <c:v>0.00545555555555542</c:v>
                </c:pt>
                <c:pt idx="456">
                  <c:v>-0.000188888888888745</c:v>
                </c:pt>
                <c:pt idx="457">
                  <c:v>-0.00941111111111123</c:v>
                </c:pt>
                <c:pt idx="458">
                  <c:v>0.000222222222222198</c:v>
                </c:pt>
                <c:pt idx="459">
                  <c:v>0.0128277777777777</c:v>
                </c:pt>
                <c:pt idx="460">
                  <c:v>0.0261555555555556</c:v>
                </c:pt>
                <c:pt idx="461">
                  <c:v>0.0276499999999999</c:v>
                </c:pt>
                <c:pt idx="462">
                  <c:v>0.0400888888888888</c:v>
                </c:pt>
                <c:pt idx="463">
                  <c:v>0.0593111111111112</c:v>
                </c:pt>
                <c:pt idx="464">
                  <c:v>0.0775555555555554</c:v>
                </c:pt>
                <c:pt idx="465">
                  <c:v>0.106083333333333</c:v>
                </c:pt>
                <c:pt idx="466">
                  <c:v>0.143133333333333</c:v>
                </c:pt>
                <c:pt idx="467">
                  <c:v>0.174483333333333</c:v>
                </c:pt>
                <c:pt idx="468">
                  <c:v>0.210972222222222</c:v>
                </c:pt>
                <c:pt idx="469">
                  <c:v>0.248461111111111</c:v>
                </c:pt>
                <c:pt idx="470">
                  <c:v>0.274555555555555</c:v>
                </c:pt>
                <c:pt idx="471">
                  <c:v>0.291583333333333</c:v>
                </c:pt>
                <c:pt idx="472">
                  <c:v>0.286272222222222</c:v>
                </c:pt>
                <c:pt idx="473">
                  <c:v>0.285172222222222</c:v>
                </c:pt>
                <c:pt idx="474">
                  <c:v>0.282727777777778</c:v>
                </c:pt>
                <c:pt idx="475">
                  <c:v>0.2919</c:v>
                </c:pt>
                <c:pt idx="476">
                  <c:v>0.312044444444444</c:v>
                </c:pt>
                <c:pt idx="477">
                  <c:v>0.336677777777778</c:v>
                </c:pt>
                <c:pt idx="478">
                  <c:v>0.365405555555555</c:v>
                </c:pt>
                <c:pt idx="479">
                  <c:v>0.402161111111111</c:v>
                </c:pt>
                <c:pt idx="480">
                  <c:v>0.450377777777778</c:v>
                </c:pt>
                <c:pt idx="481">
                  <c:v>0.502155555555555</c:v>
                </c:pt>
                <c:pt idx="482">
                  <c:v>0.556983333333333</c:v>
                </c:pt>
                <c:pt idx="483">
                  <c:v>0.610538888888889</c:v>
                </c:pt>
                <c:pt idx="484">
                  <c:v>0.661111111111111</c:v>
                </c:pt>
                <c:pt idx="485">
                  <c:v>0.711938888888889</c:v>
                </c:pt>
                <c:pt idx="486">
                  <c:v>0.761127777777778</c:v>
                </c:pt>
                <c:pt idx="487">
                  <c:v>0.806338888888889</c:v>
                </c:pt>
                <c:pt idx="488">
                  <c:v>0.856044444444445</c:v>
                </c:pt>
                <c:pt idx="489">
                  <c:v>0.899716666666667</c:v>
                </c:pt>
                <c:pt idx="490">
                  <c:v>0.933877777777778</c:v>
                </c:pt>
                <c:pt idx="491">
                  <c:v>0.974511111111111</c:v>
                </c:pt>
                <c:pt idx="492">
                  <c:v>1.013122222222223</c:v>
                </c:pt>
                <c:pt idx="493">
                  <c:v>1.059783333333334</c:v>
                </c:pt>
                <c:pt idx="494">
                  <c:v>1.101161111111111</c:v>
                </c:pt>
                <c:pt idx="495">
                  <c:v>1.13248888888889</c:v>
                </c:pt>
                <c:pt idx="496">
                  <c:v>1.165866666666667</c:v>
                </c:pt>
                <c:pt idx="497">
                  <c:v>1.188511111111111</c:v>
                </c:pt>
                <c:pt idx="498">
                  <c:v>1.212161111111111</c:v>
                </c:pt>
                <c:pt idx="499">
                  <c:v>1.236077777777778</c:v>
                </c:pt>
                <c:pt idx="500">
                  <c:v>1.253505555555555</c:v>
                </c:pt>
                <c:pt idx="501">
                  <c:v>1.263877777777778</c:v>
                </c:pt>
                <c:pt idx="502">
                  <c:v>1.28088888888889</c:v>
                </c:pt>
                <c:pt idx="503">
                  <c:v>1.301755555555556</c:v>
                </c:pt>
                <c:pt idx="504">
                  <c:v>1.328611111111111</c:v>
                </c:pt>
                <c:pt idx="505">
                  <c:v>1.372683333333333</c:v>
                </c:pt>
                <c:pt idx="506">
                  <c:v>1.39873888888889</c:v>
                </c:pt>
                <c:pt idx="507">
                  <c:v>1.423861111111111</c:v>
                </c:pt>
                <c:pt idx="508">
                  <c:v>1.446727777777778</c:v>
                </c:pt>
                <c:pt idx="509">
                  <c:v>1.457988888888889</c:v>
                </c:pt>
                <c:pt idx="510">
                  <c:v>1.474472222222222</c:v>
                </c:pt>
                <c:pt idx="511">
                  <c:v>1.490861111111111</c:v>
                </c:pt>
                <c:pt idx="512">
                  <c:v>1.50685</c:v>
                </c:pt>
                <c:pt idx="513">
                  <c:v>1.522961111111111</c:v>
                </c:pt>
                <c:pt idx="514">
                  <c:v>1.551744444444444</c:v>
                </c:pt>
                <c:pt idx="515">
                  <c:v>1.5719</c:v>
                </c:pt>
                <c:pt idx="516">
                  <c:v>1.604944444444444</c:v>
                </c:pt>
                <c:pt idx="517">
                  <c:v>1.635472222222222</c:v>
                </c:pt>
                <c:pt idx="518">
                  <c:v>1.670472222222222</c:v>
                </c:pt>
                <c:pt idx="519">
                  <c:v>1.710572222222222</c:v>
                </c:pt>
                <c:pt idx="520">
                  <c:v>1.75535</c:v>
                </c:pt>
                <c:pt idx="521">
                  <c:v>1.789611111111111</c:v>
                </c:pt>
                <c:pt idx="522">
                  <c:v>1.808255555555555</c:v>
                </c:pt>
                <c:pt idx="523">
                  <c:v>1.828422222222223</c:v>
                </c:pt>
                <c:pt idx="524">
                  <c:v>1.84585</c:v>
                </c:pt>
                <c:pt idx="525">
                  <c:v>1.874933333333334</c:v>
                </c:pt>
                <c:pt idx="526">
                  <c:v>1.901638888888889</c:v>
                </c:pt>
                <c:pt idx="527">
                  <c:v>1.916222222222222</c:v>
                </c:pt>
                <c:pt idx="528">
                  <c:v>1.915972222222222</c:v>
                </c:pt>
                <c:pt idx="529">
                  <c:v>1.905055555555556</c:v>
                </c:pt>
                <c:pt idx="530">
                  <c:v>1.876772222222222</c:v>
                </c:pt>
                <c:pt idx="531">
                  <c:v>1.84488888888889</c:v>
                </c:pt>
                <c:pt idx="532">
                  <c:v>1.81128888888889</c:v>
                </c:pt>
                <c:pt idx="533">
                  <c:v>1.77523888888889</c:v>
                </c:pt>
                <c:pt idx="534">
                  <c:v>1.740444444444445</c:v>
                </c:pt>
                <c:pt idx="535">
                  <c:v>1.712683333333333</c:v>
                </c:pt>
                <c:pt idx="536">
                  <c:v>1.691183333333333</c:v>
                </c:pt>
                <c:pt idx="537">
                  <c:v>1.68875</c:v>
                </c:pt>
                <c:pt idx="538">
                  <c:v>1.688805555555555</c:v>
                </c:pt>
                <c:pt idx="539">
                  <c:v>1.700016666666667</c:v>
                </c:pt>
                <c:pt idx="540">
                  <c:v>1.710644444444445</c:v>
                </c:pt>
                <c:pt idx="541">
                  <c:v>1.713472222222222</c:v>
                </c:pt>
                <c:pt idx="542">
                  <c:v>1.713455555555556</c:v>
                </c:pt>
                <c:pt idx="543">
                  <c:v>1.701694444444445</c:v>
                </c:pt>
                <c:pt idx="544">
                  <c:v>1.689505555555555</c:v>
                </c:pt>
                <c:pt idx="545">
                  <c:v>1.675905555555556</c:v>
                </c:pt>
                <c:pt idx="546">
                  <c:v>1.656511111111111</c:v>
                </c:pt>
                <c:pt idx="547">
                  <c:v>1.6414</c:v>
                </c:pt>
                <c:pt idx="548">
                  <c:v>1.634894444444445</c:v>
                </c:pt>
                <c:pt idx="549">
                  <c:v>1.640361111111111</c:v>
                </c:pt>
                <c:pt idx="550">
                  <c:v>1.6465</c:v>
                </c:pt>
                <c:pt idx="551">
                  <c:v>1.66238888888889</c:v>
                </c:pt>
                <c:pt idx="552">
                  <c:v>1.682855555555555</c:v>
                </c:pt>
                <c:pt idx="553">
                  <c:v>1.721105555555556</c:v>
                </c:pt>
                <c:pt idx="554">
                  <c:v>1.760733333333333</c:v>
                </c:pt>
                <c:pt idx="555">
                  <c:v>1.797755555555555</c:v>
                </c:pt>
                <c:pt idx="556">
                  <c:v>1.817955555555555</c:v>
                </c:pt>
                <c:pt idx="557">
                  <c:v>1.837222222222222</c:v>
                </c:pt>
                <c:pt idx="558">
                  <c:v>1.857655555555555</c:v>
                </c:pt>
                <c:pt idx="559">
                  <c:v>1.89453888888889</c:v>
                </c:pt>
                <c:pt idx="560">
                  <c:v>1.9262</c:v>
                </c:pt>
                <c:pt idx="561">
                  <c:v>1.951627777777778</c:v>
                </c:pt>
                <c:pt idx="562">
                  <c:v>1.962783333333333</c:v>
                </c:pt>
                <c:pt idx="563">
                  <c:v>1.969888888888889</c:v>
                </c:pt>
                <c:pt idx="564">
                  <c:v>1.983472222222222</c:v>
                </c:pt>
                <c:pt idx="565">
                  <c:v>2.000988888888889</c:v>
                </c:pt>
                <c:pt idx="566">
                  <c:v>2.021711111111111</c:v>
                </c:pt>
                <c:pt idx="567">
                  <c:v>2.043466666666667</c:v>
                </c:pt>
                <c:pt idx="568">
                  <c:v>2.072899999999998</c:v>
                </c:pt>
                <c:pt idx="569">
                  <c:v>2.107911111111111</c:v>
                </c:pt>
                <c:pt idx="570">
                  <c:v>2.132055555555556</c:v>
                </c:pt>
                <c:pt idx="571">
                  <c:v>2.159855555555556</c:v>
                </c:pt>
                <c:pt idx="572">
                  <c:v>2.194277777777777</c:v>
                </c:pt>
                <c:pt idx="573">
                  <c:v>2.226722222222222</c:v>
                </c:pt>
                <c:pt idx="574">
                  <c:v>2.24535</c:v>
                </c:pt>
                <c:pt idx="575">
                  <c:v>2.263016666666666</c:v>
                </c:pt>
                <c:pt idx="576">
                  <c:v>2.271983333333333</c:v>
                </c:pt>
                <c:pt idx="577">
                  <c:v>2.286038888888889</c:v>
                </c:pt>
                <c:pt idx="578">
                  <c:v>2.290922222222222</c:v>
                </c:pt>
                <c:pt idx="579">
                  <c:v>2.285561111111111</c:v>
                </c:pt>
                <c:pt idx="580">
                  <c:v>2.264644444444444</c:v>
                </c:pt>
                <c:pt idx="581">
                  <c:v>2.256061111111111</c:v>
                </c:pt>
                <c:pt idx="582">
                  <c:v>2.247133333333333</c:v>
                </c:pt>
                <c:pt idx="583">
                  <c:v>2.247244444444445</c:v>
                </c:pt>
                <c:pt idx="584">
                  <c:v>2.242088888888889</c:v>
                </c:pt>
                <c:pt idx="585">
                  <c:v>2.238427777777777</c:v>
                </c:pt>
                <c:pt idx="586">
                  <c:v>2.231033333333333</c:v>
                </c:pt>
                <c:pt idx="587">
                  <c:v>2.206038888888889</c:v>
                </c:pt>
                <c:pt idx="588">
                  <c:v>2.180783333333334</c:v>
                </c:pt>
                <c:pt idx="589">
                  <c:v>2.153011111111111</c:v>
                </c:pt>
                <c:pt idx="590">
                  <c:v>2.127705555555556</c:v>
                </c:pt>
                <c:pt idx="591">
                  <c:v>2.103033333333334</c:v>
                </c:pt>
                <c:pt idx="592">
                  <c:v>2.08685</c:v>
                </c:pt>
                <c:pt idx="593">
                  <c:v>2.071627777777777</c:v>
                </c:pt>
                <c:pt idx="594">
                  <c:v>2.074611111111111</c:v>
                </c:pt>
                <c:pt idx="595">
                  <c:v>2.077016666666667</c:v>
                </c:pt>
                <c:pt idx="596">
                  <c:v>2.084483333333333</c:v>
                </c:pt>
                <c:pt idx="597">
                  <c:v>2.080144444444445</c:v>
                </c:pt>
                <c:pt idx="598">
                  <c:v>2.058094444444444</c:v>
                </c:pt>
                <c:pt idx="599">
                  <c:v>2.034472222222222</c:v>
                </c:pt>
                <c:pt idx="600">
                  <c:v>2.001783333333333</c:v>
                </c:pt>
                <c:pt idx="601">
                  <c:v>1.967116666666667</c:v>
                </c:pt>
                <c:pt idx="602">
                  <c:v>1.922944444444444</c:v>
                </c:pt>
                <c:pt idx="603">
                  <c:v>1.875411111111111</c:v>
                </c:pt>
                <c:pt idx="604">
                  <c:v>1.828094444444444</c:v>
                </c:pt>
                <c:pt idx="605">
                  <c:v>1.784811111111111</c:v>
                </c:pt>
                <c:pt idx="606">
                  <c:v>1.741144444444444</c:v>
                </c:pt>
                <c:pt idx="607">
                  <c:v>1.701011111111111</c:v>
                </c:pt>
                <c:pt idx="608">
                  <c:v>1.672722222222222</c:v>
                </c:pt>
                <c:pt idx="609">
                  <c:v>1.6519</c:v>
                </c:pt>
                <c:pt idx="610">
                  <c:v>1.649194444444445</c:v>
                </c:pt>
                <c:pt idx="611">
                  <c:v>1.6625</c:v>
                </c:pt>
                <c:pt idx="612">
                  <c:v>1.673816666666667</c:v>
                </c:pt>
                <c:pt idx="613">
                  <c:v>1.672922222222222</c:v>
                </c:pt>
                <c:pt idx="614">
                  <c:v>1.654594444444445</c:v>
                </c:pt>
                <c:pt idx="615">
                  <c:v>1.64225</c:v>
                </c:pt>
                <c:pt idx="616">
                  <c:v>1.650105555555556</c:v>
                </c:pt>
                <c:pt idx="617">
                  <c:v>1.657883333333333</c:v>
                </c:pt>
                <c:pt idx="618">
                  <c:v>1.676311111111111</c:v>
                </c:pt>
                <c:pt idx="619">
                  <c:v>1.693661111111111</c:v>
                </c:pt>
                <c:pt idx="620">
                  <c:v>1.709783333333333</c:v>
                </c:pt>
                <c:pt idx="621">
                  <c:v>1.726744444444445</c:v>
                </c:pt>
                <c:pt idx="622">
                  <c:v>1.7495</c:v>
                </c:pt>
                <c:pt idx="623">
                  <c:v>1.777244444444444</c:v>
                </c:pt>
                <c:pt idx="624">
                  <c:v>1.802483333333334</c:v>
                </c:pt>
                <c:pt idx="625">
                  <c:v>1.837366666666667</c:v>
                </c:pt>
                <c:pt idx="626">
                  <c:v>1.879205555555556</c:v>
                </c:pt>
                <c:pt idx="627">
                  <c:v>1.916783333333333</c:v>
                </c:pt>
                <c:pt idx="628">
                  <c:v>1.961922222222222</c:v>
                </c:pt>
                <c:pt idx="629">
                  <c:v>1.993</c:v>
                </c:pt>
                <c:pt idx="630">
                  <c:v>2.009966666666667</c:v>
                </c:pt>
                <c:pt idx="631">
                  <c:v>2.016544444444444</c:v>
                </c:pt>
                <c:pt idx="632">
                  <c:v>2.024333333333333</c:v>
                </c:pt>
                <c:pt idx="633">
                  <c:v>2.024055555555555</c:v>
                </c:pt>
                <c:pt idx="634">
                  <c:v>2.029116666666666</c:v>
                </c:pt>
                <c:pt idx="635">
                  <c:v>2.03165</c:v>
                </c:pt>
                <c:pt idx="636">
                  <c:v>2.049166666666667</c:v>
                </c:pt>
                <c:pt idx="637">
                  <c:v>2.075622222222222</c:v>
                </c:pt>
                <c:pt idx="638">
                  <c:v>2.109722222222222</c:v>
                </c:pt>
                <c:pt idx="639">
                  <c:v>2.149827777777777</c:v>
                </c:pt>
                <c:pt idx="640">
                  <c:v>2.185644444444445</c:v>
                </c:pt>
                <c:pt idx="641">
                  <c:v>2.21486111111111</c:v>
                </c:pt>
                <c:pt idx="642">
                  <c:v>2.24071111111111</c:v>
                </c:pt>
                <c:pt idx="643">
                  <c:v>2.261883333333332</c:v>
                </c:pt>
                <c:pt idx="644">
                  <c:v>2.274172222222223</c:v>
                </c:pt>
                <c:pt idx="645">
                  <c:v>2.29335</c:v>
                </c:pt>
                <c:pt idx="646">
                  <c:v>2.30435</c:v>
                </c:pt>
                <c:pt idx="647">
                  <c:v>2.309833333333333</c:v>
                </c:pt>
                <c:pt idx="648">
                  <c:v>2.316966666666667</c:v>
                </c:pt>
                <c:pt idx="649">
                  <c:v>2.330222222222222</c:v>
                </c:pt>
                <c:pt idx="650">
                  <c:v>2.345061111111111</c:v>
                </c:pt>
                <c:pt idx="651">
                  <c:v>2.367844444444445</c:v>
                </c:pt>
                <c:pt idx="652">
                  <c:v>2.379694444444445</c:v>
                </c:pt>
                <c:pt idx="653">
                  <c:v>2.373477777777778</c:v>
                </c:pt>
                <c:pt idx="654">
                  <c:v>2.354516666666667</c:v>
                </c:pt>
                <c:pt idx="655">
                  <c:v>2.330427777777777</c:v>
                </c:pt>
                <c:pt idx="656">
                  <c:v>2.317033333333333</c:v>
                </c:pt>
                <c:pt idx="657">
                  <c:v>2.302361111111111</c:v>
                </c:pt>
                <c:pt idx="658">
                  <c:v>2.288211111111111</c:v>
                </c:pt>
                <c:pt idx="659">
                  <c:v>2.269405555555555</c:v>
                </c:pt>
                <c:pt idx="660">
                  <c:v>2.24093888888889</c:v>
                </c:pt>
                <c:pt idx="661">
                  <c:v>2.215583333333333</c:v>
                </c:pt>
                <c:pt idx="662">
                  <c:v>2.187316666666666</c:v>
                </c:pt>
                <c:pt idx="663">
                  <c:v>2.177944444444444</c:v>
                </c:pt>
                <c:pt idx="664">
                  <c:v>2.160477777777777</c:v>
                </c:pt>
                <c:pt idx="665">
                  <c:v>2.143611111111111</c:v>
                </c:pt>
                <c:pt idx="666">
                  <c:v>2.141238888888889</c:v>
                </c:pt>
                <c:pt idx="667">
                  <c:v>2.14757777777778</c:v>
                </c:pt>
                <c:pt idx="668">
                  <c:v>2.163761111111112</c:v>
                </c:pt>
                <c:pt idx="669">
                  <c:v>2.186172222222222</c:v>
                </c:pt>
                <c:pt idx="670">
                  <c:v>2.217244444444445</c:v>
                </c:pt>
                <c:pt idx="671">
                  <c:v>2.253883333333333</c:v>
                </c:pt>
                <c:pt idx="672">
                  <c:v>2.291222222222222</c:v>
                </c:pt>
                <c:pt idx="673">
                  <c:v>2.324016666666667</c:v>
                </c:pt>
                <c:pt idx="674">
                  <c:v>2.354927777777778</c:v>
                </c:pt>
                <c:pt idx="675">
                  <c:v>2.377027777777778</c:v>
                </c:pt>
                <c:pt idx="676">
                  <c:v>2.379566666666667</c:v>
                </c:pt>
                <c:pt idx="677">
                  <c:v>2.36647777777778</c:v>
                </c:pt>
                <c:pt idx="678">
                  <c:v>2.352761111111111</c:v>
                </c:pt>
                <c:pt idx="679">
                  <c:v>2.344338888888889</c:v>
                </c:pt>
                <c:pt idx="680">
                  <c:v>2.341211111111111</c:v>
                </c:pt>
                <c:pt idx="681">
                  <c:v>2.353555555555556</c:v>
                </c:pt>
                <c:pt idx="682">
                  <c:v>2.357283333333334</c:v>
                </c:pt>
                <c:pt idx="683">
                  <c:v>2.363533333333333</c:v>
                </c:pt>
                <c:pt idx="684">
                  <c:v>2.360644444444444</c:v>
                </c:pt>
                <c:pt idx="685">
                  <c:v>2.367538888888889</c:v>
                </c:pt>
                <c:pt idx="686">
                  <c:v>2.372877777777778</c:v>
                </c:pt>
                <c:pt idx="687">
                  <c:v>2.374533333333333</c:v>
                </c:pt>
                <c:pt idx="688">
                  <c:v>2.361516666666666</c:v>
                </c:pt>
                <c:pt idx="689">
                  <c:v>2.344372222222222</c:v>
                </c:pt>
                <c:pt idx="690">
                  <c:v>2.321288888888886</c:v>
                </c:pt>
                <c:pt idx="691">
                  <c:v>2.293155555555556</c:v>
                </c:pt>
                <c:pt idx="692">
                  <c:v>2.262344444444444</c:v>
                </c:pt>
                <c:pt idx="693">
                  <c:v>2.241783333333333</c:v>
                </c:pt>
                <c:pt idx="694">
                  <c:v>2.216972222222223</c:v>
                </c:pt>
                <c:pt idx="695">
                  <c:v>2.198544444444444</c:v>
                </c:pt>
                <c:pt idx="696">
                  <c:v>2.171522222222222</c:v>
                </c:pt>
                <c:pt idx="697">
                  <c:v>2.140322222222222</c:v>
                </c:pt>
                <c:pt idx="698">
                  <c:v>2.10712777777778</c:v>
                </c:pt>
                <c:pt idx="699">
                  <c:v>2.088588888888888</c:v>
                </c:pt>
                <c:pt idx="700">
                  <c:v>2.067616666666666</c:v>
                </c:pt>
              </c:numCache>
            </c:numRef>
          </c:val>
          <c:smooth val="0"/>
        </c:ser>
        <c:dLbls>
          <c:showLegendKey val="0"/>
          <c:showVal val="0"/>
          <c:showCatName val="0"/>
          <c:showSerName val="0"/>
          <c:showPercent val="0"/>
          <c:showBubbleSize val="0"/>
        </c:dLbls>
        <c:marker val="1"/>
        <c:smooth val="0"/>
        <c:axId val="419257496"/>
        <c:axId val="419263560"/>
      </c:lineChart>
      <c:catAx>
        <c:axId val="419257496"/>
        <c:scaling>
          <c:orientation val="minMax"/>
        </c:scaling>
        <c:delete val="0"/>
        <c:axPos val="b"/>
        <c:majorTickMark val="out"/>
        <c:minorTickMark val="none"/>
        <c:tickLblPos val="nextTo"/>
        <c:crossAx val="419263560"/>
        <c:crosses val="autoZero"/>
        <c:auto val="1"/>
        <c:lblAlgn val="ctr"/>
        <c:lblOffset val="100"/>
        <c:tickLblSkip val="150"/>
        <c:tickMarkSkip val="150"/>
        <c:noMultiLvlLbl val="0"/>
      </c:catAx>
      <c:valAx>
        <c:axId val="419263560"/>
        <c:scaling>
          <c:orientation val="minMax"/>
        </c:scaling>
        <c:delete val="0"/>
        <c:axPos val="l"/>
        <c:numFmt formatCode="General" sourceLinked="1"/>
        <c:majorTickMark val="out"/>
        <c:minorTickMark val="none"/>
        <c:tickLblPos val="nextTo"/>
        <c:crossAx val="419257496"/>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fz!$A$81</c:f>
              <c:strCache>
                <c:ptCount val="1"/>
                <c:pt idx="0">
                  <c:v>Associative</c:v>
                </c:pt>
              </c:strCache>
            </c:strRef>
          </c:tx>
          <c:marker>
            <c:symbol val="none"/>
          </c:marker>
          <c:val>
            <c:numRef>
              <c:f>fz!$B$81:$AAA$81</c:f>
              <c:numCache>
                <c:formatCode>General</c:formatCode>
                <c:ptCount val="702"/>
                <c:pt idx="0">
                  <c:v>0.0169555555555556</c:v>
                </c:pt>
                <c:pt idx="1">
                  <c:v>-0.0136055555555556</c:v>
                </c:pt>
                <c:pt idx="2">
                  <c:v>-0.0586222222222222</c:v>
                </c:pt>
                <c:pt idx="3">
                  <c:v>-0.106383333333333</c:v>
                </c:pt>
                <c:pt idx="4">
                  <c:v>-0.152488888888889</c:v>
                </c:pt>
                <c:pt idx="5">
                  <c:v>-0.172827777777778</c:v>
                </c:pt>
                <c:pt idx="6">
                  <c:v>-0.186333333333333</c:v>
                </c:pt>
                <c:pt idx="7">
                  <c:v>-0.197883333333333</c:v>
                </c:pt>
                <c:pt idx="8">
                  <c:v>-0.209061111111111</c:v>
                </c:pt>
                <c:pt idx="9">
                  <c:v>-0.217905555555556</c:v>
                </c:pt>
                <c:pt idx="10">
                  <c:v>-0.215722222222222</c:v>
                </c:pt>
                <c:pt idx="11">
                  <c:v>-0.197655555555555</c:v>
                </c:pt>
                <c:pt idx="12">
                  <c:v>-0.161088888888889</c:v>
                </c:pt>
                <c:pt idx="13">
                  <c:v>-0.101544444444444</c:v>
                </c:pt>
                <c:pt idx="14">
                  <c:v>-0.0314277777777778</c:v>
                </c:pt>
                <c:pt idx="15">
                  <c:v>0.0586611111111111</c:v>
                </c:pt>
                <c:pt idx="16">
                  <c:v>0.132622222222222</c:v>
                </c:pt>
                <c:pt idx="17">
                  <c:v>0.202272222222222</c:v>
                </c:pt>
                <c:pt idx="18">
                  <c:v>0.26195</c:v>
                </c:pt>
                <c:pt idx="19">
                  <c:v>0.3045</c:v>
                </c:pt>
                <c:pt idx="20">
                  <c:v>0.326011111111111</c:v>
                </c:pt>
                <c:pt idx="21">
                  <c:v>0.351222222222222</c:v>
                </c:pt>
                <c:pt idx="22">
                  <c:v>0.384477777777778</c:v>
                </c:pt>
                <c:pt idx="23">
                  <c:v>0.399122222222222</c:v>
                </c:pt>
                <c:pt idx="24">
                  <c:v>0.424777777777778</c:v>
                </c:pt>
                <c:pt idx="25">
                  <c:v>0.448822222222222</c:v>
                </c:pt>
                <c:pt idx="26">
                  <c:v>0.479044444444445</c:v>
                </c:pt>
                <c:pt idx="27">
                  <c:v>0.527505555555556</c:v>
                </c:pt>
                <c:pt idx="28">
                  <c:v>0.5901</c:v>
                </c:pt>
                <c:pt idx="29">
                  <c:v>0.657977777777778</c:v>
                </c:pt>
                <c:pt idx="30">
                  <c:v>0.708688888888889</c:v>
                </c:pt>
                <c:pt idx="31">
                  <c:v>0.728188888888889</c:v>
                </c:pt>
                <c:pt idx="32">
                  <c:v>0.736055555555555</c:v>
                </c:pt>
                <c:pt idx="33">
                  <c:v>0.756144444444444</c:v>
                </c:pt>
                <c:pt idx="34">
                  <c:v>0.776188888888889</c:v>
                </c:pt>
                <c:pt idx="35">
                  <c:v>0.779061111111111</c:v>
                </c:pt>
                <c:pt idx="36">
                  <c:v>0.772844444444444</c:v>
                </c:pt>
                <c:pt idx="37">
                  <c:v>0.764883333333333</c:v>
                </c:pt>
                <c:pt idx="38">
                  <c:v>0.759122222222222</c:v>
                </c:pt>
                <c:pt idx="39">
                  <c:v>0.763244444444444</c:v>
                </c:pt>
                <c:pt idx="40">
                  <c:v>0.782577777777778</c:v>
                </c:pt>
                <c:pt idx="41">
                  <c:v>0.789994444444444</c:v>
                </c:pt>
                <c:pt idx="42">
                  <c:v>0.774794444444444</c:v>
                </c:pt>
                <c:pt idx="43">
                  <c:v>0.7502</c:v>
                </c:pt>
                <c:pt idx="44">
                  <c:v>0.723027777777778</c:v>
                </c:pt>
                <c:pt idx="45">
                  <c:v>0.698127777777778</c:v>
                </c:pt>
                <c:pt idx="46">
                  <c:v>0.673422222222222</c:v>
                </c:pt>
                <c:pt idx="47">
                  <c:v>0.638461111111111</c:v>
                </c:pt>
                <c:pt idx="48">
                  <c:v>0.623777777777778</c:v>
                </c:pt>
                <c:pt idx="49">
                  <c:v>0.60425</c:v>
                </c:pt>
                <c:pt idx="50">
                  <c:v>0.580433333333333</c:v>
                </c:pt>
                <c:pt idx="51">
                  <c:v>0.571227777777778</c:v>
                </c:pt>
                <c:pt idx="52">
                  <c:v>0.553983333333333</c:v>
                </c:pt>
                <c:pt idx="53">
                  <c:v>0.550194444444444</c:v>
                </c:pt>
                <c:pt idx="54">
                  <c:v>0.542038888888889</c:v>
                </c:pt>
                <c:pt idx="55">
                  <c:v>0.548111111111111</c:v>
                </c:pt>
                <c:pt idx="56">
                  <c:v>0.547383333333333</c:v>
                </c:pt>
                <c:pt idx="57">
                  <c:v>0.532777777777778</c:v>
                </c:pt>
                <c:pt idx="58">
                  <c:v>0.516733333333333</c:v>
                </c:pt>
                <c:pt idx="59">
                  <c:v>0.509972222222222</c:v>
                </c:pt>
                <c:pt idx="60">
                  <c:v>0.501038888888889</c:v>
                </c:pt>
                <c:pt idx="61">
                  <c:v>0.489066666666667</c:v>
                </c:pt>
                <c:pt idx="62">
                  <c:v>0.463272222222222</c:v>
                </c:pt>
                <c:pt idx="63">
                  <c:v>0.433861111111111</c:v>
                </c:pt>
                <c:pt idx="64">
                  <c:v>0.402855555555556</c:v>
                </c:pt>
                <c:pt idx="65">
                  <c:v>0.39225</c:v>
                </c:pt>
                <c:pt idx="66">
                  <c:v>0.395483333333333</c:v>
                </c:pt>
                <c:pt idx="67">
                  <c:v>0.408322222222222</c:v>
                </c:pt>
                <c:pt idx="68">
                  <c:v>0.426827777777778</c:v>
                </c:pt>
                <c:pt idx="69">
                  <c:v>0.448511111111111</c:v>
                </c:pt>
                <c:pt idx="70">
                  <c:v>0.473655555555555</c:v>
                </c:pt>
                <c:pt idx="71">
                  <c:v>0.492916666666667</c:v>
                </c:pt>
                <c:pt idx="72">
                  <c:v>0.520255555555555</c:v>
                </c:pt>
                <c:pt idx="73">
                  <c:v>0.560227777777778</c:v>
                </c:pt>
                <c:pt idx="74">
                  <c:v>0.585644444444444</c:v>
                </c:pt>
                <c:pt idx="75">
                  <c:v>0.621</c:v>
                </c:pt>
                <c:pt idx="76">
                  <c:v>0.661244444444444</c:v>
                </c:pt>
                <c:pt idx="77">
                  <c:v>0.705666666666666</c:v>
                </c:pt>
                <c:pt idx="78">
                  <c:v>0.744722222222222</c:v>
                </c:pt>
                <c:pt idx="79">
                  <c:v>0.774644444444444</c:v>
                </c:pt>
                <c:pt idx="80">
                  <c:v>0.801694444444444</c:v>
                </c:pt>
                <c:pt idx="81">
                  <c:v>0.825155555555555</c:v>
                </c:pt>
                <c:pt idx="82">
                  <c:v>0.836511111111111</c:v>
                </c:pt>
                <c:pt idx="83">
                  <c:v>0.836255555555556</c:v>
                </c:pt>
                <c:pt idx="84">
                  <c:v>0.8285</c:v>
                </c:pt>
                <c:pt idx="85">
                  <c:v>0.802905555555555</c:v>
                </c:pt>
                <c:pt idx="86">
                  <c:v>0.790377777777778</c:v>
                </c:pt>
                <c:pt idx="87">
                  <c:v>0.787405555555555</c:v>
                </c:pt>
                <c:pt idx="88">
                  <c:v>0.789588888888888</c:v>
                </c:pt>
                <c:pt idx="89">
                  <c:v>0.778966666666667</c:v>
                </c:pt>
                <c:pt idx="90">
                  <c:v>0.744983333333333</c:v>
                </c:pt>
                <c:pt idx="91">
                  <c:v>0.713822222222222</c:v>
                </c:pt>
                <c:pt idx="92">
                  <c:v>0.665722222222222</c:v>
                </c:pt>
                <c:pt idx="93">
                  <c:v>0.615688888888889</c:v>
                </c:pt>
                <c:pt idx="94">
                  <c:v>0.552005555555556</c:v>
                </c:pt>
                <c:pt idx="95">
                  <c:v>0.493911111111111</c:v>
                </c:pt>
                <c:pt idx="96">
                  <c:v>0.452577777777778</c:v>
                </c:pt>
                <c:pt idx="97">
                  <c:v>0.419072222222222</c:v>
                </c:pt>
                <c:pt idx="98">
                  <c:v>0.401777777777778</c:v>
                </c:pt>
                <c:pt idx="99">
                  <c:v>0.3827</c:v>
                </c:pt>
                <c:pt idx="100">
                  <c:v>0.380422222222222</c:v>
                </c:pt>
                <c:pt idx="101">
                  <c:v>0.388505555555556</c:v>
                </c:pt>
                <c:pt idx="102">
                  <c:v>0.40915</c:v>
                </c:pt>
                <c:pt idx="103">
                  <c:v>0.437633333333333</c:v>
                </c:pt>
                <c:pt idx="104">
                  <c:v>0.473477777777778</c:v>
                </c:pt>
                <c:pt idx="105">
                  <c:v>0.518211111111111</c:v>
                </c:pt>
                <c:pt idx="106">
                  <c:v>0.562377777777778</c:v>
                </c:pt>
                <c:pt idx="107">
                  <c:v>0.587555555555555</c:v>
                </c:pt>
                <c:pt idx="108">
                  <c:v>0.596922222222222</c:v>
                </c:pt>
                <c:pt idx="109">
                  <c:v>0.591433333333333</c:v>
                </c:pt>
                <c:pt idx="110">
                  <c:v>0.567538888888889</c:v>
                </c:pt>
                <c:pt idx="111">
                  <c:v>0.525277777777778</c:v>
                </c:pt>
                <c:pt idx="112">
                  <c:v>0.490761111111111</c:v>
                </c:pt>
                <c:pt idx="113">
                  <c:v>0.43185</c:v>
                </c:pt>
                <c:pt idx="114">
                  <c:v>0.395694444444444</c:v>
                </c:pt>
                <c:pt idx="115">
                  <c:v>0.350866666666667</c:v>
                </c:pt>
                <c:pt idx="116">
                  <c:v>0.309738888888889</c:v>
                </c:pt>
                <c:pt idx="117">
                  <c:v>0.280122222222222</c:v>
                </c:pt>
                <c:pt idx="118">
                  <c:v>0.252883333333333</c:v>
                </c:pt>
                <c:pt idx="119">
                  <c:v>0.224577777777778</c:v>
                </c:pt>
                <c:pt idx="120">
                  <c:v>0.203061111111111</c:v>
                </c:pt>
                <c:pt idx="121">
                  <c:v>0.174216666666667</c:v>
                </c:pt>
                <c:pt idx="122">
                  <c:v>0.158327777777778</c:v>
                </c:pt>
                <c:pt idx="123">
                  <c:v>0.13955</c:v>
                </c:pt>
                <c:pt idx="124">
                  <c:v>0.11895</c:v>
                </c:pt>
                <c:pt idx="125">
                  <c:v>0.103444444444444</c:v>
                </c:pt>
                <c:pt idx="126">
                  <c:v>0.0975333333333333</c:v>
                </c:pt>
                <c:pt idx="127">
                  <c:v>0.106427777777778</c:v>
                </c:pt>
                <c:pt idx="128">
                  <c:v>0.124644444444444</c:v>
                </c:pt>
                <c:pt idx="129">
                  <c:v>0.1378</c:v>
                </c:pt>
                <c:pt idx="130">
                  <c:v>0.144794444444444</c:v>
                </c:pt>
                <c:pt idx="131">
                  <c:v>0.168011111111111</c:v>
                </c:pt>
                <c:pt idx="132">
                  <c:v>0.199877777777778</c:v>
                </c:pt>
                <c:pt idx="133">
                  <c:v>0.247183333333333</c:v>
                </c:pt>
                <c:pt idx="134">
                  <c:v>0.308083333333333</c:v>
                </c:pt>
                <c:pt idx="135">
                  <c:v>0.368377777777778</c:v>
                </c:pt>
                <c:pt idx="136">
                  <c:v>0.427283333333333</c:v>
                </c:pt>
                <c:pt idx="137">
                  <c:v>0.484733333333333</c:v>
                </c:pt>
                <c:pt idx="138">
                  <c:v>0.551805555555556</c:v>
                </c:pt>
                <c:pt idx="139">
                  <c:v>0.6314</c:v>
                </c:pt>
                <c:pt idx="140">
                  <c:v>0.701127777777778</c:v>
                </c:pt>
                <c:pt idx="141">
                  <c:v>0.755427777777778</c:v>
                </c:pt>
                <c:pt idx="142">
                  <c:v>0.798488888888889</c:v>
                </c:pt>
                <c:pt idx="143">
                  <c:v>0.834566666666667</c:v>
                </c:pt>
                <c:pt idx="144">
                  <c:v>0.86725</c:v>
                </c:pt>
                <c:pt idx="145">
                  <c:v>0.901533333333333</c:v>
                </c:pt>
                <c:pt idx="146">
                  <c:v>0.919222222222222</c:v>
                </c:pt>
                <c:pt idx="147">
                  <c:v>0.926872222222222</c:v>
                </c:pt>
                <c:pt idx="148">
                  <c:v>0.939355555555556</c:v>
                </c:pt>
                <c:pt idx="149">
                  <c:v>0.954272222222222</c:v>
                </c:pt>
                <c:pt idx="150">
                  <c:v>0.990961111111111</c:v>
                </c:pt>
                <c:pt idx="151">
                  <c:v>1.032594444444444</c:v>
                </c:pt>
                <c:pt idx="152">
                  <c:v>1.076927777777778</c:v>
                </c:pt>
                <c:pt idx="153">
                  <c:v>1.11678888888889</c:v>
                </c:pt>
                <c:pt idx="154">
                  <c:v>1.148216666666667</c:v>
                </c:pt>
                <c:pt idx="155">
                  <c:v>1.197016666666667</c:v>
                </c:pt>
                <c:pt idx="156">
                  <c:v>1.266272222222222</c:v>
                </c:pt>
                <c:pt idx="157">
                  <c:v>1.339605555555556</c:v>
                </c:pt>
                <c:pt idx="158">
                  <c:v>1.405316666666667</c:v>
                </c:pt>
                <c:pt idx="159">
                  <c:v>1.473583333333333</c:v>
                </c:pt>
                <c:pt idx="160">
                  <c:v>1.519311111111111</c:v>
                </c:pt>
                <c:pt idx="161">
                  <c:v>1.552155555555556</c:v>
                </c:pt>
                <c:pt idx="162">
                  <c:v>1.58485</c:v>
                </c:pt>
                <c:pt idx="163">
                  <c:v>1.609344444444444</c:v>
                </c:pt>
                <c:pt idx="164">
                  <c:v>1.632016666666667</c:v>
                </c:pt>
                <c:pt idx="165">
                  <c:v>1.650955555555556</c:v>
                </c:pt>
                <c:pt idx="166">
                  <c:v>1.673861111111111</c:v>
                </c:pt>
                <c:pt idx="167">
                  <c:v>1.698772222222222</c:v>
                </c:pt>
                <c:pt idx="168">
                  <c:v>1.733722222222222</c:v>
                </c:pt>
                <c:pt idx="169">
                  <c:v>1.763316666666667</c:v>
                </c:pt>
                <c:pt idx="170">
                  <c:v>1.796022222222222</c:v>
                </c:pt>
                <c:pt idx="171">
                  <c:v>1.814766666666667</c:v>
                </c:pt>
                <c:pt idx="172">
                  <c:v>1.83513888888889</c:v>
                </c:pt>
                <c:pt idx="173">
                  <c:v>1.872661111111111</c:v>
                </c:pt>
                <c:pt idx="174">
                  <c:v>1.922616666666667</c:v>
                </c:pt>
                <c:pt idx="175">
                  <c:v>1.975616666666667</c:v>
                </c:pt>
                <c:pt idx="176">
                  <c:v>2.037516666666667</c:v>
                </c:pt>
                <c:pt idx="177">
                  <c:v>2.117061111111111</c:v>
                </c:pt>
                <c:pt idx="178">
                  <c:v>2.20355</c:v>
                </c:pt>
                <c:pt idx="179">
                  <c:v>2.295938888888889</c:v>
                </c:pt>
                <c:pt idx="180">
                  <c:v>2.395133333333334</c:v>
                </c:pt>
                <c:pt idx="181">
                  <c:v>2.498566666666667</c:v>
                </c:pt>
                <c:pt idx="182">
                  <c:v>2.581077777777778</c:v>
                </c:pt>
                <c:pt idx="183">
                  <c:v>2.668272222222222</c:v>
                </c:pt>
                <c:pt idx="184">
                  <c:v>2.757238888888889</c:v>
                </c:pt>
                <c:pt idx="185">
                  <c:v>2.852472222222222</c:v>
                </c:pt>
                <c:pt idx="186">
                  <c:v>2.961294444444444</c:v>
                </c:pt>
                <c:pt idx="187">
                  <c:v>3.053366666666666</c:v>
                </c:pt>
                <c:pt idx="188">
                  <c:v>3.127233333333334</c:v>
                </c:pt>
                <c:pt idx="189">
                  <c:v>3.203805555555556</c:v>
                </c:pt>
                <c:pt idx="190">
                  <c:v>3.279383333333334</c:v>
                </c:pt>
                <c:pt idx="191">
                  <c:v>3.368666666666667</c:v>
                </c:pt>
                <c:pt idx="192">
                  <c:v>3.451155555555557</c:v>
                </c:pt>
                <c:pt idx="193">
                  <c:v>3.525611111111112</c:v>
                </c:pt>
                <c:pt idx="194">
                  <c:v>3.599633333333334</c:v>
                </c:pt>
                <c:pt idx="195">
                  <c:v>3.659761111111111</c:v>
                </c:pt>
                <c:pt idx="196">
                  <c:v>3.725366666666666</c:v>
                </c:pt>
                <c:pt idx="197">
                  <c:v>3.771427777777777</c:v>
                </c:pt>
                <c:pt idx="198">
                  <c:v>3.811722222222222</c:v>
                </c:pt>
                <c:pt idx="199">
                  <c:v>3.843972222222222</c:v>
                </c:pt>
                <c:pt idx="200">
                  <c:v>3.869955555555556</c:v>
                </c:pt>
                <c:pt idx="201">
                  <c:v>3.89385</c:v>
                </c:pt>
                <c:pt idx="202">
                  <c:v>3.939833333333333</c:v>
                </c:pt>
                <c:pt idx="203">
                  <c:v>3.980327777777778</c:v>
                </c:pt>
                <c:pt idx="204">
                  <c:v>4.025122222222222</c:v>
                </c:pt>
                <c:pt idx="205">
                  <c:v>4.075366666666664</c:v>
                </c:pt>
                <c:pt idx="206">
                  <c:v>4.126311111111112</c:v>
                </c:pt>
                <c:pt idx="207">
                  <c:v>4.173233333333337</c:v>
                </c:pt>
                <c:pt idx="208">
                  <c:v>4.210599999999999</c:v>
                </c:pt>
                <c:pt idx="209">
                  <c:v>4.240655555555554</c:v>
                </c:pt>
                <c:pt idx="210">
                  <c:v>4.261650000000001</c:v>
                </c:pt>
                <c:pt idx="211">
                  <c:v>4.27541111111111</c:v>
                </c:pt>
                <c:pt idx="212">
                  <c:v>4.296022222222222</c:v>
                </c:pt>
                <c:pt idx="213">
                  <c:v>4.306500000000001</c:v>
                </c:pt>
                <c:pt idx="214">
                  <c:v>4.319277777777778</c:v>
                </c:pt>
                <c:pt idx="215">
                  <c:v>4.3355</c:v>
                </c:pt>
                <c:pt idx="216">
                  <c:v>4.337294444444444</c:v>
                </c:pt>
                <c:pt idx="217">
                  <c:v>4.317949999999996</c:v>
                </c:pt>
                <c:pt idx="218">
                  <c:v>4.300272222222222</c:v>
                </c:pt>
                <c:pt idx="219">
                  <c:v>4.296377777777779</c:v>
                </c:pt>
                <c:pt idx="220">
                  <c:v>4.308322222222221</c:v>
                </c:pt>
                <c:pt idx="221">
                  <c:v>4.320727777777775</c:v>
                </c:pt>
                <c:pt idx="222">
                  <c:v>4.336972222222223</c:v>
                </c:pt>
                <c:pt idx="223">
                  <c:v>4.362705555555547</c:v>
                </c:pt>
                <c:pt idx="224">
                  <c:v>4.391016666666665</c:v>
                </c:pt>
                <c:pt idx="225">
                  <c:v>4.410216666666667</c:v>
                </c:pt>
                <c:pt idx="226">
                  <c:v>4.436016666666665</c:v>
                </c:pt>
                <c:pt idx="227">
                  <c:v>4.464583333333334</c:v>
                </c:pt>
                <c:pt idx="228">
                  <c:v>4.476777777777778</c:v>
                </c:pt>
                <c:pt idx="229">
                  <c:v>4.511844444444444</c:v>
                </c:pt>
                <c:pt idx="230">
                  <c:v>4.541455555555554</c:v>
                </c:pt>
                <c:pt idx="231">
                  <c:v>4.583877777777777</c:v>
                </c:pt>
                <c:pt idx="232">
                  <c:v>4.64316111111111</c:v>
                </c:pt>
                <c:pt idx="233">
                  <c:v>4.705888888888888</c:v>
                </c:pt>
                <c:pt idx="234">
                  <c:v>4.76946111111111</c:v>
                </c:pt>
                <c:pt idx="235">
                  <c:v>4.818144444444445</c:v>
                </c:pt>
                <c:pt idx="236">
                  <c:v>4.847333333333333</c:v>
                </c:pt>
                <c:pt idx="237">
                  <c:v>4.865533333333334</c:v>
                </c:pt>
                <c:pt idx="238">
                  <c:v>4.867549999999995</c:v>
                </c:pt>
                <c:pt idx="239">
                  <c:v>4.856249999999998</c:v>
                </c:pt>
                <c:pt idx="240">
                  <c:v>4.830916666666664</c:v>
                </c:pt>
                <c:pt idx="241">
                  <c:v>4.814249999999999</c:v>
                </c:pt>
                <c:pt idx="242">
                  <c:v>4.814361111111112</c:v>
                </c:pt>
                <c:pt idx="243">
                  <c:v>4.828561111111111</c:v>
                </c:pt>
                <c:pt idx="244">
                  <c:v>4.866099999999998</c:v>
                </c:pt>
                <c:pt idx="245">
                  <c:v>4.916283333333337</c:v>
                </c:pt>
                <c:pt idx="246">
                  <c:v>4.979588888888887</c:v>
                </c:pt>
                <c:pt idx="247">
                  <c:v>5.047244444444444</c:v>
                </c:pt>
                <c:pt idx="248">
                  <c:v>5.103833333333332</c:v>
                </c:pt>
                <c:pt idx="249">
                  <c:v>5.142799999999998</c:v>
                </c:pt>
                <c:pt idx="250">
                  <c:v>5.165938888888885</c:v>
                </c:pt>
                <c:pt idx="251">
                  <c:v>5.194211111111112</c:v>
                </c:pt>
                <c:pt idx="252">
                  <c:v>5.227472222222222</c:v>
                </c:pt>
                <c:pt idx="253">
                  <c:v>5.267022222222221</c:v>
                </c:pt>
                <c:pt idx="254">
                  <c:v>5.317877777777773</c:v>
                </c:pt>
                <c:pt idx="255">
                  <c:v>5.356327777777778</c:v>
                </c:pt>
                <c:pt idx="256">
                  <c:v>5.389705555555555</c:v>
                </c:pt>
                <c:pt idx="257">
                  <c:v>5.412344444444444</c:v>
                </c:pt>
                <c:pt idx="258">
                  <c:v>5.416616666666666</c:v>
                </c:pt>
                <c:pt idx="259">
                  <c:v>5.417561111111111</c:v>
                </c:pt>
                <c:pt idx="260">
                  <c:v>5.445494444444444</c:v>
                </c:pt>
                <c:pt idx="261">
                  <c:v>5.478022222222222</c:v>
                </c:pt>
                <c:pt idx="262">
                  <c:v>5.493483333333331</c:v>
                </c:pt>
                <c:pt idx="263">
                  <c:v>5.497549999999999</c:v>
                </c:pt>
                <c:pt idx="264">
                  <c:v>5.479416666666667</c:v>
                </c:pt>
                <c:pt idx="265">
                  <c:v>5.452394444444444</c:v>
                </c:pt>
                <c:pt idx="266">
                  <c:v>5.434333333333332</c:v>
                </c:pt>
                <c:pt idx="267">
                  <c:v>5.406377777777777</c:v>
                </c:pt>
                <c:pt idx="268">
                  <c:v>5.368933333333333</c:v>
                </c:pt>
                <c:pt idx="269">
                  <c:v>5.320633333333335</c:v>
                </c:pt>
                <c:pt idx="270">
                  <c:v>5.27803888888889</c:v>
                </c:pt>
                <c:pt idx="271">
                  <c:v>5.243422222222222</c:v>
                </c:pt>
                <c:pt idx="272">
                  <c:v>5.205077777777777</c:v>
                </c:pt>
                <c:pt idx="273">
                  <c:v>5.169094444444442</c:v>
                </c:pt>
                <c:pt idx="274">
                  <c:v>5.135505555555549</c:v>
                </c:pt>
                <c:pt idx="275">
                  <c:v>5.091394444444444</c:v>
                </c:pt>
                <c:pt idx="276">
                  <c:v>5.050688888888889</c:v>
                </c:pt>
                <c:pt idx="277">
                  <c:v>5.020394444444445</c:v>
                </c:pt>
                <c:pt idx="278">
                  <c:v>4.987033333333332</c:v>
                </c:pt>
                <c:pt idx="279">
                  <c:v>4.968094444444444</c:v>
                </c:pt>
                <c:pt idx="280">
                  <c:v>4.957350000000001</c:v>
                </c:pt>
                <c:pt idx="281">
                  <c:v>4.955744444444444</c:v>
                </c:pt>
                <c:pt idx="282">
                  <c:v>4.956122222222222</c:v>
                </c:pt>
                <c:pt idx="283">
                  <c:v>4.949133333333338</c:v>
                </c:pt>
                <c:pt idx="284">
                  <c:v>4.942194444444444</c:v>
                </c:pt>
                <c:pt idx="285">
                  <c:v>4.926966666666666</c:v>
                </c:pt>
                <c:pt idx="286">
                  <c:v>4.91162222222222</c:v>
                </c:pt>
                <c:pt idx="287">
                  <c:v>4.899933333333333</c:v>
                </c:pt>
                <c:pt idx="288">
                  <c:v>4.893872222222223</c:v>
                </c:pt>
                <c:pt idx="289">
                  <c:v>4.883811111111111</c:v>
                </c:pt>
                <c:pt idx="290">
                  <c:v>4.870327777777778</c:v>
                </c:pt>
                <c:pt idx="291">
                  <c:v>4.864427777777773</c:v>
                </c:pt>
                <c:pt idx="292">
                  <c:v>4.854927777777773</c:v>
                </c:pt>
                <c:pt idx="293">
                  <c:v>4.831288888888888</c:v>
                </c:pt>
                <c:pt idx="294">
                  <c:v>4.795949999999999</c:v>
                </c:pt>
                <c:pt idx="295">
                  <c:v>4.770122222222223</c:v>
                </c:pt>
                <c:pt idx="296">
                  <c:v>4.751794444444445</c:v>
                </c:pt>
                <c:pt idx="297">
                  <c:v>4.73431111111111</c:v>
                </c:pt>
                <c:pt idx="298">
                  <c:v>4.711616666666667</c:v>
                </c:pt>
                <c:pt idx="299">
                  <c:v>4.688927777777774</c:v>
                </c:pt>
                <c:pt idx="300">
                  <c:v>4.673722222222222</c:v>
                </c:pt>
                <c:pt idx="301">
                  <c:v>4.641838888888889</c:v>
                </c:pt>
                <c:pt idx="302">
                  <c:v>4.592005555555551</c:v>
                </c:pt>
                <c:pt idx="303">
                  <c:v>4.519088888888889</c:v>
                </c:pt>
                <c:pt idx="304">
                  <c:v>4.442494444444444</c:v>
                </c:pt>
                <c:pt idx="305">
                  <c:v>4.359094444444444</c:v>
                </c:pt>
                <c:pt idx="306">
                  <c:v>4.265361111111111</c:v>
                </c:pt>
                <c:pt idx="307">
                  <c:v>4.169094444444444</c:v>
                </c:pt>
                <c:pt idx="308">
                  <c:v>4.076366666666666</c:v>
                </c:pt>
                <c:pt idx="309">
                  <c:v>3.979672222222222</c:v>
                </c:pt>
                <c:pt idx="310">
                  <c:v>3.880472222222222</c:v>
                </c:pt>
                <c:pt idx="311">
                  <c:v>3.780972222222222</c:v>
                </c:pt>
                <c:pt idx="312">
                  <c:v>3.686377777777777</c:v>
                </c:pt>
                <c:pt idx="313">
                  <c:v>3.613211111111111</c:v>
                </c:pt>
                <c:pt idx="314">
                  <c:v>3.551394444444445</c:v>
                </c:pt>
                <c:pt idx="315">
                  <c:v>3.510377777777777</c:v>
                </c:pt>
                <c:pt idx="316">
                  <c:v>3.473783333333333</c:v>
                </c:pt>
                <c:pt idx="317">
                  <c:v>3.45875</c:v>
                </c:pt>
                <c:pt idx="318">
                  <c:v>3.4344</c:v>
                </c:pt>
                <c:pt idx="319">
                  <c:v>3.408672222222222</c:v>
                </c:pt>
                <c:pt idx="320">
                  <c:v>3.372705555555556</c:v>
                </c:pt>
                <c:pt idx="321">
                  <c:v>3.327711111111112</c:v>
                </c:pt>
                <c:pt idx="322">
                  <c:v>3.289366666666667</c:v>
                </c:pt>
                <c:pt idx="323">
                  <c:v>3.255172222222222</c:v>
                </c:pt>
                <c:pt idx="324">
                  <c:v>3.204094444444444</c:v>
                </c:pt>
                <c:pt idx="325">
                  <c:v>3.16733888888889</c:v>
                </c:pt>
                <c:pt idx="326">
                  <c:v>3.124722222222222</c:v>
                </c:pt>
                <c:pt idx="327">
                  <c:v>3.076627777777777</c:v>
                </c:pt>
                <c:pt idx="328">
                  <c:v>3.044361111111111</c:v>
                </c:pt>
                <c:pt idx="329">
                  <c:v>3.025316666666667</c:v>
                </c:pt>
                <c:pt idx="330">
                  <c:v>3.015138888888889</c:v>
                </c:pt>
                <c:pt idx="331">
                  <c:v>3.009433333333334</c:v>
                </c:pt>
                <c:pt idx="332">
                  <c:v>2.998155555555556</c:v>
                </c:pt>
                <c:pt idx="333">
                  <c:v>3.005605555555555</c:v>
                </c:pt>
                <c:pt idx="334">
                  <c:v>3.0093</c:v>
                </c:pt>
                <c:pt idx="335">
                  <c:v>3.015483333333334</c:v>
                </c:pt>
                <c:pt idx="336">
                  <c:v>3.001527777777778</c:v>
                </c:pt>
                <c:pt idx="337">
                  <c:v>2.99755</c:v>
                </c:pt>
                <c:pt idx="338">
                  <c:v>2.990233333333334</c:v>
                </c:pt>
                <c:pt idx="339">
                  <c:v>3.000011111111111</c:v>
                </c:pt>
                <c:pt idx="340">
                  <c:v>3.029299999999999</c:v>
                </c:pt>
                <c:pt idx="341">
                  <c:v>3.055616666666667</c:v>
                </c:pt>
                <c:pt idx="342">
                  <c:v>3.068227777777777</c:v>
                </c:pt>
                <c:pt idx="343">
                  <c:v>3.076505555555555</c:v>
                </c:pt>
                <c:pt idx="344">
                  <c:v>3.053855555555555</c:v>
                </c:pt>
                <c:pt idx="345">
                  <c:v>3.013788888888889</c:v>
                </c:pt>
                <c:pt idx="346">
                  <c:v>2.956300000000001</c:v>
                </c:pt>
                <c:pt idx="347">
                  <c:v>2.888338888888888</c:v>
                </c:pt>
                <c:pt idx="348">
                  <c:v>2.815427777777777</c:v>
                </c:pt>
                <c:pt idx="349">
                  <c:v>2.732577777777778</c:v>
                </c:pt>
                <c:pt idx="350">
                  <c:v>2.636444444444442</c:v>
                </c:pt>
                <c:pt idx="351">
                  <c:v>2.535361111111111</c:v>
                </c:pt>
                <c:pt idx="352">
                  <c:v>2.441172222222223</c:v>
                </c:pt>
                <c:pt idx="353">
                  <c:v>2.331133333333334</c:v>
                </c:pt>
                <c:pt idx="354">
                  <c:v>2.240911111111111</c:v>
                </c:pt>
                <c:pt idx="355">
                  <c:v>2.156772222222222</c:v>
                </c:pt>
                <c:pt idx="356">
                  <c:v>2.087155555555555</c:v>
                </c:pt>
                <c:pt idx="357">
                  <c:v>2.018383333333333</c:v>
                </c:pt>
                <c:pt idx="358">
                  <c:v>1.963922222222222</c:v>
                </c:pt>
                <c:pt idx="359">
                  <c:v>1.928883333333333</c:v>
                </c:pt>
                <c:pt idx="360">
                  <c:v>1.904527777777778</c:v>
                </c:pt>
                <c:pt idx="361">
                  <c:v>1.880566666666667</c:v>
                </c:pt>
                <c:pt idx="362">
                  <c:v>1.842983333333333</c:v>
                </c:pt>
                <c:pt idx="363">
                  <c:v>1.789766666666667</c:v>
                </c:pt>
                <c:pt idx="364">
                  <c:v>1.743377777777778</c:v>
                </c:pt>
                <c:pt idx="365">
                  <c:v>1.712433333333333</c:v>
                </c:pt>
                <c:pt idx="366">
                  <c:v>1.710522222222222</c:v>
                </c:pt>
                <c:pt idx="367">
                  <c:v>1.723972222222223</c:v>
                </c:pt>
                <c:pt idx="368">
                  <c:v>1.73705</c:v>
                </c:pt>
                <c:pt idx="369">
                  <c:v>1.749433333333333</c:v>
                </c:pt>
                <c:pt idx="370">
                  <c:v>1.748872222222222</c:v>
                </c:pt>
                <c:pt idx="371">
                  <c:v>1.746333333333333</c:v>
                </c:pt>
                <c:pt idx="372">
                  <c:v>1.749233333333334</c:v>
                </c:pt>
                <c:pt idx="373">
                  <c:v>1.773377777777778</c:v>
                </c:pt>
                <c:pt idx="374">
                  <c:v>1.8128</c:v>
                </c:pt>
                <c:pt idx="375">
                  <c:v>1.861472222222223</c:v>
                </c:pt>
                <c:pt idx="376">
                  <c:v>1.929683333333334</c:v>
                </c:pt>
                <c:pt idx="377">
                  <c:v>2.004888888888888</c:v>
                </c:pt>
                <c:pt idx="378">
                  <c:v>2.090461111111112</c:v>
                </c:pt>
                <c:pt idx="379">
                  <c:v>2.168711111111111</c:v>
                </c:pt>
                <c:pt idx="380">
                  <c:v>2.242105555555555</c:v>
                </c:pt>
                <c:pt idx="381">
                  <c:v>2.2736</c:v>
                </c:pt>
                <c:pt idx="382">
                  <c:v>2.275611111111111</c:v>
                </c:pt>
                <c:pt idx="383">
                  <c:v>2.25675</c:v>
                </c:pt>
                <c:pt idx="384">
                  <c:v>2.219366666666666</c:v>
                </c:pt>
                <c:pt idx="385">
                  <c:v>2.1865</c:v>
                </c:pt>
                <c:pt idx="386">
                  <c:v>2.14732777777778</c:v>
                </c:pt>
                <c:pt idx="387">
                  <c:v>2.101627777777777</c:v>
                </c:pt>
                <c:pt idx="388">
                  <c:v>2.060777777777778</c:v>
                </c:pt>
                <c:pt idx="389">
                  <c:v>2.024594444444444</c:v>
                </c:pt>
                <c:pt idx="390">
                  <c:v>1.982761111111111</c:v>
                </c:pt>
                <c:pt idx="391">
                  <c:v>1.942522222222222</c:v>
                </c:pt>
                <c:pt idx="392">
                  <c:v>1.897566666666667</c:v>
                </c:pt>
                <c:pt idx="393">
                  <c:v>1.876211111111111</c:v>
                </c:pt>
                <c:pt idx="394">
                  <c:v>1.862866666666666</c:v>
                </c:pt>
                <c:pt idx="395">
                  <c:v>1.844266666666666</c:v>
                </c:pt>
                <c:pt idx="396">
                  <c:v>1.829072222222222</c:v>
                </c:pt>
                <c:pt idx="397">
                  <c:v>1.800972222222222</c:v>
                </c:pt>
                <c:pt idx="398">
                  <c:v>1.791255555555555</c:v>
                </c:pt>
                <c:pt idx="399">
                  <c:v>1.772227777777778</c:v>
                </c:pt>
                <c:pt idx="400">
                  <c:v>1.773561111111111</c:v>
                </c:pt>
                <c:pt idx="401">
                  <c:v>1.768677777777777</c:v>
                </c:pt>
                <c:pt idx="402">
                  <c:v>1.781616666666667</c:v>
                </c:pt>
                <c:pt idx="403">
                  <c:v>1.788122222222222</c:v>
                </c:pt>
                <c:pt idx="404">
                  <c:v>1.808944444444444</c:v>
                </c:pt>
                <c:pt idx="405">
                  <c:v>1.83005</c:v>
                </c:pt>
                <c:pt idx="406">
                  <c:v>1.85338888888889</c:v>
                </c:pt>
                <c:pt idx="407">
                  <c:v>1.863838888888889</c:v>
                </c:pt>
                <c:pt idx="408">
                  <c:v>1.855566666666667</c:v>
                </c:pt>
                <c:pt idx="409">
                  <c:v>1.847933333333333</c:v>
                </c:pt>
                <c:pt idx="410">
                  <c:v>1.831233333333333</c:v>
                </c:pt>
                <c:pt idx="411">
                  <c:v>1.812111111111111</c:v>
                </c:pt>
                <c:pt idx="412">
                  <c:v>1.798733333333333</c:v>
                </c:pt>
                <c:pt idx="413">
                  <c:v>1.785555555555555</c:v>
                </c:pt>
                <c:pt idx="414">
                  <c:v>1.780872222222222</c:v>
                </c:pt>
                <c:pt idx="415">
                  <c:v>1.805227777777778</c:v>
                </c:pt>
                <c:pt idx="416">
                  <c:v>1.837816666666667</c:v>
                </c:pt>
                <c:pt idx="417">
                  <c:v>1.87575</c:v>
                </c:pt>
                <c:pt idx="418">
                  <c:v>1.899255555555556</c:v>
                </c:pt>
                <c:pt idx="419">
                  <c:v>1.92165</c:v>
                </c:pt>
                <c:pt idx="420">
                  <c:v>1.918783333333333</c:v>
                </c:pt>
                <c:pt idx="421">
                  <c:v>1.907655555555555</c:v>
                </c:pt>
                <c:pt idx="422">
                  <c:v>1.881255555555556</c:v>
                </c:pt>
                <c:pt idx="423">
                  <c:v>1.87078888888889</c:v>
                </c:pt>
                <c:pt idx="424">
                  <c:v>1.860055555555555</c:v>
                </c:pt>
                <c:pt idx="425">
                  <c:v>1.840283333333334</c:v>
                </c:pt>
                <c:pt idx="426">
                  <c:v>1.832611111111111</c:v>
                </c:pt>
                <c:pt idx="427">
                  <c:v>1.825277777777778</c:v>
                </c:pt>
                <c:pt idx="428">
                  <c:v>1.81675</c:v>
                </c:pt>
                <c:pt idx="429">
                  <c:v>1.818</c:v>
                </c:pt>
                <c:pt idx="430">
                  <c:v>1.803494444444444</c:v>
                </c:pt>
                <c:pt idx="431">
                  <c:v>1.784494444444444</c:v>
                </c:pt>
                <c:pt idx="432">
                  <c:v>1.771855555555555</c:v>
                </c:pt>
                <c:pt idx="433">
                  <c:v>1.770433333333333</c:v>
                </c:pt>
                <c:pt idx="434">
                  <c:v>1.792327777777778</c:v>
                </c:pt>
                <c:pt idx="435">
                  <c:v>1.80188888888889</c:v>
                </c:pt>
                <c:pt idx="436">
                  <c:v>1.808722222222222</c:v>
                </c:pt>
                <c:pt idx="437">
                  <c:v>1.795194444444445</c:v>
                </c:pt>
                <c:pt idx="438">
                  <c:v>1.773433333333333</c:v>
                </c:pt>
                <c:pt idx="439">
                  <c:v>1.749405555555556</c:v>
                </c:pt>
                <c:pt idx="440">
                  <c:v>1.72073888888889</c:v>
                </c:pt>
                <c:pt idx="441">
                  <c:v>1.700944444444444</c:v>
                </c:pt>
                <c:pt idx="442">
                  <c:v>1.677683333333333</c:v>
                </c:pt>
                <c:pt idx="443">
                  <c:v>1.659005555555556</c:v>
                </c:pt>
                <c:pt idx="444">
                  <c:v>1.648166666666666</c:v>
                </c:pt>
                <c:pt idx="445">
                  <c:v>1.646411111111111</c:v>
                </c:pt>
                <c:pt idx="446">
                  <c:v>1.635922222222222</c:v>
                </c:pt>
                <c:pt idx="447">
                  <c:v>1.623061111111111</c:v>
                </c:pt>
                <c:pt idx="448">
                  <c:v>1.609433333333333</c:v>
                </c:pt>
                <c:pt idx="449">
                  <c:v>1.605055555555555</c:v>
                </c:pt>
                <c:pt idx="450">
                  <c:v>1.607033333333333</c:v>
                </c:pt>
                <c:pt idx="451">
                  <c:v>1.61948888888889</c:v>
                </c:pt>
                <c:pt idx="452">
                  <c:v>1.64278888888889</c:v>
                </c:pt>
                <c:pt idx="453">
                  <c:v>1.681211111111111</c:v>
                </c:pt>
                <c:pt idx="454">
                  <c:v>1.725361111111111</c:v>
                </c:pt>
                <c:pt idx="455">
                  <c:v>1.769105555555555</c:v>
                </c:pt>
                <c:pt idx="456">
                  <c:v>1.830811111111111</c:v>
                </c:pt>
                <c:pt idx="457">
                  <c:v>1.895733333333333</c:v>
                </c:pt>
                <c:pt idx="458">
                  <c:v>1.957833333333334</c:v>
                </c:pt>
                <c:pt idx="459">
                  <c:v>2.01145</c:v>
                </c:pt>
                <c:pt idx="460">
                  <c:v>2.046438888888888</c:v>
                </c:pt>
                <c:pt idx="461">
                  <c:v>2.0807</c:v>
                </c:pt>
                <c:pt idx="462">
                  <c:v>2.112966666666666</c:v>
                </c:pt>
                <c:pt idx="463">
                  <c:v>2.131394444444444</c:v>
                </c:pt>
                <c:pt idx="464">
                  <c:v>2.129027777777778</c:v>
                </c:pt>
                <c:pt idx="465">
                  <c:v>2.126133333333334</c:v>
                </c:pt>
                <c:pt idx="466">
                  <c:v>2.125238888888889</c:v>
                </c:pt>
                <c:pt idx="467">
                  <c:v>2.1421</c:v>
                </c:pt>
                <c:pt idx="468">
                  <c:v>2.143972222222222</c:v>
                </c:pt>
                <c:pt idx="469">
                  <c:v>2.153088888888889</c:v>
                </c:pt>
                <c:pt idx="470">
                  <c:v>2.15675</c:v>
                </c:pt>
                <c:pt idx="471">
                  <c:v>2.167133333333334</c:v>
                </c:pt>
                <c:pt idx="472">
                  <c:v>2.180705555555555</c:v>
                </c:pt>
                <c:pt idx="473">
                  <c:v>2.218377777777777</c:v>
                </c:pt>
                <c:pt idx="474">
                  <c:v>2.26925</c:v>
                </c:pt>
                <c:pt idx="475">
                  <c:v>2.332588888888885</c:v>
                </c:pt>
                <c:pt idx="476">
                  <c:v>2.386005555555556</c:v>
                </c:pt>
                <c:pt idx="477">
                  <c:v>2.419227777777777</c:v>
                </c:pt>
                <c:pt idx="478">
                  <c:v>2.447277777777777</c:v>
                </c:pt>
                <c:pt idx="479">
                  <c:v>2.475105555555555</c:v>
                </c:pt>
                <c:pt idx="480">
                  <c:v>2.488372222222222</c:v>
                </c:pt>
                <c:pt idx="481">
                  <c:v>2.49</c:v>
                </c:pt>
                <c:pt idx="482">
                  <c:v>2.4892</c:v>
                </c:pt>
                <c:pt idx="483">
                  <c:v>2.476177777777777</c:v>
                </c:pt>
                <c:pt idx="484">
                  <c:v>2.472994444444445</c:v>
                </c:pt>
                <c:pt idx="485">
                  <c:v>2.461883333333334</c:v>
                </c:pt>
                <c:pt idx="486">
                  <c:v>2.462538888888889</c:v>
                </c:pt>
                <c:pt idx="487">
                  <c:v>2.464394444444444</c:v>
                </c:pt>
                <c:pt idx="488">
                  <c:v>2.478588888888888</c:v>
                </c:pt>
                <c:pt idx="489">
                  <c:v>2.509727777777777</c:v>
                </c:pt>
                <c:pt idx="490">
                  <c:v>2.536</c:v>
                </c:pt>
                <c:pt idx="491">
                  <c:v>2.545222222222222</c:v>
                </c:pt>
                <c:pt idx="492">
                  <c:v>2.522961111111111</c:v>
                </c:pt>
                <c:pt idx="493">
                  <c:v>2.4862</c:v>
                </c:pt>
                <c:pt idx="494">
                  <c:v>2.446244444444444</c:v>
                </c:pt>
                <c:pt idx="495">
                  <c:v>2.400088888888888</c:v>
                </c:pt>
                <c:pt idx="496">
                  <c:v>2.385077777777778</c:v>
                </c:pt>
                <c:pt idx="497">
                  <c:v>2.363805555555556</c:v>
                </c:pt>
                <c:pt idx="498">
                  <c:v>2.349333333333333</c:v>
                </c:pt>
                <c:pt idx="499">
                  <c:v>2.313155555555555</c:v>
                </c:pt>
                <c:pt idx="500">
                  <c:v>2.289044444444444</c:v>
                </c:pt>
                <c:pt idx="501">
                  <c:v>2.26986111111111</c:v>
                </c:pt>
                <c:pt idx="502">
                  <c:v>2.250961111111111</c:v>
                </c:pt>
                <c:pt idx="503">
                  <c:v>2.223438888888889</c:v>
                </c:pt>
                <c:pt idx="504">
                  <c:v>2.200194444444444</c:v>
                </c:pt>
                <c:pt idx="505">
                  <c:v>2.197566666666667</c:v>
                </c:pt>
                <c:pt idx="506">
                  <c:v>2.20833888888889</c:v>
                </c:pt>
                <c:pt idx="507">
                  <c:v>2.234322222222223</c:v>
                </c:pt>
                <c:pt idx="508">
                  <c:v>2.264861111111111</c:v>
                </c:pt>
                <c:pt idx="509">
                  <c:v>2.2943</c:v>
                </c:pt>
                <c:pt idx="510">
                  <c:v>2.322866666666667</c:v>
                </c:pt>
                <c:pt idx="511">
                  <c:v>2.347761111111111</c:v>
                </c:pt>
                <c:pt idx="512">
                  <c:v>2.37475</c:v>
                </c:pt>
                <c:pt idx="513">
                  <c:v>2.391288888888885</c:v>
                </c:pt>
                <c:pt idx="514">
                  <c:v>2.41026111111111</c:v>
                </c:pt>
                <c:pt idx="515">
                  <c:v>2.425744444444444</c:v>
                </c:pt>
                <c:pt idx="516">
                  <c:v>2.449433333333333</c:v>
                </c:pt>
                <c:pt idx="517">
                  <c:v>2.467766666666666</c:v>
                </c:pt>
                <c:pt idx="518">
                  <c:v>2.49065</c:v>
                </c:pt>
                <c:pt idx="519">
                  <c:v>2.510122222222222</c:v>
                </c:pt>
                <c:pt idx="520">
                  <c:v>2.531427777777777</c:v>
                </c:pt>
                <c:pt idx="521">
                  <c:v>2.551716666666667</c:v>
                </c:pt>
                <c:pt idx="522">
                  <c:v>2.576405555555555</c:v>
                </c:pt>
                <c:pt idx="523">
                  <c:v>2.598133333333333</c:v>
                </c:pt>
                <c:pt idx="524">
                  <c:v>2.608233333333333</c:v>
                </c:pt>
                <c:pt idx="525">
                  <c:v>2.605827777777777</c:v>
                </c:pt>
                <c:pt idx="526">
                  <c:v>2.576666666666667</c:v>
                </c:pt>
                <c:pt idx="527">
                  <c:v>2.546044444444445</c:v>
                </c:pt>
                <c:pt idx="528">
                  <c:v>2.522505555555556</c:v>
                </c:pt>
                <c:pt idx="529">
                  <c:v>2.508994444444444</c:v>
                </c:pt>
                <c:pt idx="530">
                  <c:v>2.502755555555555</c:v>
                </c:pt>
                <c:pt idx="531">
                  <c:v>2.495677777777777</c:v>
                </c:pt>
                <c:pt idx="532">
                  <c:v>2.512605555555555</c:v>
                </c:pt>
                <c:pt idx="533">
                  <c:v>2.528272222222222</c:v>
                </c:pt>
                <c:pt idx="534">
                  <c:v>2.547933333333333</c:v>
                </c:pt>
                <c:pt idx="535">
                  <c:v>2.567066666666667</c:v>
                </c:pt>
                <c:pt idx="536">
                  <c:v>2.582944444444445</c:v>
                </c:pt>
                <c:pt idx="537">
                  <c:v>2.582016666666667</c:v>
                </c:pt>
                <c:pt idx="538">
                  <c:v>2.554011111111111</c:v>
                </c:pt>
                <c:pt idx="539">
                  <c:v>2.519783333333334</c:v>
                </c:pt>
                <c:pt idx="540">
                  <c:v>2.482899999999999</c:v>
                </c:pt>
                <c:pt idx="541">
                  <c:v>2.458138888888889</c:v>
                </c:pt>
                <c:pt idx="542">
                  <c:v>2.428105555555556</c:v>
                </c:pt>
                <c:pt idx="543">
                  <c:v>2.415794444444445</c:v>
                </c:pt>
                <c:pt idx="544">
                  <c:v>2.427683333333333</c:v>
                </c:pt>
                <c:pt idx="545">
                  <c:v>2.443577777777778</c:v>
                </c:pt>
                <c:pt idx="546">
                  <c:v>2.478755555555556</c:v>
                </c:pt>
                <c:pt idx="547">
                  <c:v>2.517466666666667</c:v>
                </c:pt>
                <c:pt idx="548">
                  <c:v>2.56777777777778</c:v>
                </c:pt>
                <c:pt idx="549">
                  <c:v>2.632394444444444</c:v>
                </c:pt>
                <c:pt idx="550">
                  <c:v>2.698627777777777</c:v>
                </c:pt>
                <c:pt idx="551">
                  <c:v>2.753899999999999</c:v>
                </c:pt>
                <c:pt idx="552">
                  <c:v>2.78105</c:v>
                </c:pt>
                <c:pt idx="553">
                  <c:v>2.802238888888886</c:v>
                </c:pt>
                <c:pt idx="554">
                  <c:v>2.823405555555555</c:v>
                </c:pt>
                <c:pt idx="555">
                  <c:v>2.849722222222223</c:v>
                </c:pt>
                <c:pt idx="556">
                  <c:v>2.883422222222223</c:v>
                </c:pt>
                <c:pt idx="557">
                  <c:v>2.923472222222222</c:v>
                </c:pt>
                <c:pt idx="558">
                  <c:v>2.951927777777778</c:v>
                </c:pt>
                <c:pt idx="559">
                  <c:v>2.973344444444445</c:v>
                </c:pt>
                <c:pt idx="560">
                  <c:v>2.986966666666667</c:v>
                </c:pt>
                <c:pt idx="561">
                  <c:v>2.987405555555556</c:v>
                </c:pt>
                <c:pt idx="562">
                  <c:v>2.979227777777778</c:v>
                </c:pt>
                <c:pt idx="563">
                  <c:v>2.957849999999997</c:v>
                </c:pt>
                <c:pt idx="564">
                  <c:v>2.929433333333334</c:v>
                </c:pt>
                <c:pt idx="565">
                  <c:v>2.907255555555555</c:v>
                </c:pt>
                <c:pt idx="566">
                  <c:v>2.896477777777779</c:v>
                </c:pt>
                <c:pt idx="567">
                  <c:v>2.884811111111111</c:v>
                </c:pt>
                <c:pt idx="568">
                  <c:v>2.874388888888887</c:v>
                </c:pt>
                <c:pt idx="569">
                  <c:v>2.851383333333334</c:v>
                </c:pt>
                <c:pt idx="570">
                  <c:v>2.821572222222223</c:v>
                </c:pt>
                <c:pt idx="571">
                  <c:v>2.806172222222223</c:v>
                </c:pt>
                <c:pt idx="572">
                  <c:v>2.792166666666667</c:v>
                </c:pt>
                <c:pt idx="573">
                  <c:v>2.768855555555556</c:v>
                </c:pt>
                <c:pt idx="574">
                  <c:v>2.744233333333333</c:v>
                </c:pt>
                <c:pt idx="575">
                  <c:v>2.709122222222222</c:v>
                </c:pt>
                <c:pt idx="576">
                  <c:v>2.680288888888889</c:v>
                </c:pt>
                <c:pt idx="577">
                  <c:v>2.65725</c:v>
                </c:pt>
                <c:pt idx="578">
                  <c:v>2.637277777777777</c:v>
                </c:pt>
                <c:pt idx="579">
                  <c:v>2.620888888888889</c:v>
                </c:pt>
                <c:pt idx="580">
                  <c:v>2.603733333333334</c:v>
                </c:pt>
                <c:pt idx="581">
                  <c:v>2.600066666666667</c:v>
                </c:pt>
                <c:pt idx="582">
                  <c:v>2.610016666666666</c:v>
                </c:pt>
                <c:pt idx="583">
                  <c:v>2.616138888888888</c:v>
                </c:pt>
                <c:pt idx="584">
                  <c:v>2.637833333333333</c:v>
                </c:pt>
                <c:pt idx="585">
                  <c:v>2.63675</c:v>
                </c:pt>
                <c:pt idx="586">
                  <c:v>2.629433333333333</c:v>
                </c:pt>
                <c:pt idx="587">
                  <c:v>2.621983333333333</c:v>
                </c:pt>
                <c:pt idx="588">
                  <c:v>2.613844444444445</c:v>
                </c:pt>
                <c:pt idx="589">
                  <c:v>2.614172222222222</c:v>
                </c:pt>
                <c:pt idx="590">
                  <c:v>2.615083333333333</c:v>
                </c:pt>
                <c:pt idx="591">
                  <c:v>2.600433333333333</c:v>
                </c:pt>
                <c:pt idx="592">
                  <c:v>2.56892777777778</c:v>
                </c:pt>
                <c:pt idx="593">
                  <c:v>2.531566666666667</c:v>
                </c:pt>
                <c:pt idx="594">
                  <c:v>2.475066666666667</c:v>
                </c:pt>
                <c:pt idx="595">
                  <c:v>2.415122222222222</c:v>
                </c:pt>
                <c:pt idx="596">
                  <c:v>2.359916666666667</c:v>
                </c:pt>
                <c:pt idx="597">
                  <c:v>2.310766666666666</c:v>
                </c:pt>
                <c:pt idx="598">
                  <c:v>2.282644444444445</c:v>
                </c:pt>
                <c:pt idx="599">
                  <c:v>2.2771</c:v>
                </c:pt>
                <c:pt idx="600">
                  <c:v>2.277705555555556</c:v>
                </c:pt>
                <c:pt idx="601">
                  <c:v>2.289511111111112</c:v>
                </c:pt>
                <c:pt idx="602">
                  <c:v>2.303738888888889</c:v>
                </c:pt>
                <c:pt idx="603">
                  <c:v>2.324655555555556</c:v>
                </c:pt>
                <c:pt idx="604">
                  <c:v>2.357788888888888</c:v>
                </c:pt>
                <c:pt idx="605">
                  <c:v>2.380277777777777</c:v>
                </c:pt>
                <c:pt idx="606">
                  <c:v>2.414233333333333</c:v>
                </c:pt>
                <c:pt idx="607">
                  <c:v>2.453844444444444</c:v>
                </c:pt>
                <c:pt idx="608">
                  <c:v>2.491477777777777</c:v>
                </c:pt>
                <c:pt idx="609">
                  <c:v>2.52472777777778</c:v>
                </c:pt>
                <c:pt idx="610">
                  <c:v>2.563683333333333</c:v>
                </c:pt>
                <c:pt idx="611">
                  <c:v>2.601788888888889</c:v>
                </c:pt>
                <c:pt idx="612">
                  <c:v>2.635333333333333</c:v>
                </c:pt>
                <c:pt idx="613">
                  <c:v>2.665172222222223</c:v>
                </c:pt>
                <c:pt idx="614">
                  <c:v>2.687294444444445</c:v>
                </c:pt>
                <c:pt idx="615">
                  <c:v>2.69365</c:v>
                </c:pt>
                <c:pt idx="616">
                  <c:v>2.702555555555556</c:v>
                </c:pt>
                <c:pt idx="617">
                  <c:v>2.690711111111112</c:v>
                </c:pt>
                <c:pt idx="618">
                  <c:v>2.682172222222223</c:v>
                </c:pt>
                <c:pt idx="619">
                  <c:v>2.661205555555556</c:v>
                </c:pt>
                <c:pt idx="620">
                  <c:v>2.648516666666667</c:v>
                </c:pt>
                <c:pt idx="621">
                  <c:v>2.645538888888888</c:v>
                </c:pt>
                <c:pt idx="622">
                  <c:v>2.637966666666667</c:v>
                </c:pt>
                <c:pt idx="623">
                  <c:v>2.636633333333334</c:v>
                </c:pt>
                <c:pt idx="624">
                  <c:v>2.6376</c:v>
                </c:pt>
                <c:pt idx="625">
                  <c:v>2.633938888888889</c:v>
                </c:pt>
                <c:pt idx="626">
                  <c:v>2.646572222222222</c:v>
                </c:pt>
                <c:pt idx="627">
                  <c:v>2.652688888888885</c:v>
                </c:pt>
                <c:pt idx="628">
                  <c:v>2.684594444444444</c:v>
                </c:pt>
                <c:pt idx="629">
                  <c:v>2.726461111111111</c:v>
                </c:pt>
                <c:pt idx="630">
                  <c:v>2.782961111111111</c:v>
                </c:pt>
                <c:pt idx="631">
                  <c:v>2.840466666666666</c:v>
                </c:pt>
                <c:pt idx="632">
                  <c:v>2.85345</c:v>
                </c:pt>
                <c:pt idx="633">
                  <c:v>2.855405555555555</c:v>
                </c:pt>
                <c:pt idx="634">
                  <c:v>2.860555555555555</c:v>
                </c:pt>
                <c:pt idx="635">
                  <c:v>2.869861111111112</c:v>
                </c:pt>
                <c:pt idx="636">
                  <c:v>2.878116666666667</c:v>
                </c:pt>
                <c:pt idx="637">
                  <c:v>2.882655555555555</c:v>
                </c:pt>
                <c:pt idx="638">
                  <c:v>2.8759</c:v>
                </c:pt>
                <c:pt idx="639">
                  <c:v>2.867005555555556</c:v>
                </c:pt>
                <c:pt idx="640">
                  <c:v>2.878805555555556</c:v>
                </c:pt>
                <c:pt idx="641">
                  <c:v>2.895855555555554</c:v>
                </c:pt>
                <c:pt idx="642">
                  <c:v>2.905766666666667</c:v>
                </c:pt>
                <c:pt idx="643">
                  <c:v>2.925066666666666</c:v>
                </c:pt>
                <c:pt idx="644">
                  <c:v>2.935116666666666</c:v>
                </c:pt>
                <c:pt idx="645">
                  <c:v>2.96385</c:v>
                </c:pt>
                <c:pt idx="646">
                  <c:v>2.991061111111111</c:v>
                </c:pt>
                <c:pt idx="647">
                  <c:v>3.020172222222222</c:v>
                </c:pt>
                <c:pt idx="648">
                  <c:v>3.045655555555556</c:v>
                </c:pt>
                <c:pt idx="649">
                  <c:v>3.092855555555556</c:v>
                </c:pt>
                <c:pt idx="650">
                  <c:v>3.137611111111111</c:v>
                </c:pt>
                <c:pt idx="651">
                  <c:v>3.20473888888889</c:v>
                </c:pt>
                <c:pt idx="652">
                  <c:v>3.284144444444445</c:v>
                </c:pt>
                <c:pt idx="653">
                  <c:v>3.373255555555556</c:v>
                </c:pt>
                <c:pt idx="654">
                  <c:v>3.467683333333333</c:v>
                </c:pt>
                <c:pt idx="655">
                  <c:v>3.549044444444445</c:v>
                </c:pt>
                <c:pt idx="656">
                  <c:v>3.605461111111111</c:v>
                </c:pt>
                <c:pt idx="657">
                  <c:v>3.650477777777777</c:v>
                </c:pt>
                <c:pt idx="658">
                  <c:v>3.675166666666666</c:v>
                </c:pt>
                <c:pt idx="659">
                  <c:v>3.690238888888889</c:v>
                </c:pt>
                <c:pt idx="660">
                  <c:v>3.702983333333333</c:v>
                </c:pt>
                <c:pt idx="661">
                  <c:v>3.742155555555555</c:v>
                </c:pt>
                <c:pt idx="662">
                  <c:v>3.772644444444444</c:v>
                </c:pt>
                <c:pt idx="663">
                  <c:v>3.816905555555555</c:v>
                </c:pt>
                <c:pt idx="664">
                  <c:v>3.835927777777777</c:v>
                </c:pt>
                <c:pt idx="665">
                  <c:v>3.841733333333333</c:v>
                </c:pt>
                <c:pt idx="666">
                  <c:v>3.832916666666667</c:v>
                </c:pt>
                <c:pt idx="667">
                  <c:v>3.817216666666666</c:v>
                </c:pt>
                <c:pt idx="668">
                  <c:v>3.808844444444444</c:v>
                </c:pt>
                <c:pt idx="669">
                  <c:v>3.809972222222223</c:v>
                </c:pt>
                <c:pt idx="670">
                  <c:v>3.827866666666667</c:v>
                </c:pt>
                <c:pt idx="671">
                  <c:v>3.845677777777777</c:v>
                </c:pt>
                <c:pt idx="672">
                  <c:v>3.861988888888888</c:v>
                </c:pt>
                <c:pt idx="673">
                  <c:v>3.861266666666666</c:v>
                </c:pt>
                <c:pt idx="674">
                  <c:v>3.833061111111112</c:v>
                </c:pt>
                <c:pt idx="675">
                  <c:v>3.799222222222221</c:v>
                </c:pt>
                <c:pt idx="676">
                  <c:v>3.761494444444444</c:v>
                </c:pt>
                <c:pt idx="677">
                  <c:v>3.727844444444445</c:v>
                </c:pt>
                <c:pt idx="678">
                  <c:v>3.715538888888888</c:v>
                </c:pt>
                <c:pt idx="679">
                  <c:v>3.701977777777778</c:v>
                </c:pt>
                <c:pt idx="680">
                  <c:v>3.688472222222222</c:v>
                </c:pt>
                <c:pt idx="681">
                  <c:v>3.685838888888889</c:v>
                </c:pt>
                <c:pt idx="682">
                  <c:v>3.702805555555556</c:v>
                </c:pt>
                <c:pt idx="683">
                  <c:v>3.735166666666666</c:v>
                </c:pt>
                <c:pt idx="684">
                  <c:v>3.786172222222222</c:v>
                </c:pt>
                <c:pt idx="685">
                  <c:v>3.823616666666667</c:v>
                </c:pt>
                <c:pt idx="686">
                  <c:v>3.8519</c:v>
                </c:pt>
                <c:pt idx="687">
                  <c:v>3.867383333333333</c:v>
                </c:pt>
                <c:pt idx="688">
                  <c:v>3.875761111111111</c:v>
                </c:pt>
                <c:pt idx="689">
                  <c:v>3.880633333333333</c:v>
                </c:pt>
                <c:pt idx="690">
                  <c:v>3.88965</c:v>
                </c:pt>
                <c:pt idx="691">
                  <c:v>3.891516666666667</c:v>
                </c:pt>
                <c:pt idx="692">
                  <c:v>3.900188888888889</c:v>
                </c:pt>
                <c:pt idx="693">
                  <c:v>3.929622222222222</c:v>
                </c:pt>
                <c:pt idx="694">
                  <c:v>3.977294444444444</c:v>
                </c:pt>
                <c:pt idx="695">
                  <c:v>4.045111111111111</c:v>
                </c:pt>
                <c:pt idx="696">
                  <c:v>4.0986</c:v>
                </c:pt>
                <c:pt idx="697">
                  <c:v>4.140288888888889</c:v>
                </c:pt>
                <c:pt idx="698">
                  <c:v>4.151094444444443</c:v>
                </c:pt>
                <c:pt idx="699">
                  <c:v>4.142811111111111</c:v>
                </c:pt>
                <c:pt idx="700">
                  <c:v>4.13497222222222</c:v>
                </c:pt>
              </c:numCache>
            </c:numRef>
          </c:val>
          <c:smooth val="0"/>
        </c:ser>
        <c:ser>
          <c:idx val="1"/>
          <c:order val="1"/>
          <c:tx>
            <c:strRef>
              <c:f>fz!$A$82</c:f>
              <c:strCache>
                <c:ptCount val="1"/>
                <c:pt idx="0">
                  <c:v>Non-Words</c:v>
                </c:pt>
              </c:strCache>
            </c:strRef>
          </c:tx>
          <c:marker>
            <c:symbol val="none"/>
          </c:marker>
          <c:val>
            <c:numRef>
              <c:f>fz!$B$82:$AAA$82</c:f>
              <c:numCache>
                <c:formatCode>General</c:formatCode>
                <c:ptCount val="702"/>
                <c:pt idx="0">
                  <c:v>0.104316666666667</c:v>
                </c:pt>
                <c:pt idx="1">
                  <c:v>0.157427777777778</c:v>
                </c:pt>
                <c:pt idx="2">
                  <c:v>0.219577777777778</c:v>
                </c:pt>
                <c:pt idx="3">
                  <c:v>0.279144444444445</c:v>
                </c:pt>
                <c:pt idx="4">
                  <c:v>0.340327777777778</c:v>
                </c:pt>
                <c:pt idx="5">
                  <c:v>0.400733333333333</c:v>
                </c:pt>
                <c:pt idx="6">
                  <c:v>0.449605555555556</c:v>
                </c:pt>
                <c:pt idx="7">
                  <c:v>0.488138888888889</c:v>
                </c:pt>
                <c:pt idx="8">
                  <c:v>0.508838888888889</c:v>
                </c:pt>
                <c:pt idx="9">
                  <c:v>0.519888888888889</c:v>
                </c:pt>
                <c:pt idx="10">
                  <c:v>0.532933333333333</c:v>
                </c:pt>
                <c:pt idx="11">
                  <c:v>0.552805555555555</c:v>
                </c:pt>
                <c:pt idx="12">
                  <c:v>0.582055555555556</c:v>
                </c:pt>
                <c:pt idx="13">
                  <c:v>0.621266666666667</c:v>
                </c:pt>
                <c:pt idx="14">
                  <c:v>0.656627777777778</c:v>
                </c:pt>
                <c:pt idx="15">
                  <c:v>0.706322222222222</c:v>
                </c:pt>
                <c:pt idx="16">
                  <c:v>0.740305555555555</c:v>
                </c:pt>
                <c:pt idx="17">
                  <c:v>0.779883333333333</c:v>
                </c:pt>
                <c:pt idx="18">
                  <c:v>0.817366666666667</c:v>
                </c:pt>
                <c:pt idx="19">
                  <c:v>0.832944444444444</c:v>
                </c:pt>
                <c:pt idx="20">
                  <c:v>0.842077777777778</c:v>
                </c:pt>
                <c:pt idx="21">
                  <c:v>0.841783333333333</c:v>
                </c:pt>
                <c:pt idx="22">
                  <c:v>0.830427777777778</c:v>
                </c:pt>
                <c:pt idx="23">
                  <c:v>0.821161111111111</c:v>
                </c:pt>
                <c:pt idx="24">
                  <c:v>0.813833333333333</c:v>
                </c:pt>
                <c:pt idx="25">
                  <c:v>0.792688888888889</c:v>
                </c:pt>
                <c:pt idx="26">
                  <c:v>0.767822222222222</c:v>
                </c:pt>
                <c:pt idx="27">
                  <c:v>0.741894444444444</c:v>
                </c:pt>
                <c:pt idx="28">
                  <c:v>0.716127777777778</c:v>
                </c:pt>
                <c:pt idx="29">
                  <c:v>0.692988888888889</c:v>
                </c:pt>
                <c:pt idx="30">
                  <c:v>0.660405555555556</c:v>
                </c:pt>
                <c:pt idx="31">
                  <c:v>0.632127777777778</c:v>
                </c:pt>
                <c:pt idx="32">
                  <c:v>0.600766666666667</c:v>
                </c:pt>
                <c:pt idx="33">
                  <c:v>0.572838888888889</c:v>
                </c:pt>
                <c:pt idx="34">
                  <c:v>0.547855555555556</c:v>
                </c:pt>
                <c:pt idx="35">
                  <c:v>0.514972222222222</c:v>
                </c:pt>
                <c:pt idx="36">
                  <c:v>0.483738888888889</c:v>
                </c:pt>
                <c:pt idx="37">
                  <c:v>0.457655555555556</c:v>
                </c:pt>
                <c:pt idx="38">
                  <c:v>0.426161111111111</c:v>
                </c:pt>
                <c:pt idx="39">
                  <c:v>0.404294444444444</c:v>
                </c:pt>
                <c:pt idx="40">
                  <c:v>0.381211111111111</c:v>
                </c:pt>
                <c:pt idx="41">
                  <c:v>0.356666666666667</c:v>
                </c:pt>
                <c:pt idx="42">
                  <c:v>0.327638888888889</c:v>
                </c:pt>
                <c:pt idx="43">
                  <c:v>0.300588888888889</c:v>
                </c:pt>
                <c:pt idx="44">
                  <c:v>0.280844444444444</c:v>
                </c:pt>
                <c:pt idx="45">
                  <c:v>0.2676</c:v>
                </c:pt>
                <c:pt idx="46">
                  <c:v>0.25445</c:v>
                </c:pt>
                <c:pt idx="47">
                  <c:v>0.229266666666667</c:v>
                </c:pt>
                <c:pt idx="48">
                  <c:v>0.2018</c:v>
                </c:pt>
                <c:pt idx="49">
                  <c:v>0.163772222222222</c:v>
                </c:pt>
                <c:pt idx="50">
                  <c:v>0.138677777777778</c:v>
                </c:pt>
                <c:pt idx="51">
                  <c:v>0.121194444444444</c:v>
                </c:pt>
                <c:pt idx="52">
                  <c:v>0.125855555555556</c:v>
                </c:pt>
                <c:pt idx="53">
                  <c:v>0.133888888888889</c:v>
                </c:pt>
                <c:pt idx="54">
                  <c:v>0.152972222222222</c:v>
                </c:pt>
                <c:pt idx="55">
                  <c:v>0.176155555555556</c:v>
                </c:pt>
                <c:pt idx="56">
                  <c:v>0.200988888888889</c:v>
                </c:pt>
                <c:pt idx="57">
                  <c:v>0.224816666666667</c:v>
                </c:pt>
                <c:pt idx="58">
                  <c:v>0.25425</c:v>
                </c:pt>
                <c:pt idx="59">
                  <c:v>0.279111111111111</c:v>
                </c:pt>
                <c:pt idx="60">
                  <c:v>0.304711111111111</c:v>
                </c:pt>
                <c:pt idx="61">
                  <c:v>0.333655555555555</c:v>
                </c:pt>
                <c:pt idx="62">
                  <c:v>0.374272222222222</c:v>
                </c:pt>
                <c:pt idx="63">
                  <c:v>0.416133333333333</c:v>
                </c:pt>
                <c:pt idx="64">
                  <c:v>0.458088888888889</c:v>
                </c:pt>
                <c:pt idx="65">
                  <c:v>0.488844444444444</c:v>
                </c:pt>
                <c:pt idx="66">
                  <c:v>0.513666666666667</c:v>
                </c:pt>
                <c:pt idx="67">
                  <c:v>0.530866666666667</c:v>
                </c:pt>
                <c:pt idx="68">
                  <c:v>0.548772222222222</c:v>
                </c:pt>
                <c:pt idx="69">
                  <c:v>0.562388888888889</c:v>
                </c:pt>
                <c:pt idx="70">
                  <c:v>0.575305555555556</c:v>
                </c:pt>
                <c:pt idx="71">
                  <c:v>0.584422222222222</c:v>
                </c:pt>
                <c:pt idx="72">
                  <c:v>0.593883333333333</c:v>
                </c:pt>
                <c:pt idx="73">
                  <c:v>0.6169</c:v>
                </c:pt>
                <c:pt idx="74">
                  <c:v>0.634083333333333</c:v>
                </c:pt>
                <c:pt idx="75">
                  <c:v>0.669377777777778</c:v>
                </c:pt>
                <c:pt idx="76">
                  <c:v>0.705377777777778</c:v>
                </c:pt>
                <c:pt idx="77">
                  <c:v>0.7525</c:v>
                </c:pt>
                <c:pt idx="78">
                  <c:v>0.786805555555556</c:v>
                </c:pt>
                <c:pt idx="79">
                  <c:v>0.824216666666667</c:v>
                </c:pt>
                <c:pt idx="80">
                  <c:v>0.847211111111111</c:v>
                </c:pt>
                <c:pt idx="81">
                  <c:v>0.8593</c:v>
                </c:pt>
                <c:pt idx="82">
                  <c:v>0.87655</c:v>
                </c:pt>
                <c:pt idx="83">
                  <c:v>0.8936</c:v>
                </c:pt>
                <c:pt idx="84">
                  <c:v>0.914905555555556</c:v>
                </c:pt>
                <c:pt idx="85">
                  <c:v>0.937938888888889</c:v>
                </c:pt>
                <c:pt idx="86">
                  <c:v>0.957777777777778</c:v>
                </c:pt>
                <c:pt idx="87">
                  <c:v>0.965727777777778</c:v>
                </c:pt>
                <c:pt idx="88">
                  <c:v>0.959122222222222</c:v>
                </c:pt>
                <c:pt idx="89">
                  <c:v>0.943238888888889</c:v>
                </c:pt>
                <c:pt idx="90">
                  <c:v>0.923827777777778</c:v>
                </c:pt>
                <c:pt idx="91">
                  <c:v>0.907722222222222</c:v>
                </c:pt>
                <c:pt idx="92">
                  <c:v>0.873566666666667</c:v>
                </c:pt>
                <c:pt idx="93">
                  <c:v>0.840088888888889</c:v>
                </c:pt>
                <c:pt idx="94">
                  <c:v>0.801655555555556</c:v>
                </c:pt>
                <c:pt idx="95">
                  <c:v>0.764588888888889</c:v>
                </c:pt>
                <c:pt idx="96">
                  <c:v>0.716844444444444</c:v>
                </c:pt>
                <c:pt idx="97">
                  <c:v>0.667805555555555</c:v>
                </c:pt>
                <c:pt idx="98">
                  <c:v>0.617427777777778</c:v>
                </c:pt>
                <c:pt idx="99">
                  <c:v>0.577144444444444</c:v>
                </c:pt>
                <c:pt idx="100">
                  <c:v>0.557038888888889</c:v>
                </c:pt>
                <c:pt idx="101">
                  <c:v>0.541811111111111</c:v>
                </c:pt>
                <c:pt idx="102">
                  <c:v>0.533027777777778</c:v>
                </c:pt>
                <c:pt idx="103">
                  <c:v>0.513772222222222</c:v>
                </c:pt>
                <c:pt idx="104">
                  <c:v>0.487383333333333</c:v>
                </c:pt>
                <c:pt idx="105">
                  <c:v>0.456516666666667</c:v>
                </c:pt>
                <c:pt idx="106">
                  <c:v>0.407522222222222</c:v>
                </c:pt>
                <c:pt idx="107">
                  <c:v>0.36125</c:v>
                </c:pt>
                <c:pt idx="108">
                  <c:v>0.314122222222222</c:v>
                </c:pt>
                <c:pt idx="109">
                  <c:v>0.278361111111111</c:v>
                </c:pt>
                <c:pt idx="110">
                  <c:v>0.218594444444444</c:v>
                </c:pt>
                <c:pt idx="111">
                  <c:v>0.169838888888889</c:v>
                </c:pt>
                <c:pt idx="112">
                  <c:v>0.0954722222222222</c:v>
                </c:pt>
                <c:pt idx="113">
                  <c:v>-5.00000000000932E-5</c:v>
                </c:pt>
                <c:pt idx="114">
                  <c:v>-0.103044444444444</c:v>
                </c:pt>
                <c:pt idx="115">
                  <c:v>-0.210244444444444</c:v>
                </c:pt>
                <c:pt idx="116">
                  <c:v>-0.296738888888889</c:v>
                </c:pt>
                <c:pt idx="117">
                  <c:v>-0.378577777777778</c:v>
                </c:pt>
                <c:pt idx="118">
                  <c:v>-0.443022222222222</c:v>
                </c:pt>
                <c:pt idx="119">
                  <c:v>-0.483622222222222</c:v>
                </c:pt>
                <c:pt idx="120">
                  <c:v>-0.500144444444444</c:v>
                </c:pt>
                <c:pt idx="121">
                  <c:v>-0.507416666666667</c:v>
                </c:pt>
                <c:pt idx="122">
                  <c:v>-0.496894444444444</c:v>
                </c:pt>
                <c:pt idx="123">
                  <c:v>-0.486472222222222</c:v>
                </c:pt>
                <c:pt idx="124">
                  <c:v>-0.478661111111111</c:v>
                </c:pt>
                <c:pt idx="125">
                  <c:v>-0.474155555555556</c:v>
                </c:pt>
                <c:pt idx="126">
                  <c:v>-0.463616666666666</c:v>
                </c:pt>
                <c:pt idx="127">
                  <c:v>-0.455833333333334</c:v>
                </c:pt>
                <c:pt idx="128">
                  <c:v>-0.433633333333333</c:v>
                </c:pt>
                <c:pt idx="129">
                  <c:v>-0.417555555555556</c:v>
                </c:pt>
                <c:pt idx="130">
                  <c:v>-0.388533333333333</c:v>
                </c:pt>
                <c:pt idx="131">
                  <c:v>-0.361266666666666</c:v>
                </c:pt>
                <c:pt idx="132">
                  <c:v>-0.323716666666667</c:v>
                </c:pt>
                <c:pt idx="133">
                  <c:v>-0.275266666666666</c:v>
                </c:pt>
                <c:pt idx="134">
                  <c:v>-0.216238888888889</c:v>
                </c:pt>
                <c:pt idx="135">
                  <c:v>-0.141838888888889</c:v>
                </c:pt>
                <c:pt idx="136">
                  <c:v>-0.0682166666666666</c:v>
                </c:pt>
                <c:pt idx="137">
                  <c:v>0.00341666666666677</c:v>
                </c:pt>
                <c:pt idx="138">
                  <c:v>0.0589055555555557</c:v>
                </c:pt>
                <c:pt idx="139">
                  <c:v>0.102194444444444</c:v>
                </c:pt>
                <c:pt idx="140">
                  <c:v>0.146511111111111</c:v>
                </c:pt>
                <c:pt idx="141">
                  <c:v>0.186861111111111</c:v>
                </c:pt>
                <c:pt idx="142">
                  <c:v>0.238894444444444</c:v>
                </c:pt>
                <c:pt idx="143">
                  <c:v>0.297538888888889</c:v>
                </c:pt>
                <c:pt idx="144">
                  <c:v>0.350344444444444</c:v>
                </c:pt>
                <c:pt idx="145">
                  <c:v>0.39175</c:v>
                </c:pt>
                <c:pt idx="146">
                  <c:v>0.4352</c:v>
                </c:pt>
                <c:pt idx="147">
                  <c:v>0.457233333333333</c:v>
                </c:pt>
                <c:pt idx="148">
                  <c:v>0.469438888888889</c:v>
                </c:pt>
                <c:pt idx="149">
                  <c:v>0.48475</c:v>
                </c:pt>
                <c:pt idx="150">
                  <c:v>0.498461111111111</c:v>
                </c:pt>
                <c:pt idx="151">
                  <c:v>0.509905555555556</c:v>
                </c:pt>
                <c:pt idx="152">
                  <c:v>0.518261111111111</c:v>
                </c:pt>
                <c:pt idx="153">
                  <c:v>0.518311111111111</c:v>
                </c:pt>
                <c:pt idx="154">
                  <c:v>0.511638888888889</c:v>
                </c:pt>
                <c:pt idx="155">
                  <c:v>0.511888888888889</c:v>
                </c:pt>
                <c:pt idx="156">
                  <c:v>0.514594444444444</c:v>
                </c:pt>
                <c:pt idx="157">
                  <c:v>0.519194444444444</c:v>
                </c:pt>
                <c:pt idx="158">
                  <c:v>0.527955555555556</c:v>
                </c:pt>
                <c:pt idx="159">
                  <c:v>0.546644444444444</c:v>
                </c:pt>
                <c:pt idx="160">
                  <c:v>0.583322222222222</c:v>
                </c:pt>
                <c:pt idx="161">
                  <c:v>0.633677777777778</c:v>
                </c:pt>
                <c:pt idx="162">
                  <c:v>0.704777777777778</c:v>
                </c:pt>
                <c:pt idx="163">
                  <c:v>0.780622222222222</c:v>
                </c:pt>
                <c:pt idx="164">
                  <c:v>0.849066666666667</c:v>
                </c:pt>
                <c:pt idx="165">
                  <c:v>0.922327777777778</c:v>
                </c:pt>
                <c:pt idx="166">
                  <c:v>0.992766666666667</c:v>
                </c:pt>
                <c:pt idx="167">
                  <c:v>1.072822222222222</c:v>
                </c:pt>
                <c:pt idx="168">
                  <c:v>1.151216666666667</c:v>
                </c:pt>
                <c:pt idx="169">
                  <c:v>1.2156</c:v>
                </c:pt>
                <c:pt idx="170">
                  <c:v>1.269266666666667</c:v>
                </c:pt>
                <c:pt idx="171">
                  <c:v>1.316405555555556</c:v>
                </c:pt>
                <c:pt idx="172">
                  <c:v>1.360716666666667</c:v>
                </c:pt>
                <c:pt idx="173">
                  <c:v>1.409477777777778</c:v>
                </c:pt>
                <c:pt idx="174">
                  <c:v>1.461061111111111</c:v>
                </c:pt>
                <c:pt idx="175">
                  <c:v>1.503377777777778</c:v>
                </c:pt>
                <c:pt idx="176">
                  <c:v>1.549527777777778</c:v>
                </c:pt>
                <c:pt idx="177">
                  <c:v>1.589572222222222</c:v>
                </c:pt>
                <c:pt idx="178">
                  <c:v>1.626655555555556</c:v>
                </c:pt>
                <c:pt idx="179">
                  <c:v>1.6617</c:v>
                </c:pt>
                <c:pt idx="180">
                  <c:v>1.695283333333333</c:v>
                </c:pt>
                <c:pt idx="181">
                  <c:v>1.73003888888889</c:v>
                </c:pt>
                <c:pt idx="182">
                  <c:v>1.76438888888889</c:v>
                </c:pt>
                <c:pt idx="183">
                  <c:v>1.800022222222222</c:v>
                </c:pt>
                <c:pt idx="184">
                  <c:v>1.838872222222222</c:v>
                </c:pt>
                <c:pt idx="185">
                  <c:v>1.875577777777777</c:v>
                </c:pt>
                <c:pt idx="186">
                  <c:v>1.907833333333333</c:v>
                </c:pt>
                <c:pt idx="187">
                  <c:v>1.937783333333333</c:v>
                </c:pt>
                <c:pt idx="188">
                  <c:v>1.965338888888889</c:v>
                </c:pt>
                <c:pt idx="189">
                  <c:v>1.98795</c:v>
                </c:pt>
                <c:pt idx="190">
                  <c:v>2.011311111111111</c:v>
                </c:pt>
                <c:pt idx="191">
                  <c:v>2.040855555555555</c:v>
                </c:pt>
                <c:pt idx="192">
                  <c:v>2.07015</c:v>
                </c:pt>
                <c:pt idx="193">
                  <c:v>2.100077777777778</c:v>
                </c:pt>
                <c:pt idx="194">
                  <c:v>2.130838888888888</c:v>
                </c:pt>
                <c:pt idx="195">
                  <c:v>2.169733333333333</c:v>
                </c:pt>
                <c:pt idx="196">
                  <c:v>2.192655555555556</c:v>
                </c:pt>
                <c:pt idx="197">
                  <c:v>2.20225</c:v>
                </c:pt>
                <c:pt idx="198">
                  <c:v>2.207633333333333</c:v>
                </c:pt>
                <c:pt idx="199">
                  <c:v>2.214233333333333</c:v>
                </c:pt>
                <c:pt idx="200">
                  <c:v>2.226305555555555</c:v>
                </c:pt>
                <c:pt idx="201">
                  <c:v>2.238272222222222</c:v>
                </c:pt>
                <c:pt idx="202">
                  <c:v>2.242677777777777</c:v>
                </c:pt>
                <c:pt idx="203">
                  <c:v>2.226588888888889</c:v>
                </c:pt>
                <c:pt idx="204">
                  <c:v>2.213572222222223</c:v>
                </c:pt>
                <c:pt idx="205">
                  <c:v>2.1862</c:v>
                </c:pt>
                <c:pt idx="206">
                  <c:v>2.186016666666666</c:v>
                </c:pt>
                <c:pt idx="207">
                  <c:v>2.185172222222222</c:v>
                </c:pt>
                <c:pt idx="208">
                  <c:v>2.186094444444445</c:v>
                </c:pt>
                <c:pt idx="209">
                  <c:v>2.1921</c:v>
                </c:pt>
                <c:pt idx="210">
                  <c:v>2.20255</c:v>
                </c:pt>
                <c:pt idx="211">
                  <c:v>2.214855555555556</c:v>
                </c:pt>
                <c:pt idx="212">
                  <c:v>2.236983333333334</c:v>
                </c:pt>
                <c:pt idx="213">
                  <c:v>2.259183333333333</c:v>
                </c:pt>
                <c:pt idx="214">
                  <c:v>2.281555555555555</c:v>
                </c:pt>
                <c:pt idx="215">
                  <c:v>2.29431111111111</c:v>
                </c:pt>
                <c:pt idx="216">
                  <c:v>2.309388888888888</c:v>
                </c:pt>
                <c:pt idx="217">
                  <c:v>2.32675</c:v>
                </c:pt>
                <c:pt idx="218">
                  <c:v>2.353427777777777</c:v>
                </c:pt>
                <c:pt idx="219">
                  <c:v>2.382849999999995</c:v>
                </c:pt>
                <c:pt idx="220">
                  <c:v>2.409611111111111</c:v>
                </c:pt>
                <c:pt idx="221">
                  <c:v>2.431638888888886</c:v>
                </c:pt>
                <c:pt idx="222">
                  <c:v>2.462477777777778</c:v>
                </c:pt>
                <c:pt idx="223">
                  <c:v>2.498505555555556</c:v>
                </c:pt>
                <c:pt idx="224">
                  <c:v>2.541355555555556</c:v>
                </c:pt>
                <c:pt idx="225">
                  <c:v>2.587172222222222</c:v>
                </c:pt>
                <c:pt idx="226">
                  <c:v>2.630588888888889</c:v>
                </c:pt>
                <c:pt idx="227">
                  <c:v>2.662838888888888</c:v>
                </c:pt>
                <c:pt idx="228">
                  <c:v>2.690644444444444</c:v>
                </c:pt>
                <c:pt idx="229">
                  <c:v>2.730183333333334</c:v>
                </c:pt>
                <c:pt idx="230">
                  <c:v>2.771449999999997</c:v>
                </c:pt>
                <c:pt idx="231">
                  <c:v>2.8254</c:v>
                </c:pt>
                <c:pt idx="232">
                  <c:v>2.872077777777778</c:v>
                </c:pt>
                <c:pt idx="233">
                  <c:v>2.927938888888889</c:v>
                </c:pt>
                <c:pt idx="234">
                  <c:v>2.989822222222222</c:v>
                </c:pt>
                <c:pt idx="235">
                  <c:v>3.057605555555555</c:v>
                </c:pt>
                <c:pt idx="236">
                  <c:v>3.116716666666667</c:v>
                </c:pt>
                <c:pt idx="237">
                  <c:v>3.165694444444445</c:v>
                </c:pt>
                <c:pt idx="238">
                  <c:v>3.200222222222222</c:v>
                </c:pt>
                <c:pt idx="239">
                  <c:v>3.238433333333333</c:v>
                </c:pt>
                <c:pt idx="240">
                  <c:v>3.276838888888888</c:v>
                </c:pt>
                <c:pt idx="241">
                  <c:v>3.320694444444443</c:v>
                </c:pt>
                <c:pt idx="242">
                  <c:v>3.362761111111111</c:v>
                </c:pt>
                <c:pt idx="243">
                  <c:v>3.398222222222222</c:v>
                </c:pt>
                <c:pt idx="244">
                  <c:v>3.448911111111111</c:v>
                </c:pt>
                <c:pt idx="245">
                  <c:v>3.495027777777777</c:v>
                </c:pt>
                <c:pt idx="246">
                  <c:v>3.545955555555556</c:v>
                </c:pt>
                <c:pt idx="247">
                  <c:v>3.599238888888888</c:v>
                </c:pt>
                <c:pt idx="248">
                  <c:v>3.650133333333333</c:v>
                </c:pt>
                <c:pt idx="249">
                  <c:v>3.690205555555556</c:v>
                </c:pt>
                <c:pt idx="250">
                  <c:v>3.739744444444444</c:v>
                </c:pt>
                <c:pt idx="251">
                  <c:v>3.774261111111111</c:v>
                </c:pt>
                <c:pt idx="252">
                  <c:v>3.809272222222223</c:v>
                </c:pt>
                <c:pt idx="253">
                  <c:v>3.836905555555556</c:v>
                </c:pt>
                <c:pt idx="254">
                  <c:v>3.862483333333333</c:v>
                </c:pt>
                <c:pt idx="255">
                  <c:v>3.891566666666667</c:v>
                </c:pt>
                <c:pt idx="256">
                  <c:v>3.923944444444444</c:v>
                </c:pt>
                <c:pt idx="257">
                  <c:v>3.951822222222221</c:v>
                </c:pt>
                <c:pt idx="258">
                  <c:v>3.987838888888889</c:v>
                </c:pt>
                <c:pt idx="259">
                  <c:v>4.022333333333332</c:v>
                </c:pt>
                <c:pt idx="260">
                  <c:v>4.052466666666667</c:v>
                </c:pt>
                <c:pt idx="261">
                  <c:v>4.082722222222222</c:v>
                </c:pt>
                <c:pt idx="262">
                  <c:v>4.114938888888883</c:v>
                </c:pt>
                <c:pt idx="263">
                  <c:v>4.149072222222222</c:v>
                </c:pt>
                <c:pt idx="264">
                  <c:v>4.173611111111111</c:v>
                </c:pt>
                <c:pt idx="265">
                  <c:v>4.210183333333334</c:v>
                </c:pt>
                <c:pt idx="266">
                  <c:v>4.2332</c:v>
                </c:pt>
                <c:pt idx="267">
                  <c:v>4.249133333333332</c:v>
                </c:pt>
                <c:pt idx="268">
                  <c:v>4.272733333333333</c:v>
                </c:pt>
                <c:pt idx="269">
                  <c:v>4.281866666666666</c:v>
                </c:pt>
                <c:pt idx="270">
                  <c:v>4.284844444444444</c:v>
                </c:pt>
                <c:pt idx="271">
                  <c:v>4.27606111111111</c:v>
                </c:pt>
                <c:pt idx="272">
                  <c:v>4.254983333333334</c:v>
                </c:pt>
                <c:pt idx="273">
                  <c:v>4.231166666666666</c:v>
                </c:pt>
                <c:pt idx="274">
                  <c:v>4.20095</c:v>
                </c:pt>
                <c:pt idx="275">
                  <c:v>4.171694444444447</c:v>
                </c:pt>
                <c:pt idx="276">
                  <c:v>4.126849999999997</c:v>
                </c:pt>
                <c:pt idx="277">
                  <c:v>4.07908888888889</c:v>
                </c:pt>
                <c:pt idx="278">
                  <c:v>4.01685</c:v>
                </c:pt>
                <c:pt idx="279">
                  <c:v>3.949283333333333</c:v>
                </c:pt>
                <c:pt idx="280">
                  <c:v>3.886566666666667</c:v>
                </c:pt>
                <c:pt idx="281">
                  <c:v>3.836805555555556</c:v>
                </c:pt>
                <c:pt idx="282">
                  <c:v>3.79095</c:v>
                </c:pt>
                <c:pt idx="283">
                  <c:v>3.740961111111111</c:v>
                </c:pt>
                <c:pt idx="284">
                  <c:v>3.691561111111111</c:v>
                </c:pt>
                <c:pt idx="285">
                  <c:v>3.637877777777778</c:v>
                </c:pt>
                <c:pt idx="286">
                  <c:v>3.566588888888889</c:v>
                </c:pt>
                <c:pt idx="287">
                  <c:v>3.483488888888889</c:v>
                </c:pt>
                <c:pt idx="288">
                  <c:v>3.402327777777777</c:v>
                </c:pt>
                <c:pt idx="289">
                  <c:v>3.320872222222222</c:v>
                </c:pt>
                <c:pt idx="290">
                  <c:v>3.232422222222222</c:v>
                </c:pt>
                <c:pt idx="291">
                  <c:v>3.139733333333334</c:v>
                </c:pt>
                <c:pt idx="292">
                  <c:v>3.061627777777777</c:v>
                </c:pt>
                <c:pt idx="293">
                  <c:v>2.981838888888888</c:v>
                </c:pt>
                <c:pt idx="294">
                  <c:v>2.923944444444444</c:v>
                </c:pt>
                <c:pt idx="295">
                  <c:v>2.873255555555556</c:v>
                </c:pt>
                <c:pt idx="296">
                  <c:v>2.822544444444444</c:v>
                </c:pt>
                <c:pt idx="297">
                  <c:v>2.7637</c:v>
                </c:pt>
                <c:pt idx="298">
                  <c:v>2.708383333333333</c:v>
                </c:pt>
                <c:pt idx="299">
                  <c:v>2.646894444444444</c:v>
                </c:pt>
                <c:pt idx="300">
                  <c:v>2.588627777777777</c:v>
                </c:pt>
                <c:pt idx="301">
                  <c:v>2.541605555555556</c:v>
                </c:pt>
                <c:pt idx="302">
                  <c:v>2.489233333333333</c:v>
                </c:pt>
                <c:pt idx="303">
                  <c:v>2.447977777777777</c:v>
                </c:pt>
                <c:pt idx="304">
                  <c:v>2.407477777777777</c:v>
                </c:pt>
                <c:pt idx="305">
                  <c:v>2.373361111111111</c:v>
                </c:pt>
                <c:pt idx="306">
                  <c:v>2.348516666666667</c:v>
                </c:pt>
                <c:pt idx="307">
                  <c:v>2.336683333333329</c:v>
                </c:pt>
                <c:pt idx="308">
                  <c:v>2.324327777777777</c:v>
                </c:pt>
                <c:pt idx="309">
                  <c:v>2.300966666666667</c:v>
                </c:pt>
                <c:pt idx="310">
                  <c:v>2.281911111111111</c:v>
                </c:pt>
                <c:pt idx="311">
                  <c:v>2.256477777777777</c:v>
                </c:pt>
                <c:pt idx="312">
                  <c:v>2.2214</c:v>
                </c:pt>
                <c:pt idx="313">
                  <c:v>2.183216666666667</c:v>
                </c:pt>
                <c:pt idx="314">
                  <c:v>2.136649999999996</c:v>
                </c:pt>
                <c:pt idx="315">
                  <c:v>2.09275</c:v>
                </c:pt>
                <c:pt idx="316">
                  <c:v>2.049383333333333</c:v>
                </c:pt>
                <c:pt idx="317">
                  <c:v>1.998916666666667</c:v>
                </c:pt>
                <c:pt idx="318">
                  <c:v>1.940266666666667</c:v>
                </c:pt>
                <c:pt idx="319">
                  <c:v>1.882133333333333</c:v>
                </c:pt>
                <c:pt idx="320">
                  <c:v>1.816672222222222</c:v>
                </c:pt>
                <c:pt idx="321">
                  <c:v>1.766122222222222</c:v>
                </c:pt>
                <c:pt idx="322">
                  <c:v>1.718233333333333</c:v>
                </c:pt>
                <c:pt idx="323">
                  <c:v>1.676477777777777</c:v>
                </c:pt>
                <c:pt idx="324">
                  <c:v>1.62833888888889</c:v>
                </c:pt>
                <c:pt idx="325">
                  <c:v>1.570294444444444</c:v>
                </c:pt>
                <c:pt idx="326">
                  <c:v>1.503133333333333</c:v>
                </c:pt>
                <c:pt idx="327">
                  <c:v>1.433255555555555</c:v>
                </c:pt>
                <c:pt idx="328">
                  <c:v>1.358005555555555</c:v>
                </c:pt>
                <c:pt idx="329">
                  <c:v>1.291344444444444</c:v>
                </c:pt>
                <c:pt idx="330">
                  <c:v>1.224777777777778</c:v>
                </c:pt>
                <c:pt idx="331">
                  <c:v>1.142894444444444</c:v>
                </c:pt>
                <c:pt idx="332">
                  <c:v>1.05945</c:v>
                </c:pt>
                <c:pt idx="333">
                  <c:v>0.973755555555555</c:v>
                </c:pt>
                <c:pt idx="334">
                  <c:v>0.8955</c:v>
                </c:pt>
                <c:pt idx="335">
                  <c:v>0.824483333333333</c:v>
                </c:pt>
                <c:pt idx="336">
                  <c:v>0.757111111111111</c:v>
                </c:pt>
                <c:pt idx="337">
                  <c:v>0.691983333333333</c:v>
                </c:pt>
                <c:pt idx="338">
                  <c:v>0.629855555555556</c:v>
                </c:pt>
                <c:pt idx="339">
                  <c:v>0.5699</c:v>
                </c:pt>
                <c:pt idx="340">
                  <c:v>0.515316666666667</c:v>
                </c:pt>
                <c:pt idx="341">
                  <c:v>0.456433333333333</c:v>
                </c:pt>
                <c:pt idx="342">
                  <c:v>0.394938888888889</c:v>
                </c:pt>
                <c:pt idx="343">
                  <c:v>0.339377777777778</c:v>
                </c:pt>
                <c:pt idx="344">
                  <c:v>0.299072222222222</c:v>
                </c:pt>
                <c:pt idx="345">
                  <c:v>0.268455555555555</c:v>
                </c:pt>
                <c:pt idx="346">
                  <c:v>0.244766666666667</c:v>
                </c:pt>
                <c:pt idx="347">
                  <c:v>0.215377777777778</c:v>
                </c:pt>
                <c:pt idx="348">
                  <c:v>0.196238888888889</c:v>
                </c:pt>
                <c:pt idx="349">
                  <c:v>0.181433333333333</c:v>
                </c:pt>
                <c:pt idx="350">
                  <c:v>0.180316666666667</c:v>
                </c:pt>
                <c:pt idx="351">
                  <c:v>0.171355555555555</c:v>
                </c:pt>
                <c:pt idx="352">
                  <c:v>0.162461111111111</c:v>
                </c:pt>
                <c:pt idx="353">
                  <c:v>0.128344444444444</c:v>
                </c:pt>
                <c:pt idx="354">
                  <c:v>0.0890722222222223</c:v>
                </c:pt>
                <c:pt idx="355">
                  <c:v>0.0562277777777779</c:v>
                </c:pt>
                <c:pt idx="356">
                  <c:v>0.0403499999999998</c:v>
                </c:pt>
                <c:pt idx="357">
                  <c:v>0.0301055555555556</c:v>
                </c:pt>
                <c:pt idx="358">
                  <c:v>0.0186166666666666</c:v>
                </c:pt>
                <c:pt idx="359">
                  <c:v>0.00825555555555556</c:v>
                </c:pt>
                <c:pt idx="360">
                  <c:v>-0.00530555555555557</c:v>
                </c:pt>
                <c:pt idx="361">
                  <c:v>-0.017527777777778</c:v>
                </c:pt>
                <c:pt idx="362">
                  <c:v>-0.0248388888888889</c:v>
                </c:pt>
                <c:pt idx="363">
                  <c:v>-0.0354722222222221</c:v>
                </c:pt>
                <c:pt idx="364">
                  <c:v>-0.0426333333333333</c:v>
                </c:pt>
                <c:pt idx="365">
                  <c:v>-0.0692111111111111</c:v>
                </c:pt>
                <c:pt idx="366">
                  <c:v>-0.109072222222222</c:v>
                </c:pt>
                <c:pt idx="367">
                  <c:v>-0.146138888888889</c:v>
                </c:pt>
                <c:pt idx="368">
                  <c:v>-0.178911111111111</c:v>
                </c:pt>
                <c:pt idx="369">
                  <c:v>-0.205744444444444</c:v>
                </c:pt>
                <c:pt idx="370">
                  <c:v>-0.231144444444444</c:v>
                </c:pt>
                <c:pt idx="371">
                  <c:v>-0.259055555555556</c:v>
                </c:pt>
                <c:pt idx="372">
                  <c:v>-0.277305555555555</c:v>
                </c:pt>
                <c:pt idx="373">
                  <c:v>-0.282661111111111</c:v>
                </c:pt>
                <c:pt idx="374">
                  <c:v>-0.2821</c:v>
                </c:pt>
                <c:pt idx="375">
                  <c:v>-0.292566666666667</c:v>
                </c:pt>
                <c:pt idx="376">
                  <c:v>-0.304833333333333</c:v>
                </c:pt>
                <c:pt idx="377">
                  <c:v>-0.317655555555556</c:v>
                </c:pt>
                <c:pt idx="378">
                  <c:v>-0.323138888888889</c:v>
                </c:pt>
                <c:pt idx="379">
                  <c:v>-0.32835</c:v>
                </c:pt>
                <c:pt idx="380">
                  <c:v>-0.337327777777778</c:v>
                </c:pt>
                <c:pt idx="381">
                  <c:v>-0.3549</c:v>
                </c:pt>
                <c:pt idx="382">
                  <c:v>-0.386511111111111</c:v>
                </c:pt>
                <c:pt idx="383">
                  <c:v>-0.427455555555555</c:v>
                </c:pt>
                <c:pt idx="384">
                  <c:v>-0.447377777777778</c:v>
                </c:pt>
                <c:pt idx="385">
                  <c:v>-0.463933333333333</c:v>
                </c:pt>
                <c:pt idx="386">
                  <c:v>-0.479861111111111</c:v>
                </c:pt>
                <c:pt idx="387">
                  <c:v>-0.4908</c:v>
                </c:pt>
                <c:pt idx="388">
                  <c:v>-0.498061111111111</c:v>
                </c:pt>
                <c:pt idx="389">
                  <c:v>-0.500716666666667</c:v>
                </c:pt>
                <c:pt idx="390">
                  <c:v>-0.5009</c:v>
                </c:pt>
                <c:pt idx="391">
                  <c:v>-0.51785</c:v>
                </c:pt>
                <c:pt idx="392">
                  <c:v>-0.531</c:v>
                </c:pt>
                <c:pt idx="393">
                  <c:v>-0.558727777777778</c:v>
                </c:pt>
                <c:pt idx="394">
                  <c:v>-0.591533333333333</c:v>
                </c:pt>
                <c:pt idx="395">
                  <c:v>-0.623544444444444</c:v>
                </c:pt>
                <c:pt idx="396">
                  <c:v>-0.653194444444444</c:v>
                </c:pt>
                <c:pt idx="397">
                  <c:v>-0.677033333333333</c:v>
                </c:pt>
                <c:pt idx="398">
                  <c:v>-0.697366666666666</c:v>
                </c:pt>
                <c:pt idx="399">
                  <c:v>-0.714216666666667</c:v>
                </c:pt>
                <c:pt idx="400">
                  <c:v>-0.723316666666666</c:v>
                </c:pt>
                <c:pt idx="401">
                  <c:v>-0.728088888888889</c:v>
                </c:pt>
                <c:pt idx="402">
                  <c:v>-0.743527777777778</c:v>
                </c:pt>
                <c:pt idx="403">
                  <c:v>-0.751755555555556</c:v>
                </c:pt>
                <c:pt idx="404">
                  <c:v>-0.754338888888889</c:v>
                </c:pt>
                <c:pt idx="405">
                  <c:v>-0.758172222222222</c:v>
                </c:pt>
                <c:pt idx="406">
                  <c:v>-0.7648</c:v>
                </c:pt>
                <c:pt idx="407">
                  <c:v>-0.766905555555556</c:v>
                </c:pt>
                <c:pt idx="408">
                  <c:v>-0.76625</c:v>
                </c:pt>
                <c:pt idx="409">
                  <c:v>-0.783727777777778</c:v>
                </c:pt>
                <c:pt idx="410">
                  <c:v>-0.794294444444444</c:v>
                </c:pt>
                <c:pt idx="411">
                  <c:v>-0.8049</c:v>
                </c:pt>
                <c:pt idx="412">
                  <c:v>-0.80365</c:v>
                </c:pt>
                <c:pt idx="413">
                  <c:v>-0.797633333333333</c:v>
                </c:pt>
                <c:pt idx="414">
                  <c:v>-0.8092</c:v>
                </c:pt>
                <c:pt idx="415">
                  <c:v>-0.839061111111111</c:v>
                </c:pt>
                <c:pt idx="416">
                  <c:v>-0.889205555555556</c:v>
                </c:pt>
                <c:pt idx="417">
                  <c:v>-0.935905555555556</c:v>
                </c:pt>
                <c:pt idx="418">
                  <c:v>-0.972633333333334</c:v>
                </c:pt>
                <c:pt idx="419">
                  <c:v>-0.992933333333333</c:v>
                </c:pt>
                <c:pt idx="420">
                  <c:v>-0.997461111111111</c:v>
                </c:pt>
                <c:pt idx="421">
                  <c:v>-1.010111111111111</c:v>
                </c:pt>
                <c:pt idx="422">
                  <c:v>-1.032733333333333</c:v>
                </c:pt>
                <c:pt idx="423">
                  <c:v>-1.050727777777778</c:v>
                </c:pt>
                <c:pt idx="424">
                  <c:v>-1.072761111111111</c:v>
                </c:pt>
                <c:pt idx="425">
                  <c:v>-1.093122222222222</c:v>
                </c:pt>
                <c:pt idx="426">
                  <c:v>-1.116605555555555</c:v>
                </c:pt>
                <c:pt idx="427">
                  <c:v>-1.14895</c:v>
                </c:pt>
                <c:pt idx="428">
                  <c:v>-1.178877777777778</c:v>
                </c:pt>
                <c:pt idx="429">
                  <c:v>-1.206122222222223</c:v>
                </c:pt>
                <c:pt idx="430">
                  <c:v>-1.22318888888889</c:v>
                </c:pt>
                <c:pt idx="431">
                  <c:v>-1.237505555555556</c:v>
                </c:pt>
                <c:pt idx="432">
                  <c:v>-1.25315</c:v>
                </c:pt>
                <c:pt idx="433">
                  <c:v>-1.266533333333333</c:v>
                </c:pt>
                <c:pt idx="434">
                  <c:v>-1.276611111111111</c:v>
                </c:pt>
                <c:pt idx="435">
                  <c:v>-1.290394444444444</c:v>
                </c:pt>
                <c:pt idx="436">
                  <c:v>-1.296544444444444</c:v>
                </c:pt>
                <c:pt idx="437">
                  <c:v>-1.317111111111111</c:v>
                </c:pt>
                <c:pt idx="438">
                  <c:v>-1.344305555555555</c:v>
                </c:pt>
                <c:pt idx="439">
                  <c:v>-1.363655555555556</c:v>
                </c:pt>
                <c:pt idx="440">
                  <c:v>-1.3862</c:v>
                </c:pt>
                <c:pt idx="441">
                  <c:v>-1.391516666666666</c:v>
                </c:pt>
                <c:pt idx="442">
                  <c:v>-1.398955555555556</c:v>
                </c:pt>
                <c:pt idx="443">
                  <c:v>-1.404866666666667</c:v>
                </c:pt>
                <c:pt idx="444">
                  <c:v>-1.416016666666667</c:v>
                </c:pt>
                <c:pt idx="445">
                  <c:v>-1.421572222222222</c:v>
                </c:pt>
                <c:pt idx="446">
                  <c:v>-1.417816666666667</c:v>
                </c:pt>
                <c:pt idx="447">
                  <c:v>-1.407122222222222</c:v>
                </c:pt>
                <c:pt idx="448">
                  <c:v>-1.390127777777778</c:v>
                </c:pt>
                <c:pt idx="449">
                  <c:v>-1.368327777777778</c:v>
                </c:pt>
                <c:pt idx="450">
                  <c:v>-1.344633333333334</c:v>
                </c:pt>
                <c:pt idx="451">
                  <c:v>-1.327394444444444</c:v>
                </c:pt>
                <c:pt idx="452">
                  <c:v>-1.315222222222222</c:v>
                </c:pt>
                <c:pt idx="453">
                  <c:v>-1.304094444444444</c:v>
                </c:pt>
                <c:pt idx="454">
                  <c:v>-1.297972222222223</c:v>
                </c:pt>
                <c:pt idx="455">
                  <c:v>-1.289116666666666</c:v>
                </c:pt>
                <c:pt idx="456">
                  <c:v>-1.272722222222222</c:v>
                </c:pt>
                <c:pt idx="457">
                  <c:v>-1.257022222222222</c:v>
                </c:pt>
                <c:pt idx="458">
                  <c:v>-1.241822222222222</c:v>
                </c:pt>
                <c:pt idx="459">
                  <c:v>-1.23223888888889</c:v>
                </c:pt>
                <c:pt idx="460">
                  <c:v>-1.224783333333333</c:v>
                </c:pt>
                <c:pt idx="461">
                  <c:v>-1.209561111111111</c:v>
                </c:pt>
                <c:pt idx="462">
                  <c:v>-1.185922222222222</c:v>
                </c:pt>
                <c:pt idx="463">
                  <c:v>-1.168794444444444</c:v>
                </c:pt>
                <c:pt idx="464">
                  <c:v>-1.156511111111111</c:v>
                </c:pt>
                <c:pt idx="465">
                  <c:v>-1.140327777777778</c:v>
                </c:pt>
                <c:pt idx="466">
                  <c:v>-1.119661111111111</c:v>
                </c:pt>
                <c:pt idx="467">
                  <c:v>-1.097094444444444</c:v>
                </c:pt>
                <c:pt idx="468">
                  <c:v>-1.076333333333333</c:v>
                </c:pt>
                <c:pt idx="469">
                  <c:v>-1.053205555555555</c:v>
                </c:pt>
                <c:pt idx="470">
                  <c:v>-1.035666666666667</c:v>
                </c:pt>
                <c:pt idx="471">
                  <c:v>-1.024572222222223</c:v>
                </c:pt>
                <c:pt idx="472">
                  <c:v>-1.000883333333333</c:v>
                </c:pt>
                <c:pt idx="473">
                  <c:v>-0.991544444444445</c:v>
                </c:pt>
                <c:pt idx="474">
                  <c:v>-0.984605555555555</c:v>
                </c:pt>
                <c:pt idx="475">
                  <c:v>-0.984127777777777</c:v>
                </c:pt>
                <c:pt idx="476">
                  <c:v>-0.9726</c:v>
                </c:pt>
                <c:pt idx="477">
                  <c:v>-0.956666666666667</c:v>
                </c:pt>
                <c:pt idx="478">
                  <c:v>-0.933522222222222</c:v>
                </c:pt>
                <c:pt idx="479">
                  <c:v>-0.908222222222223</c:v>
                </c:pt>
                <c:pt idx="480">
                  <c:v>-0.88685</c:v>
                </c:pt>
                <c:pt idx="481">
                  <c:v>-0.864227777777778</c:v>
                </c:pt>
                <c:pt idx="482">
                  <c:v>-0.844388888888889</c:v>
                </c:pt>
                <c:pt idx="483">
                  <c:v>-0.823144444444444</c:v>
                </c:pt>
                <c:pt idx="484">
                  <c:v>-0.790222222222222</c:v>
                </c:pt>
                <c:pt idx="485">
                  <c:v>-0.741305555555555</c:v>
                </c:pt>
                <c:pt idx="486">
                  <c:v>-0.693105555555555</c:v>
                </c:pt>
                <c:pt idx="487">
                  <c:v>-0.629738888888889</c:v>
                </c:pt>
                <c:pt idx="488">
                  <c:v>-0.562383333333333</c:v>
                </c:pt>
                <c:pt idx="489">
                  <c:v>-0.475988888888889</c:v>
                </c:pt>
                <c:pt idx="490">
                  <c:v>-0.387088888888889</c:v>
                </c:pt>
                <c:pt idx="491">
                  <c:v>-0.299144444444444</c:v>
                </c:pt>
                <c:pt idx="492">
                  <c:v>-0.215411111111111</c:v>
                </c:pt>
                <c:pt idx="493">
                  <c:v>-0.135455555555556</c:v>
                </c:pt>
                <c:pt idx="494">
                  <c:v>-0.0584555555555554</c:v>
                </c:pt>
                <c:pt idx="495">
                  <c:v>-0.0099833333333333</c:v>
                </c:pt>
                <c:pt idx="496">
                  <c:v>0.0358333333333335</c:v>
                </c:pt>
                <c:pt idx="497">
                  <c:v>0.0688000000000001</c:v>
                </c:pt>
                <c:pt idx="498">
                  <c:v>0.0892777777777777</c:v>
                </c:pt>
                <c:pt idx="499">
                  <c:v>0.108927777777778</c:v>
                </c:pt>
                <c:pt idx="500">
                  <c:v>0.122638888888889</c:v>
                </c:pt>
                <c:pt idx="501">
                  <c:v>0.13065</c:v>
                </c:pt>
                <c:pt idx="502">
                  <c:v>0.142266666666667</c:v>
                </c:pt>
                <c:pt idx="503">
                  <c:v>0.149688888888889</c:v>
                </c:pt>
                <c:pt idx="504">
                  <c:v>0.1644</c:v>
                </c:pt>
                <c:pt idx="505">
                  <c:v>0.181838888888889</c:v>
                </c:pt>
                <c:pt idx="506">
                  <c:v>0.196633333333333</c:v>
                </c:pt>
                <c:pt idx="507">
                  <c:v>0.210277777777778</c:v>
                </c:pt>
                <c:pt idx="508">
                  <c:v>0.223422222222222</c:v>
                </c:pt>
                <c:pt idx="509">
                  <c:v>0.236644444444444</c:v>
                </c:pt>
                <c:pt idx="510">
                  <c:v>0.260822222222222</c:v>
                </c:pt>
                <c:pt idx="511">
                  <c:v>0.289927777777778</c:v>
                </c:pt>
                <c:pt idx="512">
                  <c:v>0.321266666666667</c:v>
                </c:pt>
                <c:pt idx="513">
                  <c:v>0.366355555555555</c:v>
                </c:pt>
                <c:pt idx="514">
                  <c:v>0.416538888888889</c:v>
                </c:pt>
                <c:pt idx="515">
                  <c:v>0.482761111111111</c:v>
                </c:pt>
                <c:pt idx="516">
                  <c:v>0.547288888888889</c:v>
                </c:pt>
                <c:pt idx="517">
                  <c:v>0.630444444444444</c:v>
                </c:pt>
                <c:pt idx="518">
                  <c:v>0.706772222222222</c:v>
                </c:pt>
                <c:pt idx="519">
                  <c:v>0.773455555555555</c:v>
                </c:pt>
                <c:pt idx="520">
                  <c:v>0.8322</c:v>
                </c:pt>
                <c:pt idx="521">
                  <c:v>0.895227777777778</c:v>
                </c:pt>
                <c:pt idx="522">
                  <c:v>0.951688888888889</c:v>
                </c:pt>
                <c:pt idx="523">
                  <c:v>1.01128888888889</c:v>
                </c:pt>
                <c:pt idx="524">
                  <c:v>1.068283333333333</c:v>
                </c:pt>
                <c:pt idx="525">
                  <c:v>1.123033333333333</c:v>
                </c:pt>
                <c:pt idx="526">
                  <c:v>1.161244444444445</c:v>
                </c:pt>
                <c:pt idx="527">
                  <c:v>1.198344444444444</c:v>
                </c:pt>
                <c:pt idx="528">
                  <c:v>1.228955555555556</c:v>
                </c:pt>
                <c:pt idx="529">
                  <c:v>1.24985</c:v>
                </c:pt>
                <c:pt idx="530">
                  <c:v>1.266583333333333</c:v>
                </c:pt>
                <c:pt idx="531">
                  <c:v>1.272827777777778</c:v>
                </c:pt>
                <c:pt idx="532">
                  <c:v>1.271605555555555</c:v>
                </c:pt>
                <c:pt idx="533">
                  <c:v>1.256816666666666</c:v>
                </c:pt>
                <c:pt idx="534">
                  <c:v>1.24843888888889</c:v>
                </c:pt>
                <c:pt idx="535">
                  <c:v>1.231438888888889</c:v>
                </c:pt>
                <c:pt idx="536">
                  <c:v>1.2259</c:v>
                </c:pt>
                <c:pt idx="537">
                  <c:v>1.217044444444445</c:v>
                </c:pt>
                <c:pt idx="538">
                  <c:v>1.197116666666667</c:v>
                </c:pt>
                <c:pt idx="539">
                  <c:v>1.179877777777778</c:v>
                </c:pt>
                <c:pt idx="540">
                  <c:v>1.163561111111111</c:v>
                </c:pt>
                <c:pt idx="541">
                  <c:v>1.144383333333333</c:v>
                </c:pt>
                <c:pt idx="542">
                  <c:v>1.124183333333334</c:v>
                </c:pt>
                <c:pt idx="543">
                  <c:v>1.1109</c:v>
                </c:pt>
                <c:pt idx="544">
                  <c:v>1.114327777777778</c:v>
                </c:pt>
                <c:pt idx="545">
                  <c:v>1.124927777777778</c:v>
                </c:pt>
                <c:pt idx="546">
                  <c:v>1.138677777777778</c:v>
                </c:pt>
                <c:pt idx="547">
                  <c:v>1.146111111111111</c:v>
                </c:pt>
                <c:pt idx="548">
                  <c:v>1.144816666666666</c:v>
                </c:pt>
                <c:pt idx="549">
                  <c:v>1.136983333333333</c:v>
                </c:pt>
                <c:pt idx="550">
                  <c:v>1.13903888888889</c:v>
                </c:pt>
                <c:pt idx="551">
                  <c:v>1.133261111111111</c:v>
                </c:pt>
                <c:pt idx="552">
                  <c:v>1.131605555555556</c:v>
                </c:pt>
                <c:pt idx="553">
                  <c:v>1.121583333333333</c:v>
                </c:pt>
                <c:pt idx="554">
                  <c:v>1.111172222222222</c:v>
                </c:pt>
                <c:pt idx="555">
                  <c:v>1.108944444444444</c:v>
                </c:pt>
                <c:pt idx="556">
                  <c:v>1.106094444444444</c:v>
                </c:pt>
                <c:pt idx="557">
                  <c:v>1.112794444444444</c:v>
                </c:pt>
                <c:pt idx="558">
                  <c:v>1.109622222222222</c:v>
                </c:pt>
                <c:pt idx="559">
                  <c:v>1.107744444444444</c:v>
                </c:pt>
                <c:pt idx="560">
                  <c:v>1.1001</c:v>
                </c:pt>
                <c:pt idx="561">
                  <c:v>1.10045</c:v>
                </c:pt>
                <c:pt idx="562">
                  <c:v>1.09688888888889</c:v>
                </c:pt>
                <c:pt idx="563">
                  <c:v>1.093016666666667</c:v>
                </c:pt>
                <c:pt idx="564">
                  <c:v>1.106766666666667</c:v>
                </c:pt>
                <c:pt idx="565">
                  <c:v>1.095611111111111</c:v>
                </c:pt>
                <c:pt idx="566">
                  <c:v>1.092705555555555</c:v>
                </c:pt>
                <c:pt idx="567">
                  <c:v>1.099855555555556</c:v>
                </c:pt>
                <c:pt idx="568">
                  <c:v>1.114955555555556</c:v>
                </c:pt>
                <c:pt idx="569">
                  <c:v>1.144322222222222</c:v>
                </c:pt>
                <c:pt idx="570">
                  <c:v>1.172</c:v>
                </c:pt>
                <c:pt idx="571">
                  <c:v>1.199755555555556</c:v>
                </c:pt>
                <c:pt idx="572">
                  <c:v>1.235177777777778</c:v>
                </c:pt>
                <c:pt idx="573">
                  <c:v>1.278477777777778</c:v>
                </c:pt>
                <c:pt idx="574">
                  <c:v>1.332522222222222</c:v>
                </c:pt>
                <c:pt idx="575">
                  <c:v>1.394322222222222</c:v>
                </c:pt>
                <c:pt idx="576">
                  <c:v>1.452816666666667</c:v>
                </c:pt>
                <c:pt idx="577">
                  <c:v>1.499361111111111</c:v>
                </c:pt>
                <c:pt idx="578">
                  <c:v>1.5369</c:v>
                </c:pt>
                <c:pt idx="579">
                  <c:v>1.571666666666667</c:v>
                </c:pt>
                <c:pt idx="580">
                  <c:v>1.6082</c:v>
                </c:pt>
                <c:pt idx="581">
                  <c:v>1.641522222222222</c:v>
                </c:pt>
                <c:pt idx="582">
                  <c:v>1.692794444444444</c:v>
                </c:pt>
                <c:pt idx="583">
                  <c:v>1.744027777777778</c:v>
                </c:pt>
                <c:pt idx="584">
                  <c:v>1.791394444444444</c:v>
                </c:pt>
                <c:pt idx="585">
                  <c:v>1.852883333333333</c:v>
                </c:pt>
                <c:pt idx="586">
                  <c:v>1.902205555555555</c:v>
                </c:pt>
                <c:pt idx="587">
                  <c:v>1.940444444444445</c:v>
                </c:pt>
                <c:pt idx="588">
                  <c:v>1.969</c:v>
                </c:pt>
                <c:pt idx="589">
                  <c:v>1.998316666666667</c:v>
                </c:pt>
                <c:pt idx="590">
                  <c:v>2.030655555555556</c:v>
                </c:pt>
                <c:pt idx="591">
                  <c:v>2.064272222222222</c:v>
                </c:pt>
                <c:pt idx="592">
                  <c:v>2.089833333333333</c:v>
                </c:pt>
                <c:pt idx="593">
                  <c:v>2.115155555555555</c:v>
                </c:pt>
                <c:pt idx="594">
                  <c:v>2.14357777777778</c:v>
                </c:pt>
                <c:pt idx="595">
                  <c:v>2.174377777777777</c:v>
                </c:pt>
                <c:pt idx="596">
                  <c:v>2.218088888888889</c:v>
                </c:pt>
                <c:pt idx="597">
                  <c:v>2.264083333333334</c:v>
                </c:pt>
                <c:pt idx="598">
                  <c:v>2.297066666666667</c:v>
                </c:pt>
                <c:pt idx="599">
                  <c:v>2.323277777777777</c:v>
                </c:pt>
                <c:pt idx="600">
                  <c:v>2.329033333333333</c:v>
                </c:pt>
                <c:pt idx="601">
                  <c:v>2.336127777777778</c:v>
                </c:pt>
                <c:pt idx="602">
                  <c:v>2.329972222222222</c:v>
                </c:pt>
                <c:pt idx="603">
                  <c:v>2.304661111111111</c:v>
                </c:pt>
                <c:pt idx="604">
                  <c:v>2.281494444444445</c:v>
                </c:pt>
                <c:pt idx="605">
                  <c:v>2.252033333333333</c:v>
                </c:pt>
                <c:pt idx="606">
                  <c:v>2.227288888888889</c:v>
                </c:pt>
                <c:pt idx="607">
                  <c:v>2.202244444444444</c:v>
                </c:pt>
                <c:pt idx="608">
                  <c:v>2.16735</c:v>
                </c:pt>
                <c:pt idx="609">
                  <c:v>2.133872222222222</c:v>
                </c:pt>
                <c:pt idx="610">
                  <c:v>2.104122222222222</c:v>
                </c:pt>
                <c:pt idx="611">
                  <c:v>2.0906</c:v>
                </c:pt>
                <c:pt idx="612">
                  <c:v>2.088244444444444</c:v>
                </c:pt>
                <c:pt idx="613">
                  <c:v>2.112877777777777</c:v>
                </c:pt>
                <c:pt idx="614">
                  <c:v>2.146255555555555</c:v>
                </c:pt>
                <c:pt idx="615">
                  <c:v>2.1847</c:v>
                </c:pt>
                <c:pt idx="616">
                  <c:v>2.2293</c:v>
                </c:pt>
                <c:pt idx="617">
                  <c:v>2.279616666666667</c:v>
                </c:pt>
                <c:pt idx="618">
                  <c:v>2.317533333333334</c:v>
                </c:pt>
                <c:pt idx="619">
                  <c:v>2.3463</c:v>
                </c:pt>
                <c:pt idx="620">
                  <c:v>2.370155555555556</c:v>
                </c:pt>
                <c:pt idx="621">
                  <c:v>2.383322222222222</c:v>
                </c:pt>
                <c:pt idx="622">
                  <c:v>2.392233333333332</c:v>
                </c:pt>
                <c:pt idx="623">
                  <c:v>2.39573888888889</c:v>
                </c:pt>
                <c:pt idx="624">
                  <c:v>2.39765</c:v>
                </c:pt>
                <c:pt idx="625">
                  <c:v>2.393516666666667</c:v>
                </c:pt>
                <c:pt idx="626">
                  <c:v>2.387333333333333</c:v>
                </c:pt>
                <c:pt idx="627">
                  <c:v>2.390161111111111</c:v>
                </c:pt>
                <c:pt idx="628">
                  <c:v>2.393844444444443</c:v>
                </c:pt>
                <c:pt idx="629">
                  <c:v>2.396855555555556</c:v>
                </c:pt>
                <c:pt idx="630">
                  <c:v>2.396255555555556</c:v>
                </c:pt>
                <c:pt idx="631">
                  <c:v>2.388572222222222</c:v>
                </c:pt>
                <c:pt idx="632">
                  <c:v>2.372783333333333</c:v>
                </c:pt>
                <c:pt idx="633">
                  <c:v>2.350727777777777</c:v>
                </c:pt>
                <c:pt idx="634">
                  <c:v>2.325194444444444</c:v>
                </c:pt>
                <c:pt idx="635">
                  <c:v>2.307133333333334</c:v>
                </c:pt>
                <c:pt idx="636">
                  <c:v>2.290377777777778</c:v>
                </c:pt>
                <c:pt idx="637">
                  <c:v>2.274755555555556</c:v>
                </c:pt>
                <c:pt idx="638">
                  <c:v>2.259422222222222</c:v>
                </c:pt>
                <c:pt idx="639">
                  <c:v>2.253416666666667</c:v>
                </c:pt>
                <c:pt idx="640">
                  <c:v>2.25005</c:v>
                </c:pt>
                <c:pt idx="641">
                  <c:v>2.255727777777777</c:v>
                </c:pt>
                <c:pt idx="642">
                  <c:v>2.264772222222222</c:v>
                </c:pt>
                <c:pt idx="643">
                  <c:v>2.280805555555556</c:v>
                </c:pt>
                <c:pt idx="644">
                  <c:v>2.293516666666666</c:v>
                </c:pt>
                <c:pt idx="645">
                  <c:v>2.317944444444445</c:v>
                </c:pt>
                <c:pt idx="646">
                  <c:v>2.350649999999996</c:v>
                </c:pt>
                <c:pt idx="647">
                  <c:v>2.403522222222222</c:v>
                </c:pt>
                <c:pt idx="648">
                  <c:v>2.4718</c:v>
                </c:pt>
                <c:pt idx="649">
                  <c:v>2.541516666666666</c:v>
                </c:pt>
                <c:pt idx="650">
                  <c:v>2.606755555555555</c:v>
                </c:pt>
                <c:pt idx="651">
                  <c:v>2.669283333333333</c:v>
                </c:pt>
                <c:pt idx="652">
                  <c:v>2.723455555555555</c:v>
                </c:pt>
                <c:pt idx="653">
                  <c:v>2.762772222222222</c:v>
                </c:pt>
                <c:pt idx="654">
                  <c:v>2.792555555555555</c:v>
                </c:pt>
                <c:pt idx="655">
                  <c:v>2.820211111111111</c:v>
                </c:pt>
                <c:pt idx="656">
                  <c:v>2.843105555555556</c:v>
                </c:pt>
                <c:pt idx="657">
                  <c:v>2.867477777777777</c:v>
                </c:pt>
                <c:pt idx="658">
                  <c:v>2.868938888888889</c:v>
                </c:pt>
                <c:pt idx="659">
                  <c:v>2.865027777777777</c:v>
                </c:pt>
                <c:pt idx="660">
                  <c:v>2.8519</c:v>
                </c:pt>
                <c:pt idx="661">
                  <c:v>2.846638888888886</c:v>
                </c:pt>
                <c:pt idx="662">
                  <c:v>2.834844444444442</c:v>
                </c:pt>
                <c:pt idx="663">
                  <c:v>2.824333333333333</c:v>
                </c:pt>
                <c:pt idx="664">
                  <c:v>2.805633333333334</c:v>
                </c:pt>
                <c:pt idx="665">
                  <c:v>2.782261111111111</c:v>
                </c:pt>
                <c:pt idx="666">
                  <c:v>2.763450000000001</c:v>
                </c:pt>
                <c:pt idx="667">
                  <c:v>2.750322222222222</c:v>
                </c:pt>
                <c:pt idx="668">
                  <c:v>2.742927777777778</c:v>
                </c:pt>
                <c:pt idx="669">
                  <c:v>2.728438888888889</c:v>
                </c:pt>
                <c:pt idx="670">
                  <c:v>2.703933333333333</c:v>
                </c:pt>
                <c:pt idx="671">
                  <c:v>2.678444444444445</c:v>
                </c:pt>
                <c:pt idx="672">
                  <c:v>2.656377777777778</c:v>
                </c:pt>
                <c:pt idx="673">
                  <c:v>2.641211111111111</c:v>
                </c:pt>
                <c:pt idx="674">
                  <c:v>2.630372222222222</c:v>
                </c:pt>
                <c:pt idx="675">
                  <c:v>2.610166666666666</c:v>
                </c:pt>
                <c:pt idx="676">
                  <c:v>2.585838888888889</c:v>
                </c:pt>
                <c:pt idx="677">
                  <c:v>2.549316666666667</c:v>
                </c:pt>
                <c:pt idx="678">
                  <c:v>2.512972222222222</c:v>
                </c:pt>
                <c:pt idx="679">
                  <c:v>2.481222222222222</c:v>
                </c:pt>
                <c:pt idx="680">
                  <c:v>2.446061111111111</c:v>
                </c:pt>
                <c:pt idx="681">
                  <c:v>2.411516666666667</c:v>
                </c:pt>
                <c:pt idx="682">
                  <c:v>2.375927777777777</c:v>
                </c:pt>
                <c:pt idx="683">
                  <c:v>2.342755555555555</c:v>
                </c:pt>
                <c:pt idx="684">
                  <c:v>2.323</c:v>
                </c:pt>
                <c:pt idx="685">
                  <c:v>2.303077777777777</c:v>
                </c:pt>
                <c:pt idx="686">
                  <c:v>2.291477777777777</c:v>
                </c:pt>
                <c:pt idx="687">
                  <c:v>2.283505555555555</c:v>
                </c:pt>
                <c:pt idx="688">
                  <c:v>2.282522222222222</c:v>
                </c:pt>
                <c:pt idx="689">
                  <c:v>2.270322222222222</c:v>
                </c:pt>
                <c:pt idx="690">
                  <c:v>2.275277777777778</c:v>
                </c:pt>
                <c:pt idx="691">
                  <c:v>2.269899999999999</c:v>
                </c:pt>
                <c:pt idx="692">
                  <c:v>2.264572222222222</c:v>
                </c:pt>
                <c:pt idx="693">
                  <c:v>2.251494444444444</c:v>
                </c:pt>
                <c:pt idx="694">
                  <c:v>2.231872222222222</c:v>
                </c:pt>
                <c:pt idx="695">
                  <c:v>2.206988888888889</c:v>
                </c:pt>
                <c:pt idx="696">
                  <c:v>2.1908</c:v>
                </c:pt>
                <c:pt idx="697">
                  <c:v>2.162611111111111</c:v>
                </c:pt>
                <c:pt idx="698">
                  <c:v>2.134716666666666</c:v>
                </c:pt>
                <c:pt idx="699">
                  <c:v>2.106494444444444</c:v>
                </c:pt>
                <c:pt idx="700">
                  <c:v>2.069188888888889</c:v>
                </c:pt>
              </c:numCache>
            </c:numRef>
          </c:val>
          <c:smooth val="0"/>
        </c:ser>
        <c:ser>
          <c:idx val="2"/>
          <c:order val="2"/>
          <c:tx>
            <c:strRef>
              <c:f>fz!$A$83</c:f>
              <c:strCache>
                <c:ptCount val="1"/>
                <c:pt idx="0">
                  <c:v>Semantic</c:v>
                </c:pt>
              </c:strCache>
            </c:strRef>
          </c:tx>
          <c:marker>
            <c:symbol val="none"/>
          </c:marker>
          <c:val>
            <c:numRef>
              <c:f>fz!$B$83:$AAA$83</c:f>
              <c:numCache>
                <c:formatCode>General</c:formatCode>
                <c:ptCount val="702"/>
                <c:pt idx="0">
                  <c:v>-0.383877777777778</c:v>
                </c:pt>
                <c:pt idx="1">
                  <c:v>-0.353805555555556</c:v>
                </c:pt>
                <c:pt idx="2">
                  <c:v>-0.343127777777778</c:v>
                </c:pt>
                <c:pt idx="3">
                  <c:v>-0.312566666666667</c:v>
                </c:pt>
                <c:pt idx="4">
                  <c:v>-0.273177777777778</c:v>
                </c:pt>
                <c:pt idx="5">
                  <c:v>-0.239427777777778</c:v>
                </c:pt>
                <c:pt idx="6">
                  <c:v>-0.223277777777778</c:v>
                </c:pt>
                <c:pt idx="7">
                  <c:v>-0.221972222222222</c:v>
                </c:pt>
                <c:pt idx="8">
                  <c:v>-0.215933333333333</c:v>
                </c:pt>
                <c:pt idx="9">
                  <c:v>-0.202166666666667</c:v>
                </c:pt>
                <c:pt idx="10">
                  <c:v>-0.182533333333333</c:v>
                </c:pt>
                <c:pt idx="11">
                  <c:v>-0.140316666666667</c:v>
                </c:pt>
                <c:pt idx="12">
                  <c:v>-0.0929444444444443</c:v>
                </c:pt>
                <c:pt idx="13">
                  <c:v>-0.0475722222222223</c:v>
                </c:pt>
                <c:pt idx="14">
                  <c:v>-0.00173888888888888</c:v>
                </c:pt>
                <c:pt idx="15">
                  <c:v>0.0520277777777778</c:v>
                </c:pt>
                <c:pt idx="16">
                  <c:v>0.118177777777778</c:v>
                </c:pt>
                <c:pt idx="17">
                  <c:v>0.160183333333333</c:v>
                </c:pt>
                <c:pt idx="18">
                  <c:v>0.180072222222222</c:v>
                </c:pt>
                <c:pt idx="19">
                  <c:v>0.173738888888889</c:v>
                </c:pt>
                <c:pt idx="20">
                  <c:v>0.169338888888889</c:v>
                </c:pt>
                <c:pt idx="21">
                  <c:v>0.1675</c:v>
                </c:pt>
                <c:pt idx="22">
                  <c:v>0.16815</c:v>
                </c:pt>
                <c:pt idx="23">
                  <c:v>0.175888888888889</c:v>
                </c:pt>
                <c:pt idx="24">
                  <c:v>0.154433333333333</c:v>
                </c:pt>
                <c:pt idx="25">
                  <c:v>0.115516666666667</c:v>
                </c:pt>
                <c:pt idx="26">
                  <c:v>0.043361111111111</c:v>
                </c:pt>
                <c:pt idx="27">
                  <c:v>-0.0462444444444445</c:v>
                </c:pt>
                <c:pt idx="28">
                  <c:v>-0.147827777777778</c:v>
                </c:pt>
                <c:pt idx="29">
                  <c:v>-0.243077777777778</c:v>
                </c:pt>
                <c:pt idx="30">
                  <c:v>-0.343072222222222</c:v>
                </c:pt>
                <c:pt idx="31">
                  <c:v>-0.423738888888889</c:v>
                </c:pt>
                <c:pt idx="32">
                  <c:v>-0.513938888888889</c:v>
                </c:pt>
                <c:pt idx="33">
                  <c:v>-0.604883333333333</c:v>
                </c:pt>
                <c:pt idx="34">
                  <c:v>-0.691838888888889</c:v>
                </c:pt>
                <c:pt idx="35">
                  <c:v>-0.766411111111111</c:v>
                </c:pt>
                <c:pt idx="36">
                  <c:v>-0.831861111111111</c:v>
                </c:pt>
                <c:pt idx="37">
                  <c:v>-0.902405555555555</c:v>
                </c:pt>
                <c:pt idx="38">
                  <c:v>-0.945761111111111</c:v>
                </c:pt>
                <c:pt idx="39">
                  <c:v>-0.970105555555556</c:v>
                </c:pt>
                <c:pt idx="40">
                  <c:v>-0.958172222222222</c:v>
                </c:pt>
                <c:pt idx="41">
                  <c:v>-0.916766666666667</c:v>
                </c:pt>
                <c:pt idx="42">
                  <c:v>-0.872744444444444</c:v>
                </c:pt>
                <c:pt idx="43">
                  <c:v>-0.830394444444444</c:v>
                </c:pt>
                <c:pt idx="44">
                  <c:v>-0.773961111111111</c:v>
                </c:pt>
                <c:pt idx="45">
                  <c:v>-0.693961111111111</c:v>
                </c:pt>
                <c:pt idx="46">
                  <c:v>-0.612083333333333</c:v>
                </c:pt>
                <c:pt idx="47">
                  <c:v>-0.532622222222222</c:v>
                </c:pt>
                <c:pt idx="48">
                  <c:v>-0.455611111111111</c:v>
                </c:pt>
                <c:pt idx="49">
                  <c:v>-0.385766666666667</c:v>
                </c:pt>
                <c:pt idx="50">
                  <c:v>-0.306638888888889</c:v>
                </c:pt>
                <c:pt idx="51">
                  <c:v>-0.226044444444444</c:v>
                </c:pt>
                <c:pt idx="52">
                  <c:v>-0.144777777777778</c:v>
                </c:pt>
                <c:pt idx="53">
                  <c:v>-0.0901611111111111</c:v>
                </c:pt>
                <c:pt idx="54">
                  <c:v>-0.0342722222222222</c:v>
                </c:pt>
                <c:pt idx="55">
                  <c:v>-0.0059222222222222</c:v>
                </c:pt>
                <c:pt idx="56">
                  <c:v>0.0133722222222222</c:v>
                </c:pt>
                <c:pt idx="57">
                  <c:v>0.0312555555555556</c:v>
                </c:pt>
                <c:pt idx="58">
                  <c:v>0.0255055555555556</c:v>
                </c:pt>
                <c:pt idx="59">
                  <c:v>0.0172944444444445</c:v>
                </c:pt>
                <c:pt idx="60">
                  <c:v>-0.000205555555555521</c:v>
                </c:pt>
                <c:pt idx="61">
                  <c:v>-0.0201722222222222</c:v>
                </c:pt>
                <c:pt idx="62">
                  <c:v>-0.0301333333333333</c:v>
                </c:pt>
                <c:pt idx="63">
                  <c:v>-0.0481888888888889</c:v>
                </c:pt>
                <c:pt idx="64">
                  <c:v>-0.0470277777777778</c:v>
                </c:pt>
                <c:pt idx="65">
                  <c:v>-0.0438055555555556</c:v>
                </c:pt>
                <c:pt idx="66">
                  <c:v>-0.04065</c:v>
                </c:pt>
                <c:pt idx="67">
                  <c:v>-0.0641777777777778</c:v>
                </c:pt>
                <c:pt idx="68">
                  <c:v>-0.0792111111111111</c:v>
                </c:pt>
                <c:pt idx="69">
                  <c:v>-0.0889833333333333</c:v>
                </c:pt>
                <c:pt idx="70">
                  <c:v>-0.06795</c:v>
                </c:pt>
                <c:pt idx="71">
                  <c:v>-0.0387944444444444</c:v>
                </c:pt>
                <c:pt idx="72">
                  <c:v>-0.0114277777777778</c:v>
                </c:pt>
                <c:pt idx="73">
                  <c:v>0.0200388888888889</c:v>
                </c:pt>
                <c:pt idx="74">
                  <c:v>0.0528</c:v>
                </c:pt>
                <c:pt idx="75">
                  <c:v>0.0849833333333333</c:v>
                </c:pt>
                <c:pt idx="76">
                  <c:v>0.0956666666666666</c:v>
                </c:pt>
                <c:pt idx="77">
                  <c:v>0.102111111111111</c:v>
                </c:pt>
                <c:pt idx="78">
                  <c:v>0.116027777777778</c:v>
                </c:pt>
                <c:pt idx="79">
                  <c:v>0.120838888888889</c:v>
                </c:pt>
                <c:pt idx="80">
                  <c:v>0.130877777777778</c:v>
                </c:pt>
                <c:pt idx="81">
                  <c:v>0.138627777777778</c:v>
                </c:pt>
                <c:pt idx="82">
                  <c:v>0.125622222222222</c:v>
                </c:pt>
                <c:pt idx="83">
                  <c:v>0.106844444444444</c:v>
                </c:pt>
                <c:pt idx="84">
                  <c:v>0.0853722222222222</c:v>
                </c:pt>
                <c:pt idx="85">
                  <c:v>0.0557111111111111</c:v>
                </c:pt>
                <c:pt idx="86">
                  <c:v>0.0292</c:v>
                </c:pt>
                <c:pt idx="87">
                  <c:v>-0.0152333333333333</c:v>
                </c:pt>
                <c:pt idx="88">
                  <c:v>-0.0656166666666667</c:v>
                </c:pt>
                <c:pt idx="89">
                  <c:v>-0.1228</c:v>
                </c:pt>
                <c:pt idx="90">
                  <c:v>-0.196022222222222</c:v>
                </c:pt>
                <c:pt idx="91">
                  <c:v>-0.290872222222222</c:v>
                </c:pt>
                <c:pt idx="92">
                  <c:v>-0.395866666666667</c:v>
                </c:pt>
                <c:pt idx="93">
                  <c:v>-0.497977777777778</c:v>
                </c:pt>
                <c:pt idx="94">
                  <c:v>-0.594794444444444</c:v>
                </c:pt>
                <c:pt idx="95">
                  <c:v>-0.701394444444444</c:v>
                </c:pt>
                <c:pt idx="96">
                  <c:v>-0.788455555555556</c:v>
                </c:pt>
                <c:pt idx="97">
                  <c:v>-0.88205</c:v>
                </c:pt>
                <c:pt idx="98">
                  <c:v>-0.952938888888889</c:v>
                </c:pt>
                <c:pt idx="99">
                  <c:v>-1.01948888888889</c:v>
                </c:pt>
                <c:pt idx="100">
                  <c:v>-1.079422222222222</c:v>
                </c:pt>
                <c:pt idx="101">
                  <c:v>-1.139127777777778</c:v>
                </c:pt>
                <c:pt idx="102">
                  <c:v>-1.1902</c:v>
                </c:pt>
                <c:pt idx="103">
                  <c:v>-1.251227777777778</c:v>
                </c:pt>
                <c:pt idx="104">
                  <c:v>-1.30575</c:v>
                </c:pt>
                <c:pt idx="105">
                  <c:v>-1.343594444444444</c:v>
                </c:pt>
                <c:pt idx="106">
                  <c:v>-1.376694444444444</c:v>
                </c:pt>
                <c:pt idx="107">
                  <c:v>-1.413661111111111</c:v>
                </c:pt>
                <c:pt idx="108">
                  <c:v>-1.455922222222222</c:v>
                </c:pt>
                <c:pt idx="109">
                  <c:v>-1.403577777777778</c:v>
                </c:pt>
                <c:pt idx="110">
                  <c:v>-1.452322222222222</c:v>
                </c:pt>
                <c:pt idx="111">
                  <c:v>-1.512977777777778</c:v>
                </c:pt>
                <c:pt idx="112">
                  <c:v>-1.573127777777778</c:v>
                </c:pt>
                <c:pt idx="113">
                  <c:v>-1.618772222222222</c:v>
                </c:pt>
                <c:pt idx="114">
                  <c:v>-1.65823888888889</c:v>
                </c:pt>
                <c:pt idx="115">
                  <c:v>-1.698094444444444</c:v>
                </c:pt>
                <c:pt idx="116">
                  <c:v>-1.7345</c:v>
                </c:pt>
                <c:pt idx="117">
                  <c:v>-1.75453888888889</c:v>
                </c:pt>
                <c:pt idx="118">
                  <c:v>-1.769655555555555</c:v>
                </c:pt>
                <c:pt idx="119">
                  <c:v>-1.768616666666666</c:v>
                </c:pt>
                <c:pt idx="120">
                  <c:v>-1.769061111111111</c:v>
                </c:pt>
                <c:pt idx="121">
                  <c:v>-1.763294444444445</c:v>
                </c:pt>
                <c:pt idx="122">
                  <c:v>-1.731755555555555</c:v>
                </c:pt>
                <c:pt idx="123">
                  <c:v>-1.679577777777778</c:v>
                </c:pt>
                <c:pt idx="124">
                  <c:v>-1.618355555555555</c:v>
                </c:pt>
                <c:pt idx="125">
                  <c:v>-1.558694444444444</c:v>
                </c:pt>
                <c:pt idx="126">
                  <c:v>-1.495933333333333</c:v>
                </c:pt>
                <c:pt idx="127">
                  <c:v>-1.430661111111111</c:v>
                </c:pt>
                <c:pt idx="128">
                  <c:v>-1.340477777777778</c:v>
                </c:pt>
                <c:pt idx="129">
                  <c:v>-1.234222222222222</c:v>
                </c:pt>
                <c:pt idx="130">
                  <c:v>-1.10955</c:v>
                </c:pt>
                <c:pt idx="131">
                  <c:v>-0.981161111111111</c:v>
                </c:pt>
                <c:pt idx="132">
                  <c:v>-0.84475</c:v>
                </c:pt>
                <c:pt idx="133">
                  <c:v>-0.693566666666667</c:v>
                </c:pt>
                <c:pt idx="134">
                  <c:v>-0.552705555555556</c:v>
                </c:pt>
                <c:pt idx="135">
                  <c:v>-0.410088888888889</c:v>
                </c:pt>
                <c:pt idx="136">
                  <c:v>-0.2842</c:v>
                </c:pt>
                <c:pt idx="137">
                  <c:v>-0.158327777777778</c:v>
                </c:pt>
                <c:pt idx="138">
                  <c:v>-0.0496444444444444</c:v>
                </c:pt>
                <c:pt idx="139">
                  <c:v>0.0467888888888887</c:v>
                </c:pt>
                <c:pt idx="140">
                  <c:v>0.113772222222222</c:v>
                </c:pt>
                <c:pt idx="141">
                  <c:v>0.163761111111111</c:v>
                </c:pt>
                <c:pt idx="142">
                  <c:v>0.186533333333334</c:v>
                </c:pt>
                <c:pt idx="143">
                  <c:v>0.2052</c:v>
                </c:pt>
                <c:pt idx="144">
                  <c:v>0.232383333333333</c:v>
                </c:pt>
                <c:pt idx="145">
                  <c:v>0.249211111111111</c:v>
                </c:pt>
                <c:pt idx="146">
                  <c:v>0.288288888888889</c:v>
                </c:pt>
                <c:pt idx="147">
                  <c:v>0.336933333333333</c:v>
                </c:pt>
                <c:pt idx="148">
                  <c:v>0.396944444444444</c:v>
                </c:pt>
                <c:pt idx="149">
                  <c:v>0.455738888888889</c:v>
                </c:pt>
                <c:pt idx="150">
                  <c:v>0.517616666666667</c:v>
                </c:pt>
                <c:pt idx="151">
                  <c:v>0.575083333333333</c:v>
                </c:pt>
                <c:pt idx="152">
                  <c:v>0.626394444444445</c:v>
                </c:pt>
                <c:pt idx="153">
                  <c:v>0.664677777777778</c:v>
                </c:pt>
                <c:pt idx="154">
                  <c:v>0.67495</c:v>
                </c:pt>
                <c:pt idx="155">
                  <c:v>0.663233333333333</c:v>
                </c:pt>
                <c:pt idx="156">
                  <c:v>0.668583333333333</c:v>
                </c:pt>
                <c:pt idx="157">
                  <c:v>0.684444444444444</c:v>
                </c:pt>
                <c:pt idx="158">
                  <c:v>0.733388888888889</c:v>
                </c:pt>
                <c:pt idx="159">
                  <c:v>0.775566666666666</c:v>
                </c:pt>
                <c:pt idx="160">
                  <c:v>0.794494444444444</c:v>
                </c:pt>
                <c:pt idx="161">
                  <c:v>0.804477777777778</c:v>
                </c:pt>
                <c:pt idx="162">
                  <c:v>0.823711111111111</c:v>
                </c:pt>
                <c:pt idx="163">
                  <c:v>0.8452</c:v>
                </c:pt>
                <c:pt idx="164">
                  <c:v>0.87095</c:v>
                </c:pt>
                <c:pt idx="165">
                  <c:v>0.884961111111111</c:v>
                </c:pt>
                <c:pt idx="166">
                  <c:v>0.893988888888889</c:v>
                </c:pt>
                <c:pt idx="167">
                  <c:v>0.901738888888889</c:v>
                </c:pt>
                <c:pt idx="168">
                  <c:v>0.931777777777778</c:v>
                </c:pt>
                <c:pt idx="169">
                  <c:v>0.969144444444444</c:v>
                </c:pt>
                <c:pt idx="170">
                  <c:v>1.02273888888889</c:v>
                </c:pt>
                <c:pt idx="171">
                  <c:v>1.099833333333333</c:v>
                </c:pt>
                <c:pt idx="172">
                  <c:v>1.190205555555556</c:v>
                </c:pt>
                <c:pt idx="173">
                  <c:v>1.295911111111111</c:v>
                </c:pt>
                <c:pt idx="174">
                  <c:v>1.410611111111111</c:v>
                </c:pt>
                <c:pt idx="175">
                  <c:v>1.522055555555556</c:v>
                </c:pt>
                <c:pt idx="176">
                  <c:v>1.621933333333333</c:v>
                </c:pt>
                <c:pt idx="177">
                  <c:v>1.721022222222222</c:v>
                </c:pt>
                <c:pt idx="178">
                  <c:v>1.807472222222222</c:v>
                </c:pt>
                <c:pt idx="179">
                  <c:v>1.904055555555556</c:v>
                </c:pt>
                <c:pt idx="180">
                  <c:v>1.98165</c:v>
                </c:pt>
                <c:pt idx="181">
                  <c:v>2.045761111111112</c:v>
                </c:pt>
                <c:pt idx="182">
                  <c:v>2.100088888888889</c:v>
                </c:pt>
                <c:pt idx="183">
                  <c:v>2.153911111111111</c:v>
                </c:pt>
                <c:pt idx="184">
                  <c:v>2.2092</c:v>
                </c:pt>
                <c:pt idx="185">
                  <c:v>2.274155555555555</c:v>
                </c:pt>
                <c:pt idx="186">
                  <c:v>2.334461111111111</c:v>
                </c:pt>
                <c:pt idx="187">
                  <c:v>2.379516666666666</c:v>
                </c:pt>
                <c:pt idx="188">
                  <c:v>2.437766666666667</c:v>
                </c:pt>
                <c:pt idx="189">
                  <c:v>2.489811111111111</c:v>
                </c:pt>
                <c:pt idx="190">
                  <c:v>2.546677777777778</c:v>
                </c:pt>
                <c:pt idx="191">
                  <c:v>2.608177777777778</c:v>
                </c:pt>
                <c:pt idx="192">
                  <c:v>2.662233333333333</c:v>
                </c:pt>
                <c:pt idx="193">
                  <c:v>2.727861111111111</c:v>
                </c:pt>
                <c:pt idx="194">
                  <c:v>2.7983</c:v>
                </c:pt>
                <c:pt idx="195">
                  <c:v>2.882122222222222</c:v>
                </c:pt>
                <c:pt idx="196">
                  <c:v>2.981383333333333</c:v>
                </c:pt>
                <c:pt idx="197">
                  <c:v>3.060511111111111</c:v>
                </c:pt>
                <c:pt idx="198">
                  <c:v>3.136222222222222</c:v>
                </c:pt>
                <c:pt idx="199">
                  <c:v>3.186883333333334</c:v>
                </c:pt>
                <c:pt idx="200">
                  <c:v>3.221905555555555</c:v>
                </c:pt>
                <c:pt idx="201">
                  <c:v>3.233511111111111</c:v>
                </c:pt>
                <c:pt idx="202">
                  <c:v>3.216522222222222</c:v>
                </c:pt>
                <c:pt idx="203">
                  <c:v>3.175377777777778</c:v>
                </c:pt>
                <c:pt idx="204">
                  <c:v>3.142138888888889</c:v>
                </c:pt>
                <c:pt idx="205">
                  <c:v>3.105972222222222</c:v>
                </c:pt>
                <c:pt idx="206">
                  <c:v>3.104444444444445</c:v>
                </c:pt>
                <c:pt idx="207">
                  <c:v>3.090777777777777</c:v>
                </c:pt>
                <c:pt idx="208">
                  <c:v>3.087416666666667</c:v>
                </c:pt>
                <c:pt idx="209">
                  <c:v>3.115516666666666</c:v>
                </c:pt>
                <c:pt idx="210">
                  <c:v>3.153572222222222</c:v>
                </c:pt>
                <c:pt idx="211">
                  <c:v>3.190522222222222</c:v>
                </c:pt>
                <c:pt idx="212">
                  <c:v>3.238155555555556</c:v>
                </c:pt>
                <c:pt idx="213">
                  <c:v>3.285055555555556</c:v>
                </c:pt>
                <c:pt idx="214">
                  <c:v>3.327794444444445</c:v>
                </c:pt>
                <c:pt idx="215">
                  <c:v>3.377122222222222</c:v>
                </c:pt>
                <c:pt idx="216">
                  <c:v>3.418005555555555</c:v>
                </c:pt>
                <c:pt idx="217">
                  <c:v>3.448805555555555</c:v>
                </c:pt>
                <c:pt idx="218">
                  <c:v>3.467233333333333</c:v>
                </c:pt>
                <c:pt idx="219">
                  <c:v>3.486600000000001</c:v>
                </c:pt>
                <c:pt idx="220">
                  <c:v>3.515038888888887</c:v>
                </c:pt>
                <c:pt idx="221">
                  <c:v>3.534216666666667</c:v>
                </c:pt>
                <c:pt idx="222">
                  <c:v>3.568916666666667</c:v>
                </c:pt>
                <c:pt idx="223">
                  <c:v>3.592333333333334</c:v>
                </c:pt>
                <c:pt idx="224">
                  <c:v>3.603322222222222</c:v>
                </c:pt>
                <c:pt idx="225">
                  <c:v>3.603983333333334</c:v>
                </c:pt>
                <c:pt idx="226">
                  <c:v>3.588805555555556</c:v>
                </c:pt>
                <c:pt idx="227">
                  <c:v>3.576883333333333</c:v>
                </c:pt>
                <c:pt idx="228">
                  <c:v>3.56492777777778</c:v>
                </c:pt>
                <c:pt idx="229">
                  <c:v>3.573383333333333</c:v>
                </c:pt>
                <c:pt idx="230">
                  <c:v>3.595861111111111</c:v>
                </c:pt>
                <c:pt idx="231">
                  <c:v>3.638794444444445</c:v>
                </c:pt>
                <c:pt idx="232">
                  <c:v>3.679205555555556</c:v>
                </c:pt>
                <c:pt idx="233">
                  <c:v>3.719422222222223</c:v>
                </c:pt>
                <c:pt idx="234">
                  <c:v>3.771205555555555</c:v>
                </c:pt>
                <c:pt idx="235">
                  <c:v>3.836244444444441</c:v>
                </c:pt>
                <c:pt idx="236">
                  <c:v>3.926177777777777</c:v>
                </c:pt>
                <c:pt idx="237">
                  <c:v>4.022888888888885</c:v>
                </c:pt>
                <c:pt idx="238">
                  <c:v>4.113549999999996</c:v>
                </c:pt>
                <c:pt idx="239">
                  <c:v>4.211027777777778</c:v>
                </c:pt>
                <c:pt idx="240">
                  <c:v>4.291811111111112</c:v>
                </c:pt>
                <c:pt idx="241">
                  <c:v>4.383616666666667</c:v>
                </c:pt>
                <c:pt idx="242">
                  <c:v>4.470827777777777</c:v>
                </c:pt>
                <c:pt idx="243">
                  <c:v>4.534583333333334</c:v>
                </c:pt>
                <c:pt idx="244">
                  <c:v>4.586244444444443</c:v>
                </c:pt>
                <c:pt idx="245">
                  <c:v>4.622233333333333</c:v>
                </c:pt>
                <c:pt idx="246">
                  <c:v>4.676016666666666</c:v>
                </c:pt>
                <c:pt idx="247">
                  <c:v>4.729277777777778</c:v>
                </c:pt>
                <c:pt idx="248">
                  <c:v>4.775144444444444</c:v>
                </c:pt>
                <c:pt idx="249">
                  <c:v>4.799733333333333</c:v>
                </c:pt>
                <c:pt idx="250">
                  <c:v>4.798283333333333</c:v>
                </c:pt>
                <c:pt idx="251">
                  <c:v>4.7908</c:v>
                </c:pt>
                <c:pt idx="252">
                  <c:v>4.77961111111111</c:v>
                </c:pt>
                <c:pt idx="253">
                  <c:v>4.78761111111111</c:v>
                </c:pt>
                <c:pt idx="254">
                  <c:v>4.812055555555547</c:v>
                </c:pt>
                <c:pt idx="255">
                  <c:v>4.822461111111112</c:v>
                </c:pt>
                <c:pt idx="256">
                  <c:v>4.8446</c:v>
                </c:pt>
                <c:pt idx="257">
                  <c:v>4.875633333333333</c:v>
                </c:pt>
                <c:pt idx="258">
                  <c:v>4.917683333333332</c:v>
                </c:pt>
                <c:pt idx="259">
                  <c:v>4.93878888888889</c:v>
                </c:pt>
                <c:pt idx="260">
                  <c:v>4.941094444444443</c:v>
                </c:pt>
                <c:pt idx="261">
                  <c:v>4.927677777777776</c:v>
                </c:pt>
                <c:pt idx="262">
                  <c:v>4.911572222222222</c:v>
                </c:pt>
                <c:pt idx="263">
                  <c:v>4.90126666666667</c:v>
                </c:pt>
                <c:pt idx="264">
                  <c:v>4.89886111111111</c:v>
                </c:pt>
                <c:pt idx="265">
                  <c:v>4.910655555555555</c:v>
                </c:pt>
                <c:pt idx="266">
                  <c:v>4.926605555555556</c:v>
                </c:pt>
                <c:pt idx="267">
                  <c:v>4.937311111111111</c:v>
                </c:pt>
                <c:pt idx="268">
                  <c:v>4.953572222222222</c:v>
                </c:pt>
                <c:pt idx="269">
                  <c:v>4.978872222222221</c:v>
                </c:pt>
                <c:pt idx="270">
                  <c:v>5.025855555555549</c:v>
                </c:pt>
                <c:pt idx="271">
                  <c:v>5.071</c:v>
                </c:pt>
                <c:pt idx="272">
                  <c:v>5.13676111111111</c:v>
                </c:pt>
                <c:pt idx="273">
                  <c:v>5.209533333333333</c:v>
                </c:pt>
                <c:pt idx="274">
                  <c:v>5.269672222222222</c:v>
                </c:pt>
                <c:pt idx="275">
                  <c:v>5.324844444444444</c:v>
                </c:pt>
                <c:pt idx="276">
                  <c:v>5.349588888888888</c:v>
                </c:pt>
                <c:pt idx="277">
                  <c:v>5.339638888888888</c:v>
                </c:pt>
                <c:pt idx="278">
                  <c:v>5.307361111111112</c:v>
                </c:pt>
                <c:pt idx="279">
                  <c:v>5.256505555555551</c:v>
                </c:pt>
                <c:pt idx="280">
                  <c:v>5.220727777777777</c:v>
                </c:pt>
                <c:pt idx="281">
                  <c:v>5.190344444444445</c:v>
                </c:pt>
                <c:pt idx="282">
                  <c:v>5.174316666666663</c:v>
                </c:pt>
                <c:pt idx="283">
                  <c:v>5.155866666666665</c:v>
                </c:pt>
                <c:pt idx="284">
                  <c:v>5.132538888888886</c:v>
                </c:pt>
                <c:pt idx="285">
                  <c:v>5.087133333333331</c:v>
                </c:pt>
                <c:pt idx="286">
                  <c:v>5.03102222222222</c:v>
                </c:pt>
                <c:pt idx="287">
                  <c:v>4.967777777777775</c:v>
                </c:pt>
                <c:pt idx="288">
                  <c:v>4.911938888888889</c:v>
                </c:pt>
                <c:pt idx="289">
                  <c:v>4.84116111111111</c:v>
                </c:pt>
                <c:pt idx="290">
                  <c:v>4.768044444444445</c:v>
                </c:pt>
                <c:pt idx="291">
                  <c:v>4.707050000000001</c:v>
                </c:pt>
                <c:pt idx="292">
                  <c:v>4.621472222222221</c:v>
                </c:pt>
                <c:pt idx="293">
                  <c:v>4.558177777777773</c:v>
                </c:pt>
                <c:pt idx="294">
                  <c:v>4.494672222222223</c:v>
                </c:pt>
                <c:pt idx="295">
                  <c:v>4.442550000000001</c:v>
                </c:pt>
                <c:pt idx="296">
                  <c:v>4.387699999999999</c:v>
                </c:pt>
                <c:pt idx="297">
                  <c:v>4.33528888888889</c:v>
                </c:pt>
                <c:pt idx="298">
                  <c:v>4.281216666666667</c:v>
                </c:pt>
                <c:pt idx="299">
                  <c:v>4.230772222222222</c:v>
                </c:pt>
                <c:pt idx="300">
                  <c:v>4.166594444444444</c:v>
                </c:pt>
                <c:pt idx="301">
                  <c:v>4.09935</c:v>
                </c:pt>
                <c:pt idx="302">
                  <c:v>4.012516666666663</c:v>
                </c:pt>
                <c:pt idx="303">
                  <c:v>3.925038888888888</c:v>
                </c:pt>
                <c:pt idx="304">
                  <c:v>3.819383333333333</c:v>
                </c:pt>
                <c:pt idx="305">
                  <c:v>3.72772777777778</c:v>
                </c:pt>
                <c:pt idx="306">
                  <c:v>3.643855555555556</c:v>
                </c:pt>
                <c:pt idx="307">
                  <c:v>3.546449999999997</c:v>
                </c:pt>
                <c:pt idx="308">
                  <c:v>3.400233333333333</c:v>
                </c:pt>
                <c:pt idx="309">
                  <c:v>3.29515</c:v>
                </c:pt>
                <c:pt idx="310">
                  <c:v>3.200933333333333</c:v>
                </c:pt>
                <c:pt idx="311">
                  <c:v>3.119844444444444</c:v>
                </c:pt>
                <c:pt idx="312">
                  <c:v>3.051455555555556</c:v>
                </c:pt>
                <c:pt idx="313">
                  <c:v>2.965783333333334</c:v>
                </c:pt>
                <c:pt idx="314">
                  <c:v>2.892211111111111</c:v>
                </c:pt>
                <c:pt idx="315">
                  <c:v>2.816022222222222</c:v>
                </c:pt>
                <c:pt idx="316">
                  <c:v>2.738211111111111</c:v>
                </c:pt>
                <c:pt idx="317">
                  <c:v>2.665516666666666</c:v>
                </c:pt>
                <c:pt idx="318">
                  <c:v>2.618966666666666</c:v>
                </c:pt>
                <c:pt idx="319">
                  <c:v>2.570211111111111</c:v>
                </c:pt>
                <c:pt idx="320">
                  <c:v>2.539094444444443</c:v>
                </c:pt>
                <c:pt idx="321">
                  <c:v>2.5237</c:v>
                </c:pt>
                <c:pt idx="322">
                  <c:v>2.503711111111111</c:v>
                </c:pt>
                <c:pt idx="323">
                  <c:v>2.512477777777778</c:v>
                </c:pt>
                <c:pt idx="324">
                  <c:v>2.513722222222222</c:v>
                </c:pt>
                <c:pt idx="325">
                  <c:v>2.533872222222223</c:v>
                </c:pt>
                <c:pt idx="326">
                  <c:v>2.54766111111111</c:v>
                </c:pt>
                <c:pt idx="327">
                  <c:v>2.570422222222222</c:v>
                </c:pt>
                <c:pt idx="328">
                  <c:v>2.578933333333334</c:v>
                </c:pt>
                <c:pt idx="329">
                  <c:v>2.576138888888889</c:v>
                </c:pt>
                <c:pt idx="330">
                  <c:v>2.596438888888886</c:v>
                </c:pt>
                <c:pt idx="331">
                  <c:v>2.597266666666666</c:v>
                </c:pt>
                <c:pt idx="332">
                  <c:v>2.599272222222222</c:v>
                </c:pt>
                <c:pt idx="333">
                  <c:v>2.571505555555555</c:v>
                </c:pt>
                <c:pt idx="334">
                  <c:v>2.520244444444444</c:v>
                </c:pt>
                <c:pt idx="335">
                  <c:v>2.465633333333333</c:v>
                </c:pt>
                <c:pt idx="336">
                  <c:v>2.406655555555555</c:v>
                </c:pt>
                <c:pt idx="337">
                  <c:v>2.342488888888885</c:v>
                </c:pt>
                <c:pt idx="338">
                  <c:v>2.283</c:v>
                </c:pt>
                <c:pt idx="339">
                  <c:v>2.233322222222222</c:v>
                </c:pt>
                <c:pt idx="340">
                  <c:v>2.188116666666666</c:v>
                </c:pt>
                <c:pt idx="341">
                  <c:v>2.147555555555555</c:v>
                </c:pt>
                <c:pt idx="342">
                  <c:v>2.118166666666667</c:v>
                </c:pt>
                <c:pt idx="343">
                  <c:v>2.096016666666666</c:v>
                </c:pt>
                <c:pt idx="344">
                  <c:v>2.069638888888889</c:v>
                </c:pt>
                <c:pt idx="345">
                  <c:v>2.035416666666667</c:v>
                </c:pt>
                <c:pt idx="346">
                  <c:v>2.001216666666666</c:v>
                </c:pt>
                <c:pt idx="347">
                  <c:v>1.983077777777778</c:v>
                </c:pt>
                <c:pt idx="348">
                  <c:v>1.968333333333333</c:v>
                </c:pt>
                <c:pt idx="349">
                  <c:v>1.950422222222222</c:v>
                </c:pt>
                <c:pt idx="350">
                  <c:v>1.94003888888889</c:v>
                </c:pt>
                <c:pt idx="351">
                  <c:v>1.936838888888889</c:v>
                </c:pt>
                <c:pt idx="352">
                  <c:v>1.937688888888889</c:v>
                </c:pt>
                <c:pt idx="353">
                  <c:v>1.949466666666666</c:v>
                </c:pt>
                <c:pt idx="354">
                  <c:v>1.950305555555555</c:v>
                </c:pt>
                <c:pt idx="355">
                  <c:v>1.947855555555556</c:v>
                </c:pt>
                <c:pt idx="356">
                  <c:v>1.933216666666667</c:v>
                </c:pt>
                <c:pt idx="357">
                  <c:v>1.895872222222222</c:v>
                </c:pt>
                <c:pt idx="358">
                  <c:v>1.854555555555555</c:v>
                </c:pt>
                <c:pt idx="359">
                  <c:v>1.822972222222222</c:v>
                </c:pt>
                <c:pt idx="360">
                  <c:v>1.807477777777778</c:v>
                </c:pt>
                <c:pt idx="361">
                  <c:v>1.803955555555556</c:v>
                </c:pt>
                <c:pt idx="362">
                  <c:v>1.816033333333333</c:v>
                </c:pt>
                <c:pt idx="363">
                  <c:v>1.8386</c:v>
                </c:pt>
                <c:pt idx="364">
                  <c:v>1.86976111111111</c:v>
                </c:pt>
                <c:pt idx="365">
                  <c:v>1.89988888888889</c:v>
                </c:pt>
                <c:pt idx="366">
                  <c:v>1.954783333333334</c:v>
                </c:pt>
                <c:pt idx="367">
                  <c:v>1.99875</c:v>
                </c:pt>
                <c:pt idx="368">
                  <c:v>2.028111111111111</c:v>
                </c:pt>
                <c:pt idx="369">
                  <c:v>2.049183333333333</c:v>
                </c:pt>
                <c:pt idx="370">
                  <c:v>2.051816666666667</c:v>
                </c:pt>
                <c:pt idx="371">
                  <c:v>2.052766666666666</c:v>
                </c:pt>
                <c:pt idx="372">
                  <c:v>2.050588888888889</c:v>
                </c:pt>
                <c:pt idx="373">
                  <c:v>2.059866666666666</c:v>
                </c:pt>
                <c:pt idx="374">
                  <c:v>2.065688888888888</c:v>
                </c:pt>
                <c:pt idx="375">
                  <c:v>2.080361111111111</c:v>
                </c:pt>
                <c:pt idx="376">
                  <c:v>2.074966666666667</c:v>
                </c:pt>
                <c:pt idx="377">
                  <c:v>2.051888888888886</c:v>
                </c:pt>
                <c:pt idx="378">
                  <c:v>2.026938888888889</c:v>
                </c:pt>
                <c:pt idx="379">
                  <c:v>2.010377777777778</c:v>
                </c:pt>
                <c:pt idx="380">
                  <c:v>1.994061111111111</c:v>
                </c:pt>
                <c:pt idx="381">
                  <c:v>1.95495</c:v>
                </c:pt>
                <c:pt idx="382">
                  <c:v>1.920222222222222</c:v>
                </c:pt>
                <c:pt idx="383">
                  <c:v>1.886505555555556</c:v>
                </c:pt>
                <c:pt idx="384">
                  <c:v>1.876272222222222</c:v>
                </c:pt>
                <c:pt idx="385">
                  <c:v>1.874705555555556</c:v>
                </c:pt>
                <c:pt idx="386">
                  <c:v>1.891322222222223</c:v>
                </c:pt>
                <c:pt idx="387">
                  <c:v>1.912972222222222</c:v>
                </c:pt>
                <c:pt idx="388">
                  <c:v>1.934955555555556</c:v>
                </c:pt>
                <c:pt idx="389">
                  <c:v>1.9493</c:v>
                </c:pt>
                <c:pt idx="390">
                  <c:v>1.972522222222222</c:v>
                </c:pt>
                <c:pt idx="391">
                  <c:v>1.97888888888889</c:v>
                </c:pt>
                <c:pt idx="392">
                  <c:v>1.979972222222222</c:v>
                </c:pt>
                <c:pt idx="393">
                  <c:v>1.977633333333333</c:v>
                </c:pt>
                <c:pt idx="394">
                  <c:v>1.967411111111111</c:v>
                </c:pt>
                <c:pt idx="395">
                  <c:v>1.95995</c:v>
                </c:pt>
                <c:pt idx="396">
                  <c:v>1.948372222222222</c:v>
                </c:pt>
                <c:pt idx="397">
                  <c:v>1.934683333333333</c:v>
                </c:pt>
                <c:pt idx="398">
                  <c:v>1.891061111111111</c:v>
                </c:pt>
                <c:pt idx="399">
                  <c:v>1.861383333333333</c:v>
                </c:pt>
                <c:pt idx="400">
                  <c:v>1.817072222222222</c:v>
                </c:pt>
                <c:pt idx="401">
                  <c:v>1.788766666666666</c:v>
                </c:pt>
                <c:pt idx="402">
                  <c:v>1.763333333333333</c:v>
                </c:pt>
                <c:pt idx="403">
                  <c:v>1.72003888888889</c:v>
                </c:pt>
                <c:pt idx="404">
                  <c:v>1.681205555555556</c:v>
                </c:pt>
                <c:pt idx="405">
                  <c:v>1.643394444444445</c:v>
                </c:pt>
                <c:pt idx="406">
                  <c:v>1.6056</c:v>
                </c:pt>
                <c:pt idx="407">
                  <c:v>1.587561111111111</c:v>
                </c:pt>
                <c:pt idx="408">
                  <c:v>1.57733888888889</c:v>
                </c:pt>
                <c:pt idx="409">
                  <c:v>1.570322222222222</c:v>
                </c:pt>
                <c:pt idx="410">
                  <c:v>1.581094444444444</c:v>
                </c:pt>
                <c:pt idx="411">
                  <c:v>1.5841</c:v>
                </c:pt>
                <c:pt idx="412">
                  <c:v>1.59128888888889</c:v>
                </c:pt>
                <c:pt idx="413">
                  <c:v>1.595372222222222</c:v>
                </c:pt>
                <c:pt idx="414">
                  <c:v>1.604794444444444</c:v>
                </c:pt>
                <c:pt idx="415">
                  <c:v>1.61955</c:v>
                </c:pt>
                <c:pt idx="416">
                  <c:v>1.61115</c:v>
                </c:pt>
                <c:pt idx="417">
                  <c:v>1.604844444444445</c:v>
                </c:pt>
                <c:pt idx="418">
                  <c:v>1.596027777777778</c:v>
                </c:pt>
                <c:pt idx="419">
                  <c:v>1.613311111111111</c:v>
                </c:pt>
                <c:pt idx="420">
                  <c:v>1.629616666666667</c:v>
                </c:pt>
                <c:pt idx="421">
                  <c:v>1.665588888888888</c:v>
                </c:pt>
                <c:pt idx="422">
                  <c:v>1.703744444444444</c:v>
                </c:pt>
                <c:pt idx="423">
                  <c:v>1.739005555555556</c:v>
                </c:pt>
                <c:pt idx="424">
                  <c:v>1.7497</c:v>
                </c:pt>
                <c:pt idx="425">
                  <c:v>1.764416666666666</c:v>
                </c:pt>
                <c:pt idx="426">
                  <c:v>1.758455555555555</c:v>
                </c:pt>
                <c:pt idx="427">
                  <c:v>1.72853888888889</c:v>
                </c:pt>
                <c:pt idx="428">
                  <c:v>1.684794444444444</c:v>
                </c:pt>
                <c:pt idx="429">
                  <c:v>1.62695</c:v>
                </c:pt>
                <c:pt idx="430">
                  <c:v>1.57335</c:v>
                </c:pt>
                <c:pt idx="431">
                  <c:v>1.52503888888889</c:v>
                </c:pt>
                <c:pt idx="432">
                  <c:v>1.469538888888889</c:v>
                </c:pt>
                <c:pt idx="433">
                  <c:v>1.425416666666667</c:v>
                </c:pt>
                <c:pt idx="434">
                  <c:v>1.396405555555556</c:v>
                </c:pt>
                <c:pt idx="435">
                  <c:v>1.385522222222222</c:v>
                </c:pt>
                <c:pt idx="436">
                  <c:v>1.395972222222222</c:v>
                </c:pt>
                <c:pt idx="437">
                  <c:v>1.411994444444445</c:v>
                </c:pt>
                <c:pt idx="438">
                  <c:v>1.430738888888889</c:v>
                </c:pt>
                <c:pt idx="439">
                  <c:v>1.449716666666667</c:v>
                </c:pt>
                <c:pt idx="440">
                  <c:v>1.480533333333333</c:v>
                </c:pt>
                <c:pt idx="441">
                  <c:v>1.503194444444444</c:v>
                </c:pt>
                <c:pt idx="442">
                  <c:v>1.539111111111111</c:v>
                </c:pt>
                <c:pt idx="443">
                  <c:v>1.582283333333333</c:v>
                </c:pt>
                <c:pt idx="444">
                  <c:v>1.642366666666667</c:v>
                </c:pt>
                <c:pt idx="445">
                  <c:v>1.697611111111111</c:v>
                </c:pt>
                <c:pt idx="446">
                  <c:v>1.756522222222222</c:v>
                </c:pt>
                <c:pt idx="447">
                  <c:v>1.803944444444444</c:v>
                </c:pt>
                <c:pt idx="448">
                  <c:v>1.849627777777778</c:v>
                </c:pt>
                <c:pt idx="449">
                  <c:v>1.869766666666667</c:v>
                </c:pt>
                <c:pt idx="450">
                  <c:v>1.8947</c:v>
                </c:pt>
                <c:pt idx="451">
                  <c:v>1.903344444444444</c:v>
                </c:pt>
                <c:pt idx="452">
                  <c:v>1.921266666666667</c:v>
                </c:pt>
                <c:pt idx="453">
                  <c:v>1.926494444444444</c:v>
                </c:pt>
                <c:pt idx="454">
                  <c:v>1.936116666666666</c:v>
                </c:pt>
                <c:pt idx="455">
                  <c:v>1.934755555555555</c:v>
                </c:pt>
                <c:pt idx="456">
                  <c:v>1.937966666666666</c:v>
                </c:pt>
                <c:pt idx="457">
                  <c:v>1.936811111111111</c:v>
                </c:pt>
                <c:pt idx="458">
                  <c:v>1.938016666666667</c:v>
                </c:pt>
                <c:pt idx="459">
                  <c:v>1.95755</c:v>
                </c:pt>
                <c:pt idx="460">
                  <c:v>1.996427777777778</c:v>
                </c:pt>
                <c:pt idx="461">
                  <c:v>2.050161111111111</c:v>
                </c:pt>
                <c:pt idx="462">
                  <c:v>2.086444444444444</c:v>
                </c:pt>
                <c:pt idx="463">
                  <c:v>2.117555555555556</c:v>
                </c:pt>
                <c:pt idx="464">
                  <c:v>2.133244444444444</c:v>
                </c:pt>
                <c:pt idx="465">
                  <c:v>2.133561111111111</c:v>
                </c:pt>
                <c:pt idx="466">
                  <c:v>2.122211111111111</c:v>
                </c:pt>
                <c:pt idx="467">
                  <c:v>2.105161111111111</c:v>
                </c:pt>
                <c:pt idx="468">
                  <c:v>2.103794444444444</c:v>
                </c:pt>
                <c:pt idx="469">
                  <c:v>2.112011111111111</c:v>
                </c:pt>
                <c:pt idx="470">
                  <c:v>2.12373888888889</c:v>
                </c:pt>
                <c:pt idx="471">
                  <c:v>2.129588888888889</c:v>
                </c:pt>
                <c:pt idx="472">
                  <c:v>2.154972222222222</c:v>
                </c:pt>
                <c:pt idx="473">
                  <c:v>2.17175</c:v>
                </c:pt>
                <c:pt idx="474">
                  <c:v>2.1866</c:v>
                </c:pt>
                <c:pt idx="475">
                  <c:v>2.199555555555556</c:v>
                </c:pt>
                <c:pt idx="476">
                  <c:v>2.20332777777778</c:v>
                </c:pt>
                <c:pt idx="477">
                  <c:v>2.214366666666667</c:v>
                </c:pt>
                <c:pt idx="478">
                  <c:v>2.207744444444444</c:v>
                </c:pt>
                <c:pt idx="479">
                  <c:v>2.204055555555556</c:v>
                </c:pt>
                <c:pt idx="480">
                  <c:v>2.216805555555556</c:v>
                </c:pt>
                <c:pt idx="481">
                  <c:v>2.24152777777778</c:v>
                </c:pt>
                <c:pt idx="482">
                  <c:v>2.2572</c:v>
                </c:pt>
                <c:pt idx="483">
                  <c:v>2.272488888888887</c:v>
                </c:pt>
                <c:pt idx="484">
                  <c:v>2.28893888888889</c:v>
                </c:pt>
                <c:pt idx="485">
                  <c:v>2.291072222222222</c:v>
                </c:pt>
                <c:pt idx="486">
                  <c:v>2.298583333333333</c:v>
                </c:pt>
                <c:pt idx="487">
                  <c:v>2.272283333333333</c:v>
                </c:pt>
                <c:pt idx="488">
                  <c:v>2.252438888888888</c:v>
                </c:pt>
                <c:pt idx="489">
                  <c:v>2.222644444444444</c:v>
                </c:pt>
                <c:pt idx="490">
                  <c:v>2.199666666666666</c:v>
                </c:pt>
                <c:pt idx="491">
                  <c:v>2.192883333333333</c:v>
                </c:pt>
                <c:pt idx="492">
                  <c:v>2.20873888888889</c:v>
                </c:pt>
                <c:pt idx="493">
                  <c:v>2.2321</c:v>
                </c:pt>
                <c:pt idx="494">
                  <c:v>2.229288888888888</c:v>
                </c:pt>
                <c:pt idx="495">
                  <c:v>2.2377</c:v>
                </c:pt>
                <c:pt idx="496">
                  <c:v>2.256072222222222</c:v>
                </c:pt>
                <c:pt idx="497">
                  <c:v>2.265111111111111</c:v>
                </c:pt>
                <c:pt idx="498">
                  <c:v>2.275177777777777</c:v>
                </c:pt>
                <c:pt idx="499">
                  <c:v>2.28782777777778</c:v>
                </c:pt>
                <c:pt idx="500">
                  <c:v>2.324472222222222</c:v>
                </c:pt>
                <c:pt idx="501">
                  <c:v>2.370555555555556</c:v>
                </c:pt>
                <c:pt idx="502">
                  <c:v>2.421716666666667</c:v>
                </c:pt>
                <c:pt idx="503">
                  <c:v>2.46975</c:v>
                </c:pt>
                <c:pt idx="504">
                  <c:v>2.497916666666667</c:v>
                </c:pt>
                <c:pt idx="505">
                  <c:v>2.5167</c:v>
                </c:pt>
                <c:pt idx="506">
                  <c:v>2.504738888888889</c:v>
                </c:pt>
                <c:pt idx="507">
                  <c:v>2.485327777777777</c:v>
                </c:pt>
                <c:pt idx="508">
                  <c:v>2.455705555555555</c:v>
                </c:pt>
                <c:pt idx="509">
                  <c:v>2.437405555555555</c:v>
                </c:pt>
                <c:pt idx="510">
                  <c:v>2.402061111111111</c:v>
                </c:pt>
                <c:pt idx="511">
                  <c:v>2.370044444444443</c:v>
                </c:pt>
                <c:pt idx="512">
                  <c:v>2.337911111111111</c:v>
                </c:pt>
                <c:pt idx="513">
                  <c:v>2.335833333333332</c:v>
                </c:pt>
                <c:pt idx="514">
                  <c:v>2.342483333333333</c:v>
                </c:pt>
                <c:pt idx="515">
                  <c:v>2.355861111111112</c:v>
                </c:pt>
                <c:pt idx="516">
                  <c:v>2.35626111111111</c:v>
                </c:pt>
                <c:pt idx="517">
                  <c:v>2.351683333333332</c:v>
                </c:pt>
                <c:pt idx="518">
                  <c:v>2.348894444444445</c:v>
                </c:pt>
                <c:pt idx="519">
                  <c:v>2.357655555555555</c:v>
                </c:pt>
                <c:pt idx="520">
                  <c:v>2.373666666666666</c:v>
                </c:pt>
                <c:pt idx="521">
                  <c:v>2.391344444444444</c:v>
                </c:pt>
                <c:pt idx="522">
                  <c:v>2.419449999999996</c:v>
                </c:pt>
                <c:pt idx="523">
                  <c:v>2.440461111111111</c:v>
                </c:pt>
                <c:pt idx="524">
                  <c:v>2.459205555555555</c:v>
                </c:pt>
                <c:pt idx="525">
                  <c:v>2.471288888888886</c:v>
                </c:pt>
                <c:pt idx="526">
                  <c:v>2.473566666666667</c:v>
                </c:pt>
                <c:pt idx="527">
                  <c:v>2.476722222222222</c:v>
                </c:pt>
                <c:pt idx="528">
                  <c:v>2.477694444444444</c:v>
                </c:pt>
                <c:pt idx="529">
                  <c:v>2.483177777777778</c:v>
                </c:pt>
                <c:pt idx="530">
                  <c:v>2.5076</c:v>
                </c:pt>
                <c:pt idx="531">
                  <c:v>2.542661111111111</c:v>
                </c:pt>
                <c:pt idx="532">
                  <c:v>2.561872222222223</c:v>
                </c:pt>
                <c:pt idx="533">
                  <c:v>2.573833333333334</c:v>
                </c:pt>
                <c:pt idx="534">
                  <c:v>2.571577777777777</c:v>
                </c:pt>
                <c:pt idx="535">
                  <c:v>2.550183333333333</c:v>
                </c:pt>
                <c:pt idx="536">
                  <c:v>2.533488888888888</c:v>
                </c:pt>
                <c:pt idx="537">
                  <c:v>2.528333333333333</c:v>
                </c:pt>
                <c:pt idx="538">
                  <c:v>2.527505555555555</c:v>
                </c:pt>
                <c:pt idx="539">
                  <c:v>2.533983333333334</c:v>
                </c:pt>
                <c:pt idx="540">
                  <c:v>2.559955555555556</c:v>
                </c:pt>
                <c:pt idx="541">
                  <c:v>2.572294444444444</c:v>
                </c:pt>
                <c:pt idx="542">
                  <c:v>2.583494444444445</c:v>
                </c:pt>
                <c:pt idx="543">
                  <c:v>2.590411111111111</c:v>
                </c:pt>
                <c:pt idx="544">
                  <c:v>2.6111</c:v>
                </c:pt>
                <c:pt idx="545">
                  <c:v>2.644338888888889</c:v>
                </c:pt>
                <c:pt idx="546">
                  <c:v>2.693533333333334</c:v>
                </c:pt>
                <c:pt idx="547">
                  <c:v>2.740638888888889</c:v>
                </c:pt>
                <c:pt idx="548">
                  <c:v>2.791772222222223</c:v>
                </c:pt>
                <c:pt idx="549">
                  <c:v>2.834311111111111</c:v>
                </c:pt>
                <c:pt idx="550">
                  <c:v>2.889605555555555</c:v>
                </c:pt>
                <c:pt idx="551">
                  <c:v>2.931766666666666</c:v>
                </c:pt>
                <c:pt idx="552">
                  <c:v>2.96595</c:v>
                </c:pt>
                <c:pt idx="553">
                  <c:v>2.995355555555556</c:v>
                </c:pt>
                <c:pt idx="554">
                  <c:v>3.005083333333333</c:v>
                </c:pt>
                <c:pt idx="555">
                  <c:v>3.029266666666667</c:v>
                </c:pt>
                <c:pt idx="556">
                  <c:v>3.031788888888888</c:v>
                </c:pt>
                <c:pt idx="557">
                  <c:v>3.036988888888887</c:v>
                </c:pt>
                <c:pt idx="558">
                  <c:v>3.02685</c:v>
                </c:pt>
                <c:pt idx="559">
                  <c:v>2.998427777777778</c:v>
                </c:pt>
                <c:pt idx="560">
                  <c:v>2.953844444444444</c:v>
                </c:pt>
                <c:pt idx="561">
                  <c:v>2.914655555555556</c:v>
                </c:pt>
                <c:pt idx="562">
                  <c:v>2.894638888888886</c:v>
                </c:pt>
                <c:pt idx="563">
                  <c:v>2.872533333333332</c:v>
                </c:pt>
                <c:pt idx="564">
                  <c:v>2.885433333333333</c:v>
                </c:pt>
                <c:pt idx="565">
                  <c:v>2.897477777777777</c:v>
                </c:pt>
                <c:pt idx="566">
                  <c:v>2.899144444444444</c:v>
                </c:pt>
                <c:pt idx="567">
                  <c:v>2.8793</c:v>
                </c:pt>
                <c:pt idx="568">
                  <c:v>2.851177777777778</c:v>
                </c:pt>
                <c:pt idx="569">
                  <c:v>2.810177777777778</c:v>
                </c:pt>
                <c:pt idx="570">
                  <c:v>2.7863</c:v>
                </c:pt>
                <c:pt idx="571">
                  <c:v>2.755761111111111</c:v>
                </c:pt>
                <c:pt idx="572">
                  <c:v>2.70313888888889</c:v>
                </c:pt>
                <c:pt idx="573">
                  <c:v>2.647227777777778</c:v>
                </c:pt>
                <c:pt idx="574">
                  <c:v>2.564894444444445</c:v>
                </c:pt>
                <c:pt idx="575">
                  <c:v>2.482661111111111</c:v>
                </c:pt>
                <c:pt idx="576">
                  <c:v>2.409677777777777</c:v>
                </c:pt>
                <c:pt idx="577">
                  <c:v>2.349166666666666</c:v>
                </c:pt>
                <c:pt idx="578">
                  <c:v>2.29795</c:v>
                </c:pt>
                <c:pt idx="579">
                  <c:v>2.258688888888889</c:v>
                </c:pt>
                <c:pt idx="580">
                  <c:v>2.202933333333334</c:v>
                </c:pt>
                <c:pt idx="581">
                  <c:v>2.161772222222222</c:v>
                </c:pt>
                <c:pt idx="582">
                  <c:v>2.118766666666667</c:v>
                </c:pt>
                <c:pt idx="583">
                  <c:v>2.11495</c:v>
                </c:pt>
                <c:pt idx="584">
                  <c:v>2.113972222222222</c:v>
                </c:pt>
                <c:pt idx="585">
                  <c:v>2.1415</c:v>
                </c:pt>
                <c:pt idx="586">
                  <c:v>2.158266666666666</c:v>
                </c:pt>
                <c:pt idx="587">
                  <c:v>2.199972222222222</c:v>
                </c:pt>
                <c:pt idx="588">
                  <c:v>2.257761111111111</c:v>
                </c:pt>
                <c:pt idx="589">
                  <c:v>2.319083333333332</c:v>
                </c:pt>
                <c:pt idx="590">
                  <c:v>2.36775</c:v>
                </c:pt>
                <c:pt idx="591">
                  <c:v>2.419266666666666</c:v>
                </c:pt>
                <c:pt idx="592">
                  <c:v>2.470055555555556</c:v>
                </c:pt>
                <c:pt idx="593">
                  <c:v>2.516316666666667</c:v>
                </c:pt>
                <c:pt idx="594">
                  <c:v>2.546122222222222</c:v>
                </c:pt>
                <c:pt idx="595">
                  <c:v>2.569311111111111</c:v>
                </c:pt>
                <c:pt idx="596">
                  <c:v>2.583494444444445</c:v>
                </c:pt>
                <c:pt idx="597">
                  <c:v>2.588755555555556</c:v>
                </c:pt>
                <c:pt idx="598">
                  <c:v>2.582266666666667</c:v>
                </c:pt>
                <c:pt idx="599">
                  <c:v>2.572905555555555</c:v>
                </c:pt>
                <c:pt idx="600">
                  <c:v>2.546688888888887</c:v>
                </c:pt>
                <c:pt idx="601">
                  <c:v>2.503394444444444</c:v>
                </c:pt>
                <c:pt idx="602">
                  <c:v>2.476461111111111</c:v>
                </c:pt>
                <c:pt idx="603">
                  <c:v>2.449472222222222</c:v>
                </c:pt>
                <c:pt idx="604">
                  <c:v>2.418788888888888</c:v>
                </c:pt>
                <c:pt idx="605">
                  <c:v>2.386194444444444</c:v>
                </c:pt>
                <c:pt idx="606">
                  <c:v>2.350711111111111</c:v>
                </c:pt>
                <c:pt idx="607">
                  <c:v>2.309316666666666</c:v>
                </c:pt>
                <c:pt idx="608">
                  <c:v>2.296438888888888</c:v>
                </c:pt>
                <c:pt idx="609">
                  <c:v>2.285644444444444</c:v>
                </c:pt>
                <c:pt idx="610">
                  <c:v>2.298194444444445</c:v>
                </c:pt>
                <c:pt idx="611">
                  <c:v>2.307911111111112</c:v>
                </c:pt>
                <c:pt idx="612">
                  <c:v>2.328716666666667</c:v>
                </c:pt>
                <c:pt idx="613">
                  <c:v>2.351083333333332</c:v>
                </c:pt>
                <c:pt idx="614">
                  <c:v>2.365277777777777</c:v>
                </c:pt>
                <c:pt idx="615">
                  <c:v>2.368977777777777</c:v>
                </c:pt>
                <c:pt idx="616">
                  <c:v>2.360827777777777</c:v>
                </c:pt>
                <c:pt idx="617">
                  <c:v>2.34755</c:v>
                </c:pt>
                <c:pt idx="618">
                  <c:v>2.328611111111111</c:v>
                </c:pt>
                <c:pt idx="619">
                  <c:v>2.321238888888887</c:v>
                </c:pt>
                <c:pt idx="620">
                  <c:v>2.315927777777778</c:v>
                </c:pt>
                <c:pt idx="621">
                  <c:v>2.333011111111111</c:v>
                </c:pt>
                <c:pt idx="622">
                  <c:v>2.351061111111111</c:v>
                </c:pt>
                <c:pt idx="623">
                  <c:v>2.384488888888887</c:v>
                </c:pt>
                <c:pt idx="624">
                  <c:v>2.413905555555556</c:v>
                </c:pt>
                <c:pt idx="625">
                  <c:v>2.452761111111111</c:v>
                </c:pt>
                <c:pt idx="626">
                  <c:v>2.485905555555556</c:v>
                </c:pt>
                <c:pt idx="627">
                  <c:v>2.518</c:v>
                </c:pt>
                <c:pt idx="628">
                  <c:v>2.541061111111111</c:v>
                </c:pt>
                <c:pt idx="629">
                  <c:v>2.585172222222222</c:v>
                </c:pt>
                <c:pt idx="630">
                  <c:v>2.618572222222222</c:v>
                </c:pt>
                <c:pt idx="631">
                  <c:v>2.658761111111111</c:v>
                </c:pt>
                <c:pt idx="632">
                  <c:v>2.709255555555556</c:v>
                </c:pt>
                <c:pt idx="633">
                  <c:v>2.757205555555556</c:v>
                </c:pt>
                <c:pt idx="634">
                  <c:v>2.810422222222221</c:v>
                </c:pt>
                <c:pt idx="635">
                  <c:v>2.861538888888888</c:v>
                </c:pt>
                <c:pt idx="636">
                  <c:v>2.894388888888887</c:v>
                </c:pt>
                <c:pt idx="637">
                  <c:v>2.926261111111112</c:v>
                </c:pt>
                <c:pt idx="638">
                  <c:v>2.956383333333334</c:v>
                </c:pt>
                <c:pt idx="639">
                  <c:v>3.006477777777778</c:v>
                </c:pt>
                <c:pt idx="640">
                  <c:v>3.074233333333333</c:v>
                </c:pt>
                <c:pt idx="641">
                  <c:v>3.173805555555555</c:v>
                </c:pt>
                <c:pt idx="642">
                  <c:v>3.298</c:v>
                </c:pt>
                <c:pt idx="643">
                  <c:v>3.401672222222222</c:v>
                </c:pt>
                <c:pt idx="644">
                  <c:v>3.494888888888886</c:v>
                </c:pt>
                <c:pt idx="645">
                  <c:v>3.587433333333334</c:v>
                </c:pt>
                <c:pt idx="646">
                  <c:v>3.684416666666667</c:v>
                </c:pt>
                <c:pt idx="647">
                  <c:v>3.792205555555554</c:v>
                </c:pt>
                <c:pt idx="648">
                  <c:v>3.887738888888888</c:v>
                </c:pt>
                <c:pt idx="649">
                  <c:v>3.978122222222222</c:v>
                </c:pt>
                <c:pt idx="650">
                  <c:v>4.047911111111111</c:v>
                </c:pt>
                <c:pt idx="651">
                  <c:v>4.096322222222222</c:v>
                </c:pt>
                <c:pt idx="652">
                  <c:v>4.137922222222221</c:v>
                </c:pt>
                <c:pt idx="653">
                  <c:v>4.171177777777777</c:v>
                </c:pt>
                <c:pt idx="654">
                  <c:v>4.165555555555546</c:v>
                </c:pt>
                <c:pt idx="655">
                  <c:v>4.147283333333332</c:v>
                </c:pt>
                <c:pt idx="656">
                  <c:v>4.106866666666666</c:v>
                </c:pt>
                <c:pt idx="657">
                  <c:v>4.079472222222223</c:v>
                </c:pt>
                <c:pt idx="658">
                  <c:v>4.052327777777776</c:v>
                </c:pt>
                <c:pt idx="659">
                  <c:v>4.009594444444444</c:v>
                </c:pt>
                <c:pt idx="660">
                  <c:v>3.966127777777778</c:v>
                </c:pt>
                <c:pt idx="661">
                  <c:v>3.909644444444444</c:v>
                </c:pt>
                <c:pt idx="662">
                  <c:v>3.866766666666666</c:v>
                </c:pt>
                <c:pt idx="663">
                  <c:v>3.840672222222222</c:v>
                </c:pt>
                <c:pt idx="664">
                  <c:v>3.833522222222222</c:v>
                </c:pt>
                <c:pt idx="665">
                  <c:v>3.830555555555556</c:v>
                </c:pt>
                <c:pt idx="666">
                  <c:v>3.83986111111111</c:v>
                </c:pt>
                <c:pt idx="667">
                  <c:v>3.839833333333332</c:v>
                </c:pt>
                <c:pt idx="668">
                  <c:v>3.839183333333333</c:v>
                </c:pt>
                <c:pt idx="669">
                  <c:v>3.859827777777778</c:v>
                </c:pt>
                <c:pt idx="670">
                  <c:v>3.868827777777778</c:v>
                </c:pt>
                <c:pt idx="671">
                  <c:v>3.866777777777778</c:v>
                </c:pt>
                <c:pt idx="672">
                  <c:v>3.87602222222222</c:v>
                </c:pt>
                <c:pt idx="673">
                  <c:v>3.867094444444444</c:v>
                </c:pt>
                <c:pt idx="674">
                  <c:v>3.870166666666666</c:v>
                </c:pt>
                <c:pt idx="675">
                  <c:v>3.870811111111111</c:v>
                </c:pt>
                <c:pt idx="676">
                  <c:v>3.86115</c:v>
                </c:pt>
                <c:pt idx="677">
                  <c:v>3.838216666666667</c:v>
                </c:pt>
                <c:pt idx="678">
                  <c:v>3.779394444444444</c:v>
                </c:pt>
                <c:pt idx="679">
                  <c:v>3.687211111111111</c:v>
                </c:pt>
                <c:pt idx="680">
                  <c:v>3.615072222222222</c:v>
                </c:pt>
                <c:pt idx="681">
                  <c:v>3.530316666666666</c:v>
                </c:pt>
                <c:pt idx="682">
                  <c:v>3.458494444444445</c:v>
                </c:pt>
                <c:pt idx="683">
                  <c:v>3.378611111111111</c:v>
                </c:pt>
                <c:pt idx="684">
                  <c:v>3.303816666666667</c:v>
                </c:pt>
                <c:pt idx="685">
                  <c:v>3.238833333333333</c:v>
                </c:pt>
                <c:pt idx="686">
                  <c:v>3.192155555555555</c:v>
                </c:pt>
                <c:pt idx="687">
                  <c:v>3.164044444444444</c:v>
                </c:pt>
                <c:pt idx="688">
                  <c:v>3.109816666666667</c:v>
                </c:pt>
                <c:pt idx="689">
                  <c:v>3.049905555555556</c:v>
                </c:pt>
                <c:pt idx="690">
                  <c:v>2.9782</c:v>
                </c:pt>
                <c:pt idx="691">
                  <c:v>2.930111111111111</c:v>
                </c:pt>
                <c:pt idx="692">
                  <c:v>2.8974</c:v>
                </c:pt>
                <c:pt idx="693">
                  <c:v>2.873611111111112</c:v>
                </c:pt>
                <c:pt idx="694">
                  <c:v>2.862227777777777</c:v>
                </c:pt>
                <c:pt idx="695">
                  <c:v>2.8579</c:v>
                </c:pt>
                <c:pt idx="696">
                  <c:v>2.838344444444444</c:v>
                </c:pt>
                <c:pt idx="697">
                  <c:v>2.835444444444441</c:v>
                </c:pt>
                <c:pt idx="698">
                  <c:v>2.832438888888885</c:v>
                </c:pt>
                <c:pt idx="699">
                  <c:v>2.840311111111111</c:v>
                </c:pt>
                <c:pt idx="700">
                  <c:v>2.847772222222223</c:v>
                </c:pt>
              </c:numCache>
            </c:numRef>
          </c:val>
          <c:smooth val="0"/>
        </c:ser>
        <c:ser>
          <c:idx val="3"/>
          <c:order val="3"/>
          <c:tx>
            <c:strRef>
              <c:f>fz!$A$84</c:f>
              <c:strCache>
                <c:ptCount val="1"/>
                <c:pt idx="0">
                  <c:v>Unrelated</c:v>
                </c:pt>
              </c:strCache>
            </c:strRef>
          </c:tx>
          <c:marker>
            <c:symbol val="none"/>
          </c:marker>
          <c:val>
            <c:numRef>
              <c:f>fz!$B$84:$AAA$84</c:f>
              <c:numCache>
                <c:formatCode>General</c:formatCode>
                <c:ptCount val="702"/>
                <c:pt idx="0">
                  <c:v>0.468094444444444</c:v>
                </c:pt>
                <c:pt idx="1">
                  <c:v>0.42175</c:v>
                </c:pt>
                <c:pt idx="2">
                  <c:v>0.371444444444444</c:v>
                </c:pt>
                <c:pt idx="3">
                  <c:v>0.334811111111111</c:v>
                </c:pt>
                <c:pt idx="4">
                  <c:v>0.315861111111111</c:v>
                </c:pt>
                <c:pt idx="5">
                  <c:v>0.305377777777778</c:v>
                </c:pt>
                <c:pt idx="6">
                  <c:v>0.303277777777778</c:v>
                </c:pt>
                <c:pt idx="7">
                  <c:v>0.292544444444444</c:v>
                </c:pt>
                <c:pt idx="8">
                  <c:v>0.280055555555556</c:v>
                </c:pt>
                <c:pt idx="9">
                  <c:v>0.256566666666667</c:v>
                </c:pt>
                <c:pt idx="10">
                  <c:v>0.236572222222222</c:v>
                </c:pt>
                <c:pt idx="11">
                  <c:v>0.215616666666667</c:v>
                </c:pt>
                <c:pt idx="12">
                  <c:v>0.20175</c:v>
                </c:pt>
                <c:pt idx="13">
                  <c:v>0.184033333333333</c:v>
                </c:pt>
                <c:pt idx="14">
                  <c:v>0.173894444444444</c:v>
                </c:pt>
                <c:pt idx="15">
                  <c:v>0.174238888888889</c:v>
                </c:pt>
                <c:pt idx="16">
                  <c:v>0.190377777777778</c:v>
                </c:pt>
                <c:pt idx="17">
                  <c:v>0.214783333333333</c:v>
                </c:pt>
                <c:pt idx="18">
                  <c:v>0.235672222222222</c:v>
                </c:pt>
                <c:pt idx="19">
                  <c:v>0.245922222222222</c:v>
                </c:pt>
                <c:pt idx="20">
                  <c:v>0.244933333333333</c:v>
                </c:pt>
                <c:pt idx="21">
                  <c:v>0.240011111111111</c:v>
                </c:pt>
                <c:pt idx="22">
                  <c:v>0.229522222222222</c:v>
                </c:pt>
                <c:pt idx="23">
                  <c:v>0.215333333333333</c:v>
                </c:pt>
                <c:pt idx="24">
                  <c:v>0.193516666666667</c:v>
                </c:pt>
                <c:pt idx="25">
                  <c:v>0.168183333333333</c:v>
                </c:pt>
                <c:pt idx="26">
                  <c:v>0.163338888888889</c:v>
                </c:pt>
                <c:pt idx="27">
                  <c:v>0.164283333333333</c:v>
                </c:pt>
                <c:pt idx="28">
                  <c:v>0.1742</c:v>
                </c:pt>
                <c:pt idx="29">
                  <c:v>0.189155555555556</c:v>
                </c:pt>
                <c:pt idx="30">
                  <c:v>0.200655555555556</c:v>
                </c:pt>
                <c:pt idx="31">
                  <c:v>0.206077777777778</c:v>
                </c:pt>
                <c:pt idx="32">
                  <c:v>0.201761111111111</c:v>
                </c:pt>
                <c:pt idx="33">
                  <c:v>0.1993</c:v>
                </c:pt>
                <c:pt idx="34">
                  <c:v>0.196966666666667</c:v>
                </c:pt>
                <c:pt idx="35">
                  <c:v>0.194133333333333</c:v>
                </c:pt>
                <c:pt idx="36">
                  <c:v>0.187877777777778</c:v>
                </c:pt>
                <c:pt idx="37">
                  <c:v>0.190411111111111</c:v>
                </c:pt>
                <c:pt idx="38">
                  <c:v>0.196972222222222</c:v>
                </c:pt>
                <c:pt idx="39">
                  <c:v>0.207522222222222</c:v>
                </c:pt>
                <c:pt idx="40">
                  <c:v>0.2144</c:v>
                </c:pt>
                <c:pt idx="41">
                  <c:v>0.220266666666667</c:v>
                </c:pt>
                <c:pt idx="42">
                  <c:v>0.212027777777778</c:v>
                </c:pt>
                <c:pt idx="43">
                  <c:v>0.187866666666667</c:v>
                </c:pt>
                <c:pt idx="44">
                  <c:v>0.154466666666667</c:v>
                </c:pt>
                <c:pt idx="45">
                  <c:v>0.110711111111111</c:v>
                </c:pt>
                <c:pt idx="46">
                  <c:v>0.0683166666666666</c:v>
                </c:pt>
                <c:pt idx="47">
                  <c:v>0.0201666666666667</c:v>
                </c:pt>
                <c:pt idx="48">
                  <c:v>-0.0244611111111111</c:v>
                </c:pt>
                <c:pt idx="49">
                  <c:v>-0.0641722222222222</c:v>
                </c:pt>
                <c:pt idx="50">
                  <c:v>-0.0964333333333333</c:v>
                </c:pt>
                <c:pt idx="51">
                  <c:v>-0.116638888888889</c:v>
                </c:pt>
                <c:pt idx="52">
                  <c:v>-0.134588888888889</c:v>
                </c:pt>
                <c:pt idx="53">
                  <c:v>-0.157938888888889</c:v>
                </c:pt>
                <c:pt idx="54">
                  <c:v>-0.174055555555556</c:v>
                </c:pt>
                <c:pt idx="55">
                  <c:v>-0.194627777777778</c:v>
                </c:pt>
                <c:pt idx="56">
                  <c:v>-0.201927777777778</c:v>
                </c:pt>
                <c:pt idx="57">
                  <c:v>-0.204666666666667</c:v>
                </c:pt>
                <c:pt idx="58">
                  <c:v>-0.2055</c:v>
                </c:pt>
                <c:pt idx="59">
                  <c:v>-0.195261111111111</c:v>
                </c:pt>
                <c:pt idx="60">
                  <c:v>-0.182866666666667</c:v>
                </c:pt>
                <c:pt idx="61">
                  <c:v>-0.171955555555556</c:v>
                </c:pt>
                <c:pt idx="62">
                  <c:v>-0.152466666666667</c:v>
                </c:pt>
                <c:pt idx="63">
                  <c:v>-0.133372222222222</c:v>
                </c:pt>
                <c:pt idx="64">
                  <c:v>-0.119022222222222</c:v>
                </c:pt>
                <c:pt idx="65">
                  <c:v>-0.1023</c:v>
                </c:pt>
                <c:pt idx="66">
                  <c:v>-0.102711111111111</c:v>
                </c:pt>
                <c:pt idx="67">
                  <c:v>-0.110811111111111</c:v>
                </c:pt>
                <c:pt idx="68">
                  <c:v>-0.1251</c:v>
                </c:pt>
                <c:pt idx="69">
                  <c:v>-0.152794444444444</c:v>
                </c:pt>
                <c:pt idx="70">
                  <c:v>-0.185672222222222</c:v>
                </c:pt>
                <c:pt idx="71">
                  <c:v>-0.225044444444444</c:v>
                </c:pt>
                <c:pt idx="72">
                  <c:v>-0.260655555555556</c:v>
                </c:pt>
                <c:pt idx="73">
                  <c:v>-0.299377777777778</c:v>
                </c:pt>
                <c:pt idx="74">
                  <c:v>-0.334694444444444</c:v>
                </c:pt>
                <c:pt idx="75">
                  <c:v>-0.357183333333333</c:v>
                </c:pt>
                <c:pt idx="76">
                  <c:v>-0.374522222222222</c:v>
                </c:pt>
                <c:pt idx="77">
                  <c:v>-0.385866666666667</c:v>
                </c:pt>
                <c:pt idx="78">
                  <c:v>-0.377905555555556</c:v>
                </c:pt>
                <c:pt idx="79">
                  <c:v>-0.367794444444444</c:v>
                </c:pt>
                <c:pt idx="80">
                  <c:v>-0.344872222222222</c:v>
                </c:pt>
                <c:pt idx="81">
                  <c:v>-0.3174</c:v>
                </c:pt>
                <c:pt idx="82">
                  <c:v>-0.293566666666667</c:v>
                </c:pt>
                <c:pt idx="83">
                  <c:v>-0.259322222222222</c:v>
                </c:pt>
                <c:pt idx="84">
                  <c:v>-0.213233333333333</c:v>
                </c:pt>
                <c:pt idx="85">
                  <c:v>-0.153827777777778</c:v>
                </c:pt>
                <c:pt idx="86">
                  <c:v>-0.0890111111111111</c:v>
                </c:pt>
                <c:pt idx="87">
                  <c:v>-0.0318666666666666</c:v>
                </c:pt>
                <c:pt idx="88">
                  <c:v>0.00233333333333333</c:v>
                </c:pt>
                <c:pt idx="89">
                  <c:v>0.0103333333333333</c:v>
                </c:pt>
                <c:pt idx="90">
                  <c:v>0.00514444444444447</c:v>
                </c:pt>
                <c:pt idx="91">
                  <c:v>-0.00535555555555555</c:v>
                </c:pt>
                <c:pt idx="92">
                  <c:v>-0.0187666666666666</c:v>
                </c:pt>
                <c:pt idx="93">
                  <c:v>-0.0208888888888889</c:v>
                </c:pt>
                <c:pt idx="94">
                  <c:v>-0.0315388888888889</c:v>
                </c:pt>
                <c:pt idx="95">
                  <c:v>-0.0296222222222222</c:v>
                </c:pt>
                <c:pt idx="96">
                  <c:v>-0.0297666666666666</c:v>
                </c:pt>
                <c:pt idx="97">
                  <c:v>-0.0300333333333333</c:v>
                </c:pt>
                <c:pt idx="98">
                  <c:v>-0.0386777777777778</c:v>
                </c:pt>
                <c:pt idx="99">
                  <c:v>-0.0602722222222222</c:v>
                </c:pt>
                <c:pt idx="100">
                  <c:v>-0.0818388888888888</c:v>
                </c:pt>
                <c:pt idx="101">
                  <c:v>-0.113283333333333</c:v>
                </c:pt>
                <c:pt idx="102">
                  <c:v>-0.125261111111111</c:v>
                </c:pt>
                <c:pt idx="103">
                  <c:v>-0.143088888888889</c:v>
                </c:pt>
                <c:pt idx="104">
                  <c:v>-0.157094444444444</c:v>
                </c:pt>
                <c:pt idx="105">
                  <c:v>-0.167055555555556</c:v>
                </c:pt>
                <c:pt idx="106">
                  <c:v>-0.187944444444444</c:v>
                </c:pt>
                <c:pt idx="107">
                  <c:v>-0.202444444444444</c:v>
                </c:pt>
                <c:pt idx="108">
                  <c:v>-0.224455555555555</c:v>
                </c:pt>
                <c:pt idx="109">
                  <c:v>-0.251327777777778</c:v>
                </c:pt>
                <c:pt idx="110">
                  <c:v>-0.286761111111111</c:v>
                </c:pt>
                <c:pt idx="111">
                  <c:v>-0.333611111111111</c:v>
                </c:pt>
                <c:pt idx="112">
                  <c:v>-0.380788888888889</c:v>
                </c:pt>
                <c:pt idx="113">
                  <c:v>-0.423866666666667</c:v>
                </c:pt>
                <c:pt idx="114">
                  <c:v>-0.463822222222222</c:v>
                </c:pt>
                <c:pt idx="115">
                  <c:v>-0.497538888888889</c:v>
                </c:pt>
                <c:pt idx="116">
                  <c:v>-0.535422222222222</c:v>
                </c:pt>
                <c:pt idx="117">
                  <c:v>-0.557155555555556</c:v>
                </c:pt>
                <c:pt idx="118">
                  <c:v>-0.583627777777778</c:v>
                </c:pt>
                <c:pt idx="119">
                  <c:v>-0.606711111111111</c:v>
                </c:pt>
                <c:pt idx="120">
                  <c:v>-0.628905555555555</c:v>
                </c:pt>
                <c:pt idx="121">
                  <c:v>-0.643044444444444</c:v>
                </c:pt>
                <c:pt idx="122">
                  <c:v>-0.645827777777777</c:v>
                </c:pt>
                <c:pt idx="123">
                  <c:v>-0.656344444444444</c:v>
                </c:pt>
                <c:pt idx="124">
                  <c:v>-0.658388888888889</c:v>
                </c:pt>
                <c:pt idx="125">
                  <c:v>-0.660938888888889</c:v>
                </c:pt>
                <c:pt idx="126">
                  <c:v>-0.646172222222222</c:v>
                </c:pt>
                <c:pt idx="127">
                  <c:v>-0.629722222222222</c:v>
                </c:pt>
                <c:pt idx="128">
                  <c:v>-0.609144444444444</c:v>
                </c:pt>
                <c:pt idx="129">
                  <c:v>-0.584311111111111</c:v>
                </c:pt>
                <c:pt idx="130">
                  <c:v>-0.560783333333333</c:v>
                </c:pt>
                <c:pt idx="131">
                  <c:v>-0.536783333333333</c:v>
                </c:pt>
                <c:pt idx="132">
                  <c:v>-0.503688888888889</c:v>
                </c:pt>
                <c:pt idx="133">
                  <c:v>-0.475655555555556</c:v>
                </c:pt>
                <c:pt idx="134">
                  <c:v>-0.44105</c:v>
                </c:pt>
                <c:pt idx="135">
                  <c:v>-0.401711111111111</c:v>
                </c:pt>
                <c:pt idx="136">
                  <c:v>-0.346683333333333</c:v>
                </c:pt>
                <c:pt idx="137">
                  <c:v>-0.281516666666667</c:v>
                </c:pt>
                <c:pt idx="138">
                  <c:v>-0.209372222222222</c:v>
                </c:pt>
                <c:pt idx="139">
                  <c:v>-0.145788888888889</c:v>
                </c:pt>
                <c:pt idx="140">
                  <c:v>-0.0792777777777777</c:v>
                </c:pt>
                <c:pt idx="141">
                  <c:v>-0.0245388888888888</c:v>
                </c:pt>
                <c:pt idx="142">
                  <c:v>0.0229944444444445</c:v>
                </c:pt>
                <c:pt idx="143">
                  <c:v>0.0741277777777778</c:v>
                </c:pt>
                <c:pt idx="144">
                  <c:v>0.110011111111111</c:v>
                </c:pt>
                <c:pt idx="145">
                  <c:v>0.137622222222222</c:v>
                </c:pt>
                <c:pt idx="146">
                  <c:v>0.167688888888889</c:v>
                </c:pt>
                <c:pt idx="147">
                  <c:v>0.208166666666667</c:v>
                </c:pt>
                <c:pt idx="148">
                  <c:v>0.267822222222222</c:v>
                </c:pt>
                <c:pt idx="149">
                  <c:v>0.33545</c:v>
                </c:pt>
                <c:pt idx="150">
                  <c:v>0.410961111111111</c:v>
                </c:pt>
                <c:pt idx="151">
                  <c:v>0.493022222222222</c:v>
                </c:pt>
                <c:pt idx="152">
                  <c:v>0.573155555555556</c:v>
                </c:pt>
                <c:pt idx="153">
                  <c:v>0.668688888888889</c:v>
                </c:pt>
                <c:pt idx="154">
                  <c:v>0.75835</c:v>
                </c:pt>
                <c:pt idx="155">
                  <c:v>0.856416666666667</c:v>
                </c:pt>
                <c:pt idx="156">
                  <c:v>0.961022222222222</c:v>
                </c:pt>
                <c:pt idx="157">
                  <c:v>1.07085</c:v>
                </c:pt>
                <c:pt idx="158">
                  <c:v>1.173333333333333</c:v>
                </c:pt>
                <c:pt idx="159">
                  <c:v>1.267394444444444</c:v>
                </c:pt>
                <c:pt idx="160">
                  <c:v>1.359455555555555</c:v>
                </c:pt>
                <c:pt idx="161">
                  <c:v>1.447811111111111</c:v>
                </c:pt>
                <c:pt idx="162">
                  <c:v>1.546127777777778</c:v>
                </c:pt>
                <c:pt idx="163">
                  <c:v>1.633616666666666</c:v>
                </c:pt>
                <c:pt idx="164">
                  <c:v>1.72548888888889</c:v>
                </c:pt>
                <c:pt idx="165">
                  <c:v>1.797377777777778</c:v>
                </c:pt>
                <c:pt idx="166">
                  <c:v>1.86458888888889</c:v>
                </c:pt>
                <c:pt idx="167">
                  <c:v>1.925333333333334</c:v>
                </c:pt>
                <c:pt idx="168">
                  <c:v>1.982605555555556</c:v>
                </c:pt>
                <c:pt idx="169">
                  <c:v>2.038327777777777</c:v>
                </c:pt>
                <c:pt idx="170">
                  <c:v>2.089783333333333</c:v>
                </c:pt>
                <c:pt idx="171">
                  <c:v>2.119488888888887</c:v>
                </c:pt>
                <c:pt idx="172">
                  <c:v>2.140783333333333</c:v>
                </c:pt>
                <c:pt idx="173">
                  <c:v>2.159472222222222</c:v>
                </c:pt>
                <c:pt idx="174">
                  <c:v>2.176577777777778</c:v>
                </c:pt>
                <c:pt idx="175">
                  <c:v>2.199666666666667</c:v>
                </c:pt>
                <c:pt idx="176">
                  <c:v>2.219811111111111</c:v>
                </c:pt>
                <c:pt idx="177">
                  <c:v>2.235955555555555</c:v>
                </c:pt>
                <c:pt idx="178">
                  <c:v>2.255027777777777</c:v>
                </c:pt>
                <c:pt idx="179">
                  <c:v>2.271822222222222</c:v>
                </c:pt>
                <c:pt idx="180">
                  <c:v>2.283216666666666</c:v>
                </c:pt>
                <c:pt idx="181">
                  <c:v>2.273761111111111</c:v>
                </c:pt>
                <c:pt idx="182">
                  <c:v>2.251911111111111</c:v>
                </c:pt>
                <c:pt idx="183">
                  <c:v>2.216627777777778</c:v>
                </c:pt>
                <c:pt idx="184">
                  <c:v>2.191283333333333</c:v>
                </c:pt>
                <c:pt idx="185">
                  <c:v>2.153822222222222</c:v>
                </c:pt>
                <c:pt idx="186">
                  <c:v>2.118627777777777</c:v>
                </c:pt>
                <c:pt idx="187">
                  <c:v>2.086338888888889</c:v>
                </c:pt>
                <c:pt idx="188">
                  <c:v>2.061833333333333</c:v>
                </c:pt>
                <c:pt idx="189">
                  <c:v>2.045194444444445</c:v>
                </c:pt>
                <c:pt idx="190">
                  <c:v>2.041066666666667</c:v>
                </c:pt>
                <c:pt idx="191">
                  <c:v>2.056405555555555</c:v>
                </c:pt>
                <c:pt idx="192">
                  <c:v>2.079177777777777</c:v>
                </c:pt>
                <c:pt idx="193">
                  <c:v>2.113944444444444</c:v>
                </c:pt>
                <c:pt idx="194">
                  <c:v>2.142255555555556</c:v>
                </c:pt>
                <c:pt idx="195">
                  <c:v>2.16762777777778</c:v>
                </c:pt>
                <c:pt idx="196">
                  <c:v>2.189233333333334</c:v>
                </c:pt>
                <c:pt idx="197">
                  <c:v>2.204227777777778</c:v>
                </c:pt>
                <c:pt idx="198">
                  <c:v>2.2291</c:v>
                </c:pt>
                <c:pt idx="199">
                  <c:v>2.250877777777777</c:v>
                </c:pt>
                <c:pt idx="200">
                  <c:v>2.272161111111112</c:v>
                </c:pt>
                <c:pt idx="201">
                  <c:v>2.290961111111111</c:v>
                </c:pt>
                <c:pt idx="202">
                  <c:v>2.301077777777777</c:v>
                </c:pt>
                <c:pt idx="203">
                  <c:v>2.308083333333333</c:v>
                </c:pt>
                <c:pt idx="204">
                  <c:v>2.309877777777778</c:v>
                </c:pt>
                <c:pt idx="205">
                  <c:v>2.2993</c:v>
                </c:pt>
                <c:pt idx="206">
                  <c:v>2.2877</c:v>
                </c:pt>
                <c:pt idx="207">
                  <c:v>2.276027777777777</c:v>
                </c:pt>
                <c:pt idx="208">
                  <c:v>2.281116666666666</c:v>
                </c:pt>
                <c:pt idx="209">
                  <c:v>2.290477777777777</c:v>
                </c:pt>
                <c:pt idx="210">
                  <c:v>2.308372222222222</c:v>
                </c:pt>
                <c:pt idx="211">
                  <c:v>2.315027777777777</c:v>
                </c:pt>
                <c:pt idx="212">
                  <c:v>2.329644444444443</c:v>
                </c:pt>
                <c:pt idx="213">
                  <c:v>2.344166666666667</c:v>
                </c:pt>
                <c:pt idx="214">
                  <c:v>2.3654</c:v>
                </c:pt>
                <c:pt idx="215">
                  <c:v>2.399661111111111</c:v>
                </c:pt>
                <c:pt idx="216">
                  <c:v>2.444944444444445</c:v>
                </c:pt>
                <c:pt idx="217">
                  <c:v>2.490294444444444</c:v>
                </c:pt>
                <c:pt idx="218">
                  <c:v>2.538494444444445</c:v>
                </c:pt>
                <c:pt idx="219">
                  <c:v>2.580116666666666</c:v>
                </c:pt>
                <c:pt idx="220">
                  <c:v>2.608894444444444</c:v>
                </c:pt>
                <c:pt idx="221">
                  <c:v>2.638055555555555</c:v>
                </c:pt>
                <c:pt idx="222">
                  <c:v>2.654327777777777</c:v>
                </c:pt>
                <c:pt idx="223">
                  <c:v>2.665133333333334</c:v>
                </c:pt>
                <c:pt idx="224">
                  <c:v>2.676011111111111</c:v>
                </c:pt>
                <c:pt idx="225">
                  <c:v>2.693405555555555</c:v>
                </c:pt>
                <c:pt idx="226">
                  <c:v>2.723533333333333</c:v>
                </c:pt>
                <c:pt idx="227">
                  <c:v>2.755055555555555</c:v>
                </c:pt>
                <c:pt idx="228">
                  <c:v>2.799422222222222</c:v>
                </c:pt>
                <c:pt idx="229">
                  <c:v>2.850199999999999</c:v>
                </c:pt>
                <c:pt idx="230">
                  <c:v>2.908844444444445</c:v>
                </c:pt>
                <c:pt idx="231">
                  <c:v>2.961894444444445</c:v>
                </c:pt>
                <c:pt idx="232">
                  <c:v>3.0261</c:v>
                </c:pt>
                <c:pt idx="233">
                  <c:v>3.089144444444444</c:v>
                </c:pt>
                <c:pt idx="234">
                  <c:v>3.143633333333333</c:v>
                </c:pt>
                <c:pt idx="235">
                  <c:v>3.208016666666667</c:v>
                </c:pt>
                <c:pt idx="236">
                  <c:v>3.277905555555556</c:v>
                </c:pt>
                <c:pt idx="237">
                  <c:v>3.360977777777778</c:v>
                </c:pt>
                <c:pt idx="238">
                  <c:v>3.435005555555554</c:v>
                </c:pt>
                <c:pt idx="239">
                  <c:v>3.501505555555555</c:v>
                </c:pt>
                <c:pt idx="240">
                  <c:v>3.556938888888888</c:v>
                </c:pt>
                <c:pt idx="241">
                  <c:v>3.604866666666667</c:v>
                </c:pt>
                <c:pt idx="242">
                  <c:v>3.658805555555555</c:v>
                </c:pt>
                <c:pt idx="243">
                  <c:v>3.710361111111111</c:v>
                </c:pt>
                <c:pt idx="244">
                  <c:v>3.756505555555556</c:v>
                </c:pt>
                <c:pt idx="245">
                  <c:v>3.798277777777777</c:v>
                </c:pt>
                <c:pt idx="246">
                  <c:v>3.834238888888886</c:v>
                </c:pt>
                <c:pt idx="247">
                  <c:v>3.857511111111112</c:v>
                </c:pt>
                <c:pt idx="248">
                  <c:v>3.880400000000001</c:v>
                </c:pt>
                <c:pt idx="249">
                  <c:v>3.896677777777777</c:v>
                </c:pt>
                <c:pt idx="250">
                  <c:v>3.909272222222222</c:v>
                </c:pt>
                <c:pt idx="251">
                  <c:v>3.923066666666667</c:v>
                </c:pt>
                <c:pt idx="252">
                  <c:v>3.943283333333333</c:v>
                </c:pt>
                <c:pt idx="253">
                  <c:v>3.963283333333333</c:v>
                </c:pt>
                <c:pt idx="254">
                  <c:v>3.982511111111112</c:v>
                </c:pt>
                <c:pt idx="255">
                  <c:v>3.994211111111111</c:v>
                </c:pt>
                <c:pt idx="256">
                  <c:v>3.998177777777778</c:v>
                </c:pt>
                <c:pt idx="257">
                  <c:v>3.999788888888887</c:v>
                </c:pt>
                <c:pt idx="258">
                  <c:v>4.004888888888885</c:v>
                </c:pt>
                <c:pt idx="259">
                  <c:v>4.012077777777774</c:v>
                </c:pt>
                <c:pt idx="260">
                  <c:v>4.022472222222222</c:v>
                </c:pt>
                <c:pt idx="261">
                  <c:v>4.024494444444445</c:v>
                </c:pt>
                <c:pt idx="262">
                  <c:v>4.016544444444444</c:v>
                </c:pt>
                <c:pt idx="263">
                  <c:v>4.011083333333333</c:v>
                </c:pt>
                <c:pt idx="264">
                  <c:v>3.993011111111111</c:v>
                </c:pt>
                <c:pt idx="265">
                  <c:v>3.976888888888886</c:v>
                </c:pt>
                <c:pt idx="266">
                  <c:v>3.968783333333333</c:v>
                </c:pt>
                <c:pt idx="267">
                  <c:v>3.966216666666666</c:v>
                </c:pt>
                <c:pt idx="268">
                  <c:v>3.9588</c:v>
                </c:pt>
                <c:pt idx="269">
                  <c:v>3.95264444444444</c:v>
                </c:pt>
                <c:pt idx="270">
                  <c:v>3.937833333333333</c:v>
                </c:pt>
                <c:pt idx="271">
                  <c:v>3.920822222222223</c:v>
                </c:pt>
                <c:pt idx="272">
                  <c:v>3.899605555555555</c:v>
                </c:pt>
                <c:pt idx="273">
                  <c:v>3.879599999999999</c:v>
                </c:pt>
                <c:pt idx="274">
                  <c:v>3.844988888888889</c:v>
                </c:pt>
                <c:pt idx="275">
                  <c:v>3.80148888888889</c:v>
                </c:pt>
                <c:pt idx="276">
                  <c:v>3.755983333333334</c:v>
                </c:pt>
                <c:pt idx="277">
                  <c:v>3.708538888888889</c:v>
                </c:pt>
                <c:pt idx="278">
                  <c:v>3.669116666666666</c:v>
                </c:pt>
                <c:pt idx="279">
                  <c:v>3.631366666666667</c:v>
                </c:pt>
                <c:pt idx="280">
                  <c:v>3.596216666666666</c:v>
                </c:pt>
                <c:pt idx="281">
                  <c:v>3.569705555555556</c:v>
                </c:pt>
                <c:pt idx="282">
                  <c:v>3.5278</c:v>
                </c:pt>
                <c:pt idx="283">
                  <c:v>3.494577777777778</c:v>
                </c:pt>
                <c:pt idx="284">
                  <c:v>3.464877777777777</c:v>
                </c:pt>
                <c:pt idx="285">
                  <c:v>3.435311111111111</c:v>
                </c:pt>
                <c:pt idx="286">
                  <c:v>3.413488888888887</c:v>
                </c:pt>
                <c:pt idx="287">
                  <c:v>3.397805555555556</c:v>
                </c:pt>
                <c:pt idx="288">
                  <c:v>3.397211111111111</c:v>
                </c:pt>
                <c:pt idx="289">
                  <c:v>3.39155</c:v>
                </c:pt>
                <c:pt idx="290">
                  <c:v>3.389716666666667</c:v>
                </c:pt>
                <c:pt idx="291">
                  <c:v>3.383644444444444</c:v>
                </c:pt>
                <c:pt idx="292">
                  <c:v>3.385483333333333</c:v>
                </c:pt>
                <c:pt idx="293">
                  <c:v>3.376855555555556</c:v>
                </c:pt>
                <c:pt idx="294">
                  <c:v>3.366433333333334</c:v>
                </c:pt>
                <c:pt idx="295">
                  <c:v>3.345911111111111</c:v>
                </c:pt>
                <c:pt idx="296">
                  <c:v>3.3138</c:v>
                </c:pt>
                <c:pt idx="297">
                  <c:v>3.275633333333333</c:v>
                </c:pt>
                <c:pt idx="298">
                  <c:v>3.226022222222222</c:v>
                </c:pt>
                <c:pt idx="299">
                  <c:v>3.180766666666667</c:v>
                </c:pt>
                <c:pt idx="300">
                  <c:v>3.137788888888889</c:v>
                </c:pt>
                <c:pt idx="301">
                  <c:v>3.114766666666666</c:v>
                </c:pt>
                <c:pt idx="302">
                  <c:v>3.092211111111111</c:v>
                </c:pt>
                <c:pt idx="303">
                  <c:v>3.060133333333333</c:v>
                </c:pt>
                <c:pt idx="304">
                  <c:v>3.021005555555556</c:v>
                </c:pt>
                <c:pt idx="305">
                  <c:v>2.966827777777778</c:v>
                </c:pt>
                <c:pt idx="306">
                  <c:v>2.914461111111111</c:v>
                </c:pt>
                <c:pt idx="307">
                  <c:v>2.856361111111111</c:v>
                </c:pt>
                <c:pt idx="308">
                  <c:v>2.796311111111111</c:v>
                </c:pt>
                <c:pt idx="309">
                  <c:v>2.736983333333333</c:v>
                </c:pt>
                <c:pt idx="310">
                  <c:v>2.679544444444444</c:v>
                </c:pt>
                <c:pt idx="311">
                  <c:v>2.623555555555555</c:v>
                </c:pt>
                <c:pt idx="312">
                  <c:v>2.570166666666667</c:v>
                </c:pt>
                <c:pt idx="313">
                  <c:v>2.529038888888889</c:v>
                </c:pt>
                <c:pt idx="314">
                  <c:v>2.477400000000001</c:v>
                </c:pt>
                <c:pt idx="315">
                  <c:v>2.431044444444443</c:v>
                </c:pt>
                <c:pt idx="316">
                  <c:v>2.383311111111111</c:v>
                </c:pt>
                <c:pt idx="317">
                  <c:v>2.340483333333334</c:v>
                </c:pt>
                <c:pt idx="318">
                  <c:v>2.290755555555556</c:v>
                </c:pt>
                <c:pt idx="319">
                  <c:v>2.237366666666666</c:v>
                </c:pt>
                <c:pt idx="320">
                  <c:v>2.181983333333333</c:v>
                </c:pt>
                <c:pt idx="321">
                  <c:v>2.118644444444445</c:v>
                </c:pt>
                <c:pt idx="322">
                  <c:v>2.050888888888887</c:v>
                </c:pt>
                <c:pt idx="323">
                  <c:v>1.982172222222222</c:v>
                </c:pt>
                <c:pt idx="324">
                  <c:v>1.916866666666666</c:v>
                </c:pt>
                <c:pt idx="325">
                  <c:v>1.851644444444445</c:v>
                </c:pt>
                <c:pt idx="326">
                  <c:v>1.788672222222222</c:v>
                </c:pt>
                <c:pt idx="327">
                  <c:v>1.73733888888889</c:v>
                </c:pt>
                <c:pt idx="328">
                  <c:v>1.686377777777777</c:v>
                </c:pt>
                <c:pt idx="329">
                  <c:v>1.650261111111111</c:v>
                </c:pt>
                <c:pt idx="330">
                  <c:v>1.61778888888889</c:v>
                </c:pt>
                <c:pt idx="331">
                  <c:v>1.585016666666667</c:v>
                </c:pt>
                <c:pt idx="332">
                  <c:v>1.539861111111111</c:v>
                </c:pt>
                <c:pt idx="333">
                  <c:v>1.480572222222222</c:v>
                </c:pt>
                <c:pt idx="334">
                  <c:v>1.407611111111111</c:v>
                </c:pt>
                <c:pt idx="335">
                  <c:v>1.340161111111111</c:v>
                </c:pt>
                <c:pt idx="336">
                  <c:v>1.280083333333333</c:v>
                </c:pt>
                <c:pt idx="337">
                  <c:v>1.23665</c:v>
                </c:pt>
                <c:pt idx="338">
                  <c:v>1.202144444444444</c:v>
                </c:pt>
                <c:pt idx="339">
                  <c:v>1.176216666666667</c:v>
                </c:pt>
                <c:pt idx="340">
                  <c:v>1.14905</c:v>
                </c:pt>
                <c:pt idx="341">
                  <c:v>1.121761111111111</c:v>
                </c:pt>
                <c:pt idx="342">
                  <c:v>1.09915</c:v>
                </c:pt>
                <c:pt idx="343">
                  <c:v>1.07008888888889</c:v>
                </c:pt>
                <c:pt idx="344">
                  <c:v>1.037972222222222</c:v>
                </c:pt>
                <c:pt idx="345">
                  <c:v>1.00468888888889</c:v>
                </c:pt>
                <c:pt idx="346">
                  <c:v>0.9625</c:v>
                </c:pt>
                <c:pt idx="347">
                  <c:v>0.919611111111111</c:v>
                </c:pt>
                <c:pt idx="348">
                  <c:v>0.867655555555555</c:v>
                </c:pt>
                <c:pt idx="349">
                  <c:v>0.821111111111111</c:v>
                </c:pt>
                <c:pt idx="350">
                  <c:v>0.772533333333333</c:v>
                </c:pt>
                <c:pt idx="351">
                  <c:v>0.726555555555555</c:v>
                </c:pt>
                <c:pt idx="352">
                  <c:v>0.679116666666667</c:v>
                </c:pt>
                <c:pt idx="353">
                  <c:v>0.634322222222222</c:v>
                </c:pt>
                <c:pt idx="354">
                  <c:v>0.585733333333333</c:v>
                </c:pt>
                <c:pt idx="355">
                  <c:v>0.537783333333333</c:v>
                </c:pt>
                <c:pt idx="356">
                  <c:v>0.488144444444444</c:v>
                </c:pt>
                <c:pt idx="357">
                  <c:v>0.435555555555555</c:v>
                </c:pt>
                <c:pt idx="358">
                  <c:v>0.386277777777778</c:v>
                </c:pt>
                <c:pt idx="359">
                  <c:v>0.340433333333333</c:v>
                </c:pt>
                <c:pt idx="360">
                  <c:v>0.286783333333333</c:v>
                </c:pt>
                <c:pt idx="361">
                  <c:v>0.248044444444444</c:v>
                </c:pt>
                <c:pt idx="362">
                  <c:v>0.215077777777778</c:v>
                </c:pt>
                <c:pt idx="363">
                  <c:v>0.186272222222222</c:v>
                </c:pt>
                <c:pt idx="364">
                  <c:v>0.1695</c:v>
                </c:pt>
                <c:pt idx="365">
                  <c:v>0.139072222222222</c:v>
                </c:pt>
                <c:pt idx="366">
                  <c:v>0.108805555555555</c:v>
                </c:pt>
                <c:pt idx="367">
                  <c:v>0.0719722222222222</c:v>
                </c:pt>
                <c:pt idx="368">
                  <c:v>0.0412166666666667</c:v>
                </c:pt>
                <c:pt idx="369">
                  <c:v>0.0158888888888889</c:v>
                </c:pt>
                <c:pt idx="370">
                  <c:v>0.00258333333333333</c:v>
                </c:pt>
                <c:pt idx="371">
                  <c:v>0.00167222222222225</c:v>
                </c:pt>
                <c:pt idx="372">
                  <c:v>0.000561111111111111</c:v>
                </c:pt>
                <c:pt idx="373">
                  <c:v>-0.00156666666666664</c:v>
                </c:pt>
                <c:pt idx="374">
                  <c:v>0.00257777777777799</c:v>
                </c:pt>
                <c:pt idx="375">
                  <c:v>0.00653888888888892</c:v>
                </c:pt>
                <c:pt idx="376">
                  <c:v>0.0116111111111111</c:v>
                </c:pt>
                <c:pt idx="377">
                  <c:v>0.0211666666666666</c:v>
                </c:pt>
                <c:pt idx="378">
                  <c:v>0.0242222222222222</c:v>
                </c:pt>
                <c:pt idx="379">
                  <c:v>0.0325833333333334</c:v>
                </c:pt>
                <c:pt idx="380">
                  <c:v>0.0413499999999999</c:v>
                </c:pt>
                <c:pt idx="381">
                  <c:v>0.0522944444444445</c:v>
                </c:pt>
                <c:pt idx="382">
                  <c:v>0.0676555555555556</c:v>
                </c:pt>
                <c:pt idx="383">
                  <c:v>0.0909611111111111</c:v>
                </c:pt>
                <c:pt idx="384">
                  <c:v>0.110216666666667</c:v>
                </c:pt>
                <c:pt idx="385">
                  <c:v>0.134838888888889</c:v>
                </c:pt>
                <c:pt idx="386">
                  <c:v>0.152666666666667</c:v>
                </c:pt>
                <c:pt idx="387">
                  <c:v>0.165538888888889</c:v>
                </c:pt>
                <c:pt idx="388">
                  <c:v>0.170172222222222</c:v>
                </c:pt>
                <c:pt idx="389">
                  <c:v>0.172383333333333</c:v>
                </c:pt>
                <c:pt idx="390">
                  <c:v>0.177972222222222</c:v>
                </c:pt>
                <c:pt idx="391">
                  <c:v>0.185433333333333</c:v>
                </c:pt>
                <c:pt idx="392">
                  <c:v>0.184361111111111</c:v>
                </c:pt>
                <c:pt idx="393">
                  <c:v>0.183877777777778</c:v>
                </c:pt>
                <c:pt idx="394">
                  <c:v>0.181344444444444</c:v>
                </c:pt>
                <c:pt idx="395">
                  <c:v>0.187683333333333</c:v>
                </c:pt>
                <c:pt idx="396">
                  <c:v>0.204416666666667</c:v>
                </c:pt>
                <c:pt idx="397">
                  <c:v>0.2211</c:v>
                </c:pt>
                <c:pt idx="398">
                  <c:v>0.237855555555555</c:v>
                </c:pt>
                <c:pt idx="399">
                  <c:v>0.255183333333333</c:v>
                </c:pt>
                <c:pt idx="400">
                  <c:v>0.267477777777778</c:v>
                </c:pt>
                <c:pt idx="401">
                  <c:v>0.271961111111111</c:v>
                </c:pt>
                <c:pt idx="402">
                  <c:v>0.272405555555556</c:v>
                </c:pt>
                <c:pt idx="403">
                  <c:v>0.265661111111111</c:v>
                </c:pt>
                <c:pt idx="404">
                  <c:v>0.255916666666667</c:v>
                </c:pt>
                <c:pt idx="405">
                  <c:v>0.23725</c:v>
                </c:pt>
                <c:pt idx="406">
                  <c:v>0.218938888888889</c:v>
                </c:pt>
                <c:pt idx="407">
                  <c:v>0.196133333333333</c:v>
                </c:pt>
                <c:pt idx="408">
                  <c:v>0.17275</c:v>
                </c:pt>
                <c:pt idx="409">
                  <c:v>0.153855555555556</c:v>
                </c:pt>
                <c:pt idx="410">
                  <c:v>0.124805555555556</c:v>
                </c:pt>
                <c:pt idx="411">
                  <c:v>0.100783333333333</c:v>
                </c:pt>
                <c:pt idx="412">
                  <c:v>0.0768666666666668</c:v>
                </c:pt>
                <c:pt idx="413">
                  <c:v>0.0400888888888888</c:v>
                </c:pt>
                <c:pt idx="414">
                  <c:v>0.00701666666666655</c:v>
                </c:pt>
                <c:pt idx="415">
                  <c:v>-0.0466222222222223</c:v>
                </c:pt>
                <c:pt idx="416">
                  <c:v>-0.103205555555555</c:v>
                </c:pt>
                <c:pt idx="417">
                  <c:v>-0.159605555555555</c:v>
                </c:pt>
                <c:pt idx="418">
                  <c:v>-0.234155555555555</c:v>
                </c:pt>
                <c:pt idx="419">
                  <c:v>-0.29785</c:v>
                </c:pt>
                <c:pt idx="420">
                  <c:v>-0.367972222222222</c:v>
                </c:pt>
                <c:pt idx="421">
                  <c:v>-0.431833333333333</c:v>
                </c:pt>
                <c:pt idx="422">
                  <c:v>-0.493911111111111</c:v>
                </c:pt>
                <c:pt idx="423">
                  <c:v>-0.5469</c:v>
                </c:pt>
                <c:pt idx="424">
                  <c:v>-0.592083333333333</c:v>
                </c:pt>
                <c:pt idx="425">
                  <c:v>-0.629511111111111</c:v>
                </c:pt>
                <c:pt idx="426">
                  <c:v>-0.6567</c:v>
                </c:pt>
                <c:pt idx="427">
                  <c:v>-0.6726</c:v>
                </c:pt>
                <c:pt idx="428">
                  <c:v>-0.690227777777778</c:v>
                </c:pt>
                <c:pt idx="429">
                  <c:v>-0.701683333333333</c:v>
                </c:pt>
                <c:pt idx="430">
                  <c:v>-0.706483333333333</c:v>
                </c:pt>
                <c:pt idx="431">
                  <c:v>-0.705466666666667</c:v>
                </c:pt>
                <c:pt idx="432">
                  <c:v>-0.700422222222222</c:v>
                </c:pt>
                <c:pt idx="433">
                  <c:v>-0.683538888888889</c:v>
                </c:pt>
                <c:pt idx="434">
                  <c:v>-0.661</c:v>
                </c:pt>
                <c:pt idx="435">
                  <c:v>-0.631833333333333</c:v>
                </c:pt>
                <c:pt idx="436">
                  <c:v>-0.5969</c:v>
                </c:pt>
                <c:pt idx="437">
                  <c:v>-0.558516666666667</c:v>
                </c:pt>
                <c:pt idx="438">
                  <c:v>-0.525927777777778</c:v>
                </c:pt>
                <c:pt idx="439">
                  <c:v>-0.492988888888889</c:v>
                </c:pt>
                <c:pt idx="440">
                  <c:v>-0.455544444444444</c:v>
                </c:pt>
                <c:pt idx="441">
                  <c:v>-0.41975</c:v>
                </c:pt>
                <c:pt idx="442">
                  <c:v>-0.381305555555555</c:v>
                </c:pt>
                <c:pt idx="443">
                  <c:v>-0.34585</c:v>
                </c:pt>
                <c:pt idx="444">
                  <c:v>-0.322744444444445</c:v>
                </c:pt>
                <c:pt idx="445">
                  <c:v>-0.303344444444444</c:v>
                </c:pt>
                <c:pt idx="446">
                  <c:v>-0.289722222222222</c:v>
                </c:pt>
                <c:pt idx="447">
                  <c:v>-0.280288888888889</c:v>
                </c:pt>
                <c:pt idx="448">
                  <c:v>-0.271344444444444</c:v>
                </c:pt>
                <c:pt idx="449">
                  <c:v>-0.268794444444444</c:v>
                </c:pt>
                <c:pt idx="450">
                  <c:v>-0.268033333333333</c:v>
                </c:pt>
                <c:pt idx="451">
                  <c:v>-0.278383333333333</c:v>
                </c:pt>
                <c:pt idx="452">
                  <c:v>-0.293972222222222</c:v>
                </c:pt>
                <c:pt idx="453">
                  <c:v>-0.31315</c:v>
                </c:pt>
                <c:pt idx="454">
                  <c:v>-0.319394444444444</c:v>
                </c:pt>
                <c:pt idx="455">
                  <c:v>-0.326905555555555</c:v>
                </c:pt>
                <c:pt idx="456">
                  <c:v>-0.328527777777778</c:v>
                </c:pt>
                <c:pt idx="457">
                  <c:v>-0.3315</c:v>
                </c:pt>
                <c:pt idx="458">
                  <c:v>-0.321922222222222</c:v>
                </c:pt>
                <c:pt idx="459">
                  <c:v>-0.308672222222222</c:v>
                </c:pt>
                <c:pt idx="460">
                  <c:v>-0.30045</c:v>
                </c:pt>
                <c:pt idx="461">
                  <c:v>-0.301777777777778</c:v>
                </c:pt>
                <c:pt idx="462">
                  <c:v>-0.288861111111111</c:v>
                </c:pt>
                <c:pt idx="463">
                  <c:v>-0.266594444444444</c:v>
                </c:pt>
                <c:pt idx="464">
                  <c:v>-0.249338888888889</c:v>
                </c:pt>
                <c:pt idx="465">
                  <c:v>-0.221755555555556</c:v>
                </c:pt>
                <c:pt idx="466">
                  <c:v>-0.187233333333333</c:v>
                </c:pt>
                <c:pt idx="467">
                  <c:v>-0.154933333333333</c:v>
                </c:pt>
                <c:pt idx="468">
                  <c:v>-0.115005555555556</c:v>
                </c:pt>
                <c:pt idx="469">
                  <c:v>-0.0739777777777778</c:v>
                </c:pt>
                <c:pt idx="470">
                  <c:v>-0.04515</c:v>
                </c:pt>
                <c:pt idx="471">
                  <c:v>-0.0256499999999999</c:v>
                </c:pt>
                <c:pt idx="472">
                  <c:v>-0.0253333333333334</c:v>
                </c:pt>
                <c:pt idx="473">
                  <c:v>-0.018511111111111</c:v>
                </c:pt>
                <c:pt idx="474">
                  <c:v>-0.015722222222222</c:v>
                </c:pt>
                <c:pt idx="475">
                  <c:v>-1.11111111111839E-5</c:v>
                </c:pt>
                <c:pt idx="476">
                  <c:v>0.0216833333333334</c:v>
                </c:pt>
                <c:pt idx="477">
                  <c:v>0.0470055555555556</c:v>
                </c:pt>
                <c:pt idx="478">
                  <c:v>0.0803055555555556</c:v>
                </c:pt>
                <c:pt idx="479">
                  <c:v>0.121311111111111</c:v>
                </c:pt>
                <c:pt idx="480">
                  <c:v>0.172188888888889</c:v>
                </c:pt>
                <c:pt idx="481">
                  <c:v>0.218894444444444</c:v>
                </c:pt>
                <c:pt idx="482">
                  <c:v>0.262766666666667</c:v>
                </c:pt>
                <c:pt idx="483">
                  <c:v>0.306472222222222</c:v>
                </c:pt>
                <c:pt idx="484">
                  <c:v>0.347927777777778</c:v>
                </c:pt>
                <c:pt idx="485">
                  <c:v>0.385227777777778</c:v>
                </c:pt>
                <c:pt idx="486">
                  <c:v>0.415644444444444</c:v>
                </c:pt>
                <c:pt idx="487">
                  <c:v>0.438511111111111</c:v>
                </c:pt>
                <c:pt idx="488">
                  <c:v>0.462538888888889</c:v>
                </c:pt>
                <c:pt idx="489">
                  <c:v>0.480705555555556</c:v>
                </c:pt>
                <c:pt idx="490">
                  <c:v>0.499838888888889</c:v>
                </c:pt>
                <c:pt idx="491">
                  <c:v>0.528861111111111</c:v>
                </c:pt>
                <c:pt idx="492">
                  <c:v>0.559238888888889</c:v>
                </c:pt>
                <c:pt idx="493">
                  <c:v>0.596122222222222</c:v>
                </c:pt>
                <c:pt idx="494">
                  <c:v>0.629961111111111</c:v>
                </c:pt>
                <c:pt idx="495">
                  <c:v>0.656355555555555</c:v>
                </c:pt>
                <c:pt idx="496">
                  <c:v>0.683411111111111</c:v>
                </c:pt>
                <c:pt idx="497">
                  <c:v>0.707972222222222</c:v>
                </c:pt>
                <c:pt idx="498">
                  <c:v>0.733627777777778</c:v>
                </c:pt>
                <c:pt idx="499">
                  <c:v>0.757161111111111</c:v>
                </c:pt>
                <c:pt idx="500">
                  <c:v>0.782266666666666</c:v>
                </c:pt>
                <c:pt idx="501">
                  <c:v>0.793333333333333</c:v>
                </c:pt>
                <c:pt idx="502">
                  <c:v>0.812711111111111</c:v>
                </c:pt>
                <c:pt idx="503">
                  <c:v>0.837438888888889</c:v>
                </c:pt>
                <c:pt idx="504">
                  <c:v>0.867205555555555</c:v>
                </c:pt>
                <c:pt idx="505">
                  <c:v>0.914761111111111</c:v>
                </c:pt>
                <c:pt idx="506">
                  <c:v>0.945738888888889</c:v>
                </c:pt>
                <c:pt idx="507">
                  <c:v>0.978111111111111</c:v>
                </c:pt>
                <c:pt idx="508">
                  <c:v>1.005111111111112</c:v>
                </c:pt>
                <c:pt idx="509">
                  <c:v>1.015883333333333</c:v>
                </c:pt>
                <c:pt idx="510">
                  <c:v>1.025683333333334</c:v>
                </c:pt>
                <c:pt idx="511">
                  <c:v>1.039205555555555</c:v>
                </c:pt>
                <c:pt idx="512">
                  <c:v>1.04998888888889</c:v>
                </c:pt>
                <c:pt idx="513">
                  <c:v>1.064133333333333</c:v>
                </c:pt>
                <c:pt idx="514">
                  <c:v>1.089822222222222</c:v>
                </c:pt>
                <c:pt idx="515">
                  <c:v>1.110116666666666</c:v>
                </c:pt>
                <c:pt idx="516">
                  <c:v>1.14093888888889</c:v>
                </c:pt>
                <c:pt idx="517">
                  <c:v>1.17305</c:v>
                </c:pt>
                <c:pt idx="518">
                  <c:v>1.210355555555556</c:v>
                </c:pt>
                <c:pt idx="519">
                  <c:v>1.254033333333333</c:v>
                </c:pt>
                <c:pt idx="520">
                  <c:v>1.29895</c:v>
                </c:pt>
                <c:pt idx="521">
                  <c:v>1.336016666666667</c:v>
                </c:pt>
                <c:pt idx="522">
                  <c:v>1.351827777777778</c:v>
                </c:pt>
                <c:pt idx="523">
                  <c:v>1.368177777777778</c:v>
                </c:pt>
                <c:pt idx="524">
                  <c:v>1.382027777777778</c:v>
                </c:pt>
                <c:pt idx="525">
                  <c:v>1.403194444444443</c:v>
                </c:pt>
                <c:pt idx="526">
                  <c:v>1.420205555555555</c:v>
                </c:pt>
                <c:pt idx="527">
                  <c:v>1.431944444444444</c:v>
                </c:pt>
                <c:pt idx="528">
                  <c:v>1.429833333333333</c:v>
                </c:pt>
                <c:pt idx="529">
                  <c:v>1.41985</c:v>
                </c:pt>
                <c:pt idx="530">
                  <c:v>1.390777777777777</c:v>
                </c:pt>
                <c:pt idx="531">
                  <c:v>1.354927777777778</c:v>
                </c:pt>
                <c:pt idx="532">
                  <c:v>1.318922222222222</c:v>
                </c:pt>
                <c:pt idx="533">
                  <c:v>1.283405555555556</c:v>
                </c:pt>
                <c:pt idx="534">
                  <c:v>1.24903888888889</c:v>
                </c:pt>
                <c:pt idx="535">
                  <c:v>1.223666666666667</c:v>
                </c:pt>
                <c:pt idx="536">
                  <c:v>1.201316666666666</c:v>
                </c:pt>
                <c:pt idx="537">
                  <c:v>1.198183333333334</c:v>
                </c:pt>
                <c:pt idx="538">
                  <c:v>1.20073888888889</c:v>
                </c:pt>
                <c:pt idx="539">
                  <c:v>1.213655555555555</c:v>
                </c:pt>
                <c:pt idx="540">
                  <c:v>1.226627777777778</c:v>
                </c:pt>
                <c:pt idx="541">
                  <c:v>1.235622222222222</c:v>
                </c:pt>
                <c:pt idx="542">
                  <c:v>1.243594444444444</c:v>
                </c:pt>
                <c:pt idx="543">
                  <c:v>1.238261111111111</c:v>
                </c:pt>
                <c:pt idx="544">
                  <c:v>1.23485</c:v>
                </c:pt>
                <c:pt idx="545">
                  <c:v>1.228816666666667</c:v>
                </c:pt>
                <c:pt idx="546">
                  <c:v>1.218077777777778</c:v>
                </c:pt>
                <c:pt idx="547">
                  <c:v>1.211005555555555</c:v>
                </c:pt>
                <c:pt idx="548">
                  <c:v>1.20915</c:v>
                </c:pt>
                <c:pt idx="549">
                  <c:v>1.22005</c:v>
                </c:pt>
                <c:pt idx="550">
                  <c:v>1.2277</c:v>
                </c:pt>
                <c:pt idx="551">
                  <c:v>1.24645</c:v>
                </c:pt>
                <c:pt idx="552">
                  <c:v>1.267022222222222</c:v>
                </c:pt>
                <c:pt idx="553">
                  <c:v>1.299616666666666</c:v>
                </c:pt>
                <c:pt idx="554">
                  <c:v>1.334977777777778</c:v>
                </c:pt>
                <c:pt idx="555">
                  <c:v>1.361644444444444</c:v>
                </c:pt>
                <c:pt idx="556">
                  <c:v>1.376322222222222</c:v>
                </c:pt>
                <c:pt idx="557">
                  <c:v>1.3904</c:v>
                </c:pt>
                <c:pt idx="558">
                  <c:v>1.41423888888889</c:v>
                </c:pt>
                <c:pt idx="559">
                  <c:v>1.45148888888889</c:v>
                </c:pt>
                <c:pt idx="560">
                  <c:v>1.487233333333333</c:v>
                </c:pt>
                <c:pt idx="561">
                  <c:v>1.520183333333333</c:v>
                </c:pt>
                <c:pt idx="562">
                  <c:v>1.539955555555555</c:v>
                </c:pt>
                <c:pt idx="563">
                  <c:v>1.5506</c:v>
                </c:pt>
                <c:pt idx="564">
                  <c:v>1.565483333333334</c:v>
                </c:pt>
                <c:pt idx="565">
                  <c:v>1.584011111111111</c:v>
                </c:pt>
                <c:pt idx="566">
                  <c:v>1.601244444444445</c:v>
                </c:pt>
                <c:pt idx="567">
                  <c:v>1.617983333333333</c:v>
                </c:pt>
                <c:pt idx="568">
                  <c:v>1.641822222222222</c:v>
                </c:pt>
                <c:pt idx="569">
                  <c:v>1.6677</c:v>
                </c:pt>
                <c:pt idx="570">
                  <c:v>1.685461111111111</c:v>
                </c:pt>
                <c:pt idx="571">
                  <c:v>1.70355</c:v>
                </c:pt>
                <c:pt idx="572">
                  <c:v>1.729511111111111</c:v>
                </c:pt>
                <c:pt idx="573">
                  <c:v>1.757016666666666</c:v>
                </c:pt>
                <c:pt idx="574">
                  <c:v>1.772322222222222</c:v>
                </c:pt>
                <c:pt idx="575">
                  <c:v>1.79208888888889</c:v>
                </c:pt>
                <c:pt idx="576">
                  <c:v>1.802477777777778</c:v>
                </c:pt>
                <c:pt idx="577">
                  <c:v>1.815033333333333</c:v>
                </c:pt>
                <c:pt idx="578">
                  <c:v>1.817666666666667</c:v>
                </c:pt>
                <c:pt idx="579">
                  <c:v>1.807655555555556</c:v>
                </c:pt>
                <c:pt idx="580">
                  <c:v>1.786144444444445</c:v>
                </c:pt>
                <c:pt idx="581">
                  <c:v>1.773877777777778</c:v>
                </c:pt>
                <c:pt idx="582">
                  <c:v>1.762855555555556</c:v>
                </c:pt>
                <c:pt idx="583">
                  <c:v>1.757172222222222</c:v>
                </c:pt>
                <c:pt idx="584">
                  <c:v>1.749861111111111</c:v>
                </c:pt>
                <c:pt idx="585">
                  <c:v>1.742161111111111</c:v>
                </c:pt>
                <c:pt idx="586">
                  <c:v>1.729155555555555</c:v>
                </c:pt>
                <c:pt idx="587">
                  <c:v>1.702872222222222</c:v>
                </c:pt>
                <c:pt idx="588">
                  <c:v>1.677711111111111</c:v>
                </c:pt>
                <c:pt idx="589">
                  <c:v>1.655477777777778</c:v>
                </c:pt>
                <c:pt idx="590">
                  <c:v>1.63498888888889</c:v>
                </c:pt>
                <c:pt idx="591">
                  <c:v>1.615194444444445</c:v>
                </c:pt>
                <c:pt idx="592">
                  <c:v>1.597572222222222</c:v>
                </c:pt>
                <c:pt idx="593">
                  <c:v>1.580361111111111</c:v>
                </c:pt>
                <c:pt idx="594">
                  <c:v>1.57503888888889</c:v>
                </c:pt>
                <c:pt idx="595">
                  <c:v>1.564822222222222</c:v>
                </c:pt>
                <c:pt idx="596">
                  <c:v>1.558694444444445</c:v>
                </c:pt>
                <c:pt idx="597">
                  <c:v>1.54013888888889</c:v>
                </c:pt>
                <c:pt idx="598">
                  <c:v>1.51125</c:v>
                </c:pt>
                <c:pt idx="599">
                  <c:v>1.484583333333334</c:v>
                </c:pt>
                <c:pt idx="600">
                  <c:v>1.458422222222222</c:v>
                </c:pt>
                <c:pt idx="601">
                  <c:v>1.439261111111111</c:v>
                </c:pt>
                <c:pt idx="602">
                  <c:v>1.409544444444445</c:v>
                </c:pt>
                <c:pt idx="603">
                  <c:v>1.376794444444444</c:v>
                </c:pt>
                <c:pt idx="604">
                  <c:v>1.341633333333333</c:v>
                </c:pt>
                <c:pt idx="605">
                  <c:v>1.310861111111111</c:v>
                </c:pt>
                <c:pt idx="606">
                  <c:v>1.27555</c:v>
                </c:pt>
                <c:pt idx="607">
                  <c:v>1.237716666666667</c:v>
                </c:pt>
                <c:pt idx="608">
                  <c:v>1.21053888888889</c:v>
                </c:pt>
                <c:pt idx="609">
                  <c:v>1.186961111111111</c:v>
                </c:pt>
                <c:pt idx="610">
                  <c:v>1.1811</c:v>
                </c:pt>
                <c:pt idx="611">
                  <c:v>1.193994444444445</c:v>
                </c:pt>
                <c:pt idx="612">
                  <c:v>1.203783333333333</c:v>
                </c:pt>
                <c:pt idx="613">
                  <c:v>1.198644444444444</c:v>
                </c:pt>
                <c:pt idx="614">
                  <c:v>1.179644444444444</c:v>
                </c:pt>
                <c:pt idx="615">
                  <c:v>1.166661111111111</c:v>
                </c:pt>
                <c:pt idx="616">
                  <c:v>1.171305555555556</c:v>
                </c:pt>
                <c:pt idx="617">
                  <c:v>1.1743</c:v>
                </c:pt>
                <c:pt idx="618">
                  <c:v>1.18968888888889</c:v>
                </c:pt>
                <c:pt idx="619">
                  <c:v>1.201766666666667</c:v>
                </c:pt>
                <c:pt idx="620">
                  <c:v>1.214505555555556</c:v>
                </c:pt>
                <c:pt idx="621">
                  <c:v>1.227644444444445</c:v>
                </c:pt>
                <c:pt idx="622">
                  <c:v>1.245211111111111</c:v>
                </c:pt>
                <c:pt idx="623">
                  <c:v>1.274327777777777</c:v>
                </c:pt>
                <c:pt idx="624">
                  <c:v>1.302905555555556</c:v>
                </c:pt>
                <c:pt idx="625">
                  <c:v>1.338444444444444</c:v>
                </c:pt>
                <c:pt idx="626">
                  <c:v>1.376227777777778</c:v>
                </c:pt>
                <c:pt idx="627">
                  <c:v>1.412905555555556</c:v>
                </c:pt>
                <c:pt idx="628">
                  <c:v>1.4572</c:v>
                </c:pt>
                <c:pt idx="629">
                  <c:v>1.491683333333333</c:v>
                </c:pt>
                <c:pt idx="630">
                  <c:v>1.50495</c:v>
                </c:pt>
                <c:pt idx="631">
                  <c:v>1.509838888888889</c:v>
                </c:pt>
                <c:pt idx="632">
                  <c:v>1.512166666666667</c:v>
                </c:pt>
                <c:pt idx="633">
                  <c:v>1.51155</c:v>
                </c:pt>
                <c:pt idx="634">
                  <c:v>1.523416666666667</c:v>
                </c:pt>
                <c:pt idx="635">
                  <c:v>1.53435</c:v>
                </c:pt>
                <c:pt idx="636">
                  <c:v>1.564438888888888</c:v>
                </c:pt>
                <c:pt idx="637">
                  <c:v>1.60233888888889</c:v>
                </c:pt>
                <c:pt idx="638">
                  <c:v>1.64345</c:v>
                </c:pt>
                <c:pt idx="639">
                  <c:v>1.680777777777778</c:v>
                </c:pt>
                <c:pt idx="640">
                  <c:v>1.712627777777778</c:v>
                </c:pt>
                <c:pt idx="641">
                  <c:v>1.73568888888889</c:v>
                </c:pt>
                <c:pt idx="642">
                  <c:v>1.75963888888889</c:v>
                </c:pt>
                <c:pt idx="643">
                  <c:v>1.785505555555555</c:v>
                </c:pt>
                <c:pt idx="644">
                  <c:v>1.810383333333333</c:v>
                </c:pt>
                <c:pt idx="645">
                  <c:v>1.853527777777777</c:v>
                </c:pt>
                <c:pt idx="646">
                  <c:v>1.889944444444444</c:v>
                </c:pt>
                <c:pt idx="647">
                  <c:v>1.918394444444444</c:v>
                </c:pt>
                <c:pt idx="648">
                  <c:v>1.941816666666666</c:v>
                </c:pt>
                <c:pt idx="649">
                  <c:v>1.955316666666667</c:v>
                </c:pt>
                <c:pt idx="650">
                  <c:v>1.965655555555555</c:v>
                </c:pt>
                <c:pt idx="651">
                  <c:v>1.973672222222222</c:v>
                </c:pt>
                <c:pt idx="652">
                  <c:v>1.979455555555555</c:v>
                </c:pt>
                <c:pt idx="653">
                  <c:v>1.966127777777777</c:v>
                </c:pt>
                <c:pt idx="654">
                  <c:v>1.939916666666666</c:v>
                </c:pt>
                <c:pt idx="655">
                  <c:v>1.904305555555556</c:v>
                </c:pt>
                <c:pt idx="656">
                  <c:v>1.878833333333333</c:v>
                </c:pt>
                <c:pt idx="657">
                  <c:v>1.857933333333333</c:v>
                </c:pt>
                <c:pt idx="658">
                  <c:v>1.837494444444444</c:v>
                </c:pt>
                <c:pt idx="659">
                  <c:v>1.817511111111111</c:v>
                </c:pt>
                <c:pt idx="660">
                  <c:v>1.783961111111111</c:v>
                </c:pt>
                <c:pt idx="661">
                  <c:v>1.753833333333333</c:v>
                </c:pt>
                <c:pt idx="662">
                  <c:v>1.7199</c:v>
                </c:pt>
                <c:pt idx="663">
                  <c:v>1.700783333333333</c:v>
                </c:pt>
                <c:pt idx="664">
                  <c:v>1.673661111111111</c:v>
                </c:pt>
                <c:pt idx="665">
                  <c:v>1.649266666666667</c:v>
                </c:pt>
                <c:pt idx="666">
                  <c:v>1.639572222222222</c:v>
                </c:pt>
                <c:pt idx="667">
                  <c:v>1.634711111111111</c:v>
                </c:pt>
                <c:pt idx="668">
                  <c:v>1.64503888888889</c:v>
                </c:pt>
                <c:pt idx="669">
                  <c:v>1.666105555555555</c:v>
                </c:pt>
                <c:pt idx="670">
                  <c:v>1.693466666666667</c:v>
                </c:pt>
                <c:pt idx="671">
                  <c:v>1.727244444444444</c:v>
                </c:pt>
                <c:pt idx="672">
                  <c:v>1.755666666666666</c:v>
                </c:pt>
                <c:pt idx="673">
                  <c:v>1.781577777777778</c:v>
                </c:pt>
                <c:pt idx="674">
                  <c:v>1.811355555555555</c:v>
                </c:pt>
                <c:pt idx="675">
                  <c:v>1.831122222222222</c:v>
                </c:pt>
                <c:pt idx="676">
                  <c:v>1.836833333333333</c:v>
                </c:pt>
                <c:pt idx="677">
                  <c:v>1.826522222222222</c:v>
                </c:pt>
                <c:pt idx="678">
                  <c:v>1.821911111111111</c:v>
                </c:pt>
                <c:pt idx="679">
                  <c:v>1.820905555555556</c:v>
                </c:pt>
                <c:pt idx="680">
                  <c:v>1.828533333333333</c:v>
                </c:pt>
                <c:pt idx="681">
                  <c:v>1.851366666666667</c:v>
                </c:pt>
                <c:pt idx="682">
                  <c:v>1.868372222222222</c:v>
                </c:pt>
                <c:pt idx="683">
                  <c:v>1.88735</c:v>
                </c:pt>
                <c:pt idx="684">
                  <c:v>1.895166666666666</c:v>
                </c:pt>
                <c:pt idx="685">
                  <c:v>1.913033333333333</c:v>
                </c:pt>
                <c:pt idx="686">
                  <c:v>1.92335</c:v>
                </c:pt>
                <c:pt idx="687">
                  <c:v>1.928316666666667</c:v>
                </c:pt>
                <c:pt idx="688">
                  <c:v>1.913961111111111</c:v>
                </c:pt>
                <c:pt idx="689">
                  <c:v>1.897994444444445</c:v>
                </c:pt>
                <c:pt idx="690">
                  <c:v>1.877761111111111</c:v>
                </c:pt>
                <c:pt idx="691">
                  <c:v>1.858883333333333</c:v>
                </c:pt>
                <c:pt idx="692">
                  <c:v>1.843083333333333</c:v>
                </c:pt>
                <c:pt idx="693">
                  <c:v>1.834427777777778</c:v>
                </c:pt>
                <c:pt idx="694">
                  <c:v>1.82313888888889</c:v>
                </c:pt>
                <c:pt idx="695">
                  <c:v>1.812344444444445</c:v>
                </c:pt>
                <c:pt idx="696">
                  <c:v>1.790522222222222</c:v>
                </c:pt>
                <c:pt idx="697">
                  <c:v>1.765605555555556</c:v>
                </c:pt>
                <c:pt idx="698">
                  <c:v>1.739011111111111</c:v>
                </c:pt>
                <c:pt idx="699">
                  <c:v>1.72658888888889</c:v>
                </c:pt>
                <c:pt idx="700">
                  <c:v>1.712266666666667</c:v>
                </c:pt>
              </c:numCache>
            </c:numRef>
          </c:val>
          <c:smooth val="0"/>
        </c:ser>
        <c:dLbls>
          <c:showLegendKey val="0"/>
          <c:showVal val="0"/>
          <c:showCatName val="0"/>
          <c:showSerName val="0"/>
          <c:showPercent val="0"/>
          <c:showBubbleSize val="0"/>
        </c:dLbls>
        <c:marker val="1"/>
        <c:smooth val="0"/>
        <c:axId val="419103160"/>
        <c:axId val="419105704"/>
      </c:lineChart>
      <c:catAx>
        <c:axId val="419103160"/>
        <c:scaling>
          <c:orientation val="minMax"/>
        </c:scaling>
        <c:delete val="0"/>
        <c:axPos val="b"/>
        <c:majorTickMark val="out"/>
        <c:minorTickMark val="none"/>
        <c:tickLblPos val="nextTo"/>
        <c:crossAx val="419105704"/>
        <c:crosses val="autoZero"/>
        <c:auto val="1"/>
        <c:lblAlgn val="ctr"/>
        <c:lblOffset val="100"/>
        <c:tickLblSkip val="150"/>
        <c:tickMarkSkip val="150"/>
        <c:noMultiLvlLbl val="0"/>
      </c:catAx>
      <c:valAx>
        <c:axId val="419105704"/>
        <c:scaling>
          <c:orientation val="minMax"/>
        </c:scaling>
        <c:delete val="0"/>
        <c:axPos val="l"/>
        <c:numFmt formatCode="General" sourceLinked="1"/>
        <c:majorTickMark val="out"/>
        <c:minorTickMark val="none"/>
        <c:tickLblPos val="nextTo"/>
        <c:crossAx val="419103160"/>
        <c:crosses val="autoZero"/>
        <c:crossBetween val="between"/>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pz!$A$81</c:f>
              <c:strCache>
                <c:ptCount val="1"/>
                <c:pt idx="0">
                  <c:v>Associative</c:v>
                </c:pt>
              </c:strCache>
            </c:strRef>
          </c:tx>
          <c:marker>
            <c:symbol val="none"/>
          </c:marker>
          <c:val>
            <c:numRef>
              <c:f>pz!$B$81:$AAA$81</c:f>
              <c:numCache>
                <c:formatCode>General</c:formatCode>
                <c:ptCount val="702"/>
                <c:pt idx="0">
                  <c:v>0.303605555555556</c:v>
                </c:pt>
                <c:pt idx="1">
                  <c:v>0.26355</c:v>
                </c:pt>
                <c:pt idx="2">
                  <c:v>0.216622222222222</c:v>
                </c:pt>
                <c:pt idx="3">
                  <c:v>0.170516666666667</c:v>
                </c:pt>
                <c:pt idx="4">
                  <c:v>0.122594444444444</c:v>
                </c:pt>
                <c:pt idx="5">
                  <c:v>0.0840277777777777</c:v>
                </c:pt>
                <c:pt idx="6">
                  <c:v>0.0404888888888889</c:v>
                </c:pt>
                <c:pt idx="7">
                  <c:v>0.00675555555555557</c:v>
                </c:pt>
                <c:pt idx="8">
                  <c:v>-0.0315999999999999</c:v>
                </c:pt>
                <c:pt idx="9">
                  <c:v>-0.06575</c:v>
                </c:pt>
                <c:pt idx="10">
                  <c:v>-0.08285</c:v>
                </c:pt>
                <c:pt idx="11">
                  <c:v>-0.0959444444444444</c:v>
                </c:pt>
                <c:pt idx="12">
                  <c:v>-0.0915166666666666</c:v>
                </c:pt>
                <c:pt idx="13">
                  <c:v>-0.0729777777777778</c:v>
                </c:pt>
                <c:pt idx="14">
                  <c:v>-0.0570444444444446</c:v>
                </c:pt>
                <c:pt idx="15">
                  <c:v>-0.0298388888888889</c:v>
                </c:pt>
                <c:pt idx="16">
                  <c:v>-0.0133611111111111</c:v>
                </c:pt>
                <c:pt idx="17">
                  <c:v>0.00846111111111114</c:v>
                </c:pt>
                <c:pt idx="18">
                  <c:v>0.0333555555555555</c:v>
                </c:pt>
                <c:pt idx="19">
                  <c:v>0.03185</c:v>
                </c:pt>
                <c:pt idx="20">
                  <c:v>0.0173555555555556</c:v>
                </c:pt>
                <c:pt idx="21">
                  <c:v>-0.00252222222222226</c:v>
                </c:pt>
                <c:pt idx="22">
                  <c:v>-0.0196555555555556</c:v>
                </c:pt>
                <c:pt idx="23">
                  <c:v>-0.0617499999999999</c:v>
                </c:pt>
                <c:pt idx="24">
                  <c:v>-0.0929888888888889</c:v>
                </c:pt>
                <c:pt idx="25">
                  <c:v>-0.116405555555556</c:v>
                </c:pt>
                <c:pt idx="26">
                  <c:v>-0.118927777777778</c:v>
                </c:pt>
                <c:pt idx="27">
                  <c:v>-0.100361111111111</c:v>
                </c:pt>
                <c:pt idx="28">
                  <c:v>-0.0736777777777778</c:v>
                </c:pt>
                <c:pt idx="29">
                  <c:v>-0.0355777777777779</c:v>
                </c:pt>
                <c:pt idx="30">
                  <c:v>-0.00641666666666674</c:v>
                </c:pt>
                <c:pt idx="31">
                  <c:v>0.00896666666666666</c:v>
                </c:pt>
                <c:pt idx="32">
                  <c:v>0.0244722222222222</c:v>
                </c:pt>
                <c:pt idx="33">
                  <c:v>0.0465777777777778</c:v>
                </c:pt>
                <c:pt idx="34">
                  <c:v>0.0800611111111111</c:v>
                </c:pt>
                <c:pt idx="35">
                  <c:v>0.109755555555556</c:v>
                </c:pt>
                <c:pt idx="36">
                  <c:v>0.132388888888889</c:v>
                </c:pt>
                <c:pt idx="37">
                  <c:v>0.159538888888889</c:v>
                </c:pt>
                <c:pt idx="38">
                  <c:v>0.189972222222222</c:v>
                </c:pt>
                <c:pt idx="39">
                  <c:v>0.228516666666667</c:v>
                </c:pt>
                <c:pt idx="40">
                  <c:v>0.280294444444444</c:v>
                </c:pt>
                <c:pt idx="41">
                  <c:v>0.327727777777778</c:v>
                </c:pt>
                <c:pt idx="42">
                  <c:v>0.360533333333333</c:v>
                </c:pt>
                <c:pt idx="43">
                  <c:v>0.384205555555556</c:v>
                </c:pt>
                <c:pt idx="44">
                  <c:v>0.393466666666667</c:v>
                </c:pt>
                <c:pt idx="45">
                  <c:v>0.398266666666667</c:v>
                </c:pt>
                <c:pt idx="46">
                  <c:v>0.395294444444444</c:v>
                </c:pt>
                <c:pt idx="47">
                  <c:v>0.373244444444444</c:v>
                </c:pt>
                <c:pt idx="48">
                  <c:v>0.357594444444444</c:v>
                </c:pt>
                <c:pt idx="49">
                  <c:v>0.326477777777778</c:v>
                </c:pt>
                <c:pt idx="50">
                  <c:v>0.280311111111111</c:v>
                </c:pt>
                <c:pt idx="51">
                  <c:v>0.246333333333333</c:v>
                </c:pt>
                <c:pt idx="52">
                  <c:v>0.215222222222222</c:v>
                </c:pt>
                <c:pt idx="53">
                  <c:v>0.196205555555556</c:v>
                </c:pt>
                <c:pt idx="54">
                  <c:v>0.173883333333333</c:v>
                </c:pt>
                <c:pt idx="55">
                  <c:v>0.1442</c:v>
                </c:pt>
                <c:pt idx="56">
                  <c:v>0.106094444444444</c:v>
                </c:pt>
                <c:pt idx="57">
                  <c:v>0.0795888888888888</c:v>
                </c:pt>
                <c:pt idx="58">
                  <c:v>0.0499</c:v>
                </c:pt>
                <c:pt idx="59">
                  <c:v>0.0361666666666667</c:v>
                </c:pt>
                <c:pt idx="60">
                  <c:v>0.0311166666666666</c:v>
                </c:pt>
                <c:pt idx="61">
                  <c:v>0.0263777777777778</c:v>
                </c:pt>
                <c:pt idx="62">
                  <c:v>0.0252055555555556</c:v>
                </c:pt>
                <c:pt idx="63">
                  <c:v>0.00873333333333336</c:v>
                </c:pt>
                <c:pt idx="64">
                  <c:v>-0.00722777777777774</c:v>
                </c:pt>
                <c:pt idx="65">
                  <c:v>-0.0195222222222222</c:v>
                </c:pt>
                <c:pt idx="66">
                  <c:v>-0.0155888888888889</c:v>
                </c:pt>
                <c:pt idx="67">
                  <c:v>0.00318888888888892</c:v>
                </c:pt>
                <c:pt idx="68">
                  <c:v>0.0187222222222223</c:v>
                </c:pt>
                <c:pt idx="69">
                  <c:v>0.0374833333333333</c:v>
                </c:pt>
                <c:pt idx="70">
                  <c:v>0.0633388888888888</c:v>
                </c:pt>
                <c:pt idx="71">
                  <c:v>0.0905388888888889</c:v>
                </c:pt>
                <c:pt idx="72">
                  <c:v>0.0967944444444445</c:v>
                </c:pt>
                <c:pt idx="73">
                  <c:v>0.1161</c:v>
                </c:pt>
                <c:pt idx="74">
                  <c:v>0.138227777777778</c:v>
                </c:pt>
                <c:pt idx="75">
                  <c:v>0.168577777777778</c:v>
                </c:pt>
                <c:pt idx="76">
                  <c:v>0.202061111111111</c:v>
                </c:pt>
                <c:pt idx="77">
                  <c:v>0.236155555555555</c:v>
                </c:pt>
                <c:pt idx="78">
                  <c:v>0.269038888888889</c:v>
                </c:pt>
                <c:pt idx="79">
                  <c:v>0.298866666666667</c:v>
                </c:pt>
                <c:pt idx="80">
                  <c:v>0.319855555555555</c:v>
                </c:pt>
                <c:pt idx="81">
                  <c:v>0.330188888888889</c:v>
                </c:pt>
                <c:pt idx="82">
                  <c:v>0.338527777777778</c:v>
                </c:pt>
                <c:pt idx="83">
                  <c:v>0.336972222222222</c:v>
                </c:pt>
                <c:pt idx="84">
                  <c:v>0.3261</c:v>
                </c:pt>
                <c:pt idx="85">
                  <c:v>0.308561111111111</c:v>
                </c:pt>
                <c:pt idx="86">
                  <c:v>0.306616666666666</c:v>
                </c:pt>
                <c:pt idx="87">
                  <c:v>0.307005555555555</c:v>
                </c:pt>
                <c:pt idx="88">
                  <c:v>0.294944444444444</c:v>
                </c:pt>
                <c:pt idx="89">
                  <c:v>0.266355555555555</c:v>
                </c:pt>
                <c:pt idx="90">
                  <c:v>0.233727777777778</c:v>
                </c:pt>
                <c:pt idx="91">
                  <c:v>0.203266666666667</c:v>
                </c:pt>
                <c:pt idx="92">
                  <c:v>0.162227777777778</c:v>
                </c:pt>
                <c:pt idx="93">
                  <c:v>0.116222222222222</c:v>
                </c:pt>
                <c:pt idx="94">
                  <c:v>0.0683277777777778</c:v>
                </c:pt>
                <c:pt idx="95">
                  <c:v>0.0208</c:v>
                </c:pt>
                <c:pt idx="96">
                  <c:v>-0.0251888888888889</c:v>
                </c:pt>
                <c:pt idx="97">
                  <c:v>-0.0715555555555555</c:v>
                </c:pt>
                <c:pt idx="98">
                  <c:v>-0.0985666666666667</c:v>
                </c:pt>
                <c:pt idx="99">
                  <c:v>-0.106083333333333</c:v>
                </c:pt>
                <c:pt idx="100">
                  <c:v>-0.0804444444444444</c:v>
                </c:pt>
                <c:pt idx="101">
                  <c:v>-0.0541277777777777</c:v>
                </c:pt>
                <c:pt idx="102">
                  <c:v>-0.0327888888888889</c:v>
                </c:pt>
                <c:pt idx="103">
                  <c:v>-0.00912222222222225</c:v>
                </c:pt>
                <c:pt idx="104">
                  <c:v>0.0117388888888889</c:v>
                </c:pt>
                <c:pt idx="105">
                  <c:v>0.0412055555555555</c:v>
                </c:pt>
                <c:pt idx="106">
                  <c:v>0.0619111111111111</c:v>
                </c:pt>
                <c:pt idx="107">
                  <c:v>0.0680111111111111</c:v>
                </c:pt>
                <c:pt idx="108">
                  <c:v>0.0643777777777778</c:v>
                </c:pt>
                <c:pt idx="109">
                  <c:v>0.0474444444444444</c:v>
                </c:pt>
                <c:pt idx="110">
                  <c:v>0.00907777777777777</c:v>
                </c:pt>
                <c:pt idx="111">
                  <c:v>-0.0552277777777778</c:v>
                </c:pt>
                <c:pt idx="112">
                  <c:v>-0.117922222222222</c:v>
                </c:pt>
                <c:pt idx="113">
                  <c:v>-0.19295</c:v>
                </c:pt>
                <c:pt idx="114">
                  <c:v>-0.240794444444444</c:v>
                </c:pt>
                <c:pt idx="115">
                  <c:v>-0.279655555555555</c:v>
                </c:pt>
                <c:pt idx="116">
                  <c:v>-0.308355555555556</c:v>
                </c:pt>
                <c:pt idx="117">
                  <c:v>-0.325961111111111</c:v>
                </c:pt>
                <c:pt idx="118">
                  <c:v>-0.334955555555555</c:v>
                </c:pt>
                <c:pt idx="119">
                  <c:v>-0.34</c:v>
                </c:pt>
                <c:pt idx="120">
                  <c:v>-0.335427777777778</c:v>
                </c:pt>
                <c:pt idx="121">
                  <c:v>-0.331516666666667</c:v>
                </c:pt>
                <c:pt idx="122">
                  <c:v>-0.312605555555555</c:v>
                </c:pt>
                <c:pt idx="123">
                  <c:v>-0.298494444444444</c:v>
                </c:pt>
                <c:pt idx="124">
                  <c:v>-0.281811111111111</c:v>
                </c:pt>
                <c:pt idx="125">
                  <c:v>-0.254927777777778</c:v>
                </c:pt>
                <c:pt idx="126">
                  <c:v>-0.209544444444444</c:v>
                </c:pt>
                <c:pt idx="127">
                  <c:v>-0.15145</c:v>
                </c:pt>
                <c:pt idx="128">
                  <c:v>-0.0888277777777777</c:v>
                </c:pt>
                <c:pt idx="129">
                  <c:v>-0.0336611111111112</c:v>
                </c:pt>
                <c:pt idx="130">
                  <c:v>0.0164388888888889</c:v>
                </c:pt>
                <c:pt idx="131">
                  <c:v>0.0927</c:v>
                </c:pt>
                <c:pt idx="132">
                  <c:v>0.179477777777778</c:v>
                </c:pt>
                <c:pt idx="133">
                  <c:v>0.272138888888889</c:v>
                </c:pt>
                <c:pt idx="134">
                  <c:v>0.382988888888889</c:v>
                </c:pt>
                <c:pt idx="135">
                  <c:v>0.502494444444445</c:v>
                </c:pt>
                <c:pt idx="136">
                  <c:v>0.6253</c:v>
                </c:pt>
                <c:pt idx="137">
                  <c:v>0.761494444444444</c:v>
                </c:pt>
                <c:pt idx="138">
                  <c:v>0.904283333333333</c:v>
                </c:pt>
                <c:pt idx="139">
                  <c:v>1.053316666666667</c:v>
                </c:pt>
                <c:pt idx="140">
                  <c:v>1.19195</c:v>
                </c:pt>
                <c:pt idx="141">
                  <c:v>1.312716666666666</c:v>
                </c:pt>
                <c:pt idx="142">
                  <c:v>1.425483333333333</c:v>
                </c:pt>
                <c:pt idx="143">
                  <c:v>1.519777777777777</c:v>
                </c:pt>
                <c:pt idx="144">
                  <c:v>1.604316666666667</c:v>
                </c:pt>
                <c:pt idx="145">
                  <c:v>1.676061111111111</c:v>
                </c:pt>
                <c:pt idx="146">
                  <c:v>1.727655555555555</c:v>
                </c:pt>
                <c:pt idx="147">
                  <c:v>1.77198888888889</c:v>
                </c:pt>
                <c:pt idx="148">
                  <c:v>1.812194444444445</c:v>
                </c:pt>
                <c:pt idx="149">
                  <c:v>1.829933333333333</c:v>
                </c:pt>
                <c:pt idx="150">
                  <c:v>1.871055555555556</c:v>
                </c:pt>
                <c:pt idx="151">
                  <c:v>1.928816666666667</c:v>
                </c:pt>
                <c:pt idx="152">
                  <c:v>1.984911111111111</c:v>
                </c:pt>
                <c:pt idx="153">
                  <c:v>2.036016666666667</c:v>
                </c:pt>
                <c:pt idx="154">
                  <c:v>2.074133333333334</c:v>
                </c:pt>
                <c:pt idx="155">
                  <c:v>2.115105555555556</c:v>
                </c:pt>
                <c:pt idx="156">
                  <c:v>2.179783333333334</c:v>
                </c:pt>
                <c:pt idx="157">
                  <c:v>2.239711111111111</c:v>
                </c:pt>
                <c:pt idx="158">
                  <c:v>2.2909</c:v>
                </c:pt>
                <c:pt idx="159">
                  <c:v>2.341972222222222</c:v>
                </c:pt>
                <c:pt idx="160">
                  <c:v>2.380866666666667</c:v>
                </c:pt>
                <c:pt idx="161">
                  <c:v>2.404805555555555</c:v>
                </c:pt>
                <c:pt idx="162">
                  <c:v>2.420388888888889</c:v>
                </c:pt>
                <c:pt idx="163">
                  <c:v>2.428016666666667</c:v>
                </c:pt>
                <c:pt idx="164">
                  <c:v>2.422933333333333</c:v>
                </c:pt>
                <c:pt idx="165">
                  <c:v>2.399888888888886</c:v>
                </c:pt>
                <c:pt idx="166">
                  <c:v>2.39115</c:v>
                </c:pt>
                <c:pt idx="167">
                  <c:v>2.3949</c:v>
                </c:pt>
                <c:pt idx="168">
                  <c:v>2.4048</c:v>
                </c:pt>
                <c:pt idx="169">
                  <c:v>2.393022222222222</c:v>
                </c:pt>
                <c:pt idx="170">
                  <c:v>2.380722222222222</c:v>
                </c:pt>
                <c:pt idx="171">
                  <c:v>2.350816666666666</c:v>
                </c:pt>
                <c:pt idx="172">
                  <c:v>2.314077777777778</c:v>
                </c:pt>
                <c:pt idx="173">
                  <c:v>2.282677777777777</c:v>
                </c:pt>
                <c:pt idx="174">
                  <c:v>2.25395</c:v>
                </c:pt>
                <c:pt idx="175">
                  <c:v>2.233222222222222</c:v>
                </c:pt>
                <c:pt idx="176">
                  <c:v>2.225705555555555</c:v>
                </c:pt>
                <c:pt idx="177">
                  <c:v>2.232994444444444</c:v>
                </c:pt>
                <c:pt idx="178">
                  <c:v>2.250872222222223</c:v>
                </c:pt>
                <c:pt idx="179">
                  <c:v>2.28862777777778</c:v>
                </c:pt>
                <c:pt idx="180">
                  <c:v>2.333438888888887</c:v>
                </c:pt>
                <c:pt idx="181">
                  <c:v>2.389266666666667</c:v>
                </c:pt>
                <c:pt idx="182">
                  <c:v>2.416683333333329</c:v>
                </c:pt>
                <c:pt idx="183">
                  <c:v>2.441938888888889</c:v>
                </c:pt>
                <c:pt idx="184">
                  <c:v>2.460522222222222</c:v>
                </c:pt>
                <c:pt idx="185">
                  <c:v>2.487977777777778</c:v>
                </c:pt>
                <c:pt idx="186">
                  <c:v>2.528</c:v>
                </c:pt>
                <c:pt idx="187">
                  <c:v>2.556477777777778</c:v>
                </c:pt>
                <c:pt idx="188">
                  <c:v>2.573172222222222</c:v>
                </c:pt>
                <c:pt idx="189">
                  <c:v>2.59025</c:v>
                </c:pt>
                <c:pt idx="190">
                  <c:v>2.612905555555556</c:v>
                </c:pt>
                <c:pt idx="191">
                  <c:v>2.636794444444444</c:v>
                </c:pt>
                <c:pt idx="192">
                  <c:v>2.666444444444445</c:v>
                </c:pt>
                <c:pt idx="193">
                  <c:v>2.682622222222223</c:v>
                </c:pt>
                <c:pt idx="194">
                  <c:v>2.701627777777777</c:v>
                </c:pt>
                <c:pt idx="195">
                  <c:v>2.717977777777777</c:v>
                </c:pt>
                <c:pt idx="196">
                  <c:v>2.733477777777777</c:v>
                </c:pt>
                <c:pt idx="197">
                  <c:v>2.744816666666667</c:v>
                </c:pt>
                <c:pt idx="198">
                  <c:v>2.756488888888886</c:v>
                </c:pt>
                <c:pt idx="199">
                  <c:v>2.742466666666667</c:v>
                </c:pt>
                <c:pt idx="200">
                  <c:v>2.737188888888889</c:v>
                </c:pt>
                <c:pt idx="201">
                  <c:v>2.742055555555555</c:v>
                </c:pt>
                <c:pt idx="202">
                  <c:v>2.760877777777777</c:v>
                </c:pt>
                <c:pt idx="203">
                  <c:v>2.781494444444444</c:v>
                </c:pt>
                <c:pt idx="204">
                  <c:v>2.803327777777778</c:v>
                </c:pt>
                <c:pt idx="205">
                  <c:v>2.820966666666666</c:v>
                </c:pt>
                <c:pt idx="206">
                  <c:v>2.833161111111111</c:v>
                </c:pt>
                <c:pt idx="207">
                  <c:v>2.845366666666667</c:v>
                </c:pt>
                <c:pt idx="208">
                  <c:v>2.846877777777777</c:v>
                </c:pt>
                <c:pt idx="209">
                  <c:v>2.847922222222222</c:v>
                </c:pt>
                <c:pt idx="210">
                  <c:v>2.856016666666667</c:v>
                </c:pt>
                <c:pt idx="211">
                  <c:v>2.8581</c:v>
                </c:pt>
                <c:pt idx="212">
                  <c:v>2.861305555555555</c:v>
                </c:pt>
                <c:pt idx="213">
                  <c:v>2.85705</c:v>
                </c:pt>
                <c:pt idx="214">
                  <c:v>2.858627777777778</c:v>
                </c:pt>
                <c:pt idx="215">
                  <c:v>2.851083333333332</c:v>
                </c:pt>
                <c:pt idx="216">
                  <c:v>2.842916666666666</c:v>
                </c:pt>
                <c:pt idx="217">
                  <c:v>2.839227777777777</c:v>
                </c:pt>
                <c:pt idx="218">
                  <c:v>2.852144444444443</c:v>
                </c:pt>
                <c:pt idx="219">
                  <c:v>2.881833333333334</c:v>
                </c:pt>
                <c:pt idx="220">
                  <c:v>2.924727777777778</c:v>
                </c:pt>
                <c:pt idx="221">
                  <c:v>2.966805555555555</c:v>
                </c:pt>
                <c:pt idx="222">
                  <c:v>3.002950000000001</c:v>
                </c:pt>
                <c:pt idx="223">
                  <c:v>3.045533333333333</c:v>
                </c:pt>
                <c:pt idx="224">
                  <c:v>3.094783333333333</c:v>
                </c:pt>
                <c:pt idx="225">
                  <c:v>3.142472222222223</c:v>
                </c:pt>
                <c:pt idx="226">
                  <c:v>3.201033333333333</c:v>
                </c:pt>
                <c:pt idx="227">
                  <c:v>3.2583</c:v>
                </c:pt>
                <c:pt idx="228">
                  <c:v>3.312794444444445</c:v>
                </c:pt>
                <c:pt idx="229">
                  <c:v>3.369172222222222</c:v>
                </c:pt>
                <c:pt idx="230">
                  <c:v>3.4187</c:v>
                </c:pt>
                <c:pt idx="231">
                  <c:v>3.46752777777778</c:v>
                </c:pt>
                <c:pt idx="232">
                  <c:v>3.519533333333333</c:v>
                </c:pt>
                <c:pt idx="233">
                  <c:v>3.578394444444444</c:v>
                </c:pt>
                <c:pt idx="234">
                  <c:v>3.638083333333333</c:v>
                </c:pt>
                <c:pt idx="235">
                  <c:v>3.683594444444444</c:v>
                </c:pt>
                <c:pt idx="236">
                  <c:v>3.724066666666666</c:v>
                </c:pt>
                <c:pt idx="237">
                  <c:v>3.754338888888889</c:v>
                </c:pt>
                <c:pt idx="238">
                  <c:v>3.761977777777778</c:v>
                </c:pt>
                <c:pt idx="239">
                  <c:v>3.761027777777778</c:v>
                </c:pt>
                <c:pt idx="240">
                  <c:v>3.739622222222222</c:v>
                </c:pt>
                <c:pt idx="241">
                  <c:v>3.727616666666666</c:v>
                </c:pt>
                <c:pt idx="242">
                  <c:v>3.732416666666667</c:v>
                </c:pt>
                <c:pt idx="243">
                  <c:v>3.745377777777778</c:v>
                </c:pt>
                <c:pt idx="244">
                  <c:v>3.778933333333332</c:v>
                </c:pt>
                <c:pt idx="245">
                  <c:v>3.827299999999999</c:v>
                </c:pt>
                <c:pt idx="246">
                  <c:v>3.879555555555555</c:v>
                </c:pt>
                <c:pt idx="247">
                  <c:v>3.934138888888889</c:v>
                </c:pt>
                <c:pt idx="248">
                  <c:v>3.977638888888888</c:v>
                </c:pt>
                <c:pt idx="249">
                  <c:v>4.009405555555555</c:v>
                </c:pt>
                <c:pt idx="250">
                  <c:v>4.027277777777774</c:v>
                </c:pt>
                <c:pt idx="251">
                  <c:v>4.042677777777778</c:v>
                </c:pt>
                <c:pt idx="252">
                  <c:v>4.05340555555555</c:v>
                </c:pt>
                <c:pt idx="253">
                  <c:v>4.068844444444445</c:v>
                </c:pt>
                <c:pt idx="254">
                  <c:v>4.08266111111111</c:v>
                </c:pt>
                <c:pt idx="255">
                  <c:v>4.08456111111111</c:v>
                </c:pt>
                <c:pt idx="256">
                  <c:v>4.077611111111111</c:v>
                </c:pt>
                <c:pt idx="257">
                  <c:v>4.068372222222222</c:v>
                </c:pt>
                <c:pt idx="258">
                  <c:v>4.060700000000001</c:v>
                </c:pt>
                <c:pt idx="259">
                  <c:v>4.056722222222221</c:v>
                </c:pt>
                <c:pt idx="260">
                  <c:v>4.074266666666666</c:v>
                </c:pt>
                <c:pt idx="261">
                  <c:v>4.10155</c:v>
                </c:pt>
                <c:pt idx="262">
                  <c:v>4.120322222222223</c:v>
                </c:pt>
                <c:pt idx="263">
                  <c:v>4.130894444444444</c:v>
                </c:pt>
                <c:pt idx="264">
                  <c:v>4.124822222222217</c:v>
                </c:pt>
                <c:pt idx="265">
                  <c:v>4.108216666666666</c:v>
                </c:pt>
                <c:pt idx="266">
                  <c:v>4.098916666666663</c:v>
                </c:pt>
                <c:pt idx="267">
                  <c:v>4.089977777777777</c:v>
                </c:pt>
                <c:pt idx="268">
                  <c:v>4.07683888888889</c:v>
                </c:pt>
                <c:pt idx="269">
                  <c:v>4.060049999999999</c:v>
                </c:pt>
                <c:pt idx="270">
                  <c:v>4.045916666666663</c:v>
                </c:pt>
                <c:pt idx="271">
                  <c:v>4.038933333333333</c:v>
                </c:pt>
                <c:pt idx="272">
                  <c:v>4.027088888888885</c:v>
                </c:pt>
                <c:pt idx="273">
                  <c:v>4.02165</c:v>
                </c:pt>
                <c:pt idx="274">
                  <c:v>4.029333333333332</c:v>
                </c:pt>
                <c:pt idx="275">
                  <c:v>4.018188888888885</c:v>
                </c:pt>
                <c:pt idx="276">
                  <c:v>4.003827777777778</c:v>
                </c:pt>
                <c:pt idx="277">
                  <c:v>3.979161111111111</c:v>
                </c:pt>
                <c:pt idx="278">
                  <c:v>3.941233333333334</c:v>
                </c:pt>
                <c:pt idx="279">
                  <c:v>3.916922222222223</c:v>
                </c:pt>
                <c:pt idx="280">
                  <c:v>3.902266666666666</c:v>
                </c:pt>
                <c:pt idx="281">
                  <c:v>3.89591111111111</c:v>
                </c:pt>
                <c:pt idx="282">
                  <c:v>3.893188888888889</c:v>
                </c:pt>
                <c:pt idx="283">
                  <c:v>3.882288888888886</c:v>
                </c:pt>
                <c:pt idx="284">
                  <c:v>3.866811111111111</c:v>
                </c:pt>
                <c:pt idx="285">
                  <c:v>3.847433333333333</c:v>
                </c:pt>
                <c:pt idx="286">
                  <c:v>3.832111111111112</c:v>
                </c:pt>
                <c:pt idx="287">
                  <c:v>3.821155555555554</c:v>
                </c:pt>
                <c:pt idx="288">
                  <c:v>3.798361111111111</c:v>
                </c:pt>
                <c:pt idx="289">
                  <c:v>3.758261111111111</c:v>
                </c:pt>
                <c:pt idx="290">
                  <c:v>3.744772222222222</c:v>
                </c:pt>
                <c:pt idx="291">
                  <c:v>3.749055555555555</c:v>
                </c:pt>
                <c:pt idx="292">
                  <c:v>3.760005555555556</c:v>
                </c:pt>
                <c:pt idx="293">
                  <c:v>3.777483333333333</c:v>
                </c:pt>
                <c:pt idx="294">
                  <c:v>3.805916666666666</c:v>
                </c:pt>
                <c:pt idx="295">
                  <c:v>3.849194444444445</c:v>
                </c:pt>
                <c:pt idx="296">
                  <c:v>3.902116666666666</c:v>
                </c:pt>
                <c:pt idx="297">
                  <c:v>3.9492</c:v>
                </c:pt>
                <c:pt idx="298">
                  <c:v>3.985883333333334</c:v>
                </c:pt>
                <c:pt idx="299">
                  <c:v>4.031388888888888</c:v>
                </c:pt>
                <c:pt idx="300">
                  <c:v>4.084033333333333</c:v>
                </c:pt>
                <c:pt idx="301">
                  <c:v>4.114538888888885</c:v>
                </c:pt>
                <c:pt idx="302">
                  <c:v>4.133566666666666</c:v>
                </c:pt>
                <c:pt idx="303">
                  <c:v>4.14626111111111</c:v>
                </c:pt>
                <c:pt idx="304">
                  <c:v>4.141033333333333</c:v>
                </c:pt>
                <c:pt idx="305">
                  <c:v>4.106316666666665</c:v>
                </c:pt>
                <c:pt idx="306">
                  <c:v>4.052</c:v>
                </c:pt>
                <c:pt idx="307">
                  <c:v>3.996049999999995</c:v>
                </c:pt>
                <c:pt idx="308">
                  <c:v>3.941472222222222</c:v>
                </c:pt>
                <c:pt idx="309">
                  <c:v>3.886327777777778</c:v>
                </c:pt>
                <c:pt idx="310">
                  <c:v>3.843905555555555</c:v>
                </c:pt>
                <c:pt idx="311">
                  <c:v>3.802083333333333</c:v>
                </c:pt>
                <c:pt idx="312">
                  <c:v>3.754794444444445</c:v>
                </c:pt>
                <c:pt idx="313">
                  <c:v>3.723116666666666</c:v>
                </c:pt>
                <c:pt idx="314">
                  <c:v>3.688394444444445</c:v>
                </c:pt>
                <c:pt idx="315">
                  <c:v>3.66545</c:v>
                </c:pt>
                <c:pt idx="316">
                  <c:v>3.652933333333334</c:v>
                </c:pt>
                <c:pt idx="317">
                  <c:v>3.660005555555555</c:v>
                </c:pt>
                <c:pt idx="318">
                  <c:v>3.652305555555555</c:v>
                </c:pt>
                <c:pt idx="319">
                  <c:v>3.635977777777778</c:v>
                </c:pt>
                <c:pt idx="320">
                  <c:v>3.614672222222222</c:v>
                </c:pt>
                <c:pt idx="321">
                  <c:v>3.584977777777778</c:v>
                </c:pt>
                <c:pt idx="322">
                  <c:v>3.553005555555556</c:v>
                </c:pt>
                <c:pt idx="323">
                  <c:v>3.516855555555555</c:v>
                </c:pt>
                <c:pt idx="324">
                  <c:v>3.487761111111111</c:v>
                </c:pt>
                <c:pt idx="325">
                  <c:v>3.464172222222222</c:v>
                </c:pt>
                <c:pt idx="326">
                  <c:v>3.435894444444444</c:v>
                </c:pt>
                <c:pt idx="327">
                  <c:v>3.393005555555556</c:v>
                </c:pt>
                <c:pt idx="328">
                  <c:v>3.357477777777777</c:v>
                </c:pt>
                <c:pt idx="329">
                  <c:v>3.324544444444445</c:v>
                </c:pt>
                <c:pt idx="330">
                  <c:v>3.291944444444444</c:v>
                </c:pt>
                <c:pt idx="331">
                  <c:v>3.257505555555556</c:v>
                </c:pt>
                <c:pt idx="332">
                  <c:v>3.2337</c:v>
                </c:pt>
                <c:pt idx="333">
                  <c:v>3.225922222222222</c:v>
                </c:pt>
                <c:pt idx="334">
                  <c:v>3.218877777777778</c:v>
                </c:pt>
                <c:pt idx="335">
                  <c:v>3.219122222222222</c:v>
                </c:pt>
                <c:pt idx="336">
                  <c:v>3.2238</c:v>
                </c:pt>
                <c:pt idx="337">
                  <c:v>3.228033333333333</c:v>
                </c:pt>
                <c:pt idx="338">
                  <c:v>3.220955555555556</c:v>
                </c:pt>
                <c:pt idx="339">
                  <c:v>3.217633333333334</c:v>
                </c:pt>
                <c:pt idx="340">
                  <c:v>3.227172222222222</c:v>
                </c:pt>
                <c:pt idx="341">
                  <c:v>3.24225</c:v>
                </c:pt>
                <c:pt idx="342">
                  <c:v>3.257077777777777</c:v>
                </c:pt>
                <c:pt idx="343">
                  <c:v>3.270633333333333</c:v>
                </c:pt>
                <c:pt idx="344">
                  <c:v>3.261616666666667</c:v>
                </c:pt>
                <c:pt idx="345">
                  <c:v>3.225316666666667</c:v>
                </c:pt>
                <c:pt idx="346">
                  <c:v>3.164361111111111</c:v>
                </c:pt>
                <c:pt idx="347">
                  <c:v>3.084483333333334</c:v>
                </c:pt>
                <c:pt idx="348">
                  <c:v>2.995677777777777</c:v>
                </c:pt>
                <c:pt idx="349">
                  <c:v>2.922833333333334</c:v>
                </c:pt>
                <c:pt idx="350">
                  <c:v>2.841322222222223</c:v>
                </c:pt>
                <c:pt idx="351">
                  <c:v>2.756655555555556</c:v>
                </c:pt>
                <c:pt idx="352">
                  <c:v>2.684</c:v>
                </c:pt>
                <c:pt idx="353">
                  <c:v>2.633611111111111</c:v>
                </c:pt>
                <c:pt idx="354">
                  <c:v>2.596055555555556</c:v>
                </c:pt>
                <c:pt idx="355">
                  <c:v>2.55913888888889</c:v>
                </c:pt>
                <c:pt idx="356">
                  <c:v>2.516422222222222</c:v>
                </c:pt>
                <c:pt idx="357">
                  <c:v>2.4799</c:v>
                </c:pt>
                <c:pt idx="358">
                  <c:v>2.450816666666666</c:v>
                </c:pt>
                <c:pt idx="359">
                  <c:v>2.447144444444445</c:v>
                </c:pt>
                <c:pt idx="360">
                  <c:v>2.45538888888889</c:v>
                </c:pt>
                <c:pt idx="361">
                  <c:v>2.45508888888889</c:v>
                </c:pt>
                <c:pt idx="362">
                  <c:v>2.434577777777777</c:v>
                </c:pt>
                <c:pt idx="363">
                  <c:v>2.386911111111111</c:v>
                </c:pt>
                <c:pt idx="364">
                  <c:v>2.329138888888889</c:v>
                </c:pt>
                <c:pt idx="365">
                  <c:v>2.278872222222222</c:v>
                </c:pt>
                <c:pt idx="366">
                  <c:v>2.25375</c:v>
                </c:pt>
                <c:pt idx="367">
                  <c:v>2.252527777777777</c:v>
                </c:pt>
                <c:pt idx="368">
                  <c:v>2.249005555555556</c:v>
                </c:pt>
                <c:pt idx="369">
                  <c:v>2.226788888888889</c:v>
                </c:pt>
                <c:pt idx="370">
                  <c:v>2.1925</c:v>
                </c:pt>
                <c:pt idx="371">
                  <c:v>2.147455555555556</c:v>
                </c:pt>
                <c:pt idx="372">
                  <c:v>2.103044444444444</c:v>
                </c:pt>
                <c:pt idx="373">
                  <c:v>2.061188888888889</c:v>
                </c:pt>
                <c:pt idx="374">
                  <c:v>2.041038888888889</c:v>
                </c:pt>
                <c:pt idx="375">
                  <c:v>2.043544444444445</c:v>
                </c:pt>
                <c:pt idx="376">
                  <c:v>2.0619</c:v>
                </c:pt>
                <c:pt idx="377">
                  <c:v>2.094644444444445</c:v>
                </c:pt>
                <c:pt idx="378">
                  <c:v>2.140472222222222</c:v>
                </c:pt>
                <c:pt idx="379">
                  <c:v>2.178555555555556</c:v>
                </c:pt>
                <c:pt idx="380">
                  <c:v>2.211755555555555</c:v>
                </c:pt>
                <c:pt idx="381">
                  <c:v>2.219333333333333</c:v>
                </c:pt>
                <c:pt idx="382">
                  <c:v>2.216833333333334</c:v>
                </c:pt>
                <c:pt idx="383">
                  <c:v>2.20135</c:v>
                </c:pt>
                <c:pt idx="384">
                  <c:v>2.170055555555555</c:v>
                </c:pt>
                <c:pt idx="385">
                  <c:v>2.135394444444444</c:v>
                </c:pt>
                <c:pt idx="386">
                  <c:v>2.094355555555555</c:v>
                </c:pt>
                <c:pt idx="387">
                  <c:v>2.056049999999996</c:v>
                </c:pt>
                <c:pt idx="388">
                  <c:v>2.017072222222223</c:v>
                </c:pt>
                <c:pt idx="389">
                  <c:v>1.98258888888889</c:v>
                </c:pt>
                <c:pt idx="390">
                  <c:v>1.953777777777778</c:v>
                </c:pt>
                <c:pt idx="391">
                  <c:v>1.931627777777778</c:v>
                </c:pt>
                <c:pt idx="392">
                  <c:v>1.912194444444444</c:v>
                </c:pt>
                <c:pt idx="393">
                  <c:v>1.91118888888889</c:v>
                </c:pt>
                <c:pt idx="394">
                  <c:v>1.9186</c:v>
                </c:pt>
                <c:pt idx="395">
                  <c:v>1.931155555555555</c:v>
                </c:pt>
                <c:pt idx="396">
                  <c:v>1.950066666666666</c:v>
                </c:pt>
                <c:pt idx="397">
                  <c:v>1.963327777777778</c:v>
                </c:pt>
                <c:pt idx="398">
                  <c:v>1.987572222222222</c:v>
                </c:pt>
                <c:pt idx="399">
                  <c:v>1.9945</c:v>
                </c:pt>
                <c:pt idx="400">
                  <c:v>2.012605555555555</c:v>
                </c:pt>
                <c:pt idx="401">
                  <c:v>2.018444444444444</c:v>
                </c:pt>
                <c:pt idx="402">
                  <c:v>2.036922222222222</c:v>
                </c:pt>
                <c:pt idx="403">
                  <c:v>2.057366666666666</c:v>
                </c:pt>
                <c:pt idx="404">
                  <c:v>2.09915</c:v>
                </c:pt>
                <c:pt idx="405">
                  <c:v>2.136611111111111</c:v>
                </c:pt>
                <c:pt idx="406">
                  <c:v>2.169138888888889</c:v>
                </c:pt>
                <c:pt idx="407">
                  <c:v>2.190538888888889</c:v>
                </c:pt>
                <c:pt idx="408">
                  <c:v>2.209849999999999</c:v>
                </c:pt>
                <c:pt idx="409">
                  <c:v>2.221872222222222</c:v>
                </c:pt>
                <c:pt idx="410">
                  <c:v>2.233427777777777</c:v>
                </c:pt>
                <c:pt idx="411">
                  <c:v>2.236855555555555</c:v>
                </c:pt>
                <c:pt idx="412">
                  <c:v>2.230705555555556</c:v>
                </c:pt>
                <c:pt idx="413">
                  <c:v>2.218138888888889</c:v>
                </c:pt>
                <c:pt idx="414">
                  <c:v>2.213716666666666</c:v>
                </c:pt>
                <c:pt idx="415">
                  <c:v>2.226394444444444</c:v>
                </c:pt>
                <c:pt idx="416">
                  <c:v>2.239183333333334</c:v>
                </c:pt>
                <c:pt idx="417">
                  <c:v>2.245594444444444</c:v>
                </c:pt>
                <c:pt idx="418">
                  <c:v>2.240461111111111</c:v>
                </c:pt>
                <c:pt idx="419">
                  <c:v>2.236938888888889</c:v>
                </c:pt>
                <c:pt idx="420">
                  <c:v>2.219288888888888</c:v>
                </c:pt>
                <c:pt idx="421">
                  <c:v>2.201744444444445</c:v>
                </c:pt>
                <c:pt idx="422">
                  <c:v>2.178227777777777</c:v>
                </c:pt>
                <c:pt idx="423">
                  <c:v>2.168394444444445</c:v>
                </c:pt>
                <c:pt idx="424">
                  <c:v>2.161594444444445</c:v>
                </c:pt>
                <c:pt idx="425">
                  <c:v>2.153294444444445</c:v>
                </c:pt>
                <c:pt idx="426">
                  <c:v>2.152911111111111</c:v>
                </c:pt>
                <c:pt idx="427">
                  <c:v>2.154166666666667</c:v>
                </c:pt>
                <c:pt idx="428">
                  <c:v>2.15225</c:v>
                </c:pt>
                <c:pt idx="429">
                  <c:v>2.158222222222222</c:v>
                </c:pt>
                <c:pt idx="430">
                  <c:v>2.151027777777777</c:v>
                </c:pt>
                <c:pt idx="431">
                  <c:v>2.128311111111111</c:v>
                </c:pt>
                <c:pt idx="432">
                  <c:v>2.102044444444445</c:v>
                </c:pt>
                <c:pt idx="433">
                  <c:v>2.082711111111111</c:v>
                </c:pt>
                <c:pt idx="434">
                  <c:v>2.083816666666667</c:v>
                </c:pt>
                <c:pt idx="435">
                  <c:v>2.074827777777777</c:v>
                </c:pt>
                <c:pt idx="436">
                  <c:v>2.0712</c:v>
                </c:pt>
                <c:pt idx="437">
                  <c:v>2.052211111111111</c:v>
                </c:pt>
                <c:pt idx="438">
                  <c:v>2.015222222222222</c:v>
                </c:pt>
                <c:pt idx="439">
                  <c:v>1.95888888888889</c:v>
                </c:pt>
                <c:pt idx="440">
                  <c:v>1.909366666666667</c:v>
                </c:pt>
                <c:pt idx="441">
                  <c:v>1.862983333333333</c:v>
                </c:pt>
                <c:pt idx="442">
                  <c:v>1.824805555555556</c:v>
                </c:pt>
                <c:pt idx="443">
                  <c:v>1.79535</c:v>
                </c:pt>
                <c:pt idx="444">
                  <c:v>1.78883888888889</c:v>
                </c:pt>
                <c:pt idx="445">
                  <c:v>1.777633333333333</c:v>
                </c:pt>
                <c:pt idx="446">
                  <c:v>1.76615</c:v>
                </c:pt>
                <c:pt idx="447">
                  <c:v>1.750577777777777</c:v>
                </c:pt>
                <c:pt idx="448">
                  <c:v>1.737544444444444</c:v>
                </c:pt>
                <c:pt idx="449">
                  <c:v>1.746772222222222</c:v>
                </c:pt>
                <c:pt idx="450">
                  <c:v>1.776822222222222</c:v>
                </c:pt>
                <c:pt idx="451">
                  <c:v>1.812344444444444</c:v>
                </c:pt>
                <c:pt idx="452">
                  <c:v>1.85875</c:v>
                </c:pt>
                <c:pt idx="453">
                  <c:v>1.917783333333333</c:v>
                </c:pt>
                <c:pt idx="454">
                  <c:v>1.986544444444445</c:v>
                </c:pt>
                <c:pt idx="455">
                  <c:v>2.061494444444445</c:v>
                </c:pt>
                <c:pt idx="456">
                  <c:v>2.142394444444444</c:v>
                </c:pt>
                <c:pt idx="457">
                  <c:v>2.232327777777777</c:v>
                </c:pt>
                <c:pt idx="458">
                  <c:v>2.314044444444443</c:v>
                </c:pt>
                <c:pt idx="459">
                  <c:v>2.399649999999996</c:v>
                </c:pt>
                <c:pt idx="460">
                  <c:v>2.468288888888888</c:v>
                </c:pt>
                <c:pt idx="461">
                  <c:v>2.530055555555555</c:v>
                </c:pt>
                <c:pt idx="462">
                  <c:v>2.589505555555556</c:v>
                </c:pt>
                <c:pt idx="463">
                  <c:v>2.642333333333333</c:v>
                </c:pt>
                <c:pt idx="464">
                  <c:v>2.672055555555556</c:v>
                </c:pt>
                <c:pt idx="465">
                  <c:v>2.701105555555555</c:v>
                </c:pt>
                <c:pt idx="466">
                  <c:v>2.725405555555556</c:v>
                </c:pt>
                <c:pt idx="467">
                  <c:v>2.752622222222222</c:v>
                </c:pt>
                <c:pt idx="468">
                  <c:v>2.765394444444445</c:v>
                </c:pt>
                <c:pt idx="469">
                  <c:v>2.78012777777778</c:v>
                </c:pt>
                <c:pt idx="470">
                  <c:v>2.786722222222222</c:v>
                </c:pt>
                <c:pt idx="471">
                  <c:v>2.802872222222222</c:v>
                </c:pt>
                <c:pt idx="472">
                  <c:v>2.815672222222223</c:v>
                </c:pt>
                <c:pt idx="473">
                  <c:v>2.848011111111111</c:v>
                </c:pt>
                <c:pt idx="474">
                  <c:v>2.888477777777778</c:v>
                </c:pt>
                <c:pt idx="475">
                  <c:v>2.947955555555555</c:v>
                </c:pt>
                <c:pt idx="476">
                  <c:v>3.009166666666666</c:v>
                </c:pt>
                <c:pt idx="477">
                  <c:v>3.056772222222222</c:v>
                </c:pt>
                <c:pt idx="478">
                  <c:v>3.101505555555556</c:v>
                </c:pt>
                <c:pt idx="479">
                  <c:v>3.147655555555556</c:v>
                </c:pt>
                <c:pt idx="480">
                  <c:v>3.177011111111111</c:v>
                </c:pt>
                <c:pt idx="481">
                  <c:v>3.195938888888888</c:v>
                </c:pt>
                <c:pt idx="482">
                  <c:v>3.215122222222222</c:v>
                </c:pt>
                <c:pt idx="483">
                  <c:v>3.230588888888889</c:v>
                </c:pt>
                <c:pt idx="484">
                  <c:v>3.256094444444444</c:v>
                </c:pt>
                <c:pt idx="485">
                  <c:v>3.291944444444445</c:v>
                </c:pt>
                <c:pt idx="486">
                  <c:v>3.347338888888889</c:v>
                </c:pt>
                <c:pt idx="487">
                  <c:v>3.420194444444444</c:v>
                </c:pt>
                <c:pt idx="488">
                  <c:v>3.4808</c:v>
                </c:pt>
                <c:pt idx="489">
                  <c:v>3.532988888888887</c:v>
                </c:pt>
                <c:pt idx="490">
                  <c:v>3.575877777777777</c:v>
                </c:pt>
                <c:pt idx="491">
                  <c:v>3.606777777777777</c:v>
                </c:pt>
                <c:pt idx="492">
                  <c:v>3.604272222222222</c:v>
                </c:pt>
                <c:pt idx="493">
                  <c:v>3.587405555555556</c:v>
                </c:pt>
                <c:pt idx="494">
                  <c:v>3.556677777777778</c:v>
                </c:pt>
                <c:pt idx="495">
                  <c:v>3.510738888888889</c:v>
                </c:pt>
                <c:pt idx="496">
                  <c:v>3.489844444444444</c:v>
                </c:pt>
                <c:pt idx="497">
                  <c:v>3.45101111111111</c:v>
                </c:pt>
                <c:pt idx="498">
                  <c:v>3.409122222222222</c:v>
                </c:pt>
                <c:pt idx="499">
                  <c:v>3.373433333333333</c:v>
                </c:pt>
                <c:pt idx="500">
                  <c:v>3.343227777777777</c:v>
                </c:pt>
                <c:pt idx="501">
                  <c:v>3.314566666666666</c:v>
                </c:pt>
                <c:pt idx="502">
                  <c:v>3.293966666666666</c:v>
                </c:pt>
                <c:pt idx="503">
                  <c:v>3.277872222222222</c:v>
                </c:pt>
                <c:pt idx="504">
                  <c:v>3.246894444444444</c:v>
                </c:pt>
                <c:pt idx="505">
                  <c:v>3.224544444444444</c:v>
                </c:pt>
                <c:pt idx="506">
                  <c:v>3.218755555555556</c:v>
                </c:pt>
                <c:pt idx="507">
                  <c:v>3.227722222222222</c:v>
                </c:pt>
                <c:pt idx="508">
                  <c:v>3.243833333333333</c:v>
                </c:pt>
                <c:pt idx="509">
                  <c:v>3.258811111111111</c:v>
                </c:pt>
                <c:pt idx="510">
                  <c:v>3.273938888888888</c:v>
                </c:pt>
                <c:pt idx="511">
                  <c:v>3.290083333333334</c:v>
                </c:pt>
                <c:pt idx="512">
                  <c:v>3.293422222222222</c:v>
                </c:pt>
                <c:pt idx="513">
                  <c:v>3.291588888888889</c:v>
                </c:pt>
                <c:pt idx="514">
                  <c:v>3.280438888888889</c:v>
                </c:pt>
                <c:pt idx="515">
                  <c:v>3.273761111111111</c:v>
                </c:pt>
                <c:pt idx="516">
                  <c:v>3.28762777777778</c:v>
                </c:pt>
                <c:pt idx="517">
                  <c:v>3.324722222222222</c:v>
                </c:pt>
                <c:pt idx="518">
                  <c:v>3.373388888888888</c:v>
                </c:pt>
                <c:pt idx="519">
                  <c:v>3.402138888888889</c:v>
                </c:pt>
                <c:pt idx="520">
                  <c:v>3.426372222222222</c:v>
                </c:pt>
                <c:pt idx="521">
                  <c:v>3.441511111111111</c:v>
                </c:pt>
                <c:pt idx="522">
                  <c:v>3.453077777777777</c:v>
                </c:pt>
                <c:pt idx="523">
                  <c:v>3.452388888888886</c:v>
                </c:pt>
                <c:pt idx="524">
                  <c:v>3.434166666666667</c:v>
                </c:pt>
                <c:pt idx="525">
                  <c:v>3.409555555555555</c:v>
                </c:pt>
                <c:pt idx="526">
                  <c:v>3.373261111111111</c:v>
                </c:pt>
                <c:pt idx="527">
                  <c:v>3.334933333333333</c:v>
                </c:pt>
                <c:pt idx="528">
                  <c:v>3.311633333333332</c:v>
                </c:pt>
                <c:pt idx="529">
                  <c:v>3.296027777777778</c:v>
                </c:pt>
                <c:pt idx="530">
                  <c:v>3.2923</c:v>
                </c:pt>
                <c:pt idx="531">
                  <c:v>3.2959</c:v>
                </c:pt>
                <c:pt idx="532">
                  <c:v>3.323161111111111</c:v>
                </c:pt>
                <c:pt idx="533">
                  <c:v>3.352816666666667</c:v>
                </c:pt>
                <c:pt idx="534">
                  <c:v>3.389344444444445</c:v>
                </c:pt>
                <c:pt idx="535">
                  <c:v>3.429544444444445</c:v>
                </c:pt>
                <c:pt idx="536">
                  <c:v>3.45996111111111</c:v>
                </c:pt>
                <c:pt idx="537">
                  <c:v>3.481794444444444</c:v>
                </c:pt>
                <c:pt idx="538">
                  <c:v>3.473705555555555</c:v>
                </c:pt>
                <c:pt idx="539">
                  <c:v>3.4571</c:v>
                </c:pt>
                <c:pt idx="540">
                  <c:v>3.432055555555556</c:v>
                </c:pt>
                <c:pt idx="541">
                  <c:v>3.410294444444444</c:v>
                </c:pt>
                <c:pt idx="542">
                  <c:v>3.379583333333333</c:v>
                </c:pt>
                <c:pt idx="543">
                  <c:v>3.360111111111111</c:v>
                </c:pt>
                <c:pt idx="544">
                  <c:v>3.357955555555556</c:v>
                </c:pt>
                <c:pt idx="545">
                  <c:v>3.361500000000001</c:v>
                </c:pt>
                <c:pt idx="546">
                  <c:v>3.377772222222222</c:v>
                </c:pt>
                <c:pt idx="547">
                  <c:v>3.405872222222223</c:v>
                </c:pt>
                <c:pt idx="548">
                  <c:v>3.438572222222222</c:v>
                </c:pt>
                <c:pt idx="549">
                  <c:v>3.479066666666667</c:v>
                </c:pt>
                <c:pt idx="550">
                  <c:v>3.500972222222222</c:v>
                </c:pt>
                <c:pt idx="551">
                  <c:v>3.518288888888887</c:v>
                </c:pt>
                <c:pt idx="552">
                  <c:v>3.514494444444444</c:v>
                </c:pt>
                <c:pt idx="553">
                  <c:v>3.515966666666666</c:v>
                </c:pt>
                <c:pt idx="554">
                  <c:v>3.516422222222222</c:v>
                </c:pt>
                <c:pt idx="555">
                  <c:v>3.531088888888886</c:v>
                </c:pt>
                <c:pt idx="556">
                  <c:v>3.558144444444445</c:v>
                </c:pt>
                <c:pt idx="557">
                  <c:v>3.591988888888888</c:v>
                </c:pt>
                <c:pt idx="558">
                  <c:v>3.625616666666666</c:v>
                </c:pt>
                <c:pt idx="559">
                  <c:v>3.648477777777777</c:v>
                </c:pt>
                <c:pt idx="560">
                  <c:v>3.666572222222222</c:v>
                </c:pt>
                <c:pt idx="561">
                  <c:v>3.67825</c:v>
                </c:pt>
                <c:pt idx="562">
                  <c:v>3.678955555555555</c:v>
                </c:pt>
                <c:pt idx="563">
                  <c:v>3.673644444444444</c:v>
                </c:pt>
                <c:pt idx="564">
                  <c:v>3.668961111111111</c:v>
                </c:pt>
                <c:pt idx="565">
                  <c:v>3.668377777777778</c:v>
                </c:pt>
                <c:pt idx="566">
                  <c:v>3.657772222222223</c:v>
                </c:pt>
                <c:pt idx="567">
                  <c:v>3.637405555555555</c:v>
                </c:pt>
                <c:pt idx="568">
                  <c:v>3.626277777777777</c:v>
                </c:pt>
                <c:pt idx="569">
                  <c:v>3.612155555555556</c:v>
                </c:pt>
                <c:pt idx="570">
                  <c:v>3.601144444444444</c:v>
                </c:pt>
                <c:pt idx="571">
                  <c:v>3.593616666666668</c:v>
                </c:pt>
                <c:pt idx="572">
                  <c:v>3.594861111111111</c:v>
                </c:pt>
                <c:pt idx="573">
                  <c:v>3.592388888888887</c:v>
                </c:pt>
                <c:pt idx="574">
                  <c:v>3.5906</c:v>
                </c:pt>
                <c:pt idx="575">
                  <c:v>3.579394444444444</c:v>
                </c:pt>
                <c:pt idx="576">
                  <c:v>3.570827777777778</c:v>
                </c:pt>
                <c:pt idx="577">
                  <c:v>3.556994444444445</c:v>
                </c:pt>
                <c:pt idx="578">
                  <c:v>3.545438888888889</c:v>
                </c:pt>
                <c:pt idx="579">
                  <c:v>3.541922222222223</c:v>
                </c:pt>
                <c:pt idx="580">
                  <c:v>3.536049999999996</c:v>
                </c:pt>
                <c:pt idx="581">
                  <c:v>3.532544444444444</c:v>
                </c:pt>
                <c:pt idx="582">
                  <c:v>3.533461111111111</c:v>
                </c:pt>
                <c:pt idx="583">
                  <c:v>3.522105555555555</c:v>
                </c:pt>
                <c:pt idx="584">
                  <c:v>3.514683333333334</c:v>
                </c:pt>
                <c:pt idx="585">
                  <c:v>3.513838888888889</c:v>
                </c:pt>
                <c:pt idx="586">
                  <c:v>3.517766666666666</c:v>
                </c:pt>
                <c:pt idx="587">
                  <c:v>3.506272222222222</c:v>
                </c:pt>
                <c:pt idx="588">
                  <c:v>3.484661111111111</c:v>
                </c:pt>
                <c:pt idx="589">
                  <c:v>3.464172222222222</c:v>
                </c:pt>
                <c:pt idx="590">
                  <c:v>3.449755555555556</c:v>
                </c:pt>
                <c:pt idx="591">
                  <c:v>3.430572222222223</c:v>
                </c:pt>
                <c:pt idx="592">
                  <c:v>3.402072222222222</c:v>
                </c:pt>
                <c:pt idx="593">
                  <c:v>3.366005555555556</c:v>
                </c:pt>
                <c:pt idx="594">
                  <c:v>3.316399999999998</c:v>
                </c:pt>
                <c:pt idx="595">
                  <c:v>3.264172222222222</c:v>
                </c:pt>
                <c:pt idx="596">
                  <c:v>3.217061111111112</c:v>
                </c:pt>
                <c:pt idx="597">
                  <c:v>3.181555555555555</c:v>
                </c:pt>
                <c:pt idx="598">
                  <c:v>3.140616666666667</c:v>
                </c:pt>
                <c:pt idx="599">
                  <c:v>3.10713888888889</c:v>
                </c:pt>
                <c:pt idx="600">
                  <c:v>3.082961111111111</c:v>
                </c:pt>
                <c:pt idx="601">
                  <c:v>3.07566111111111</c:v>
                </c:pt>
                <c:pt idx="602">
                  <c:v>3.09255</c:v>
                </c:pt>
                <c:pt idx="603">
                  <c:v>3.121566666666667</c:v>
                </c:pt>
                <c:pt idx="604">
                  <c:v>3.151233333333334</c:v>
                </c:pt>
                <c:pt idx="605">
                  <c:v>3.160794444444445</c:v>
                </c:pt>
                <c:pt idx="606">
                  <c:v>3.18005</c:v>
                </c:pt>
                <c:pt idx="607">
                  <c:v>3.206444444444445</c:v>
                </c:pt>
                <c:pt idx="608">
                  <c:v>3.245938888888888</c:v>
                </c:pt>
                <c:pt idx="609">
                  <c:v>3.283405555555555</c:v>
                </c:pt>
                <c:pt idx="610">
                  <c:v>3.329644444444443</c:v>
                </c:pt>
                <c:pt idx="611">
                  <c:v>3.377088888888887</c:v>
                </c:pt>
                <c:pt idx="612">
                  <c:v>3.406388888888888</c:v>
                </c:pt>
                <c:pt idx="613">
                  <c:v>3.437027777777777</c:v>
                </c:pt>
                <c:pt idx="614">
                  <c:v>3.466361111111111</c:v>
                </c:pt>
                <c:pt idx="615">
                  <c:v>3.478994444444444</c:v>
                </c:pt>
                <c:pt idx="616">
                  <c:v>3.488161111111112</c:v>
                </c:pt>
                <c:pt idx="617">
                  <c:v>3.482988888888888</c:v>
                </c:pt>
                <c:pt idx="618">
                  <c:v>3.465505555555555</c:v>
                </c:pt>
                <c:pt idx="619">
                  <c:v>3.434577777777778</c:v>
                </c:pt>
                <c:pt idx="620">
                  <c:v>3.401783333333333</c:v>
                </c:pt>
                <c:pt idx="621">
                  <c:v>3.370788888888887</c:v>
                </c:pt>
                <c:pt idx="622">
                  <c:v>3.329377777777777</c:v>
                </c:pt>
                <c:pt idx="623">
                  <c:v>3.285122222222222</c:v>
                </c:pt>
                <c:pt idx="624">
                  <c:v>3.250716666666667</c:v>
                </c:pt>
                <c:pt idx="625">
                  <c:v>3.220761111111111</c:v>
                </c:pt>
                <c:pt idx="626">
                  <c:v>3.200733333333333</c:v>
                </c:pt>
                <c:pt idx="627">
                  <c:v>3.180783333333333</c:v>
                </c:pt>
                <c:pt idx="628">
                  <c:v>3.1639</c:v>
                </c:pt>
                <c:pt idx="629">
                  <c:v>3.156461111111112</c:v>
                </c:pt>
                <c:pt idx="630">
                  <c:v>3.155388888888889</c:v>
                </c:pt>
                <c:pt idx="631">
                  <c:v>3.156988888888887</c:v>
                </c:pt>
                <c:pt idx="632">
                  <c:v>3.129316666666666</c:v>
                </c:pt>
                <c:pt idx="633">
                  <c:v>3.104594444444444</c:v>
                </c:pt>
                <c:pt idx="634">
                  <c:v>3.073722222222222</c:v>
                </c:pt>
                <c:pt idx="635">
                  <c:v>3.04956111111111</c:v>
                </c:pt>
                <c:pt idx="636">
                  <c:v>3.029777777777777</c:v>
                </c:pt>
                <c:pt idx="637">
                  <c:v>3.001655555555556</c:v>
                </c:pt>
                <c:pt idx="638">
                  <c:v>2.958166666666667</c:v>
                </c:pt>
                <c:pt idx="639">
                  <c:v>2.890638888888886</c:v>
                </c:pt>
                <c:pt idx="640">
                  <c:v>2.837849999999995</c:v>
                </c:pt>
                <c:pt idx="641">
                  <c:v>2.788511111111111</c:v>
                </c:pt>
                <c:pt idx="642">
                  <c:v>2.751483333333333</c:v>
                </c:pt>
                <c:pt idx="643">
                  <c:v>2.724544444444445</c:v>
                </c:pt>
                <c:pt idx="644">
                  <c:v>2.697177777777778</c:v>
                </c:pt>
                <c:pt idx="645">
                  <c:v>2.695883333333334</c:v>
                </c:pt>
                <c:pt idx="646">
                  <c:v>2.6945</c:v>
                </c:pt>
                <c:pt idx="647">
                  <c:v>2.705927777777778</c:v>
                </c:pt>
                <c:pt idx="648">
                  <c:v>2.72615</c:v>
                </c:pt>
                <c:pt idx="649">
                  <c:v>2.76275</c:v>
                </c:pt>
                <c:pt idx="650">
                  <c:v>2.795555555555555</c:v>
                </c:pt>
                <c:pt idx="651">
                  <c:v>2.844194444444445</c:v>
                </c:pt>
                <c:pt idx="652">
                  <c:v>2.915616666666667</c:v>
                </c:pt>
                <c:pt idx="653">
                  <c:v>3.010016666666667</c:v>
                </c:pt>
                <c:pt idx="654">
                  <c:v>3.109022222222222</c:v>
                </c:pt>
                <c:pt idx="655">
                  <c:v>3.192555555555556</c:v>
                </c:pt>
                <c:pt idx="656">
                  <c:v>3.246283333333333</c:v>
                </c:pt>
                <c:pt idx="657">
                  <c:v>3.301</c:v>
                </c:pt>
                <c:pt idx="658">
                  <c:v>3.353388888888888</c:v>
                </c:pt>
                <c:pt idx="659">
                  <c:v>3.402138888888888</c:v>
                </c:pt>
                <c:pt idx="660">
                  <c:v>3.453488888888887</c:v>
                </c:pt>
                <c:pt idx="661">
                  <c:v>3.521622222222223</c:v>
                </c:pt>
                <c:pt idx="662">
                  <c:v>3.569716666666666</c:v>
                </c:pt>
                <c:pt idx="663">
                  <c:v>3.607655555555555</c:v>
                </c:pt>
                <c:pt idx="664">
                  <c:v>3.624255555555556</c:v>
                </c:pt>
                <c:pt idx="665">
                  <c:v>3.609127777777778</c:v>
                </c:pt>
                <c:pt idx="666">
                  <c:v>3.58312777777778</c:v>
                </c:pt>
                <c:pt idx="667">
                  <c:v>3.557372222222222</c:v>
                </c:pt>
                <c:pt idx="668">
                  <c:v>3.541577777777777</c:v>
                </c:pt>
                <c:pt idx="669">
                  <c:v>3.531638888888887</c:v>
                </c:pt>
                <c:pt idx="670">
                  <c:v>3.537538888888889</c:v>
                </c:pt>
                <c:pt idx="671">
                  <c:v>3.545561111111112</c:v>
                </c:pt>
                <c:pt idx="672">
                  <c:v>3.549100000000001</c:v>
                </c:pt>
                <c:pt idx="673">
                  <c:v>3.541677777777777</c:v>
                </c:pt>
                <c:pt idx="674">
                  <c:v>3.515661111111111</c:v>
                </c:pt>
                <c:pt idx="675">
                  <c:v>3.4859</c:v>
                </c:pt>
                <c:pt idx="676">
                  <c:v>3.465822222222223</c:v>
                </c:pt>
                <c:pt idx="677">
                  <c:v>3.453322222222222</c:v>
                </c:pt>
                <c:pt idx="678">
                  <c:v>3.452961111111111</c:v>
                </c:pt>
                <c:pt idx="679">
                  <c:v>3.445027777777777</c:v>
                </c:pt>
                <c:pt idx="680">
                  <c:v>3.432766666666667</c:v>
                </c:pt>
                <c:pt idx="681">
                  <c:v>3.425444444444443</c:v>
                </c:pt>
                <c:pt idx="682">
                  <c:v>3.430783333333333</c:v>
                </c:pt>
                <c:pt idx="683">
                  <c:v>3.444738888888889</c:v>
                </c:pt>
                <c:pt idx="684">
                  <c:v>3.463244444444444</c:v>
                </c:pt>
                <c:pt idx="685">
                  <c:v>3.494727777777777</c:v>
                </c:pt>
                <c:pt idx="686">
                  <c:v>3.520238888888889</c:v>
                </c:pt>
                <c:pt idx="687">
                  <c:v>3.517355555555556</c:v>
                </c:pt>
                <c:pt idx="688">
                  <c:v>3.498949999999998</c:v>
                </c:pt>
                <c:pt idx="689">
                  <c:v>3.457172222222221</c:v>
                </c:pt>
                <c:pt idx="690">
                  <c:v>3.416627777777778</c:v>
                </c:pt>
                <c:pt idx="691">
                  <c:v>3.376605555555554</c:v>
                </c:pt>
                <c:pt idx="692">
                  <c:v>3.347138888888889</c:v>
                </c:pt>
                <c:pt idx="693">
                  <c:v>3.331294444444445</c:v>
                </c:pt>
                <c:pt idx="694">
                  <c:v>3.343605555555555</c:v>
                </c:pt>
                <c:pt idx="695">
                  <c:v>3.378055555555556</c:v>
                </c:pt>
                <c:pt idx="696">
                  <c:v>3.408938888888888</c:v>
                </c:pt>
                <c:pt idx="697">
                  <c:v>3.434433333333333</c:v>
                </c:pt>
                <c:pt idx="698">
                  <c:v>3.443533333333333</c:v>
                </c:pt>
                <c:pt idx="699">
                  <c:v>3.4527</c:v>
                </c:pt>
                <c:pt idx="700">
                  <c:v>3.467933333333333</c:v>
                </c:pt>
              </c:numCache>
            </c:numRef>
          </c:val>
          <c:smooth val="0"/>
        </c:ser>
        <c:ser>
          <c:idx val="1"/>
          <c:order val="1"/>
          <c:tx>
            <c:strRef>
              <c:f>pz!$A$82</c:f>
              <c:strCache>
                <c:ptCount val="1"/>
                <c:pt idx="0">
                  <c:v>Non-Words</c:v>
                </c:pt>
              </c:strCache>
            </c:strRef>
          </c:tx>
          <c:marker>
            <c:symbol val="none"/>
          </c:marker>
          <c:val>
            <c:numRef>
              <c:f>pz!$B$82:$AAA$82</c:f>
              <c:numCache>
                <c:formatCode>General</c:formatCode>
                <c:ptCount val="702"/>
                <c:pt idx="0">
                  <c:v>0.161366666666667</c:v>
                </c:pt>
                <c:pt idx="1">
                  <c:v>0.202838888888889</c:v>
                </c:pt>
                <c:pt idx="2">
                  <c:v>0.255277777777778</c:v>
                </c:pt>
                <c:pt idx="3">
                  <c:v>0.307966666666667</c:v>
                </c:pt>
                <c:pt idx="4">
                  <c:v>0.372044444444444</c:v>
                </c:pt>
                <c:pt idx="5">
                  <c:v>0.432772222222222</c:v>
                </c:pt>
                <c:pt idx="6">
                  <c:v>0.485605555555556</c:v>
                </c:pt>
                <c:pt idx="7">
                  <c:v>0.528272222222222</c:v>
                </c:pt>
                <c:pt idx="8">
                  <c:v>0.555988888888889</c:v>
                </c:pt>
                <c:pt idx="9">
                  <c:v>0.571366666666667</c:v>
                </c:pt>
                <c:pt idx="10">
                  <c:v>0.585477777777778</c:v>
                </c:pt>
                <c:pt idx="11">
                  <c:v>0.604244444444444</c:v>
                </c:pt>
                <c:pt idx="12">
                  <c:v>0.625455555555555</c:v>
                </c:pt>
                <c:pt idx="13">
                  <c:v>0.646216666666667</c:v>
                </c:pt>
                <c:pt idx="14">
                  <c:v>0.667494444444444</c:v>
                </c:pt>
                <c:pt idx="15">
                  <c:v>0.691872222222222</c:v>
                </c:pt>
                <c:pt idx="16">
                  <c:v>0.712038888888889</c:v>
                </c:pt>
                <c:pt idx="17">
                  <c:v>0.726894444444444</c:v>
                </c:pt>
                <c:pt idx="18">
                  <c:v>0.746011111111111</c:v>
                </c:pt>
                <c:pt idx="19">
                  <c:v>0.747011111111111</c:v>
                </c:pt>
                <c:pt idx="20">
                  <c:v>0.7372</c:v>
                </c:pt>
                <c:pt idx="21">
                  <c:v>0.718294444444444</c:v>
                </c:pt>
                <c:pt idx="22">
                  <c:v>0.687761111111111</c:v>
                </c:pt>
                <c:pt idx="23">
                  <c:v>0.659116666666667</c:v>
                </c:pt>
                <c:pt idx="24">
                  <c:v>0.628294444444444</c:v>
                </c:pt>
                <c:pt idx="25">
                  <c:v>0.587638888888889</c:v>
                </c:pt>
                <c:pt idx="26">
                  <c:v>0.538433333333333</c:v>
                </c:pt>
                <c:pt idx="27">
                  <c:v>0.491172222222222</c:v>
                </c:pt>
                <c:pt idx="28">
                  <c:v>0.445</c:v>
                </c:pt>
                <c:pt idx="29">
                  <c:v>0.405672222222222</c:v>
                </c:pt>
                <c:pt idx="30">
                  <c:v>0.352277777777778</c:v>
                </c:pt>
                <c:pt idx="31">
                  <c:v>0.305238888888889</c:v>
                </c:pt>
                <c:pt idx="32">
                  <c:v>0.257044444444444</c:v>
                </c:pt>
                <c:pt idx="33">
                  <c:v>0.215483333333333</c:v>
                </c:pt>
                <c:pt idx="34">
                  <c:v>0.177416666666667</c:v>
                </c:pt>
                <c:pt idx="35">
                  <c:v>0.137611111111111</c:v>
                </c:pt>
                <c:pt idx="36">
                  <c:v>0.100661111111111</c:v>
                </c:pt>
                <c:pt idx="37">
                  <c:v>0.0709222222222222</c:v>
                </c:pt>
                <c:pt idx="38">
                  <c:v>0.0468222222222222</c:v>
                </c:pt>
                <c:pt idx="39">
                  <c:v>0.0355444444444444</c:v>
                </c:pt>
                <c:pt idx="40">
                  <c:v>0.0267</c:v>
                </c:pt>
                <c:pt idx="41">
                  <c:v>0.0136555555555555</c:v>
                </c:pt>
                <c:pt idx="42">
                  <c:v>0.00454444444444435</c:v>
                </c:pt>
                <c:pt idx="43">
                  <c:v>-0.00370555555555553</c:v>
                </c:pt>
                <c:pt idx="44">
                  <c:v>-0.00135555555555561</c:v>
                </c:pt>
                <c:pt idx="45">
                  <c:v>0.01255</c:v>
                </c:pt>
                <c:pt idx="46">
                  <c:v>0.0323944444444445</c:v>
                </c:pt>
                <c:pt idx="47">
                  <c:v>0.0448722222222221</c:v>
                </c:pt>
                <c:pt idx="48">
                  <c:v>0.0567666666666666</c:v>
                </c:pt>
                <c:pt idx="49">
                  <c:v>0.0585055555555556</c:v>
                </c:pt>
                <c:pt idx="50">
                  <c:v>0.0710611111111111</c:v>
                </c:pt>
                <c:pt idx="51">
                  <c:v>0.0878166666666666</c:v>
                </c:pt>
                <c:pt idx="52">
                  <c:v>0.119283333333333</c:v>
                </c:pt>
                <c:pt idx="53">
                  <c:v>0.153033333333333</c:v>
                </c:pt>
                <c:pt idx="54">
                  <c:v>0.185705555555556</c:v>
                </c:pt>
                <c:pt idx="55">
                  <c:v>0.2207</c:v>
                </c:pt>
                <c:pt idx="56">
                  <c:v>0.260255555555555</c:v>
                </c:pt>
                <c:pt idx="57">
                  <c:v>0.300911111111111</c:v>
                </c:pt>
                <c:pt idx="58">
                  <c:v>0.350344444444444</c:v>
                </c:pt>
                <c:pt idx="59">
                  <c:v>0.396266666666667</c:v>
                </c:pt>
                <c:pt idx="60">
                  <c:v>0.442772222222222</c:v>
                </c:pt>
                <c:pt idx="61">
                  <c:v>0.491405555555555</c:v>
                </c:pt>
                <c:pt idx="62">
                  <c:v>0.546588888888889</c:v>
                </c:pt>
                <c:pt idx="63">
                  <c:v>0.593444444444444</c:v>
                </c:pt>
                <c:pt idx="64">
                  <c:v>0.632933333333333</c:v>
                </c:pt>
                <c:pt idx="65">
                  <c:v>0.650511111111111</c:v>
                </c:pt>
                <c:pt idx="66">
                  <c:v>0.662305555555555</c:v>
                </c:pt>
                <c:pt idx="67">
                  <c:v>0.660438888888889</c:v>
                </c:pt>
                <c:pt idx="68">
                  <c:v>0.658488888888889</c:v>
                </c:pt>
                <c:pt idx="69">
                  <c:v>0.653655555555555</c:v>
                </c:pt>
                <c:pt idx="70">
                  <c:v>0.650577777777778</c:v>
                </c:pt>
                <c:pt idx="71">
                  <c:v>0.642761111111111</c:v>
                </c:pt>
                <c:pt idx="72">
                  <c:v>0.635283333333333</c:v>
                </c:pt>
                <c:pt idx="73">
                  <c:v>0.641155555555555</c:v>
                </c:pt>
                <c:pt idx="74">
                  <c:v>0.641611111111111</c:v>
                </c:pt>
                <c:pt idx="75">
                  <c:v>0.665211111111111</c:v>
                </c:pt>
                <c:pt idx="76">
                  <c:v>0.691066666666667</c:v>
                </c:pt>
                <c:pt idx="77">
                  <c:v>0.73445</c:v>
                </c:pt>
                <c:pt idx="78">
                  <c:v>0.761355555555555</c:v>
                </c:pt>
                <c:pt idx="79">
                  <c:v>0.798516666666666</c:v>
                </c:pt>
                <c:pt idx="80">
                  <c:v>0.815661111111111</c:v>
                </c:pt>
                <c:pt idx="81">
                  <c:v>0.816916666666667</c:v>
                </c:pt>
                <c:pt idx="82">
                  <c:v>0.821183333333333</c:v>
                </c:pt>
                <c:pt idx="83">
                  <c:v>0.8276</c:v>
                </c:pt>
                <c:pt idx="84">
                  <c:v>0.843055555555555</c:v>
                </c:pt>
                <c:pt idx="85">
                  <c:v>0.87015</c:v>
                </c:pt>
                <c:pt idx="86">
                  <c:v>0.892244444444444</c:v>
                </c:pt>
                <c:pt idx="87">
                  <c:v>0.906755555555556</c:v>
                </c:pt>
                <c:pt idx="88">
                  <c:v>0.907094444444444</c:v>
                </c:pt>
                <c:pt idx="89">
                  <c:v>0.899483333333333</c:v>
                </c:pt>
                <c:pt idx="90">
                  <c:v>0.884822222222222</c:v>
                </c:pt>
                <c:pt idx="91">
                  <c:v>0.875061111111111</c:v>
                </c:pt>
                <c:pt idx="92">
                  <c:v>0.855688888888889</c:v>
                </c:pt>
                <c:pt idx="93">
                  <c:v>0.834188888888889</c:v>
                </c:pt>
                <c:pt idx="94">
                  <c:v>0.802433333333333</c:v>
                </c:pt>
                <c:pt idx="95">
                  <c:v>0.763566666666667</c:v>
                </c:pt>
                <c:pt idx="96">
                  <c:v>0.7099</c:v>
                </c:pt>
                <c:pt idx="97">
                  <c:v>0.656822222222222</c:v>
                </c:pt>
                <c:pt idx="98">
                  <c:v>0.609077777777778</c:v>
                </c:pt>
                <c:pt idx="99">
                  <c:v>0.567855555555556</c:v>
                </c:pt>
                <c:pt idx="100">
                  <c:v>0.546244444444444</c:v>
                </c:pt>
                <c:pt idx="101">
                  <c:v>0.522544444444444</c:v>
                </c:pt>
                <c:pt idx="102">
                  <c:v>0.513216666666667</c:v>
                </c:pt>
                <c:pt idx="103">
                  <c:v>0.492027777777778</c:v>
                </c:pt>
                <c:pt idx="104">
                  <c:v>0.475733333333333</c:v>
                </c:pt>
                <c:pt idx="105">
                  <c:v>0.4518</c:v>
                </c:pt>
                <c:pt idx="106">
                  <c:v>0.423266666666667</c:v>
                </c:pt>
                <c:pt idx="107">
                  <c:v>0.405977777777778</c:v>
                </c:pt>
                <c:pt idx="108">
                  <c:v>0.394344444444444</c:v>
                </c:pt>
                <c:pt idx="109">
                  <c:v>0.396816666666667</c:v>
                </c:pt>
                <c:pt idx="110">
                  <c:v>0.376533333333333</c:v>
                </c:pt>
                <c:pt idx="111">
                  <c:v>0.360927777777778</c:v>
                </c:pt>
                <c:pt idx="112">
                  <c:v>0.327538888888889</c:v>
                </c:pt>
                <c:pt idx="113">
                  <c:v>0.2787</c:v>
                </c:pt>
                <c:pt idx="114">
                  <c:v>0.225577777777778</c:v>
                </c:pt>
                <c:pt idx="115">
                  <c:v>0.173538888888889</c:v>
                </c:pt>
                <c:pt idx="116">
                  <c:v>0.151327777777778</c:v>
                </c:pt>
                <c:pt idx="117">
                  <c:v>0.139105555555556</c:v>
                </c:pt>
                <c:pt idx="118">
                  <c:v>0.141633333333333</c:v>
                </c:pt>
                <c:pt idx="119">
                  <c:v>0.164955555555556</c:v>
                </c:pt>
                <c:pt idx="120">
                  <c:v>0.204277777777778</c:v>
                </c:pt>
                <c:pt idx="121">
                  <c:v>0.2569</c:v>
                </c:pt>
                <c:pt idx="122">
                  <c:v>0.3226</c:v>
                </c:pt>
                <c:pt idx="123">
                  <c:v>0.388177777777778</c:v>
                </c:pt>
                <c:pt idx="124">
                  <c:v>0.452666666666667</c:v>
                </c:pt>
                <c:pt idx="125">
                  <c:v>0.515372222222222</c:v>
                </c:pt>
                <c:pt idx="126">
                  <c:v>0.575361111111111</c:v>
                </c:pt>
                <c:pt idx="127">
                  <c:v>0.630594444444444</c:v>
                </c:pt>
                <c:pt idx="128">
                  <c:v>0.693466666666667</c:v>
                </c:pt>
                <c:pt idx="129">
                  <c:v>0.7491</c:v>
                </c:pt>
                <c:pt idx="130">
                  <c:v>0.81675</c:v>
                </c:pt>
                <c:pt idx="131">
                  <c:v>0.880627777777778</c:v>
                </c:pt>
                <c:pt idx="132">
                  <c:v>0.948033333333333</c:v>
                </c:pt>
                <c:pt idx="133">
                  <c:v>1.0226</c:v>
                </c:pt>
                <c:pt idx="134">
                  <c:v>1.098222222222222</c:v>
                </c:pt>
                <c:pt idx="135">
                  <c:v>1.187877777777778</c:v>
                </c:pt>
                <c:pt idx="136">
                  <c:v>1.2732</c:v>
                </c:pt>
                <c:pt idx="137">
                  <c:v>1.350794444444444</c:v>
                </c:pt>
                <c:pt idx="138">
                  <c:v>1.413133333333334</c:v>
                </c:pt>
                <c:pt idx="139">
                  <c:v>1.464827777777778</c:v>
                </c:pt>
                <c:pt idx="140">
                  <c:v>1.515955555555556</c:v>
                </c:pt>
                <c:pt idx="141">
                  <c:v>1.564566666666667</c:v>
                </c:pt>
                <c:pt idx="142">
                  <c:v>1.626494444444444</c:v>
                </c:pt>
                <c:pt idx="143">
                  <c:v>1.697333333333333</c:v>
                </c:pt>
                <c:pt idx="144">
                  <c:v>1.769316666666667</c:v>
                </c:pt>
                <c:pt idx="145">
                  <c:v>1.844483333333333</c:v>
                </c:pt>
                <c:pt idx="146">
                  <c:v>1.928066666666667</c:v>
                </c:pt>
                <c:pt idx="147">
                  <c:v>2.001438888888889</c:v>
                </c:pt>
                <c:pt idx="148">
                  <c:v>2.063355555555555</c:v>
                </c:pt>
                <c:pt idx="149">
                  <c:v>2.125061111111111</c:v>
                </c:pt>
                <c:pt idx="150">
                  <c:v>2.182816666666667</c:v>
                </c:pt>
                <c:pt idx="151">
                  <c:v>2.239022222222222</c:v>
                </c:pt>
                <c:pt idx="152">
                  <c:v>2.290188888888888</c:v>
                </c:pt>
                <c:pt idx="153">
                  <c:v>2.336549999999996</c:v>
                </c:pt>
                <c:pt idx="154">
                  <c:v>2.361861111111111</c:v>
                </c:pt>
                <c:pt idx="155">
                  <c:v>2.381438888888887</c:v>
                </c:pt>
                <c:pt idx="156">
                  <c:v>2.390272222222221</c:v>
                </c:pt>
                <c:pt idx="157">
                  <c:v>2.400411111111111</c:v>
                </c:pt>
                <c:pt idx="158">
                  <c:v>2.413516666666667</c:v>
                </c:pt>
                <c:pt idx="159">
                  <c:v>2.432844444444441</c:v>
                </c:pt>
                <c:pt idx="160">
                  <c:v>2.459166666666666</c:v>
                </c:pt>
                <c:pt idx="161">
                  <c:v>2.484261111111111</c:v>
                </c:pt>
                <c:pt idx="162">
                  <c:v>2.525799999999999</c:v>
                </c:pt>
                <c:pt idx="163">
                  <c:v>2.57015</c:v>
                </c:pt>
                <c:pt idx="164">
                  <c:v>2.617827777777778</c:v>
                </c:pt>
                <c:pt idx="165">
                  <c:v>2.666705555555556</c:v>
                </c:pt>
                <c:pt idx="166">
                  <c:v>2.714305555555555</c:v>
                </c:pt>
                <c:pt idx="167">
                  <c:v>2.757877777777776</c:v>
                </c:pt>
                <c:pt idx="168">
                  <c:v>2.797055555555556</c:v>
                </c:pt>
                <c:pt idx="169">
                  <c:v>2.830027777777778</c:v>
                </c:pt>
                <c:pt idx="170">
                  <c:v>2.852383333333333</c:v>
                </c:pt>
                <c:pt idx="171">
                  <c:v>2.872761111111111</c:v>
                </c:pt>
                <c:pt idx="172">
                  <c:v>2.884061111111111</c:v>
                </c:pt>
                <c:pt idx="173">
                  <c:v>2.890533333333333</c:v>
                </c:pt>
                <c:pt idx="174">
                  <c:v>2.896588888888885</c:v>
                </c:pt>
                <c:pt idx="175">
                  <c:v>2.896555555555555</c:v>
                </c:pt>
                <c:pt idx="176">
                  <c:v>2.886950000000001</c:v>
                </c:pt>
                <c:pt idx="177">
                  <c:v>2.862411111111111</c:v>
                </c:pt>
                <c:pt idx="178">
                  <c:v>2.823111111111111</c:v>
                </c:pt>
                <c:pt idx="179">
                  <c:v>2.780511111111111</c:v>
                </c:pt>
                <c:pt idx="180">
                  <c:v>2.733711111111111</c:v>
                </c:pt>
                <c:pt idx="181">
                  <c:v>2.6863</c:v>
                </c:pt>
                <c:pt idx="182">
                  <c:v>2.636305555555555</c:v>
                </c:pt>
                <c:pt idx="183">
                  <c:v>2.593027777777777</c:v>
                </c:pt>
                <c:pt idx="184">
                  <c:v>2.546688888888887</c:v>
                </c:pt>
                <c:pt idx="185">
                  <c:v>2.491211111111111</c:v>
                </c:pt>
                <c:pt idx="186">
                  <c:v>2.433511111111111</c:v>
                </c:pt>
                <c:pt idx="187">
                  <c:v>2.372033333333332</c:v>
                </c:pt>
                <c:pt idx="188">
                  <c:v>2.310955555555556</c:v>
                </c:pt>
                <c:pt idx="189">
                  <c:v>2.252144444444445</c:v>
                </c:pt>
                <c:pt idx="190">
                  <c:v>2.198977777777777</c:v>
                </c:pt>
                <c:pt idx="191">
                  <c:v>2.155683333333334</c:v>
                </c:pt>
                <c:pt idx="192">
                  <c:v>2.120961111111111</c:v>
                </c:pt>
                <c:pt idx="193">
                  <c:v>2.093716666666666</c:v>
                </c:pt>
                <c:pt idx="194">
                  <c:v>2.064172222222222</c:v>
                </c:pt>
                <c:pt idx="195">
                  <c:v>2.03975</c:v>
                </c:pt>
                <c:pt idx="196">
                  <c:v>2.0021</c:v>
                </c:pt>
                <c:pt idx="197">
                  <c:v>1.960044444444444</c:v>
                </c:pt>
                <c:pt idx="198">
                  <c:v>1.926316666666666</c:v>
                </c:pt>
                <c:pt idx="199">
                  <c:v>1.904616666666667</c:v>
                </c:pt>
                <c:pt idx="200">
                  <c:v>1.897572222222221</c:v>
                </c:pt>
                <c:pt idx="201">
                  <c:v>1.897277777777778</c:v>
                </c:pt>
                <c:pt idx="202">
                  <c:v>1.8996</c:v>
                </c:pt>
                <c:pt idx="203">
                  <c:v>1.89088888888889</c:v>
                </c:pt>
                <c:pt idx="204">
                  <c:v>1.877516666666666</c:v>
                </c:pt>
                <c:pt idx="205">
                  <c:v>1.849638888888889</c:v>
                </c:pt>
                <c:pt idx="206">
                  <c:v>1.834483333333333</c:v>
                </c:pt>
                <c:pt idx="207">
                  <c:v>1.813211111111111</c:v>
                </c:pt>
                <c:pt idx="208">
                  <c:v>1.80618888888889</c:v>
                </c:pt>
                <c:pt idx="209">
                  <c:v>1.802511111111111</c:v>
                </c:pt>
                <c:pt idx="210">
                  <c:v>1.801494444444445</c:v>
                </c:pt>
                <c:pt idx="211">
                  <c:v>1.80355</c:v>
                </c:pt>
                <c:pt idx="212">
                  <c:v>1.81545</c:v>
                </c:pt>
                <c:pt idx="213">
                  <c:v>1.82663888888889</c:v>
                </c:pt>
                <c:pt idx="214">
                  <c:v>1.842772222222222</c:v>
                </c:pt>
                <c:pt idx="215">
                  <c:v>1.8516</c:v>
                </c:pt>
                <c:pt idx="216">
                  <c:v>1.862033333333334</c:v>
                </c:pt>
                <c:pt idx="217">
                  <c:v>1.873177777777778</c:v>
                </c:pt>
                <c:pt idx="218">
                  <c:v>1.892716666666667</c:v>
                </c:pt>
                <c:pt idx="219">
                  <c:v>1.914666666666666</c:v>
                </c:pt>
                <c:pt idx="220">
                  <c:v>1.93045</c:v>
                </c:pt>
                <c:pt idx="221">
                  <c:v>1.934144444444444</c:v>
                </c:pt>
                <c:pt idx="222">
                  <c:v>1.940938888888889</c:v>
                </c:pt>
                <c:pt idx="223">
                  <c:v>1.959127777777778</c:v>
                </c:pt>
                <c:pt idx="224">
                  <c:v>1.989077777777778</c:v>
                </c:pt>
                <c:pt idx="225">
                  <c:v>2.037216666666667</c:v>
                </c:pt>
                <c:pt idx="226">
                  <c:v>2.091688888888886</c:v>
                </c:pt>
                <c:pt idx="227">
                  <c:v>2.137305555555556</c:v>
                </c:pt>
                <c:pt idx="228">
                  <c:v>2.172161111111111</c:v>
                </c:pt>
                <c:pt idx="229">
                  <c:v>2.216738888888889</c:v>
                </c:pt>
                <c:pt idx="230">
                  <c:v>2.264966666666667</c:v>
                </c:pt>
                <c:pt idx="231">
                  <c:v>2.328955555555555</c:v>
                </c:pt>
                <c:pt idx="232">
                  <c:v>2.397977777777777</c:v>
                </c:pt>
                <c:pt idx="233">
                  <c:v>2.469383333333334</c:v>
                </c:pt>
                <c:pt idx="234">
                  <c:v>2.545033333333333</c:v>
                </c:pt>
                <c:pt idx="235">
                  <c:v>2.6284</c:v>
                </c:pt>
                <c:pt idx="236">
                  <c:v>2.707827777777778</c:v>
                </c:pt>
                <c:pt idx="237">
                  <c:v>2.778961111111111</c:v>
                </c:pt>
                <c:pt idx="238">
                  <c:v>2.832472222222222</c:v>
                </c:pt>
                <c:pt idx="239">
                  <c:v>2.887538888888888</c:v>
                </c:pt>
                <c:pt idx="240">
                  <c:v>2.938277777777778</c:v>
                </c:pt>
                <c:pt idx="241">
                  <c:v>2.993077777777777</c:v>
                </c:pt>
                <c:pt idx="242">
                  <c:v>3.047344444444444</c:v>
                </c:pt>
                <c:pt idx="243">
                  <c:v>3.102427777777778</c:v>
                </c:pt>
                <c:pt idx="244">
                  <c:v>3.166061111111112</c:v>
                </c:pt>
                <c:pt idx="245">
                  <c:v>3.220594444444445</c:v>
                </c:pt>
                <c:pt idx="246">
                  <c:v>3.274866666666666</c:v>
                </c:pt>
                <c:pt idx="247">
                  <c:v>3.326938888888888</c:v>
                </c:pt>
                <c:pt idx="248">
                  <c:v>3.376905555555556</c:v>
                </c:pt>
                <c:pt idx="249">
                  <c:v>3.421622222222222</c:v>
                </c:pt>
                <c:pt idx="250">
                  <c:v>3.478305555555556</c:v>
                </c:pt>
                <c:pt idx="251">
                  <c:v>3.524033333333333</c:v>
                </c:pt>
                <c:pt idx="252">
                  <c:v>3.578811111111111</c:v>
                </c:pt>
                <c:pt idx="253">
                  <c:v>3.63105</c:v>
                </c:pt>
                <c:pt idx="254">
                  <c:v>3.678688888888887</c:v>
                </c:pt>
                <c:pt idx="255">
                  <c:v>3.724316666666667</c:v>
                </c:pt>
                <c:pt idx="256">
                  <c:v>3.76908888888889</c:v>
                </c:pt>
                <c:pt idx="257">
                  <c:v>3.806116666666666</c:v>
                </c:pt>
                <c:pt idx="258">
                  <c:v>3.853944444444445</c:v>
                </c:pt>
                <c:pt idx="259">
                  <c:v>3.891488888888885</c:v>
                </c:pt>
                <c:pt idx="260">
                  <c:v>3.924205555555555</c:v>
                </c:pt>
                <c:pt idx="261">
                  <c:v>3.942627777777777</c:v>
                </c:pt>
                <c:pt idx="262">
                  <c:v>3.955644444444442</c:v>
                </c:pt>
                <c:pt idx="263">
                  <c:v>3.97298888888889</c:v>
                </c:pt>
                <c:pt idx="264">
                  <c:v>3.991894444444445</c:v>
                </c:pt>
                <c:pt idx="265">
                  <c:v>4.022038888888885</c:v>
                </c:pt>
                <c:pt idx="266">
                  <c:v>4.040944444444445</c:v>
                </c:pt>
                <c:pt idx="267">
                  <c:v>4.049116666666666</c:v>
                </c:pt>
                <c:pt idx="268">
                  <c:v>4.06105</c:v>
                </c:pt>
                <c:pt idx="269">
                  <c:v>4.060227777777778</c:v>
                </c:pt>
                <c:pt idx="270">
                  <c:v>4.054738888888886</c:v>
                </c:pt>
                <c:pt idx="271">
                  <c:v>4.038072222222222</c:v>
                </c:pt>
                <c:pt idx="272">
                  <c:v>4.014877777777774</c:v>
                </c:pt>
                <c:pt idx="273">
                  <c:v>3.992044444444442</c:v>
                </c:pt>
                <c:pt idx="274">
                  <c:v>3.965588888888889</c:v>
                </c:pt>
                <c:pt idx="275">
                  <c:v>3.945972222222223</c:v>
                </c:pt>
                <c:pt idx="276">
                  <c:v>3.917694444444444</c:v>
                </c:pt>
                <c:pt idx="277">
                  <c:v>3.888488888888887</c:v>
                </c:pt>
                <c:pt idx="278">
                  <c:v>3.846605555555556</c:v>
                </c:pt>
                <c:pt idx="279">
                  <c:v>3.799005555555556</c:v>
                </c:pt>
                <c:pt idx="280">
                  <c:v>3.767022222222222</c:v>
                </c:pt>
                <c:pt idx="281">
                  <c:v>3.746183333333333</c:v>
                </c:pt>
                <c:pt idx="282">
                  <c:v>3.729638888888889</c:v>
                </c:pt>
                <c:pt idx="283">
                  <c:v>3.706811111111111</c:v>
                </c:pt>
                <c:pt idx="284">
                  <c:v>3.678983333333333</c:v>
                </c:pt>
                <c:pt idx="285">
                  <c:v>3.648066666666667</c:v>
                </c:pt>
                <c:pt idx="286">
                  <c:v>3.610222222222222</c:v>
                </c:pt>
                <c:pt idx="287">
                  <c:v>3.566677777777777</c:v>
                </c:pt>
                <c:pt idx="288">
                  <c:v>3.523372222222222</c:v>
                </c:pt>
                <c:pt idx="289">
                  <c:v>3.483566666666666</c:v>
                </c:pt>
                <c:pt idx="290">
                  <c:v>3.435366666666666</c:v>
                </c:pt>
                <c:pt idx="291">
                  <c:v>3.397927777777777</c:v>
                </c:pt>
                <c:pt idx="292">
                  <c:v>3.372327777777777</c:v>
                </c:pt>
                <c:pt idx="293">
                  <c:v>3.357633333333334</c:v>
                </c:pt>
                <c:pt idx="294">
                  <c:v>3.360355555555555</c:v>
                </c:pt>
                <c:pt idx="295">
                  <c:v>3.367222222222222</c:v>
                </c:pt>
                <c:pt idx="296">
                  <c:v>3.361677777777778</c:v>
                </c:pt>
                <c:pt idx="297">
                  <c:v>3.347788888888889</c:v>
                </c:pt>
                <c:pt idx="298">
                  <c:v>3.3383</c:v>
                </c:pt>
                <c:pt idx="299">
                  <c:v>3.328666666666666</c:v>
                </c:pt>
                <c:pt idx="300">
                  <c:v>3.320766666666667</c:v>
                </c:pt>
                <c:pt idx="301">
                  <c:v>3.317172222222223</c:v>
                </c:pt>
                <c:pt idx="302">
                  <c:v>3.306733333333334</c:v>
                </c:pt>
                <c:pt idx="303">
                  <c:v>3.302227777777778</c:v>
                </c:pt>
                <c:pt idx="304">
                  <c:v>3.297583333333333</c:v>
                </c:pt>
                <c:pt idx="305">
                  <c:v>3.297188888888889</c:v>
                </c:pt>
                <c:pt idx="306">
                  <c:v>3.303883333333333</c:v>
                </c:pt>
                <c:pt idx="307">
                  <c:v>3.314916666666667</c:v>
                </c:pt>
                <c:pt idx="308">
                  <c:v>3.333433333333334</c:v>
                </c:pt>
                <c:pt idx="309">
                  <c:v>3.347638888888889</c:v>
                </c:pt>
                <c:pt idx="310">
                  <c:v>3.364911111111111</c:v>
                </c:pt>
                <c:pt idx="311">
                  <c:v>3.371555555555555</c:v>
                </c:pt>
                <c:pt idx="312">
                  <c:v>3.363766666666666</c:v>
                </c:pt>
                <c:pt idx="313">
                  <c:v>3.353472222222222</c:v>
                </c:pt>
                <c:pt idx="314">
                  <c:v>3.340966666666667</c:v>
                </c:pt>
                <c:pt idx="315">
                  <c:v>3.328066666666666</c:v>
                </c:pt>
                <c:pt idx="316">
                  <c:v>3.304766666666667</c:v>
                </c:pt>
                <c:pt idx="317">
                  <c:v>3.272572222222223</c:v>
                </c:pt>
                <c:pt idx="318">
                  <c:v>3.2272</c:v>
                </c:pt>
                <c:pt idx="319">
                  <c:v>3.178333333333334</c:v>
                </c:pt>
                <c:pt idx="320">
                  <c:v>3.124733333333333</c:v>
                </c:pt>
                <c:pt idx="321">
                  <c:v>3.085372222222222</c:v>
                </c:pt>
                <c:pt idx="322">
                  <c:v>3.037677777777777</c:v>
                </c:pt>
                <c:pt idx="323">
                  <c:v>2.992027777777777</c:v>
                </c:pt>
                <c:pt idx="324">
                  <c:v>2.936727777777777</c:v>
                </c:pt>
                <c:pt idx="325">
                  <c:v>2.870922222222223</c:v>
                </c:pt>
                <c:pt idx="326">
                  <c:v>2.798961111111111</c:v>
                </c:pt>
                <c:pt idx="327">
                  <c:v>2.721266666666667</c:v>
                </c:pt>
                <c:pt idx="328">
                  <c:v>2.643205555555555</c:v>
                </c:pt>
                <c:pt idx="329">
                  <c:v>2.5749</c:v>
                </c:pt>
                <c:pt idx="330">
                  <c:v>2.503305555555556</c:v>
                </c:pt>
                <c:pt idx="331">
                  <c:v>2.425683333333333</c:v>
                </c:pt>
                <c:pt idx="332">
                  <c:v>2.344761111111111</c:v>
                </c:pt>
                <c:pt idx="333">
                  <c:v>2.263544444444444</c:v>
                </c:pt>
                <c:pt idx="334">
                  <c:v>2.190111111111111</c:v>
                </c:pt>
                <c:pt idx="335">
                  <c:v>2.133966666666667</c:v>
                </c:pt>
                <c:pt idx="336">
                  <c:v>2.084872222222222</c:v>
                </c:pt>
                <c:pt idx="337">
                  <c:v>2.038972222222222</c:v>
                </c:pt>
                <c:pt idx="338">
                  <c:v>1.997166666666666</c:v>
                </c:pt>
                <c:pt idx="339">
                  <c:v>1.953627777777777</c:v>
                </c:pt>
                <c:pt idx="340">
                  <c:v>1.91545</c:v>
                </c:pt>
                <c:pt idx="341">
                  <c:v>1.870461111111111</c:v>
                </c:pt>
                <c:pt idx="342">
                  <c:v>1.822077777777777</c:v>
                </c:pt>
                <c:pt idx="343">
                  <c:v>1.781538888888888</c:v>
                </c:pt>
                <c:pt idx="344">
                  <c:v>1.746866666666666</c:v>
                </c:pt>
                <c:pt idx="345">
                  <c:v>1.720277777777778</c:v>
                </c:pt>
                <c:pt idx="346">
                  <c:v>1.701783333333333</c:v>
                </c:pt>
                <c:pt idx="347">
                  <c:v>1.690094444444444</c:v>
                </c:pt>
                <c:pt idx="348">
                  <c:v>1.6919</c:v>
                </c:pt>
                <c:pt idx="349">
                  <c:v>1.701833333333333</c:v>
                </c:pt>
                <c:pt idx="350">
                  <c:v>1.722283333333333</c:v>
                </c:pt>
                <c:pt idx="351">
                  <c:v>1.73678888888889</c:v>
                </c:pt>
                <c:pt idx="352">
                  <c:v>1.753266666666667</c:v>
                </c:pt>
                <c:pt idx="353">
                  <c:v>1.75143888888889</c:v>
                </c:pt>
                <c:pt idx="354">
                  <c:v>1.73613888888889</c:v>
                </c:pt>
                <c:pt idx="355">
                  <c:v>1.716922222222222</c:v>
                </c:pt>
                <c:pt idx="356">
                  <c:v>1.706627777777778</c:v>
                </c:pt>
                <c:pt idx="357">
                  <c:v>1.69725</c:v>
                </c:pt>
                <c:pt idx="358">
                  <c:v>1.687144444444444</c:v>
                </c:pt>
                <c:pt idx="359">
                  <c:v>1.67713888888889</c:v>
                </c:pt>
                <c:pt idx="360">
                  <c:v>1.668561111111111</c:v>
                </c:pt>
                <c:pt idx="361">
                  <c:v>1.65488888888889</c:v>
                </c:pt>
                <c:pt idx="362">
                  <c:v>1.641183333333333</c:v>
                </c:pt>
                <c:pt idx="363">
                  <c:v>1.625783333333333</c:v>
                </c:pt>
                <c:pt idx="364">
                  <c:v>1.605827777777778</c:v>
                </c:pt>
                <c:pt idx="365">
                  <c:v>1.570766666666666</c:v>
                </c:pt>
                <c:pt idx="366">
                  <c:v>1.521344444444444</c:v>
                </c:pt>
                <c:pt idx="367">
                  <c:v>1.475344444444445</c:v>
                </c:pt>
                <c:pt idx="368">
                  <c:v>1.429555555555556</c:v>
                </c:pt>
                <c:pt idx="369">
                  <c:v>1.387355555555555</c:v>
                </c:pt>
                <c:pt idx="370">
                  <c:v>1.353716666666666</c:v>
                </c:pt>
                <c:pt idx="371">
                  <c:v>1.32268888888889</c:v>
                </c:pt>
                <c:pt idx="372">
                  <c:v>1.302494444444444</c:v>
                </c:pt>
                <c:pt idx="373">
                  <c:v>1.287227777777778</c:v>
                </c:pt>
                <c:pt idx="374">
                  <c:v>1.274655555555555</c:v>
                </c:pt>
                <c:pt idx="375">
                  <c:v>1.24998888888889</c:v>
                </c:pt>
                <c:pt idx="376">
                  <c:v>1.223555555555555</c:v>
                </c:pt>
                <c:pt idx="377">
                  <c:v>1.201416666666666</c:v>
                </c:pt>
                <c:pt idx="378">
                  <c:v>1.173472222222222</c:v>
                </c:pt>
                <c:pt idx="379">
                  <c:v>1.146611111111111</c:v>
                </c:pt>
                <c:pt idx="380">
                  <c:v>1.11423888888889</c:v>
                </c:pt>
                <c:pt idx="381">
                  <c:v>1.075577777777778</c:v>
                </c:pt>
                <c:pt idx="382">
                  <c:v>1.023527777777778</c:v>
                </c:pt>
                <c:pt idx="383">
                  <c:v>0.965027777777778</c:v>
                </c:pt>
                <c:pt idx="384">
                  <c:v>0.917755555555556</c:v>
                </c:pt>
                <c:pt idx="385">
                  <c:v>0.867327777777778</c:v>
                </c:pt>
                <c:pt idx="386">
                  <c:v>0.820516666666667</c:v>
                </c:pt>
                <c:pt idx="387">
                  <c:v>0.773288888888889</c:v>
                </c:pt>
                <c:pt idx="388">
                  <c:v>0.739222222222222</c:v>
                </c:pt>
                <c:pt idx="389">
                  <c:v>0.7156</c:v>
                </c:pt>
                <c:pt idx="390">
                  <c:v>0.694205555555555</c:v>
                </c:pt>
                <c:pt idx="391">
                  <c:v>0.670444444444444</c:v>
                </c:pt>
                <c:pt idx="392">
                  <c:v>0.654477777777778</c:v>
                </c:pt>
                <c:pt idx="393">
                  <c:v>0.636655555555555</c:v>
                </c:pt>
                <c:pt idx="394">
                  <c:v>0.615883333333333</c:v>
                </c:pt>
                <c:pt idx="395">
                  <c:v>0.598638888888889</c:v>
                </c:pt>
                <c:pt idx="396">
                  <c:v>0.580872222222222</c:v>
                </c:pt>
                <c:pt idx="397">
                  <c:v>0.568916666666667</c:v>
                </c:pt>
                <c:pt idx="398">
                  <c:v>0.562405555555556</c:v>
                </c:pt>
                <c:pt idx="399">
                  <c:v>0.552161111111111</c:v>
                </c:pt>
                <c:pt idx="400">
                  <c:v>0.543505555555555</c:v>
                </c:pt>
                <c:pt idx="401">
                  <c:v>0.537955555555556</c:v>
                </c:pt>
                <c:pt idx="402">
                  <c:v>0.526988888888889</c:v>
                </c:pt>
                <c:pt idx="403">
                  <c:v>0.519466666666667</c:v>
                </c:pt>
                <c:pt idx="404">
                  <c:v>0.515561111111111</c:v>
                </c:pt>
                <c:pt idx="405">
                  <c:v>0.51375</c:v>
                </c:pt>
                <c:pt idx="406">
                  <c:v>0.507277777777778</c:v>
                </c:pt>
                <c:pt idx="407">
                  <c:v>0.502922222222222</c:v>
                </c:pt>
                <c:pt idx="408">
                  <c:v>0.496611111111111</c:v>
                </c:pt>
                <c:pt idx="409">
                  <c:v>0.477111111111111</c:v>
                </c:pt>
                <c:pt idx="410">
                  <c:v>0.463116666666667</c:v>
                </c:pt>
                <c:pt idx="411">
                  <c:v>0.454216666666667</c:v>
                </c:pt>
                <c:pt idx="412">
                  <c:v>0.4606</c:v>
                </c:pt>
                <c:pt idx="413">
                  <c:v>0.471205555555556</c:v>
                </c:pt>
                <c:pt idx="414">
                  <c:v>0.470711111111111</c:v>
                </c:pt>
                <c:pt idx="415">
                  <c:v>0.458488888888889</c:v>
                </c:pt>
                <c:pt idx="416">
                  <c:v>0.432705555555556</c:v>
                </c:pt>
                <c:pt idx="417">
                  <c:v>0.412966666666667</c:v>
                </c:pt>
                <c:pt idx="418">
                  <c:v>0.409372222222222</c:v>
                </c:pt>
                <c:pt idx="419">
                  <c:v>0.424161111111111</c:v>
                </c:pt>
                <c:pt idx="420">
                  <c:v>0.45525</c:v>
                </c:pt>
                <c:pt idx="421">
                  <c:v>0.478433333333333</c:v>
                </c:pt>
                <c:pt idx="422">
                  <c:v>0.491094444444444</c:v>
                </c:pt>
                <c:pt idx="423">
                  <c:v>0.506966666666667</c:v>
                </c:pt>
                <c:pt idx="424">
                  <c:v>0.521122222222222</c:v>
                </c:pt>
                <c:pt idx="425">
                  <c:v>0.539216666666667</c:v>
                </c:pt>
                <c:pt idx="426">
                  <c:v>0.556816666666667</c:v>
                </c:pt>
                <c:pt idx="427">
                  <c:v>0.558355555555555</c:v>
                </c:pt>
                <c:pt idx="428">
                  <c:v>0.549283333333333</c:v>
                </c:pt>
                <c:pt idx="429">
                  <c:v>0.542311111111111</c:v>
                </c:pt>
                <c:pt idx="430">
                  <c:v>0.534594444444444</c:v>
                </c:pt>
                <c:pt idx="431">
                  <c:v>0.529427777777778</c:v>
                </c:pt>
                <c:pt idx="432">
                  <c:v>0.510977777777778</c:v>
                </c:pt>
                <c:pt idx="433">
                  <c:v>0.485805555555556</c:v>
                </c:pt>
                <c:pt idx="434">
                  <c:v>0.451444444444444</c:v>
                </c:pt>
                <c:pt idx="435">
                  <c:v>0.415894444444444</c:v>
                </c:pt>
                <c:pt idx="436">
                  <c:v>0.3856</c:v>
                </c:pt>
                <c:pt idx="437">
                  <c:v>0.351944444444444</c:v>
                </c:pt>
                <c:pt idx="438">
                  <c:v>0.327561111111111</c:v>
                </c:pt>
                <c:pt idx="439">
                  <c:v>0.311338888888889</c:v>
                </c:pt>
                <c:pt idx="440">
                  <c:v>0.300755555555556</c:v>
                </c:pt>
                <c:pt idx="441">
                  <c:v>0.300844444444444</c:v>
                </c:pt>
                <c:pt idx="442">
                  <c:v>0.296994444444444</c:v>
                </c:pt>
                <c:pt idx="443">
                  <c:v>0.2988</c:v>
                </c:pt>
                <c:pt idx="444">
                  <c:v>0.293261111111111</c:v>
                </c:pt>
                <c:pt idx="445">
                  <c:v>0.293627777777778</c:v>
                </c:pt>
                <c:pt idx="446">
                  <c:v>0.298516666666667</c:v>
                </c:pt>
                <c:pt idx="447">
                  <c:v>0.309111111111111</c:v>
                </c:pt>
                <c:pt idx="448">
                  <c:v>0.321005555555556</c:v>
                </c:pt>
                <c:pt idx="449">
                  <c:v>0.342772222222222</c:v>
                </c:pt>
                <c:pt idx="450">
                  <c:v>0.360622222222222</c:v>
                </c:pt>
                <c:pt idx="451">
                  <c:v>0.383266666666667</c:v>
                </c:pt>
                <c:pt idx="452">
                  <c:v>0.406155555555556</c:v>
                </c:pt>
                <c:pt idx="453">
                  <c:v>0.435555555555556</c:v>
                </c:pt>
                <c:pt idx="454">
                  <c:v>0.458355555555556</c:v>
                </c:pt>
                <c:pt idx="455">
                  <c:v>0.475755555555556</c:v>
                </c:pt>
                <c:pt idx="456">
                  <c:v>0.500288888888889</c:v>
                </c:pt>
                <c:pt idx="457">
                  <c:v>0.523361111111111</c:v>
                </c:pt>
                <c:pt idx="458">
                  <c:v>0.547238888888889</c:v>
                </c:pt>
                <c:pt idx="459">
                  <c:v>0.571077777777778</c:v>
                </c:pt>
                <c:pt idx="460">
                  <c:v>0.597066666666667</c:v>
                </c:pt>
                <c:pt idx="461">
                  <c:v>0.622616666666667</c:v>
                </c:pt>
                <c:pt idx="462">
                  <c:v>0.655244444444444</c:v>
                </c:pt>
                <c:pt idx="463">
                  <c:v>0.678772222222222</c:v>
                </c:pt>
                <c:pt idx="464">
                  <c:v>0.698516666666667</c:v>
                </c:pt>
                <c:pt idx="465">
                  <c:v>0.719066666666667</c:v>
                </c:pt>
                <c:pt idx="466">
                  <c:v>0.737944444444444</c:v>
                </c:pt>
                <c:pt idx="467">
                  <c:v>0.75975</c:v>
                </c:pt>
                <c:pt idx="468">
                  <c:v>0.773788888888889</c:v>
                </c:pt>
                <c:pt idx="469">
                  <c:v>0.791327777777778</c:v>
                </c:pt>
                <c:pt idx="470">
                  <c:v>0.807077777777778</c:v>
                </c:pt>
                <c:pt idx="471">
                  <c:v>0.815177777777778</c:v>
                </c:pt>
                <c:pt idx="472">
                  <c:v>0.826166666666667</c:v>
                </c:pt>
                <c:pt idx="473">
                  <c:v>0.820688888888889</c:v>
                </c:pt>
                <c:pt idx="474">
                  <c:v>0.807822222222222</c:v>
                </c:pt>
                <c:pt idx="475">
                  <c:v>0.790922222222222</c:v>
                </c:pt>
                <c:pt idx="476">
                  <c:v>0.783383333333333</c:v>
                </c:pt>
                <c:pt idx="477">
                  <c:v>0.781594444444444</c:v>
                </c:pt>
                <c:pt idx="478">
                  <c:v>0.787105555555556</c:v>
                </c:pt>
                <c:pt idx="479">
                  <c:v>0.796711111111111</c:v>
                </c:pt>
                <c:pt idx="480">
                  <c:v>0.811338888888889</c:v>
                </c:pt>
                <c:pt idx="481">
                  <c:v>0.8348</c:v>
                </c:pt>
                <c:pt idx="482">
                  <c:v>0.866344444444444</c:v>
                </c:pt>
                <c:pt idx="483">
                  <c:v>0.897594444444444</c:v>
                </c:pt>
                <c:pt idx="484">
                  <c:v>0.937927777777778</c:v>
                </c:pt>
                <c:pt idx="485">
                  <c:v>0.992877777777778</c:v>
                </c:pt>
                <c:pt idx="486">
                  <c:v>1.048644444444444</c:v>
                </c:pt>
                <c:pt idx="487">
                  <c:v>1.118111111111111</c:v>
                </c:pt>
                <c:pt idx="488">
                  <c:v>1.190761111111111</c:v>
                </c:pt>
                <c:pt idx="489">
                  <c:v>1.277783333333334</c:v>
                </c:pt>
                <c:pt idx="490">
                  <c:v>1.376483333333333</c:v>
                </c:pt>
                <c:pt idx="491">
                  <c:v>1.474061111111111</c:v>
                </c:pt>
                <c:pt idx="492">
                  <c:v>1.571505555555556</c:v>
                </c:pt>
                <c:pt idx="493">
                  <c:v>1.661361111111111</c:v>
                </c:pt>
                <c:pt idx="494">
                  <c:v>1.760055555555555</c:v>
                </c:pt>
                <c:pt idx="495">
                  <c:v>1.834683333333333</c:v>
                </c:pt>
                <c:pt idx="496">
                  <c:v>1.9096</c:v>
                </c:pt>
                <c:pt idx="497">
                  <c:v>1.974344444444444</c:v>
                </c:pt>
                <c:pt idx="498">
                  <c:v>2.0208</c:v>
                </c:pt>
                <c:pt idx="499">
                  <c:v>2.064</c:v>
                </c:pt>
                <c:pt idx="500">
                  <c:v>2.098999999999999</c:v>
                </c:pt>
                <c:pt idx="501">
                  <c:v>2.127994444444444</c:v>
                </c:pt>
                <c:pt idx="502">
                  <c:v>2.162377777777777</c:v>
                </c:pt>
                <c:pt idx="503">
                  <c:v>2.1941</c:v>
                </c:pt>
                <c:pt idx="504">
                  <c:v>2.228016666666666</c:v>
                </c:pt>
                <c:pt idx="505">
                  <c:v>2.2643</c:v>
                </c:pt>
                <c:pt idx="506">
                  <c:v>2.288655555555556</c:v>
                </c:pt>
                <c:pt idx="507">
                  <c:v>2.310394444444445</c:v>
                </c:pt>
                <c:pt idx="508">
                  <c:v>2.323272222222223</c:v>
                </c:pt>
                <c:pt idx="509">
                  <c:v>2.329411111111111</c:v>
                </c:pt>
                <c:pt idx="510">
                  <c:v>2.337077777777777</c:v>
                </c:pt>
                <c:pt idx="511">
                  <c:v>2.338127777777777</c:v>
                </c:pt>
                <c:pt idx="512">
                  <c:v>2.341605555555556</c:v>
                </c:pt>
                <c:pt idx="513">
                  <c:v>2.353116666666666</c:v>
                </c:pt>
                <c:pt idx="514">
                  <c:v>2.365299999999999</c:v>
                </c:pt>
                <c:pt idx="515">
                  <c:v>2.391083333333332</c:v>
                </c:pt>
                <c:pt idx="516">
                  <c:v>2.414766666666667</c:v>
                </c:pt>
                <c:pt idx="517">
                  <c:v>2.458633333333334</c:v>
                </c:pt>
                <c:pt idx="518">
                  <c:v>2.494477777777777</c:v>
                </c:pt>
                <c:pt idx="519">
                  <c:v>2.522688888888887</c:v>
                </c:pt>
                <c:pt idx="520">
                  <c:v>2.545622222222222</c:v>
                </c:pt>
                <c:pt idx="521">
                  <c:v>2.568944444444444</c:v>
                </c:pt>
                <c:pt idx="522">
                  <c:v>2.592738888888888</c:v>
                </c:pt>
                <c:pt idx="523">
                  <c:v>2.622433333333332</c:v>
                </c:pt>
                <c:pt idx="524">
                  <c:v>2.6558</c:v>
                </c:pt>
                <c:pt idx="525">
                  <c:v>2.689583333333334</c:v>
                </c:pt>
                <c:pt idx="526">
                  <c:v>2.715155555555555</c:v>
                </c:pt>
                <c:pt idx="527">
                  <c:v>2.743544444444444</c:v>
                </c:pt>
                <c:pt idx="528">
                  <c:v>2.764349999999999</c:v>
                </c:pt>
                <c:pt idx="529">
                  <c:v>2.781877777777777</c:v>
                </c:pt>
                <c:pt idx="530">
                  <c:v>2.78915</c:v>
                </c:pt>
                <c:pt idx="531">
                  <c:v>2.793655555555555</c:v>
                </c:pt>
                <c:pt idx="532">
                  <c:v>2.793211111111111</c:v>
                </c:pt>
                <c:pt idx="533">
                  <c:v>2.780588888888889</c:v>
                </c:pt>
                <c:pt idx="534">
                  <c:v>2.766494444444445</c:v>
                </c:pt>
                <c:pt idx="535">
                  <c:v>2.7437</c:v>
                </c:pt>
                <c:pt idx="536">
                  <c:v>2.734027777777777</c:v>
                </c:pt>
                <c:pt idx="537">
                  <c:v>2.719172222222222</c:v>
                </c:pt>
                <c:pt idx="538">
                  <c:v>2.700811111111111</c:v>
                </c:pt>
                <c:pt idx="539">
                  <c:v>2.681044444444444</c:v>
                </c:pt>
                <c:pt idx="540">
                  <c:v>2.657605555555555</c:v>
                </c:pt>
                <c:pt idx="541">
                  <c:v>2.634883333333333</c:v>
                </c:pt>
                <c:pt idx="542">
                  <c:v>2.615661111111111</c:v>
                </c:pt>
                <c:pt idx="543">
                  <c:v>2.602283333333333</c:v>
                </c:pt>
                <c:pt idx="544">
                  <c:v>2.605438888888889</c:v>
                </c:pt>
                <c:pt idx="545">
                  <c:v>2.612805555555556</c:v>
                </c:pt>
                <c:pt idx="546">
                  <c:v>2.615883333333333</c:v>
                </c:pt>
                <c:pt idx="547">
                  <c:v>2.620961111111111</c:v>
                </c:pt>
                <c:pt idx="548">
                  <c:v>2.619227777777777</c:v>
                </c:pt>
                <c:pt idx="549">
                  <c:v>2.616466666666667</c:v>
                </c:pt>
                <c:pt idx="550">
                  <c:v>2.617261111111111</c:v>
                </c:pt>
                <c:pt idx="551">
                  <c:v>2.623433333333333</c:v>
                </c:pt>
                <c:pt idx="552">
                  <c:v>2.641938888888889</c:v>
                </c:pt>
                <c:pt idx="553">
                  <c:v>2.664233333333333</c:v>
                </c:pt>
                <c:pt idx="554">
                  <c:v>2.6871</c:v>
                </c:pt>
                <c:pt idx="555">
                  <c:v>2.717961111111111</c:v>
                </c:pt>
                <c:pt idx="556">
                  <c:v>2.746327777777778</c:v>
                </c:pt>
                <c:pt idx="557">
                  <c:v>2.777661111111111</c:v>
                </c:pt>
                <c:pt idx="558">
                  <c:v>2.797888888888889</c:v>
                </c:pt>
                <c:pt idx="559">
                  <c:v>2.810172222222222</c:v>
                </c:pt>
                <c:pt idx="560">
                  <c:v>2.8255</c:v>
                </c:pt>
                <c:pt idx="561">
                  <c:v>2.843816666666667</c:v>
                </c:pt>
                <c:pt idx="562">
                  <c:v>2.860888888888887</c:v>
                </c:pt>
                <c:pt idx="563">
                  <c:v>2.877861111111111</c:v>
                </c:pt>
                <c:pt idx="564">
                  <c:v>2.909688888888887</c:v>
                </c:pt>
                <c:pt idx="565">
                  <c:v>2.924533333333333</c:v>
                </c:pt>
                <c:pt idx="566">
                  <c:v>2.938816666666666</c:v>
                </c:pt>
                <c:pt idx="567">
                  <c:v>2.95275</c:v>
                </c:pt>
                <c:pt idx="568">
                  <c:v>2.970005555555555</c:v>
                </c:pt>
                <c:pt idx="569">
                  <c:v>2.993666666666666</c:v>
                </c:pt>
                <c:pt idx="570">
                  <c:v>3.008666666666667</c:v>
                </c:pt>
                <c:pt idx="571">
                  <c:v>3.020816666666667</c:v>
                </c:pt>
                <c:pt idx="572">
                  <c:v>3.033905555555556</c:v>
                </c:pt>
                <c:pt idx="573">
                  <c:v>3.052277777777777</c:v>
                </c:pt>
                <c:pt idx="574">
                  <c:v>3.079288888888887</c:v>
                </c:pt>
                <c:pt idx="575">
                  <c:v>3.116394444444444</c:v>
                </c:pt>
                <c:pt idx="576">
                  <c:v>3.1499</c:v>
                </c:pt>
                <c:pt idx="577">
                  <c:v>3.177994444444445</c:v>
                </c:pt>
                <c:pt idx="578">
                  <c:v>3.193588888888889</c:v>
                </c:pt>
                <c:pt idx="579">
                  <c:v>3.209788888888888</c:v>
                </c:pt>
                <c:pt idx="580">
                  <c:v>3.229022222222222</c:v>
                </c:pt>
                <c:pt idx="581">
                  <c:v>3.255355555555556</c:v>
                </c:pt>
                <c:pt idx="582">
                  <c:v>3.294777777777777</c:v>
                </c:pt>
                <c:pt idx="583">
                  <c:v>3.330577777777777</c:v>
                </c:pt>
                <c:pt idx="584">
                  <c:v>3.362022222222222</c:v>
                </c:pt>
                <c:pt idx="585">
                  <c:v>3.403116666666666</c:v>
                </c:pt>
                <c:pt idx="586">
                  <c:v>3.439761111111112</c:v>
                </c:pt>
                <c:pt idx="587">
                  <c:v>3.466227777777777</c:v>
                </c:pt>
                <c:pt idx="588">
                  <c:v>3.494344444444444</c:v>
                </c:pt>
                <c:pt idx="589">
                  <c:v>3.525533333333333</c:v>
                </c:pt>
                <c:pt idx="590">
                  <c:v>3.562294444444445</c:v>
                </c:pt>
                <c:pt idx="591">
                  <c:v>3.597022222222222</c:v>
                </c:pt>
                <c:pt idx="592">
                  <c:v>3.620622222222222</c:v>
                </c:pt>
                <c:pt idx="593">
                  <c:v>3.649872222222222</c:v>
                </c:pt>
                <c:pt idx="594">
                  <c:v>3.681827777777777</c:v>
                </c:pt>
                <c:pt idx="595">
                  <c:v>3.709883333333333</c:v>
                </c:pt>
                <c:pt idx="596">
                  <c:v>3.747105555555554</c:v>
                </c:pt>
                <c:pt idx="597">
                  <c:v>3.786977777777777</c:v>
                </c:pt>
                <c:pt idx="598">
                  <c:v>3.816161111111111</c:v>
                </c:pt>
                <c:pt idx="599">
                  <c:v>3.842116666666667</c:v>
                </c:pt>
                <c:pt idx="600">
                  <c:v>3.848755555555555</c:v>
                </c:pt>
                <c:pt idx="601">
                  <c:v>3.861116666666667</c:v>
                </c:pt>
                <c:pt idx="602">
                  <c:v>3.864544444444444</c:v>
                </c:pt>
                <c:pt idx="603">
                  <c:v>3.849916666666667</c:v>
                </c:pt>
                <c:pt idx="604">
                  <c:v>3.845061111111111</c:v>
                </c:pt>
                <c:pt idx="605">
                  <c:v>3.833294444444445</c:v>
                </c:pt>
                <c:pt idx="606">
                  <c:v>3.82346111111111</c:v>
                </c:pt>
                <c:pt idx="607">
                  <c:v>3.817072222222221</c:v>
                </c:pt>
                <c:pt idx="608">
                  <c:v>3.803172222222222</c:v>
                </c:pt>
                <c:pt idx="609">
                  <c:v>3.801288888888886</c:v>
                </c:pt>
                <c:pt idx="610">
                  <c:v>3.795638888888888</c:v>
                </c:pt>
                <c:pt idx="611">
                  <c:v>3.808694444444444</c:v>
                </c:pt>
                <c:pt idx="612">
                  <c:v>3.824138888888889</c:v>
                </c:pt>
                <c:pt idx="613">
                  <c:v>3.855988888888886</c:v>
                </c:pt>
                <c:pt idx="614">
                  <c:v>3.895288888888885</c:v>
                </c:pt>
                <c:pt idx="615">
                  <c:v>3.9412</c:v>
                </c:pt>
                <c:pt idx="616">
                  <c:v>3.99495</c:v>
                </c:pt>
                <c:pt idx="617">
                  <c:v>4.042638888888889</c:v>
                </c:pt>
                <c:pt idx="618">
                  <c:v>4.073172222222222</c:v>
                </c:pt>
                <c:pt idx="619">
                  <c:v>4.083066666666666</c:v>
                </c:pt>
                <c:pt idx="620">
                  <c:v>4.086205555555555</c:v>
                </c:pt>
                <c:pt idx="621">
                  <c:v>4.08496111111111</c:v>
                </c:pt>
                <c:pt idx="622">
                  <c:v>4.084938888888885</c:v>
                </c:pt>
                <c:pt idx="623">
                  <c:v>4.073355555555556</c:v>
                </c:pt>
                <c:pt idx="624">
                  <c:v>4.064766666666666</c:v>
                </c:pt>
                <c:pt idx="625">
                  <c:v>4.053877777777775</c:v>
                </c:pt>
                <c:pt idx="626">
                  <c:v>4.045722222222222</c:v>
                </c:pt>
                <c:pt idx="627">
                  <c:v>4.039772222222222</c:v>
                </c:pt>
                <c:pt idx="628">
                  <c:v>4.033011111111111</c:v>
                </c:pt>
                <c:pt idx="629">
                  <c:v>4.031194444444444</c:v>
                </c:pt>
                <c:pt idx="630">
                  <c:v>4.027577777777771</c:v>
                </c:pt>
                <c:pt idx="631">
                  <c:v>4.022477777777773</c:v>
                </c:pt>
                <c:pt idx="632">
                  <c:v>4.012499999999998</c:v>
                </c:pt>
                <c:pt idx="633">
                  <c:v>3.998777777777778</c:v>
                </c:pt>
                <c:pt idx="634">
                  <c:v>3.987266666666667</c:v>
                </c:pt>
                <c:pt idx="635">
                  <c:v>3.987766666666667</c:v>
                </c:pt>
                <c:pt idx="636">
                  <c:v>3.996049999999996</c:v>
                </c:pt>
                <c:pt idx="637">
                  <c:v>4.011905555555551</c:v>
                </c:pt>
                <c:pt idx="638">
                  <c:v>4.026766666666666</c:v>
                </c:pt>
                <c:pt idx="639">
                  <c:v>4.043072222222222</c:v>
                </c:pt>
                <c:pt idx="640">
                  <c:v>4.058800000000001</c:v>
                </c:pt>
                <c:pt idx="641">
                  <c:v>4.07163333333334</c:v>
                </c:pt>
                <c:pt idx="642">
                  <c:v>4.085344444444444</c:v>
                </c:pt>
                <c:pt idx="643">
                  <c:v>4.103383333333332</c:v>
                </c:pt>
                <c:pt idx="644">
                  <c:v>4.121905555555549</c:v>
                </c:pt>
                <c:pt idx="645">
                  <c:v>4.143883333333332</c:v>
                </c:pt>
                <c:pt idx="646">
                  <c:v>4.178411111111112</c:v>
                </c:pt>
                <c:pt idx="647">
                  <c:v>4.2234</c:v>
                </c:pt>
                <c:pt idx="648">
                  <c:v>4.27485</c:v>
                </c:pt>
                <c:pt idx="649">
                  <c:v>4.325488888888886</c:v>
                </c:pt>
                <c:pt idx="650">
                  <c:v>4.368055555555549</c:v>
                </c:pt>
                <c:pt idx="651">
                  <c:v>4.406733333333338</c:v>
                </c:pt>
                <c:pt idx="652">
                  <c:v>4.440466666666666</c:v>
                </c:pt>
                <c:pt idx="653">
                  <c:v>4.465438888888888</c:v>
                </c:pt>
                <c:pt idx="654">
                  <c:v>4.481872222222221</c:v>
                </c:pt>
                <c:pt idx="655">
                  <c:v>4.493044444444445</c:v>
                </c:pt>
                <c:pt idx="656">
                  <c:v>4.498605555555556</c:v>
                </c:pt>
                <c:pt idx="657">
                  <c:v>4.509150000000001</c:v>
                </c:pt>
                <c:pt idx="658">
                  <c:v>4.504438888888886</c:v>
                </c:pt>
                <c:pt idx="659">
                  <c:v>4.50216111111111</c:v>
                </c:pt>
                <c:pt idx="660">
                  <c:v>4.492922222222223</c:v>
                </c:pt>
                <c:pt idx="661">
                  <c:v>4.497627777777777</c:v>
                </c:pt>
                <c:pt idx="662">
                  <c:v>4.495616666666667</c:v>
                </c:pt>
                <c:pt idx="663">
                  <c:v>4.491266666666668</c:v>
                </c:pt>
                <c:pt idx="664">
                  <c:v>4.483316666666667</c:v>
                </c:pt>
                <c:pt idx="665">
                  <c:v>4.470927777777778</c:v>
                </c:pt>
                <c:pt idx="666">
                  <c:v>4.461255555555557</c:v>
                </c:pt>
                <c:pt idx="667">
                  <c:v>4.443833333333333</c:v>
                </c:pt>
                <c:pt idx="668">
                  <c:v>4.423672222222221</c:v>
                </c:pt>
                <c:pt idx="669">
                  <c:v>4.393022222222223</c:v>
                </c:pt>
                <c:pt idx="670">
                  <c:v>4.354416666666661</c:v>
                </c:pt>
                <c:pt idx="671">
                  <c:v>4.308766666666666</c:v>
                </c:pt>
                <c:pt idx="672">
                  <c:v>4.262866666666667</c:v>
                </c:pt>
                <c:pt idx="673">
                  <c:v>4.22005</c:v>
                </c:pt>
                <c:pt idx="674">
                  <c:v>4.182455555555547</c:v>
                </c:pt>
                <c:pt idx="675">
                  <c:v>4.140977777777774</c:v>
                </c:pt>
                <c:pt idx="676">
                  <c:v>4.094366666666667</c:v>
                </c:pt>
                <c:pt idx="677">
                  <c:v>4.038938888888889</c:v>
                </c:pt>
                <c:pt idx="678">
                  <c:v>3.987322222222222</c:v>
                </c:pt>
                <c:pt idx="679">
                  <c:v>3.940877777777777</c:v>
                </c:pt>
                <c:pt idx="680">
                  <c:v>3.906299999999999</c:v>
                </c:pt>
                <c:pt idx="681">
                  <c:v>3.880261111111111</c:v>
                </c:pt>
                <c:pt idx="682">
                  <c:v>3.854433333333333</c:v>
                </c:pt>
                <c:pt idx="683">
                  <c:v>3.831288888888885</c:v>
                </c:pt>
                <c:pt idx="684">
                  <c:v>3.824505555555556</c:v>
                </c:pt>
                <c:pt idx="685">
                  <c:v>3.819599999999999</c:v>
                </c:pt>
                <c:pt idx="686">
                  <c:v>3.822866666666667</c:v>
                </c:pt>
                <c:pt idx="687">
                  <c:v>3.830305555555555</c:v>
                </c:pt>
                <c:pt idx="688">
                  <c:v>3.844061111111112</c:v>
                </c:pt>
                <c:pt idx="689">
                  <c:v>3.844199999999999</c:v>
                </c:pt>
                <c:pt idx="690">
                  <c:v>3.853072222222223</c:v>
                </c:pt>
                <c:pt idx="691">
                  <c:v>3.854766666666668</c:v>
                </c:pt>
                <c:pt idx="692">
                  <c:v>3.854538888888888</c:v>
                </c:pt>
                <c:pt idx="693">
                  <c:v>3.850927777777778</c:v>
                </c:pt>
                <c:pt idx="694">
                  <c:v>3.848022222222224</c:v>
                </c:pt>
                <c:pt idx="695">
                  <c:v>3.843477777777777</c:v>
                </c:pt>
                <c:pt idx="696">
                  <c:v>3.842466666666667</c:v>
                </c:pt>
                <c:pt idx="697">
                  <c:v>3.831322222222221</c:v>
                </c:pt>
                <c:pt idx="698">
                  <c:v>3.814399999999999</c:v>
                </c:pt>
                <c:pt idx="699">
                  <c:v>3.798027777777777</c:v>
                </c:pt>
                <c:pt idx="700">
                  <c:v>3.765755555555555</c:v>
                </c:pt>
              </c:numCache>
            </c:numRef>
          </c:val>
          <c:smooth val="0"/>
        </c:ser>
        <c:ser>
          <c:idx val="2"/>
          <c:order val="2"/>
          <c:tx>
            <c:strRef>
              <c:f>pz!$A$83</c:f>
              <c:strCache>
                <c:ptCount val="1"/>
                <c:pt idx="0">
                  <c:v>Semantic</c:v>
                </c:pt>
              </c:strCache>
            </c:strRef>
          </c:tx>
          <c:marker>
            <c:symbol val="none"/>
          </c:marker>
          <c:val>
            <c:numRef>
              <c:f>pz!$B$83:$AAA$83</c:f>
              <c:numCache>
                <c:formatCode>General</c:formatCode>
                <c:ptCount val="702"/>
                <c:pt idx="0">
                  <c:v>-0.115505555555556</c:v>
                </c:pt>
                <c:pt idx="1">
                  <c:v>-0.113994444444444</c:v>
                </c:pt>
                <c:pt idx="2">
                  <c:v>-0.131366666666667</c:v>
                </c:pt>
                <c:pt idx="3">
                  <c:v>-0.126455555555556</c:v>
                </c:pt>
                <c:pt idx="4">
                  <c:v>-0.120094444444444</c:v>
                </c:pt>
                <c:pt idx="5">
                  <c:v>-0.103588888888889</c:v>
                </c:pt>
                <c:pt idx="6">
                  <c:v>-0.100888888888889</c:v>
                </c:pt>
                <c:pt idx="7">
                  <c:v>-0.115294444444444</c:v>
                </c:pt>
                <c:pt idx="8">
                  <c:v>-0.119722222222222</c:v>
                </c:pt>
                <c:pt idx="9">
                  <c:v>-0.125027777777778</c:v>
                </c:pt>
                <c:pt idx="10">
                  <c:v>-0.128966666666667</c:v>
                </c:pt>
                <c:pt idx="11">
                  <c:v>-0.111655555555556</c:v>
                </c:pt>
                <c:pt idx="12">
                  <c:v>-0.0900888888888889</c:v>
                </c:pt>
                <c:pt idx="13">
                  <c:v>-0.0837722222222222</c:v>
                </c:pt>
                <c:pt idx="14">
                  <c:v>-0.0863222222222222</c:v>
                </c:pt>
                <c:pt idx="15">
                  <c:v>-0.0771111111111111</c:v>
                </c:pt>
                <c:pt idx="16">
                  <c:v>-0.0390222222222223</c:v>
                </c:pt>
                <c:pt idx="17">
                  <c:v>-0.00548888888888892</c:v>
                </c:pt>
                <c:pt idx="18">
                  <c:v>0.0334666666666667</c:v>
                </c:pt>
                <c:pt idx="19">
                  <c:v>0.0392555555555555</c:v>
                </c:pt>
                <c:pt idx="20">
                  <c:v>0.0464944444444444</c:v>
                </c:pt>
                <c:pt idx="21">
                  <c:v>0.05515</c:v>
                </c:pt>
                <c:pt idx="22">
                  <c:v>0.0544222222222222</c:v>
                </c:pt>
                <c:pt idx="23">
                  <c:v>0.0564499999999999</c:v>
                </c:pt>
                <c:pt idx="24">
                  <c:v>0.0451611111111111</c:v>
                </c:pt>
                <c:pt idx="25">
                  <c:v>0.0159611111111111</c:v>
                </c:pt>
                <c:pt idx="26">
                  <c:v>-0.0380555555555555</c:v>
                </c:pt>
                <c:pt idx="27">
                  <c:v>-0.100666666666667</c:v>
                </c:pt>
                <c:pt idx="28">
                  <c:v>-0.158361111111111</c:v>
                </c:pt>
                <c:pt idx="29">
                  <c:v>-0.214461111111111</c:v>
                </c:pt>
                <c:pt idx="30">
                  <c:v>-0.278677777777778</c:v>
                </c:pt>
                <c:pt idx="31">
                  <c:v>-0.332477777777778</c:v>
                </c:pt>
                <c:pt idx="32">
                  <c:v>-0.399461111111111</c:v>
                </c:pt>
                <c:pt idx="33">
                  <c:v>-0.481094444444444</c:v>
                </c:pt>
                <c:pt idx="34">
                  <c:v>-0.549466666666667</c:v>
                </c:pt>
                <c:pt idx="35">
                  <c:v>-0.617427777777778</c:v>
                </c:pt>
                <c:pt idx="36">
                  <c:v>-0.662322222222222</c:v>
                </c:pt>
                <c:pt idx="37">
                  <c:v>-0.719216666666667</c:v>
                </c:pt>
                <c:pt idx="38">
                  <c:v>-0.766405555555555</c:v>
                </c:pt>
                <c:pt idx="39">
                  <c:v>-0.780416666666667</c:v>
                </c:pt>
                <c:pt idx="40">
                  <c:v>-0.789183333333333</c:v>
                </c:pt>
                <c:pt idx="41">
                  <c:v>-0.788488888888889</c:v>
                </c:pt>
                <c:pt idx="42">
                  <c:v>-0.788172222222222</c:v>
                </c:pt>
                <c:pt idx="43">
                  <c:v>-0.79095</c:v>
                </c:pt>
                <c:pt idx="44">
                  <c:v>-0.775427777777778</c:v>
                </c:pt>
                <c:pt idx="45">
                  <c:v>-0.737977777777778</c:v>
                </c:pt>
                <c:pt idx="46">
                  <c:v>-0.700088888888889</c:v>
                </c:pt>
                <c:pt idx="47">
                  <c:v>-0.670177777777778</c:v>
                </c:pt>
                <c:pt idx="48">
                  <c:v>-0.6448</c:v>
                </c:pt>
                <c:pt idx="49">
                  <c:v>-0.621494444444445</c:v>
                </c:pt>
                <c:pt idx="50">
                  <c:v>-0.583555555555556</c:v>
                </c:pt>
                <c:pt idx="51">
                  <c:v>-0.542433333333333</c:v>
                </c:pt>
                <c:pt idx="52">
                  <c:v>-0.5139</c:v>
                </c:pt>
                <c:pt idx="53">
                  <c:v>-0.513977777777778</c:v>
                </c:pt>
                <c:pt idx="54">
                  <c:v>-0.513833333333333</c:v>
                </c:pt>
                <c:pt idx="55">
                  <c:v>-0.538816666666667</c:v>
                </c:pt>
                <c:pt idx="56">
                  <c:v>-0.563627777777778</c:v>
                </c:pt>
                <c:pt idx="57">
                  <c:v>-0.589888888888889</c:v>
                </c:pt>
                <c:pt idx="58">
                  <c:v>-0.628522222222222</c:v>
                </c:pt>
                <c:pt idx="59">
                  <c:v>-0.658027777777778</c:v>
                </c:pt>
                <c:pt idx="60">
                  <c:v>-0.697588888888889</c:v>
                </c:pt>
                <c:pt idx="61">
                  <c:v>-0.719661111111111</c:v>
                </c:pt>
                <c:pt idx="62">
                  <c:v>-0.734216666666667</c:v>
                </c:pt>
                <c:pt idx="63">
                  <c:v>-0.748172222222222</c:v>
                </c:pt>
                <c:pt idx="64">
                  <c:v>-0.75495</c:v>
                </c:pt>
                <c:pt idx="65">
                  <c:v>-0.750961111111111</c:v>
                </c:pt>
                <c:pt idx="66">
                  <c:v>-0.731111111111111</c:v>
                </c:pt>
                <c:pt idx="67">
                  <c:v>-0.7193</c:v>
                </c:pt>
                <c:pt idx="68">
                  <c:v>-0.689694444444445</c:v>
                </c:pt>
                <c:pt idx="69">
                  <c:v>-0.653022222222222</c:v>
                </c:pt>
                <c:pt idx="70">
                  <c:v>-0.583088888888889</c:v>
                </c:pt>
                <c:pt idx="71">
                  <c:v>-0.508416666666667</c:v>
                </c:pt>
                <c:pt idx="72">
                  <c:v>-0.423794444444444</c:v>
                </c:pt>
                <c:pt idx="73">
                  <c:v>-0.332394444444444</c:v>
                </c:pt>
                <c:pt idx="74">
                  <c:v>-0.238227777777778</c:v>
                </c:pt>
                <c:pt idx="75">
                  <c:v>-0.143538888888889</c:v>
                </c:pt>
                <c:pt idx="76">
                  <c:v>-0.0819555555555556</c:v>
                </c:pt>
                <c:pt idx="77">
                  <c:v>-0.0246722222222222</c:v>
                </c:pt>
                <c:pt idx="78">
                  <c:v>0.0383944444444444</c:v>
                </c:pt>
                <c:pt idx="79">
                  <c:v>0.0856777777777777</c:v>
                </c:pt>
                <c:pt idx="80">
                  <c:v>0.121833333333333</c:v>
                </c:pt>
                <c:pt idx="81">
                  <c:v>0.140205555555556</c:v>
                </c:pt>
                <c:pt idx="82">
                  <c:v>0.129816666666667</c:v>
                </c:pt>
                <c:pt idx="83">
                  <c:v>0.115072222222222</c:v>
                </c:pt>
                <c:pt idx="84">
                  <c:v>0.0944555555555555</c:v>
                </c:pt>
                <c:pt idx="85">
                  <c:v>0.0756833333333333</c:v>
                </c:pt>
                <c:pt idx="86">
                  <c:v>0.0552277777777778</c:v>
                </c:pt>
                <c:pt idx="87">
                  <c:v>0.0128611111111111</c:v>
                </c:pt>
                <c:pt idx="88">
                  <c:v>-0.0335444444444445</c:v>
                </c:pt>
                <c:pt idx="89">
                  <c:v>-0.0847111111111111</c:v>
                </c:pt>
                <c:pt idx="90">
                  <c:v>-0.151433333333333</c:v>
                </c:pt>
                <c:pt idx="91">
                  <c:v>-0.248561111111111</c:v>
                </c:pt>
                <c:pt idx="92">
                  <c:v>-0.358438888888889</c:v>
                </c:pt>
                <c:pt idx="93">
                  <c:v>-0.475505555555555</c:v>
                </c:pt>
                <c:pt idx="94">
                  <c:v>-0.587088888888889</c:v>
                </c:pt>
                <c:pt idx="95">
                  <c:v>-0.703138888888889</c:v>
                </c:pt>
                <c:pt idx="96">
                  <c:v>-0.793022222222222</c:v>
                </c:pt>
                <c:pt idx="97">
                  <c:v>-0.877972222222222</c:v>
                </c:pt>
                <c:pt idx="98">
                  <c:v>-0.939211111111111</c:v>
                </c:pt>
                <c:pt idx="99">
                  <c:v>-0.969133333333333</c:v>
                </c:pt>
                <c:pt idx="100">
                  <c:v>-0.987377777777778</c:v>
                </c:pt>
                <c:pt idx="101">
                  <c:v>-0.9798</c:v>
                </c:pt>
                <c:pt idx="102">
                  <c:v>-0.961988888888889</c:v>
                </c:pt>
                <c:pt idx="103">
                  <c:v>-0.961805555555556</c:v>
                </c:pt>
                <c:pt idx="104">
                  <c:v>-0.965766666666667</c:v>
                </c:pt>
                <c:pt idx="105">
                  <c:v>-0.953327777777778</c:v>
                </c:pt>
                <c:pt idx="106">
                  <c:v>-0.931344444444444</c:v>
                </c:pt>
                <c:pt idx="107">
                  <c:v>-0.915994444444444</c:v>
                </c:pt>
                <c:pt idx="108">
                  <c:v>-0.938405555555555</c:v>
                </c:pt>
                <c:pt idx="109">
                  <c:v>-0.866561111111111</c:v>
                </c:pt>
                <c:pt idx="110">
                  <c:v>-0.912961111111111</c:v>
                </c:pt>
                <c:pt idx="111">
                  <c:v>-0.977933333333333</c:v>
                </c:pt>
                <c:pt idx="112">
                  <c:v>-1.03745</c:v>
                </c:pt>
                <c:pt idx="113">
                  <c:v>-1.075994444444444</c:v>
                </c:pt>
                <c:pt idx="114">
                  <c:v>-1.10283888888889</c:v>
                </c:pt>
                <c:pt idx="115">
                  <c:v>-1.12795</c:v>
                </c:pt>
                <c:pt idx="116">
                  <c:v>-1.137166666666667</c:v>
                </c:pt>
                <c:pt idx="117">
                  <c:v>-1.128627777777778</c:v>
                </c:pt>
                <c:pt idx="118">
                  <c:v>-1.110805555555555</c:v>
                </c:pt>
                <c:pt idx="119">
                  <c:v>-1.074583333333333</c:v>
                </c:pt>
                <c:pt idx="120">
                  <c:v>-1.049922222222222</c:v>
                </c:pt>
                <c:pt idx="121">
                  <c:v>-1.020872222222222</c:v>
                </c:pt>
                <c:pt idx="122">
                  <c:v>-0.962055555555556</c:v>
                </c:pt>
                <c:pt idx="123">
                  <c:v>-0.890838888888889</c:v>
                </c:pt>
                <c:pt idx="124">
                  <c:v>-0.816</c:v>
                </c:pt>
                <c:pt idx="125">
                  <c:v>-0.748344444444444</c:v>
                </c:pt>
                <c:pt idx="126">
                  <c:v>-0.686516666666667</c:v>
                </c:pt>
                <c:pt idx="127">
                  <c:v>-0.609327777777778</c:v>
                </c:pt>
                <c:pt idx="128">
                  <c:v>-0.503866666666667</c:v>
                </c:pt>
                <c:pt idx="129">
                  <c:v>-0.375588888888889</c:v>
                </c:pt>
                <c:pt idx="130">
                  <c:v>-0.237033333333333</c:v>
                </c:pt>
                <c:pt idx="131">
                  <c:v>-0.0938277777777777</c:v>
                </c:pt>
                <c:pt idx="132">
                  <c:v>0.0515222222222223</c:v>
                </c:pt>
                <c:pt idx="133">
                  <c:v>0.198911111111111</c:v>
                </c:pt>
                <c:pt idx="134">
                  <c:v>0.3412</c:v>
                </c:pt>
                <c:pt idx="135">
                  <c:v>0.487811111111111</c:v>
                </c:pt>
                <c:pt idx="136">
                  <c:v>0.624983333333333</c:v>
                </c:pt>
                <c:pt idx="137">
                  <c:v>0.762527777777778</c:v>
                </c:pt>
                <c:pt idx="138">
                  <c:v>0.889733333333333</c:v>
                </c:pt>
                <c:pt idx="139">
                  <c:v>1.015016666666666</c:v>
                </c:pt>
                <c:pt idx="140">
                  <c:v>1.124066666666667</c:v>
                </c:pt>
                <c:pt idx="141">
                  <c:v>1.224066666666667</c:v>
                </c:pt>
                <c:pt idx="142">
                  <c:v>1.298416666666667</c:v>
                </c:pt>
                <c:pt idx="143">
                  <c:v>1.36395</c:v>
                </c:pt>
                <c:pt idx="144">
                  <c:v>1.432677777777778</c:v>
                </c:pt>
                <c:pt idx="145">
                  <c:v>1.498472222222222</c:v>
                </c:pt>
                <c:pt idx="146">
                  <c:v>1.574827777777777</c:v>
                </c:pt>
                <c:pt idx="147">
                  <c:v>1.654266666666667</c:v>
                </c:pt>
                <c:pt idx="148">
                  <c:v>1.723511111111111</c:v>
                </c:pt>
                <c:pt idx="149">
                  <c:v>1.792777777777777</c:v>
                </c:pt>
                <c:pt idx="150">
                  <c:v>1.860305555555556</c:v>
                </c:pt>
                <c:pt idx="151">
                  <c:v>1.925577777777778</c:v>
                </c:pt>
                <c:pt idx="152">
                  <c:v>1.997655555555555</c:v>
                </c:pt>
                <c:pt idx="153">
                  <c:v>2.049388888888889</c:v>
                </c:pt>
                <c:pt idx="154">
                  <c:v>2.064061111111111</c:v>
                </c:pt>
                <c:pt idx="155">
                  <c:v>2.044083333333333</c:v>
                </c:pt>
                <c:pt idx="156">
                  <c:v>2.042</c:v>
                </c:pt>
                <c:pt idx="157">
                  <c:v>2.0498</c:v>
                </c:pt>
                <c:pt idx="158">
                  <c:v>2.108427777777778</c:v>
                </c:pt>
                <c:pt idx="159">
                  <c:v>2.147133333333333</c:v>
                </c:pt>
                <c:pt idx="160">
                  <c:v>2.154661111111111</c:v>
                </c:pt>
                <c:pt idx="161">
                  <c:v>2.146377777777777</c:v>
                </c:pt>
                <c:pt idx="162">
                  <c:v>2.142133333333334</c:v>
                </c:pt>
                <c:pt idx="163">
                  <c:v>2.143244444444445</c:v>
                </c:pt>
                <c:pt idx="164">
                  <c:v>2.141133333333333</c:v>
                </c:pt>
                <c:pt idx="165">
                  <c:v>2.118261111111112</c:v>
                </c:pt>
                <c:pt idx="166">
                  <c:v>2.081444444444445</c:v>
                </c:pt>
                <c:pt idx="167">
                  <c:v>2.036772222222222</c:v>
                </c:pt>
                <c:pt idx="168">
                  <c:v>1.999255555555555</c:v>
                </c:pt>
                <c:pt idx="169">
                  <c:v>1.95623888888889</c:v>
                </c:pt>
                <c:pt idx="170">
                  <c:v>1.914311111111111</c:v>
                </c:pt>
                <c:pt idx="171">
                  <c:v>1.88248888888889</c:v>
                </c:pt>
                <c:pt idx="172">
                  <c:v>1.853255555555555</c:v>
                </c:pt>
                <c:pt idx="173">
                  <c:v>1.854794444444444</c:v>
                </c:pt>
                <c:pt idx="174">
                  <c:v>1.884961111111111</c:v>
                </c:pt>
                <c:pt idx="175">
                  <c:v>1.926205555555556</c:v>
                </c:pt>
                <c:pt idx="176">
                  <c:v>1.963788888888889</c:v>
                </c:pt>
                <c:pt idx="177">
                  <c:v>2.000383333333334</c:v>
                </c:pt>
                <c:pt idx="178">
                  <c:v>2.044122222222222</c:v>
                </c:pt>
                <c:pt idx="179">
                  <c:v>2.102527777777777</c:v>
                </c:pt>
                <c:pt idx="180">
                  <c:v>2.157083333333333</c:v>
                </c:pt>
                <c:pt idx="181">
                  <c:v>2.195955555555555</c:v>
                </c:pt>
                <c:pt idx="182">
                  <c:v>2.212172222222222</c:v>
                </c:pt>
                <c:pt idx="183">
                  <c:v>2.203566666666666</c:v>
                </c:pt>
                <c:pt idx="184">
                  <c:v>2.197938888888889</c:v>
                </c:pt>
                <c:pt idx="185">
                  <c:v>2.199338888888889</c:v>
                </c:pt>
                <c:pt idx="186">
                  <c:v>2.201461111111112</c:v>
                </c:pt>
                <c:pt idx="187">
                  <c:v>2.198938888888888</c:v>
                </c:pt>
                <c:pt idx="188">
                  <c:v>2.203233333333334</c:v>
                </c:pt>
                <c:pt idx="189">
                  <c:v>2.202777777777777</c:v>
                </c:pt>
                <c:pt idx="190">
                  <c:v>2.202555555555555</c:v>
                </c:pt>
                <c:pt idx="191">
                  <c:v>2.198338888888889</c:v>
                </c:pt>
                <c:pt idx="192">
                  <c:v>2.1862</c:v>
                </c:pt>
                <c:pt idx="193">
                  <c:v>2.166827777777777</c:v>
                </c:pt>
                <c:pt idx="194">
                  <c:v>2.146499999999999</c:v>
                </c:pt>
                <c:pt idx="195">
                  <c:v>2.136183333333333</c:v>
                </c:pt>
                <c:pt idx="196">
                  <c:v>2.140477777777777</c:v>
                </c:pt>
                <c:pt idx="197">
                  <c:v>2.128088888888889</c:v>
                </c:pt>
                <c:pt idx="198">
                  <c:v>2.10305</c:v>
                </c:pt>
                <c:pt idx="199">
                  <c:v>2.059888888888886</c:v>
                </c:pt>
                <c:pt idx="200">
                  <c:v>2.003594444444444</c:v>
                </c:pt>
                <c:pt idx="201">
                  <c:v>1.935616666666667</c:v>
                </c:pt>
                <c:pt idx="202">
                  <c:v>1.85923888888889</c:v>
                </c:pt>
                <c:pt idx="203">
                  <c:v>1.770644444444445</c:v>
                </c:pt>
                <c:pt idx="204">
                  <c:v>1.701494444444445</c:v>
                </c:pt>
                <c:pt idx="205">
                  <c:v>1.63895</c:v>
                </c:pt>
                <c:pt idx="206">
                  <c:v>1.613061111111111</c:v>
                </c:pt>
                <c:pt idx="207">
                  <c:v>1.58058888888889</c:v>
                </c:pt>
                <c:pt idx="208">
                  <c:v>1.577511111111111</c:v>
                </c:pt>
                <c:pt idx="209">
                  <c:v>1.600661111111111</c:v>
                </c:pt>
                <c:pt idx="210">
                  <c:v>1.64085</c:v>
                </c:pt>
                <c:pt idx="211">
                  <c:v>1.692833333333333</c:v>
                </c:pt>
                <c:pt idx="212">
                  <c:v>1.745044444444445</c:v>
                </c:pt>
                <c:pt idx="213">
                  <c:v>1.79745</c:v>
                </c:pt>
                <c:pt idx="214">
                  <c:v>1.845916666666667</c:v>
                </c:pt>
                <c:pt idx="215">
                  <c:v>1.892533333333334</c:v>
                </c:pt>
                <c:pt idx="216">
                  <c:v>1.924</c:v>
                </c:pt>
                <c:pt idx="217">
                  <c:v>1.963616666666666</c:v>
                </c:pt>
                <c:pt idx="218">
                  <c:v>1.999411111111111</c:v>
                </c:pt>
                <c:pt idx="219">
                  <c:v>2.053877777777777</c:v>
                </c:pt>
                <c:pt idx="220">
                  <c:v>2.12052777777778</c:v>
                </c:pt>
                <c:pt idx="221">
                  <c:v>2.159166666666667</c:v>
                </c:pt>
                <c:pt idx="222">
                  <c:v>2.216666666666667</c:v>
                </c:pt>
                <c:pt idx="223">
                  <c:v>2.26113888888889</c:v>
                </c:pt>
                <c:pt idx="224">
                  <c:v>2.286161111111111</c:v>
                </c:pt>
                <c:pt idx="225">
                  <c:v>2.298705555555556</c:v>
                </c:pt>
                <c:pt idx="226">
                  <c:v>2.3134</c:v>
                </c:pt>
                <c:pt idx="227">
                  <c:v>2.327072222222222</c:v>
                </c:pt>
                <c:pt idx="228">
                  <c:v>2.320433333333333</c:v>
                </c:pt>
                <c:pt idx="229">
                  <c:v>2.350866666666667</c:v>
                </c:pt>
                <c:pt idx="230">
                  <c:v>2.368227777777778</c:v>
                </c:pt>
                <c:pt idx="231">
                  <c:v>2.411727777777778</c:v>
                </c:pt>
                <c:pt idx="232">
                  <c:v>2.446155555555555</c:v>
                </c:pt>
                <c:pt idx="233">
                  <c:v>2.492411111111111</c:v>
                </c:pt>
                <c:pt idx="234">
                  <c:v>2.56275</c:v>
                </c:pt>
                <c:pt idx="235">
                  <c:v>2.662738888888889</c:v>
                </c:pt>
                <c:pt idx="236">
                  <c:v>2.777016666666666</c:v>
                </c:pt>
                <c:pt idx="237">
                  <c:v>2.902672222222223</c:v>
                </c:pt>
                <c:pt idx="238">
                  <c:v>3.005777777777778</c:v>
                </c:pt>
                <c:pt idx="239">
                  <c:v>3.106877777777777</c:v>
                </c:pt>
                <c:pt idx="240">
                  <c:v>3.196172222222222</c:v>
                </c:pt>
                <c:pt idx="241">
                  <c:v>3.295527777777778</c:v>
                </c:pt>
                <c:pt idx="242">
                  <c:v>3.377544444444444</c:v>
                </c:pt>
                <c:pt idx="243">
                  <c:v>3.432911111111111</c:v>
                </c:pt>
                <c:pt idx="244">
                  <c:v>3.462944444444445</c:v>
                </c:pt>
                <c:pt idx="245">
                  <c:v>3.468872222222222</c:v>
                </c:pt>
                <c:pt idx="246">
                  <c:v>3.476188888888887</c:v>
                </c:pt>
                <c:pt idx="247">
                  <c:v>3.489644444444444</c:v>
                </c:pt>
                <c:pt idx="248">
                  <c:v>3.477361111111111</c:v>
                </c:pt>
                <c:pt idx="249">
                  <c:v>3.459555555555555</c:v>
                </c:pt>
                <c:pt idx="250">
                  <c:v>3.413072222222222</c:v>
                </c:pt>
                <c:pt idx="251">
                  <c:v>3.374794444444445</c:v>
                </c:pt>
                <c:pt idx="252">
                  <c:v>3.344716666666667</c:v>
                </c:pt>
                <c:pt idx="253">
                  <c:v>3.324033333333334</c:v>
                </c:pt>
                <c:pt idx="254">
                  <c:v>3.317383333333333</c:v>
                </c:pt>
                <c:pt idx="255">
                  <c:v>3.291983333333333</c:v>
                </c:pt>
                <c:pt idx="256">
                  <c:v>3.276633333333334</c:v>
                </c:pt>
                <c:pt idx="257">
                  <c:v>3.285538888888889</c:v>
                </c:pt>
                <c:pt idx="258">
                  <c:v>3.3406</c:v>
                </c:pt>
                <c:pt idx="259">
                  <c:v>3.392133333333334</c:v>
                </c:pt>
                <c:pt idx="260">
                  <c:v>3.427472222222222</c:v>
                </c:pt>
                <c:pt idx="261">
                  <c:v>3.446455555555555</c:v>
                </c:pt>
                <c:pt idx="262">
                  <c:v>3.461866666666667</c:v>
                </c:pt>
                <c:pt idx="263">
                  <c:v>3.474677777777778</c:v>
                </c:pt>
                <c:pt idx="264">
                  <c:v>3.503888888888889</c:v>
                </c:pt>
                <c:pt idx="265">
                  <c:v>3.561133333333333</c:v>
                </c:pt>
                <c:pt idx="266">
                  <c:v>3.632433333333333</c:v>
                </c:pt>
                <c:pt idx="267">
                  <c:v>3.696677777777777</c:v>
                </c:pt>
                <c:pt idx="268">
                  <c:v>3.771161111111111</c:v>
                </c:pt>
                <c:pt idx="269">
                  <c:v>3.857961111111111</c:v>
                </c:pt>
                <c:pt idx="270">
                  <c:v>3.943894444444445</c:v>
                </c:pt>
                <c:pt idx="271">
                  <c:v>4.023149999999998</c:v>
                </c:pt>
                <c:pt idx="272">
                  <c:v>4.110822222222222</c:v>
                </c:pt>
                <c:pt idx="273">
                  <c:v>4.212905555555549</c:v>
                </c:pt>
                <c:pt idx="274">
                  <c:v>4.309933333333332</c:v>
                </c:pt>
                <c:pt idx="275">
                  <c:v>4.41195</c:v>
                </c:pt>
                <c:pt idx="276">
                  <c:v>4.472744444444447</c:v>
                </c:pt>
                <c:pt idx="277">
                  <c:v>4.498416666666666</c:v>
                </c:pt>
                <c:pt idx="278">
                  <c:v>4.510866666666667</c:v>
                </c:pt>
                <c:pt idx="279">
                  <c:v>4.511094444444444</c:v>
                </c:pt>
                <c:pt idx="280">
                  <c:v>4.537677777777778</c:v>
                </c:pt>
                <c:pt idx="281">
                  <c:v>4.570233333333337</c:v>
                </c:pt>
                <c:pt idx="282">
                  <c:v>4.614338888888886</c:v>
                </c:pt>
                <c:pt idx="283">
                  <c:v>4.673961111111111</c:v>
                </c:pt>
                <c:pt idx="284">
                  <c:v>4.718988888888885</c:v>
                </c:pt>
                <c:pt idx="285">
                  <c:v>4.754650000000001</c:v>
                </c:pt>
                <c:pt idx="286">
                  <c:v>4.779022222222223</c:v>
                </c:pt>
                <c:pt idx="287">
                  <c:v>4.792938888888885</c:v>
                </c:pt>
                <c:pt idx="288">
                  <c:v>4.815383333333334</c:v>
                </c:pt>
                <c:pt idx="289">
                  <c:v>4.828183333333332</c:v>
                </c:pt>
                <c:pt idx="290">
                  <c:v>4.842077777777774</c:v>
                </c:pt>
                <c:pt idx="291">
                  <c:v>4.873322222222223</c:v>
                </c:pt>
                <c:pt idx="292">
                  <c:v>4.891544444444444</c:v>
                </c:pt>
                <c:pt idx="293">
                  <c:v>4.92596111111111</c:v>
                </c:pt>
                <c:pt idx="294">
                  <c:v>4.95173888888889</c:v>
                </c:pt>
                <c:pt idx="295">
                  <c:v>5.003322222222223</c:v>
                </c:pt>
                <c:pt idx="296">
                  <c:v>5.04976111111111</c:v>
                </c:pt>
                <c:pt idx="297">
                  <c:v>5.106083333333335</c:v>
                </c:pt>
                <c:pt idx="298">
                  <c:v>5.161633333333332</c:v>
                </c:pt>
                <c:pt idx="299">
                  <c:v>5.213044444444444</c:v>
                </c:pt>
                <c:pt idx="300">
                  <c:v>5.229077777777777</c:v>
                </c:pt>
                <c:pt idx="301">
                  <c:v>5.218166666666666</c:v>
                </c:pt>
                <c:pt idx="302">
                  <c:v>5.170022222222222</c:v>
                </c:pt>
                <c:pt idx="303">
                  <c:v>5.115116666666661</c:v>
                </c:pt>
                <c:pt idx="304">
                  <c:v>5.041033333333333</c:v>
                </c:pt>
                <c:pt idx="305">
                  <c:v>4.964655555555551</c:v>
                </c:pt>
                <c:pt idx="306">
                  <c:v>4.8754</c:v>
                </c:pt>
                <c:pt idx="307">
                  <c:v>4.781388888888888</c:v>
                </c:pt>
                <c:pt idx="308">
                  <c:v>4.63163888888889</c:v>
                </c:pt>
                <c:pt idx="309">
                  <c:v>4.521755555555552</c:v>
                </c:pt>
                <c:pt idx="310">
                  <c:v>4.406455555555556</c:v>
                </c:pt>
                <c:pt idx="311">
                  <c:v>4.300255555555551</c:v>
                </c:pt>
                <c:pt idx="312">
                  <c:v>4.207377777777777</c:v>
                </c:pt>
                <c:pt idx="313">
                  <c:v>4.101738888888889</c:v>
                </c:pt>
                <c:pt idx="314">
                  <c:v>4.013594444444445</c:v>
                </c:pt>
                <c:pt idx="315">
                  <c:v>3.931616666666666</c:v>
                </c:pt>
                <c:pt idx="316">
                  <c:v>3.851088888888885</c:v>
                </c:pt>
                <c:pt idx="317">
                  <c:v>3.782066666666666</c:v>
                </c:pt>
                <c:pt idx="318">
                  <c:v>3.731133333333333</c:v>
                </c:pt>
                <c:pt idx="319">
                  <c:v>3.687227777777778</c:v>
                </c:pt>
                <c:pt idx="320">
                  <c:v>3.667105555555555</c:v>
                </c:pt>
                <c:pt idx="321">
                  <c:v>3.679816666666666</c:v>
                </c:pt>
                <c:pt idx="322">
                  <c:v>3.699299999999999</c:v>
                </c:pt>
                <c:pt idx="323">
                  <c:v>3.74696111111111</c:v>
                </c:pt>
                <c:pt idx="324">
                  <c:v>3.797100000000001</c:v>
                </c:pt>
                <c:pt idx="325">
                  <c:v>3.860261111111112</c:v>
                </c:pt>
                <c:pt idx="326">
                  <c:v>3.918533333333333</c:v>
                </c:pt>
                <c:pt idx="327">
                  <c:v>3.98181111111111</c:v>
                </c:pt>
                <c:pt idx="328">
                  <c:v>4.02752222222222</c:v>
                </c:pt>
                <c:pt idx="329">
                  <c:v>4.035983333333332</c:v>
                </c:pt>
                <c:pt idx="330">
                  <c:v>4.065194444444445</c:v>
                </c:pt>
                <c:pt idx="331">
                  <c:v>4.061388888888889</c:v>
                </c:pt>
                <c:pt idx="332">
                  <c:v>4.075988888888888</c:v>
                </c:pt>
                <c:pt idx="333">
                  <c:v>4.064444444444444</c:v>
                </c:pt>
                <c:pt idx="334">
                  <c:v>4.033633333333337</c:v>
                </c:pt>
                <c:pt idx="335">
                  <c:v>4.002505555555551</c:v>
                </c:pt>
                <c:pt idx="336">
                  <c:v>3.97155</c:v>
                </c:pt>
                <c:pt idx="337">
                  <c:v>3.936822222222222</c:v>
                </c:pt>
                <c:pt idx="338">
                  <c:v>3.901072222222222</c:v>
                </c:pt>
                <c:pt idx="339">
                  <c:v>3.873066666666666</c:v>
                </c:pt>
                <c:pt idx="340">
                  <c:v>3.853166666666667</c:v>
                </c:pt>
                <c:pt idx="341">
                  <c:v>3.826133333333333</c:v>
                </c:pt>
                <c:pt idx="342">
                  <c:v>3.811983333333333</c:v>
                </c:pt>
                <c:pt idx="343">
                  <c:v>3.798383333333334</c:v>
                </c:pt>
                <c:pt idx="344">
                  <c:v>3.791505555555556</c:v>
                </c:pt>
                <c:pt idx="345">
                  <c:v>3.76615</c:v>
                </c:pt>
                <c:pt idx="346">
                  <c:v>3.735949999999998</c:v>
                </c:pt>
                <c:pt idx="347">
                  <c:v>3.718333333333333</c:v>
                </c:pt>
                <c:pt idx="348">
                  <c:v>3.711311111111111</c:v>
                </c:pt>
                <c:pt idx="349">
                  <c:v>3.691883333333333</c:v>
                </c:pt>
                <c:pt idx="350">
                  <c:v>3.685133333333334</c:v>
                </c:pt>
                <c:pt idx="351">
                  <c:v>3.671594444444445</c:v>
                </c:pt>
                <c:pt idx="352">
                  <c:v>3.649749999999999</c:v>
                </c:pt>
                <c:pt idx="353">
                  <c:v>3.627433333333334</c:v>
                </c:pt>
                <c:pt idx="354">
                  <c:v>3.603411111111111</c:v>
                </c:pt>
                <c:pt idx="355">
                  <c:v>3.574105555555556</c:v>
                </c:pt>
                <c:pt idx="356">
                  <c:v>3.539033333333334</c:v>
                </c:pt>
                <c:pt idx="357">
                  <c:v>3.478794444444444</c:v>
                </c:pt>
                <c:pt idx="358">
                  <c:v>3.416716666666666</c:v>
                </c:pt>
                <c:pt idx="359">
                  <c:v>3.365383333333333</c:v>
                </c:pt>
                <c:pt idx="360">
                  <c:v>3.342705555555555</c:v>
                </c:pt>
                <c:pt idx="361">
                  <c:v>3.3321</c:v>
                </c:pt>
                <c:pt idx="362">
                  <c:v>3.338211111111112</c:v>
                </c:pt>
                <c:pt idx="363">
                  <c:v>3.343122222222222</c:v>
                </c:pt>
                <c:pt idx="364">
                  <c:v>3.354405555555556</c:v>
                </c:pt>
                <c:pt idx="365">
                  <c:v>3.376088888888885</c:v>
                </c:pt>
                <c:pt idx="366">
                  <c:v>3.421688888888887</c:v>
                </c:pt>
                <c:pt idx="367">
                  <c:v>3.456394444444445</c:v>
                </c:pt>
                <c:pt idx="368">
                  <c:v>3.487422222222222</c:v>
                </c:pt>
                <c:pt idx="369">
                  <c:v>3.524666666666667</c:v>
                </c:pt>
                <c:pt idx="370">
                  <c:v>3.545588888888889</c:v>
                </c:pt>
                <c:pt idx="371">
                  <c:v>3.555755555555555</c:v>
                </c:pt>
                <c:pt idx="372">
                  <c:v>3.552344444444445</c:v>
                </c:pt>
                <c:pt idx="373">
                  <c:v>3.559344444444444</c:v>
                </c:pt>
                <c:pt idx="374">
                  <c:v>3.555616666666666</c:v>
                </c:pt>
                <c:pt idx="375">
                  <c:v>3.564900000000001</c:v>
                </c:pt>
                <c:pt idx="376">
                  <c:v>3.576116666666666</c:v>
                </c:pt>
                <c:pt idx="377">
                  <c:v>3.574399999999999</c:v>
                </c:pt>
                <c:pt idx="378">
                  <c:v>3.57595</c:v>
                </c:pt>
                <c:pt idx="379">
                  <c:v>3.610105555555555</c:v>
                </c:pt>
                <c:pt idx="380">
                  <c:v>3.643827777777778</c:v>
                </c:pt>
                <c:pt idx="381">
                  <c:v>3.655316666666666</c:v>
                </c:pt>
                <c:pt idx="382">
                  <c:v>3.679422222222222</c:v>
                </c:pt>
                <c:pt idx="383">
                  <c:v>3.701822222222222</c:v>
                </c:pt>
                <c:pt idx="384">
                  <c:v>3.731838888888888</c:v>
                </c:pt>
                <c:pt idx="385">
                  <c:v>3.750072222222222</c:v>
                </c:pt>
                <c:pt idx="386">
                  <c:v>3.771994444444445</c:v>
                </c:pt>
                <c:pt idx="387">
                  <c:v>3.784116666666667</c:v>
                </c:pt>
                <c:pt idx="388">
                  <c:v>3.783483333333334</c:v>
                </c:pt>
                <c:pt idx="389">
                  <c:v>3.778494444444444</c:v>
                </c:pt>
                <c:pt idx="390">
                  <c:v>3.767566666666666</c:v>
                </c:pt>
                <c:pt idx="391">
                  <c:v>3.753083333333333</c:v>
                </c:pt>
                <c:pt idx="392">
                  <c:v>3.749944444444445</c:v>
                </c:pt>
                <c:pt idx="393">
                  <c:v>3.744722222222222</c:v>
                </c:pt>
                <c:pt idx="394">
                  <c:v>3.72765</c:v>
                </c:pt>
                <c:pt idx="395">
                  <c:v>3.701927777777778</c:v>
                </c:pt>
                <c:pt idx="396">
                  <c:v>3.678988888888889</c:v>
                </c:pt>
                <c:pt idx="397">
                  <c:v>3.660394444444444</c:v>
                </c:pt>
                <c:pt idx="398">
                  <c:v>3.620494444444445</c:v>
                </c:pt>
                <c:pt idx="399">
                  <c:v>3.586555555555556</c:v>
                </c:pt>
                <c:pt idx="400">
                  <c:v>3.538338888888889</c:v>
                </c:pt>
                <c:pt idx="401">
                  <c:v>3.509766666666667</c:v>
                </c:pt>
                <c:pt idx="402">
                  <c:v>3.482377777777778</c:v>
                </c:pt>
                <c:pt idx="403">
                  <c:v>3.432077777777778</c:v>
                </c:pt>
                <c:pt idx="404">
                  <c:v>3.364138888888889</c:v>
                </c:pt>
                <c:pt idx="405">
                  <c:v>3.287688888888889</c:v>
                </c:pt>
                <c:pt idx="406">
                  <c:v>3.195488888888887</c:v>
                </c:pt>
                <c:pt idx="407">
                  <c:v>3.129255555555555</c:v>
                </c:pt>
                <c:pt idx="408">
                  <c:v>3.0622</c:v>
                </c:pt>
                <c:pt idx="409">
                  <c:v>3.024222222222222</c:v>
                </c:pt>
                <c:pt idx="410">
                  <c:v>3.015977777777777</c:v>
                </c:pt>
                <c:pt idx="411">
                  <c:v>3.014033333333332</c:v>
                </c:pt>
                <c:pt idx="412">
                  <c:v>3.007488888888888</c:v>
                </c:pt>
                <c:pt idx="413">
                  <c:v>2.980355555555555</c:v>
                </c:pt>
                <c:pt idx="414">
                  <c:v>2.968438888888889</c:v>
                </c:pt>
                <c:pt idx="415">
                  <c:v>2.974644444444444</c:v>
                </c:pt>
                <c:pt idx="416">
                  <c:v>2.968983333333334</c:v>
                </c:pt>
                <c:pt idx="417">
                  <c:v>2.974822222222222</c:v>
                </c:pt>
                <c:pt idx="418">
                  <c:v>2.985466666666666</c:v>
                </c:pt>
                <c:pt idx="419">
                  <c:v>3.034494444444445</c:v>
                </c:pt>
                <c:pt idx="420">
                  <c:v>3.074505555555555</c:v>
                </c:pt>
                <c:pt idx="421">
                  <c:v>3.124627777777778</c:v>
                </c:pt>
                <c:pt idx="422">
                  <c:v>3.156705555555556</c:v>
                </c:pt>
                <c:pt idx="423">
                  <c:v>3.174822222222222</c:v>
                </c:pt>
                <c:pt idx="424">
                  <c:v>3.1859</c:v>
                </c:pt>
                <c:pt idx="425">
                  <c:v>3.206083333333333</c:v>
                </c:pt>
                <c:pt idx="426">
                  <c:v>3.222216666666667</c:v>
                </c:pt>
                <c:pt idx="427">
                  <c:v>3.22355</c:v>
                </c:pt>
                <c:pt idx="428">
                  <c:v>3.222844444444443</c:v>
                </c:pt>
                <c:pt idx="429">
                  <c:v>3.210272222222222</c:v>
                </c:pt>
                <c:pt idx="430">
                  <c:v>3.19256111111111</c:v>
                </c:pt>
                <c:pt idx="431">
                  <c:v>3.171427777777778</c:v>
                </c:pt>
                <c:pt idx="432">
                  <c:v>3.136277777777778</c:v>
                </c:pt>
                <c:pt idx="433">
                  <c:v>3.117261111111111</c:v>
                </c:pt>
                <c:pt idx="434">
                  <c:v>3.1091</c:v>
                </c:pt>
                <c:pt idx="435">
                  <c:v>3.128688888888889</c:v>
                </c:pt>
                <c:pt idx="436">
                  <c:v>3.132472222222223</c:v>
                </c:pt>
                <c:pt idx="437">
                  <c:v>3.1272</c:v>
                </c:pt>
                <c:pt idx="438">
                  <c:v>3.111544444444445</c:v>
                </c:pt>
                <c:pt idx="439">
                  <c:v>3.110450000000001</c:v>
                </c:pt>
                <c:pt idx="440">
                  <c:v>3.12435</c:v>
                </c:pt>
                <c:pt idx="441">
                  <c:v>3.14742777777778</c:v>
                </c:pt>
                <c:pt idx="442">
                  <c:v>3.1963</c:v>
                </c:pt>
                <c:pt idx="443">
                  <c:v>3.268305555555555</c:v>
                </c:pt>
                <c:pt idx="444">
                  <c:v>3.353044444444444</c:v>
                </c:pt>
                <c:pt idx="445">
                  <c:v>3.436372222222223</c:v>
                </c:pt>
                <c:pt idx="446">
                  <c:v>3.519855555555556</c:v>
                </c:pt>
                <c:pt idx="447">
                  <c:v>3.582794444444445</c:v>
                </c:pt>
                <c:pt idx="448">
                  <c:v>3.626527777777777</c:v>
                </c:pt>
                <c:pt idx="449">
                  <c:v>3.639172222222222</c:v>
                </c:pt>
                <c:pt idx="450">
                  <c:v>3.651055555555555</c:v>
                </c:pt>
                <c:pt idx="451">
                  <c:v>3.66717777777778</c:v>
                </c:pt>
                <c:pt idx="452">
                  <c:v>3.69485</c:v>
                </c:pt>
                <c:pt idx="453">
                  <c:v>3.727222222222222</c:v>
                </c:pt>
                <c:pt idx="454">
                  <c:v>3.765294444444445</c:v>
                </c:pt>
                <c:pt idx="455">
                  <c:v>3.787261111111111</c:v>
                </c:pt>
                <c:pt idx="456">
                  <c:v>3.815338888888887</c:v>
                </c:pt>
                <c:pt idx="457">
                  <c:v>3.824188888888889</c:v>
                </c:pt>
                <c:pt idx="458">
                  <c:v>3.824883333333334</c:v>
                </c:pt>
                <c:pt idx="459">
                  <c:v>3.830277777777777</c:v>
                </c:pt>
                <c:pt idx="460">
                  <c:v>3.851066666666666</c:v>
                </c:pt>
                <c:pt idx="461">
                  <c:v>3.866133333333332</c:v>
                </c:pt>
                <c:pt idx="462">
                  <c:v>3.863694444444444</c:v>
                </c:pt>
                <c:pt idx="463">
                  <c:v>3.875416666666667</c:v>
                </c:pt>
                <c:pt idx="464">
                  <c:v>3.870333333333333</c:v>
                </c:pt>
                <c:pt idx="465">
                  <c:v>3.875116666666666</c:v>
                </c:pt>
                <c:pt idx="466">
                  <c:v>3.868722222222224</c:v>
                </c:pt>
                <c:pt idx="467">
                  <c:v>3.874144444444445</c:v>
                </c:pt>
                <c:pt idx="468">
                  <c:v>3.899427777777778</c:v>
                </c:pt>
                <c:pt idx="469">
                  <c:v>3.94275</c:v>
                </c:pt>
                <c:pt idx="470">
                  <c:v>3.979888888888885</c:v>
                </c:pt>
                <c:pt idx="471">
                  <c:v>4.0211</c:v>
                </c:pt>
                <c:pt idx="472">
                  <c:v>4.08436111111111</c:v>
                </c:pt>
                <c:pt idx="473">
                  <c:v>4.146838888888889</c:v>
                </c:pt>
                <c:pt idx="474">
                  <c:v>4.209144444444445</c:v>
                </c:pt>
                <c:pt idx="475">
                  <c:v>4.265966666666666</c:v>
                </c:pt>
                <c:pt idx="476">
                  <c:v>4.313055555555549</c:v>
                </c:pt>
                <c:pt idx="477">
                  <c:v>4.354416666666663</c:v>
                </c:pt>
                <c:pt idx="478">
                  <c:v>4.381355555555554</c:v>
                </c:pt>
                <c:pt idx="479">
                  <c:v>4.415</c:v>
                </c:pt>
                <c:pt idx="480">
                  <c:v>4.462844444444445</c:v>
                </c:pt>
                <c:pt idx="481">
                  <c:v>4.513583333333333</c:v>
                </c:pt>
                <c:pt idx="482">
                  <c:v>4.550872222222222</c:v>
                </c:pt>
                <c:pt idx="483">
                  <c:v>4.585027777777777</c:v>
                </c:pt>
                <c:pt idx="484">
                  <c:v>4.622049999999996</c:v>
                </c:pt>
                <c:pt idx="485">
                  <c:v>4.648788888888887</c:v>
                </c:pt>
                <c:pt idx="486">
                  <c:v>4.682016666666661</c:v>
                </c:pt>
                <c:pt idx="487">
                  <c:v>4.67623888888889</c:v>
                </c:pt>
                <c:pt idx="488">
                  <c:v>4.677177777777774</c:v>
                </c:pt>
                <c:pt idx="489">
                  <c:v>4.658822222222223</c:v>
                </c:pt>
                <c:pt idx="490">
                  <c:v>4.643877777777774</c:v>
                </c:pt>
                <c:pt idx="491">
                  <c:v>4.643094444444445</c:v>
                </c:pt>
                <c:pt idx="492">
                  <c:v>4.660316666666663</c:v>
                </c:pt>
                <c:pt idx="493">
                  <c:v>4.676366666666667</c:v>
                </c:pt>
                <c:pt idx="494">
                  <c:v>4.67221111111111</c:v>
                </c:pt>
                <c:pt idx="495">
                  <c:v>4.684816666666661</c:v>
                </c:pt>
                <c:pt idx="496">
                  <c:v>4.711722222222221</c:v>
                </c:pt>
                <c:pt idx="497">
                  <c:v>4.726416666666665</c:v>
                </c:pt>
                <c:pt idx="498">
                  <c:v>4.741172222222221</c:v>
                </c:pt>
                <c:pt idx="499">
                  <c:v>4.75085</c:v>
                </c:pt>
                <c:pt idx="500">
                  <c:v>4.785827777777777</c:v>
                </c:pt>
                <c:pt idx="501">
                  <c:v>4.8094</c:v>
                </c:pt>
                <c:pt idx="502">
                  <c:v>4.839866666666668</c:v>
                </c:pt>
                <c:pt idx="503">
                  <c:v>4.859655555555554</c:v>
                </c:pt>
                <c:pt idx="504">
                  <c:v>4.859744444444444</c:v>
                </c:pt>
                <c:pt idx="505">
                  <c:v>4.863322222222224</c:v>
                </c:pt>
                <c:pt idx="506">
                  <c:v>4.843961111111111</c:v>
                </c:pt>
                <c:pt idx="507">
                  <c:v>4.802733333333333</c:v>
                </c:pt>
                <c:pt idx="508">
                  <c:v>4.753916666666661</c:v>
                </c:pt>
                <c:pt idx="509">
                  <c:v>4.705755555555552</c:v>
                </c:pt>
                <c:pt idx="510">
                  <c:v>4.635155555555549</c:v>
                </c:pt>
                <c:pt idx="511">
                  <c:v>4.574433333333333</c:v>
                </c:pt>
                <c:pt idx="512">
                  <c:v>4.510133333333333</c:v>
                </c:pt>
                <c:pt idx="513">
                  <c:v>4.47196111111111</c:v>
                </c:pt>
                <c:pt idx="514">
                  <c:v>4.455622222222221</c:v>
                </c:pt>
                <c:pt idx="515">
                  <c:v>4.448711111111111</c:v>
                </c:pt>
                <c:pt idx="516">
                  <c:v>4.422605555555551</c:v>
                </c:pt>
                <c:pt idx="517">
                  <c:v>4.395522222222222</c:v>
                </c:pt>
                <c:pt idx="518">
                  <c:v>4.376477777777778</c:v>
                </c:pt>
                <c:pt idx="519">
                  <c:v>4.370344444444444</c:v>
                </c:pt>
                <c:pt idx="520">
                  <c:v>4.363461111111111</c:v>
                </c:pt>
                <c:pt idx="521">
                  <c:v>4.362922222222218</c:v>
                </c:pt>
                <c:pt idx="522">
                  <c:v>4.363849999999998</c:v>
                </c:pt>
                <c:pt idx="523">
                  <c:v>4.360516666666661</c:v>
                </c:pt>
                <c:pt idx="524">
                  <c:v>4.355272222222222</c:v>
                </c:pt>
                <c:pt idx="525">
                  <c:v>4.341527777777776</c:v>
                </c:pt>
                <c:pt idx="526">
                  <c:v>4.302244444444444</c:v>
                </c:pt>
                <c:pt idx="527">
                  <c:v>4.2608</c:v>
                </c:pt>
                <c:pt idx="528">
                  <c:v>4.211111111111111</c:v>
                </c:pt>
                <c:pt idx="529">
                  <c:v>4.163788888888886</c:v>
                </c:pt>
                <c:pt idx="530">
                  <c:v>4.150894444444444</c:v>
                </c:pt>
                <c:pt idx="531">
                  <c:v>4.143811111111111</c:v>
                </c:pt>
                <c:pt idx="532">
                  <c:v>4.130366666666666</c:v>
                </c:pt>
                <c:pt idx="533">
                  <c:v>4.109338888888889</c:v>
                </c:pt>
                <c:pt idx="534">
                  <c:v>4.082177777777775</c:v>
                </c:pt>
                <c:pt idx="535">
                  <c:v>4.03367777777778</c:v>
                </c:pt>
                <c:pt idx="536">
                  <c:v>3.989616666666666</c:v>
                </c:pt>
                <c:pt idx="537">
                  <c:v>3.9573</c:v>
                </c:pt>
                <c:pt idx="538">
                  <c:v>3.95266111111111</c:v>
                </c:pt>
                <c:pt idx="539">
                  <c:v>3.987338888888889</c:v>
                </c:pt>
                <c:pt idx="540">
                  <c:v>4.047077777777774</c:v>
                </c:pt>
                <c:pt idx="541">
                  <c:v>4.103511111111112</c:v>
                </c:pt>
                <c:pt idx="542">
                  <c:v>4.141183333333334</c:v>
                </c:pt>
                <c:pt idx="543">
                  <c:v>4.158772222222222</c:v>
                </c:pt>
                <c:pt idx="544">
                  <c:v>4.168733333333333</c:v>
                </c:pt>
                <c:pt idx="545">
                  <c:v>4.2008</c:v>
                </c:pt>
                <c:pt idx="546">
                  <c:v>4.225211111111111</c:v>
                </c:pt>
                <c:pt idx="547">
                  <c:v>4.251533333333333</c:v>
                </c:pt>
                <c:pt idx="548">
                  <c:v>4.273933333333332</c:v>
                </c:pt>
                <c:pt idx="549">
                  <c:v>4.292933333333334</c:v>
                </c:pt>
                <c:pt idx="550">
                  <c:v>4.339388888888888</c:v>
                </c:pt>
                <c:pt idx="551">
                  <c:v>4.374238888888888</c:v>
                </c:pt>
                <c:pt idx="552">
                  <c:v>4.413716666666667</c:v>
                </c:pt>
                <c:pt idx="553">
                  <c:v>4.464572222222221</c:v>
                </c:pt>
                <c:pt idx="554">
                  <c:v>4.497149999999999</c:v>
                </c:pt>
                <c:pt idx="555">
                  <c:v>4.559022222222221</c:v>
                </c:pt>
                <c:pt idx="556">
                  <c:v>4.597694444444445</c:v>
                </c:pt>
                <c:pt idx="557">
                  <c:v>4.659072222222222</c:v>
                </c:pt>
                <c:pt idx="558">
                  <c:v>4.710133333333332</c:v>
                </c:pt>
                <c:pt idx="559">
                  <c:v>4.741866666666664</c:v>
                </c:pt>
                <c:pt idx="560">
                  <c:v>4.7331</c:v>
                </c:pt>
                <c:pt idx="561">
                  <c:v>4.727005555555547</c:v>
                </c:pt>
                <c:pt idx="562">
                  <c:v>4.7416</c:v>
                </c:pt>
                <c:pt idx="563">
                  <c:v>4.750427777777777</c:v>
                </c:pt>
                <c:pt idx="564">
                  <c:v>4.785377777777779</c:v>
                </c:pt>
                <c:pt idx="565">
                  <c:v>4.820849999999996</c:v>
                </c:pt>
                <c:pt idx="566">
                  <c:v>4.824066666666662</c:v>
                </c:pt>
                <c:pt idx="567">
                  <c:v>4.814272222222221</c:v>
                </c:pt>
                <c:pt idx="568">
                  <c:v>4.784255555555551</c:v>
                </c:pt>
                <c:pt idx="569">
                  <c:v>4.749416666666666</c:v>
                </c:pt>
                <c:pt idx="570">
                  <c:v>4.722483333333333</c:v>
                </c:pt>
                <c:pt idx="571">
                  <c:v>4.696877777777774</c:v>
                </c:pt>
                <c:pt idx="572">
                  <c:v>4.662716666666661</c:v>
                </c:pt>
                <c:pt idx="573">
                  <c:v>4.645411111111112</c:v>
                </c:pt>
                <c:pt idx="574">
                  <c:v>4.612022222222221</c:v>
                </c:pt>
                <c:pt idx="575">
                  <c:v>4.573294444444448</c:v>
                </c:pt>
                <c:pt idx="576">
                  <c:v>4.523783333333335</c:v>
                </c:pt>
                <c:pt idx="577">
                  <c:v>4.485655555555556</c:v>
                </c:pt>
                <c:pt idx="578">
                  <c:v>4.450077777777777</c:v>
                </c:pt>
                <c:pt idx="579">
                  <c:v>4.426322222222221</c:v>
                </c:pt>
                <c:pt idx="580">
                  <c:v>4.393166666666667</c:v>
                </c:pt>
                <c:pt idx="581">
                  <c:v>4.375933333333334</c:v>
                </c:pt>
                <c:pt idx="582">
                  <c:v>4.342422222222222</c:v>
                </c:pt>
                <c:pt idx="583">
                  <c:v>4.345183333333334</c:v>
                </c:pt>
                <c:pt idx="584">
                  <c:v>4.354288888888885</c:v>
                </c:pt>
                <c:pt idx="585">
                  <c:v>4.367877777777771</c:v>
                </c:pt>
                <c:pt idx="586">
                  <c:v>4.364333333333333</c:v>
                </c:pt>
                <c:pt idx="587">
                  <c:v>4.374244444444444</c:v>
                </c:pt>
                <c:pt idx="588">
                  <c:v>4.379694444444448</c:v>
                </c:pt>
                <c:pt idx="589">
                  <c:v>4.390972222222222</c:v>
                </c:pt>
                <c:pt idx="590">
                  <c:v>4.399355555555551</c:v>
                </c:pt>
                <c:pt idx="591">
                  <c:v>4.418433333333333</c:v>
                </c:pt>
                <c:pt idx="592">
                  <c:v>4.457911111111111</c:v>
                </c:pt>
                <c:pt idx="593">
                  <c:v>4.50005555555555</c:v>
                </c:pt>
                <c:pt idx="594">
                  <c:v>4.526244444444444</c:v>
                </c:pt>
                <c:pt idx="595">
                  <c:v>4.541822222222222</c:v>
                </c:pt>
                <c:pt idx="596">
                  <c:v>4.539627777777776</c:v>
                </c:pt>
                <c:pt idx="597">
                  <c:v>4.528772222222221</c:v>
                </c:pt>
                <c:pt idx="598">
                  <c:v>4.515283333333332</c:v>
                </c:pt>
                <c:pt idx="599">
                  <c:v>4.492738888888888</c:v>
                </c:pt>
                <c:pt idx="600">
                  <c:v>4.46643888888889</c:v>
                </c:pt>
                <c:pt idx="601">
                  <c:v>4.443711111111111</c:v>
                </c:pt>
                <c:pt idx="602">
                  <c:v>4.42263888888889</c:v>
                </c:pt>
                <c:pt idx="603">
                  <c:v>4.422966666666666</c:v>
                </c:pt>
                <c:pt idx="604">
                  <c:v>4.401638888888888</c:v>
                </c:pt>
                <c:pt idx="605">
                  <c:v>4.388372222222221</c:v>
                </c:pt>
                <c:pt idx="606">
                  <c:v>4.364522222222219</c:v>
                </c:pt>
                <c:pt idx="607">
                  <c:v>4.33825</c:v>
                </c:pt>
                <c:pt idx="608">
                  <c:v>4.313677777777777</c:v>
                </c:pt>
                <c:pt idx="609">
                  <c:v>4.290566666666667</c:v>
                </c:pt>
                <c:pt idx="610">
                  <c:v>4.273772222222222</c:v>
                </c:pt>
                <c:pt idx="611">
                  <c:v>4.258022222222221</c:v>
                </c:pt>
                <c:pt idx="612">
                  <c:v>4.257477777777773</c:v>
                </c:pt>
                <c:pt idx="613">
                  <c:v>4.2542</c:v>
                </c:pt>
                <c:pt idx="614">
                  <c:v>4.214772222222223</c:v>
                </c:pt>
                <c:pt idx="615">
                  <c:v>4.158577777777773</c:v>
                </c:pt>
                <c:pt idx="616">
                  <c:v>4.079316666666667</c:v>
                </c:pt>
                <c:pt idx="617">
                  <c:v>4.015988888888884</c:v>
                </c:pt>
                <c:pt idx="618">
                  <c:v>3.94323888888889</c:v>
                </c:pt>
                <c:pt idx="619">
                  <c:v>3.870694444444444</c:v>
                </c:pt>
                <c:pt idx="620">
                  <c:v>3.806666666666667</c:v>
                </c:pt>
                <c:pt idx="621">
                  <c:v>3.759738888888888</c:v>
                </c:pt>
                <c:pt idx="622">
                  <c:v>3.738083333333334</c:v>
                </c:pt>
                <c:pt idx="623">
                  <c:v>3.738805555555556</c:v>
                </c:pt>
                <c:pt idx="624">
                  <c:v>3.747972222222222</c:v>
                </c:pt>
                <c:pt idx="625">
                  <c:v>3.765627777777777</c:v>
                </c:pt>
                <c:pt idx="626">
                  <c:v>3.80035</c:v>
                </c:pt>
                <c:pt idx="627">
                  <c:v>3.81071111111111</c:v>
                </c:pt>
                <c:pt idx="628">
                  <c:v>3.821744444444444</c:v>
                </c:pt>
                <c:pt idx="629">
                  <c:v>3.857150000000001</c:v>
                </c:pt>
                <c:pt idx="630">
                  <c:v>3.900966666666667</c:v>
                </c:pt>
                <c:pt idx="631">
                  <c:v>3.9458</c:v>
                </c:pt>
                <c:pt idx="632">
                  <c:v>3.998927777777777</c:v>
                </c:pt>
                <c:pt idx="633">
                  <c:v>4.03831111111111</c:v>
                </c:pt>
                <c:pt idx="634">
                  <c:v>4.097061111111111</c:v>
                </c:pt>
                <c:pt idx="635">
                  <c:v>4.163405555555549</c:v>
                </c:pt>
                <c:pt idx="636">
                  <c:v>4.210372222222222</c:v>
                </c:pt>
                <c:pt idx="637">
                  <c:v>4.251338888888888</c:v>
                </c:pt>
                <c:pt idx="638">
                  <c:v>4.264894444444446</c:v>
                </c:pt>
                <c:pt idx="639">
                  <c:v>4.283633333333338</c:v>
                </c:pt>
                <c:pt idx="640">
                  <c:v>4.311216666666668</c:v>
                </c:pt>
                <c:pt idx="641">
                  <c:v>4.362794444444445</c:v>
                </c:pt>
                <c:pt idx="642">
                  <c:v>4.43991111111111</c:v>
                </c:pt>
                <c:pt idx="643">
                  <c:v>4.497494444444445</c:v>
                </c:pt>
                <c:pt idx="644">
                  <c:v>4.552983333333334</c:v>
                </c:pt>
                <c:pt idx="645">
                  <c:v>4.616577777777774</c:v>
                </c:pt>
                <c:pt idx="646">
                  <c:v>4.698949999999996</c:v>
                </c:pt>
                <c:pt idx="647">
                  <c:v>4.795472222222221</c:v>
                </c:pt>
                <c:pt idx="648">
                  <c:v>4.888411111111112</c:v>
                </c:pt>
                <c:pt idx="649">
                  <c:v>4.970055555555556</c:v>
                </c:pt>
                <c:pt idx="650">
                  <c:v>5.032605555555556</c:v>
                </c:pt>
                <c:pt idx="651">
                  <c:v>5.0692</c:v>
                </c:pt>
                <c:pt idx="652">
                  <c:v>5.101422222222222</c:v>
                </c:pt>
                <c:pt idx="653">
                  <c:v>5.118655555555553</c:v>
                </c:pt>
                <c:pt idx="654">
                  <c:v>5.0865</c:v>
                </c:pt>
                <c:pt idx="655">
                  <c:v>5.039394444444443</c:v>
                </c:pt>
                <c:pt idx="656">
                  <c:v>4.961950000000001</c:v>
                </c:pt>
                <c:pt idx="657">
                  <c:v>4.901522222222221</c:v>
                </c:pt>
                <c:pt idx="658">
                  <c:v>4.844861111111111</c:v>
                </c:pt>
                <c:pt idx="659">
                  <c:v>4.772972222222222</c:v>
                </c:pt>
                <c:pt idx="660">
                  <c:v>4.689355555555551</c:v>
                </c:pt>
                <c:pt idx="661">
                  <c:v>4.595755555555551</c:v>
                </c:pt>
                <c:pt idx="662">
                  <c:v>4.508988888888886</c:v>
                </c:pt>
                <c:pt idx="663">
                  <c:v>4.447227777777779</c:v>
                </c:pt>
                <c:pt idx="664">
                  <c:v>4.407388888888889</c:v>
                </c:pt>
                <c:pt idx="665">
                  <c:v>4.368166666666664</c:v>
                </c:pt>
                <c:pt idx="666">
                  <c:v>4.353294444444445</c:v>
                </c:pt>
                <c:pt idx="667">
                  <c:v>4.341866666666667</c:v>
                </c:pt>
                <c:pt idx="668">
                  <c:v>4.337877777777773</c:v>
                </c:pt>
                <c:pt idx="669">
                  <c:v>4.369344444444445</c:v>
                </c:pt>
                <c:pt idx="670">
                  <c:v>4.397822222222222</c:v>
                </c:pt>
                <c:pt idx="671">
                  <c:v>4.416916666666665</c:v>
                </c:pt>
                <c:pt idx="672">
                  <c:v>4.45946111111111</c:v>
                </c:pt>
                <c:pt idx="673">
                  <c:v>4.504383333333333</c:v>
                </c:pt>
                <c:pt idx="674">
                  <c:v>4.568266666666668</c:v>
                </c:pt>
                <c:pt idx="675">
                  <c:v>4.617738888888885</c:v>
                </c:pt>
                <c:pt idx="676">
                  <c:v>4.641111111111111</c:v>
                </c:pt>
                <c:pt idx="677">
                  <c:v>4.648022222222222</c:v>
                </c:pt>
                <c:pt idx="678">
                  <c:v>4.621149999999996</c:v>
                </c:pt>
                <c:pt idx="679">
                  <c:v>4.579505555555555</c:v>
                </c:pt>
                <c:pt idx="680">
                  <c:v>4.541500000000001</c:v>
                </c:pt>
                <c:pt idx="681">
                  <c:v>4.484138888888888</c:v>
                </c:pt>
                <c:pt idx="682">
                  <c:v>4.428233333333333</c:v>
                </c:pt>
                <c:pt idx="683">
                  <c:v>4.349772222222222</c:v>
                </c:pt>
                <c:pt idx="684">
                  <c:v>4.266822222222222</c:v>
                </c:pt>
                <c:pt idx="685">
                  <c:v>4.175616666666667</c:v>
                </c:pt>
                <c:pt idx="686">
                  <c:v>4.094099999999996</c:v>
                </c:pt>
                <c:pt idx="687">
                  <c:v>4.032283333333332</c:v>
                </c:pt>
                <c:pt idx="688">
                  <c:v>3.942794444444445</c:v>
                </c:pt>
                <c:pt idx="689">
                  <c:v>3.855888888888884</c:v>
                </c:pt>
                <c:pt idx="690">
                  <c:v>3.769266666666667</c:v>
                </c:pt>
                <c:pt idx="691">
                  <c:v>3.722227777777777</c:v>
                </c:pt>
                <c:pt idx="692">
                  <c:v>3.677244444444444</c:v>
                </c:pt>
                <c:pt idx="693">
                  <c:v>3.6436</c:v>
                </c:pt>
                <c:pt idx="694">
                  <c:v>3.611027777777778</c:v>
                </c:pt>
                <c:pt idx="695">
                  <c:v>3.607916666666666</c:v>
                </c:pt>
                <c:pt idx="696">
                  <c:v>3.611461111111111</c:v>
                </c:pt>
                <c:pt idx="697">
                  <c:v>3.646033333333333</c:v>
                </c:pt>
                <c:pt idx="698">
                  <c:v>3.690877777777777</c:v>
                </c:pt>
                <c:pt idx="699">
                  <c:v>3.74245</c:v>
                </c:pt>
                <c:pt idx="700">
                  <c:v>3.782494444444445</c:v>
                </c:pt>
              </c:numCache>
            </c:numRef>
          </c:val>
          <c:smooth val="0"/>
        </c:ser>
        <c:ser>
          <c:idx val="3"/>
          <c:order val="3"/>
          <c:tx>
            <c:strRef>
              <c:f>pz!$A$84</c:f>
              <c:strCache>
                <c:ptCount val="1"/>
                <c:pt idx="0">
                  <c:v>Unrelated</c:v>
                </c:pt>
              </c:strCache>
            </c:strRef>
          </c:tx>
          <c:marker>
            <c:symbol val="none"/>
          </c:marker>
          <c:val>
            <c:numRef>
              <c:f>pz!$B$84:$AAA$84</c:f>
              <c:numCache>
                <c:formatCode>General</c:formatCode>
                <c:ptCount val="702"/>
                <c:pt idx="0">
                  <c:v>0.566294444444444</c:v>
                </c:pt>
                <c:pt idx="1">
                  <c:v>0.549383333333333</c:v>
                </c:pt>
                <c:pt idx="2">
                  <c:v>0.524994444444444</c:v>
                </c:pt>
                <c:pt idx="3">
                  <c:v>0.510816666666667</c:v>
                </c:pt>
                <c:pt idx="4">
                  <c:v>0.503283333333333</c:v>
                </c:pt>
                <c:pt idx="5">
                  <c:v>0.493327777777778</c:v>
                </c:pt>
                <c:pt idx="6">
                  <c:v>0.487794444444444</c:v>
                </c:pt>
                <c:pt idx="7">
                  <c:v>0.47565</c:v>
                </c:pt>
                <c:pt idx="8">
                  <c:v>0.457666666666667</c:v>
                </c:pt>
                <c:pt idx="9">
                  <c:v>0.42705</c:v>
                </c:pt>
                <c:pt idx="10">
                  <c:v>0.400677777777778</c:v>
                </c:pt>
                <c:pt idx="11">
                  <c:v>0.3712</c:v>
                </c:pt>
                <c:pt idx="12">
                  <c:v>0.350033333333333</c:v>
                </c:pt>
                <c:pt idx="13">
                  <c:v>0.330522222222222</c:v>
                </c:pt>
                <c:pt idx="14">
                  <c:v>0.312805555555556</c:v>
                </c:pt>
                <c:pt idx="15">
                  <c:v>0.301272222222222</c:v>
                </c:pt>
                <c:pt idx="16">
                  <c:v>0.306077777777778</c:v>
                </c:pt>
                <c:pt idx="17">
                  <c:v>0.324722222222222</c:v>
                </c:pt>
                <c:pt idx="18">
                  <c:v>0.339272222222222</c:v>
                </c:pt>
                <c:pt idx="19">
                  <c:v>0.339416666666667</c:v>
                </c:pt>
                <c:pt idx="20">
                  <c:v>0.324905555555556</c:v>
                </c:pt>
                <c:pt idx="21">
                  <c:v>0.305833333333333</c:v>
                </c:pt>
                <c:pt idx="22">
                  <c:v>0.275116666666667</c:v>
                </c:pt>
                <c:pt idx="23">
                  <c:v>0.24355</c:v>
                </c:pt>
                <c:pt idx="24">
                  <c:v>0.207855555555556</c:v>
                </c:pt>
                <c:pt idx="25">
                  <c:v>0.166338888888889</c:v>
                </c:pt>
                <c:pt idx="26">
                  <c:v>0.137316666666667</c:v>
                </c:pt>
                <c:pt idx="27">
                  <c:v>0.108427777777778</c:v>
                </c:pt>
                <c:pt idx="28">
                  <c:v>0.0801722222222222</c:v>
                </c:pt>
                <c:pt idx="29">
                  <c:v>0.0564333333333333</c:v>
                </c:pt>
                <c:pt idx="30">
                  <c:v>0.0286666666666667</c:v>
                </c:pt>
                <c:pt idx="31">
                  <c:v>-0.000583333333333343</c:v>
                </c:pt>
                <c:pt idx="32">
                  <c:v>-0.03585</c:v>
                </c:pt>
                <c:pt idx="33">
                  <c:v>-0.0644333333333332</c:v>
                </c:pt>
                <c:pt idx="34">
                  <c:v>-0.0910777777777777</c:v>
                </c:pt>
                <c:pt idx="35">
                  <c:v>-0.117144444444444</c:v>
                </c:pt>
                <c:pt idx="36">
                  <c:v>-0.1476</c:v>
                </c:pt>
                <c:pt idx="37">
                  <c:v>-0.165861111111111</c:v>
                </c:pt>
                <c:pt idx="38">
                  <c:v>-0.176122222222222</c:v>
                </c:pt>
                <c:pt idx="39">
                  <c:v>-0.180077777777778</c:v>
                </c:pt>
                <c:pt idx="40">
                  <c:v>-0.176222222222222</c:v>
                </c:pt>
                <c:pt idx="41">
                  <c:v>-0.164172222222222</c:v>
                </c:pt>
                <c:pt idx="42">
                  <c:v>-0.157394444444444</c:v>
                </c:pt>
                <c:pt idx="43">
                  <c:v>-0.159638888888889</c:v>
                </c:pt>
                <c:pt idx="44">
                  <c:v>-0.171188888888889</c:v>
                </c:pt>
                <c:pt idx="45">
                  <c:v>-0.192994444444444</c:v>
                </c:pt>
                <c:pt idx="46">
                  <c:v>-0.213105555555556</c:v>
                </c:pt>
                <c:pt idx="47">
                  <c:v>-0.243155555555556</c:v>
                </c:pt>
                <c:pt idx="48">
                  <c:v>-0.272894444444445</c:v>
                </c:pt>
                <c:pt idx="49">
                  <c:v>-0.305133333333333</c:v>
                </c:pt>
                <c:pt idx="50">
                  <c:v>-0.341827777777778</c:v>
                </c:pt>
                <c:pt idx="51">
                  <c:v>-0.372466666666667</c:v>
                </c:pt>
                <c:pt idx="52">
                  <c:v>-0.407405555555555</c:v>
                </c:pt>
                <c:pt idx="53">
                  <c:v>-0.445722222222222</c:v>
                </c:pt>
                <c:pt idx="54">
                  <c:v>-0.487888888888889</c:v>
                </c:pt>
                <c:pt idx="55">
                  <c:v>-0.531683333333333</c:v>
                </c:pt>
                <c:pt idx="56">
                  <c:v>-0.559872222222222</c:v>
                </c:pt>
                <c:pt idx="57">
                  <c:v>-0.581244444444444</c:v>
                </c:pt>
                <c:pt idx="58">
                  <c:v>-0.5964</c:v>
                </c:pt>
                <c:pt idx="59">
                  <c:v>-0.597633333333333</c:v>
                </c:pt>
                <c:pt idx="60">
                  <c:v>-0.604561111111111</c:v>
                </c:pt>
                <c:pt idx="61">
                  <c:v>-0.615061111111111</c:v>
                </c:pt>
                <c:pt idx="62">
                  <c:v>-0.624116666666667</c:v>
                </c:pt>
                <c:pt idx="63">
                  <c:v>-0.626211111111111</c:v>
                </c:pt>
                <c:pt idx="64">
                  <c:v>-0.63145</c:v>
                </c:pt>
                <c:pt idx="65">
                  <c:v>-0.630577777777778</c:v>
                </c:pt>
                <c:pt idx="66">
                  <c:v>-0.643188888888889</c:v>
                </c:pt>
                <c:pt idx="67">
                  <c:v>-0.654711111111111</c:v>
                </c:pt>
                <c:pt idx="68">
                  <c:v>-0.663877777777778</c:v>
                </c:pt>
                <c:pt idx="69">
                  <c:v>-0.681338888888889</c:v>
                </c:pt>
                <c:pt idx="70">
                  <c:v>-0.699983333333333</c:v>
                </c:pt>
                <c:pt idx="71">
                  <c:v>-0.720766666666666</c:v>
                </c:pt>
                <c:pt idx="72">
                  <c:v>-0.738483333333333</c:v>
                </c:pt>
                <c:pt idx="73">
                  <c:v>-0.763683333333333</c:v>
                </c:pt>
                <c:pt idx="74">
                  <c:v>-0.776144444444444</c:v>
                </c:pt>
                <c:pt idx="75">
                  <c:v>-0.783844444444444</c:v>
                </c:pt>
                <c:pt idx="76">
                  <c:v>-0.774483333333333</c:v>
                </c:pt>
                <c:pt idx="77">
                  <c:v>-0.767444444444444</c:v>
                </c:pt>
                <c:pt idx="78">
                  <c:v>-0.747594444444444</c:v>
                </c:pt>
                <c:pt idx="79">
                  <c:v>-0.725116666666667</c:v>
                </c:pt>
                <c:pt idx="80">
                  <c:v>-0.684422222222222</c:v>
                </c:pt>
                <c:pt idx="81">
                  <c:v>-0.635905555555555</c:v>
                </c:pt>
                <c:pt idx="82">
                  <c:v>-0.592905555555555</c:v>
                </c:pt>
                <c:pt idx="83">
                  <c:v>-0.538327777777778</c:v>
                </c:pt>
                <c:pt idx="84">
                  <c:v>-0.476094444444444</c:v>
                </c:pt>
                <c:pt idx="85">
                  <c:v>-0.396722222222222</c:v>
                </c:pt>
                <c:pt idx="86">
                  <c:v>-0.315094444444444</c:v>
                </c:pt>
                <c:pt idx="87">
                  <c:v>-0.246938888888889</c:v>
                </c:pt>
                <c:pt idx="88">
                  <c:v>-0.195922222222222</c:v>
                </c:pt>
                <c:pt idx="89">
                  <c:v>-0.172194444444444</c:v>
                </c:pt>
                <c:pt idx="90">
                  <c:v>-0.164722222222222</c:v>
                </c:pt>
                <c:pt idx="91">
                  <c:v>-0.170761111111111</c:v>
                </c:pt>
                <c:pt idx="92">
                  <c:v>-0.18135</c:v>
                </c:pt>
                <c:pt idx="93">
                  <c:v>-0.185827777777778</c:v>
                </c:pt>
                <c:pt idx="94">
                  <c:v>-0.19885</c:v>
                </c:pt>
                <c:pt idx="95">
                  <c:v>-0.207705555555556</c:v>
                </c:pt>
                <c:pt idx="96">
                  <c:v>-0.213661111111111</c:v>
                </c:pt>
                <c:pt idx="97">
                  <c:v>-0.215161111111111</c:v>
                </c:pt>
                <c:pt idx="98">
                  <c:v>-0.232777777777778</c:v>
                </c:pt>
                <c:pt idx="99">
                  <c:v>-0.270683333333333</c:v>
                </c:pt>
                <c:pt idx="100">
                  <c:v>-0.309983333333333</c:v>
                </c:pt>
                <c:pt idx="101">
                  <c:v>-0.360055555555555</c:v>
                </c:pt>
                <c:pt idx="102">
                  <c:v>-0.393994444444444</c:v>
                </c:pt>
                <c:pt idx="103">
                  <c:v>-0.429655555555555</c:v>
                </c:pt>
                <c:pt idx="104">
                  <c:v>-0.455583333333333</c:v>
                </c:pt>
                <c:pt idx="105">
                  <c:v>-0.482022222222222</c:v>
                </c:pt>
                <c:pt idx="106">
                  <c:v>-0.511211111111111</c:v>
                </c:pt>
                <c:pt idx="107">
                  <c:v>-0.533211111111111</c:v>
                </c:pt>
                <c:pt idx="108">
                  <c:v>-0.556855555555555</c:v>
                </c:pt>
                <c:pt idx="109">
                  <c:v>-0.582255555555556</c:v>
                </c:pt>
                <c:pt idx="110">
                  <c:v>-0.606866666666667</c:v>
                </c:pt>
                <c:pt idx="111">
                  <c:v>-0.636772222222222</c:v>
                </c:pt>
                <c:pt idx="112">
                  <c:v>-0.661994444444444</c:v>
                </c:pt>
                <c:pt idx="113">
                  <c:v>-0.684522222222222</c:v>
                </c:pt>
                <c:pt idx="114">
                  <c:v>-0.696316666666667</c:v>
                </c:pt>
                <c:pt idx="115">
                  <c:v>-0.701127777777778</c:v>
                </c:pt>
                <c:pt idx="116">
                  <c:v>-0.706877777777778</c:v>
                </c:pt>
                <c:pt idx="117">
                  <c:v>-0.69475</c:v>
                </c:pt>
                <c:pt idx="118">
                  <c:v>-0.688988888888889</c:v>
                </c:pt>
                <c:pt idx="119">
                  <c:v>-0.674927777777778</c:v>
                </c:pt>
                <c:pt idx="120">
                  <c:v>-0.66175</c:v>
                </c:pt>
                <c:pt idx="121">
                  <c:v>-0.634777777777778</c:v>
                </c:pt>
                <c:pt idx="122">
                  <c:v>-0.597094444444444</c:v>
                </c:pt>
                <c:pt idx="123">
                  <c:v>-0.562727777777778</c:v>
                </c:pt>
                <c:pt idx="124">
                  <c:v>-0.521233333333333</c:v>
                </c:pt>
                <c:pt idx="125">
                  <c:v>-0.474555555555556</c:v>
                </c:pt>
                <c:pt idx="126">
                  <c:v>-0.422694444444445</c:v>
                </c:pt>
                <c:pt idx="127">
                  <c:v>-0.364161111111111</c:v>
                </c:pt>
                <c:pt idx="128">
                  <c:v>-0.297566666666667</c:v>
                </c:pt>
                <c:pt idx="129">
                  <c:v>-0.225216666666667</c:v>
                </c:pt>
                <c:pt idx="130">
                  <c:v>-0.156016666666667</c:v>
                </c:pt>
                <c:pt idx="131">
                  <c:v>-0.0787555555555555</c:v>
                </c:pt>
                <c:pt idx="132">
                  <c:v>0.00401111111111109</c:v>
                </c:pt>
                <c:pt idx="133">
                  <c:v>0.0852611111111111</c:v>
                </c:pt>
                <c:pt idx="134">
                  <c:v>0.172705555555556</c:v>
                </c:pt>
                <c:pt idx="135">
                  <c:v>0.262744444444444</c:v>
                </c:pt>
                <c:pt idx="136">
                  <c:v>0.367916666666667</c:v>
                </c:pt>
                <c:pt idx="137">
                  <c:v>0.475816666666667</c:v>
                </c:pt>
                <c:pt idx="138">
                  <c:v>0.591783333333333</c:v>
                </c:pt>
                <c:pt idx="139">
                  <c:v>0.711777777777778</c:v>
                </c:pt>
                <c:pt idx="140">
                  <c:v>0.842133333333333</c:v>
                </c:pt>
                <c:pt idx="141">
                  <c:v>0.9583</c:v>
                </c:pt>
                <c:pt idx="142">
                  <c:v>1.067411111111111</c:v>
                </c:pt>
                <c:pt idx="143">
                  <c:v>1.176272222222222</c:v>
                </c:pt>
                <c:pt idx="144">
                  <c:v>1.261944444444444</c:v>
                </c:pt>
                <c:pt idx="145">
                  <c:v>1.342611111111111</c:v>
                </c:pt>
                <c:pt idx="146">
                  <c:v>1.419294444444443</c:v>
                </c:pt>
                <c:pt idx="147">
                  <c:v>1.496</c:v>
                </c:pt>
                <c:pt idx="148">
                  <c:v>1.583205555555556</c:v>
                </c:pt>
                <c:pt idx="149">
                  <c:v>1.671827777777778</c:v>
                </c:pt>
                <c:pt idx="150">
                  <c:v>1.756844444444444</c:v>
                </c:pt>
                <c:pt idx="151">
                  <c:v>1.839905555555555</c:v>
                </c:pt>
                <c:pt idx="152">
                  <c:v>1.920538888888889</c:v>
                </c:pt>
                <c:pt idx="153">
                  <c:v>2.006766666666666</c:v>
                </c:pt>
                <c:pt idx="154">
                  <c:v>2.081033333333333</c:v>
                </c:pt>
                <c:pt idx="155">
                  <c:v>2.150577777777777</c:v>
                </c:pt>
                <c:pt idx="156">
                  <c:v>2.228877777777777</c:v>
                </c:pt>
                <c:pt idx="157">
                  <c:v>2.309377777777777</c:v>
                </c:pt>
                <c:pt idx="158">
                  <c:v>2.386888888888885</c:v>
                </c:pt>
                <c:pt idx="159">
                  <c:v>2.460722222222222</c:v>
                </c:pt>
                <c:pt idx="160">
                  <c:v>2.526144444444444</c:v>
                </c:pt>
                <c:pt idx="161">
                  <c:v>2.58425</c:v>
                </c:pt>
                <c:pt idx="162">
                  <c:v>2.649072222222223</c:v>
                </c:pt>
                <c:pt idx="163">
                  <c:v>2.700077777777777</c:v>
                </c:pt>
                <c:pt idx="164">
                  <c:v>2.754894444444444</c:v>
                </c:pt>
                <c:pt idx="165">
                  <c:v>2.78772777777778</c:v>
                </c:pt>
                <c:pt idx="166">
                  <c:v>2.817222222222222</c:v>
                </c:pt>
                <c:pt idx="167">
                  <c:v>2.835605555555555</c:v>
                </c:pt>
                <c:pt idx="168">
                  <c:v>2.854494444444445</c:v>
                </c:pt>
                <c:pt idx="169">
                  <c:v>2.864988888888889</c:v>
                </c:pt>
                <c:pt idx="170">
                  <c:v>2.873194444444444</c:v>
                </c:pt>
                <c:pt idx="171">
                  <c:v>2.858994444444444</c:v>
                </c:pt>
                <c:pt idx="172">
                  <c:v>2.836677777777778</c:v>
                </c:pt>
                <c:pt idx="173">
                  <c:v>2.810027777777777</c:v>
                </c:pt>
                <c:pt idx="174">
                  <c:v>2.78285</c:v>
                </c:pt>
                <c:pt idx="175">
                  <c:v>2.76717777777778</c:v>
                </c:pt>
                <c:pt idx="176">
                  <c:v>2.743961111111111</c:v>
                </c:pt>
                <c:pt idx="177">
                  <c:v>2.715072222222222</c:v>
                </c:pt>
                <c:pt idx="178">
                  <c:v>2.690288888888888</c:v>
                </c:pt>
                <c:pt idx="179">
                  <c:v>2.656027777777778</c:v>
                </c:pt>
                <c:pt idx="180">
                  <c:v>2.608277777777777</c:v>
                </c:pt>
                <c:pt idx="181">
                  <c:v>2.539833333333333</c:v>
                </c:pt>
                <c:pt idx="182">
                  <c:v>2.456755555555555</c:v>
                </c:pt>
                <c:pt idx="183">
                  <c:v>2.357966666666666</c:v>
                </c:pt>
                <c:pt idx="184">
                  <c:v>2.26857777777778</c:v>
                </c:pt>
                <c:pt idx="185">
                  <c:v>2.167522222222222</c:v>
                </c:pt>
                <c:pt idx="186">
                  <c:v>2.067266666666667</c:v>
                </c:pt>
                <c:pt idx="187">
                  <c:v>1.971577777777777</c:v>
                </c:pt>
                <c:pt idx="188">
                  <c:v>1.887922222222222</c:v>
                </c:pt>
                <c:pt idx="189">
                  <c:v>1.816755555555556</c:v>
                </c:pt>
                <c:pt idx="190">
                  <c:v>1.760422222222222</c:v>
                </c:pt>
                <c:pt idx="191">
                  <c:v>1.725016666666666</c:v>
                </c:pt>
                <c:pt idx="192">
                  <c:v>1.69283888888889</c:v>
                </c:pt>
                <c:pt idx="193">
                  <c:v>1.664794444444445</c:v>
                </c:pt>
                <c:pt idx="194">
                  <c:v>1.635005555555556</c:v>
                </c:pt>
                <c:pt idx="195">
                  <c:v>1.611716666666666</c:v>
                </c:pt>
                <c:pt idx="196">
                  <c:v>1.589805555555556</c:v>
                </c:pt>
                <c:pt idx="197">
                  <c:v>1.560244444444444</c:v>
                </c:pt>
                <c:pt idx="198">
                  <c:v>1.540816666666666</c:v>
                </c:pt>
                <c:pt idx="199">
                  <c:v>1.51558888888889</c:v>
                </c:pt>
                <c:pt idx="200">
                  <c:v>1.495694444444444</c:v>
                </c:pt>
                <c:pt idx="201">
                  <c:v>1.484044444444444</c:v>
                </c:pt>
                <c:pt idx="202">
                  <c:v>1.471966666666666</c:v>
                </c:pt>
                <c:pt idx="203">
                  <c:v>1.464027777777778</c:v>
                </c:pt>
                <c:pt idx="204">
                  <c:v>1.449227777777778</c:v>
                </c:pt>
                <c:pt idx="205">
                  <c:v>1.423866666666667</c:v>
                </c:pt>
                <c:pt idx="206">
                  <c:v>1.392061111111111</c:v>
                </c:pt>
                <c:pt idx="207">
                  <c:v>1.360622222222223</c:v>
                </c:pt>
                <c:pt idx="208">
                  <c:v>1.345605555555556</c:v>
                </c:pt>
                <c:pt idx="209">
                  <c:v>1.328216666666667</c:v>
                </c:pt>
                <c:pt idx="210">
                  <c:v>1.314122222222222</c:v>
                </c:pt>
                <c:pt idx="211">
                  <c:v>1.298666666666666</c:v>
                </c:pt>
                <c:pt idx="212">
                  <c:v>1.299105555555555</c:v>
                </c:pt>
                <c:pt idx="213">
                  <c:v>1.30495</c:v>
                </c:pt>
                <c:pt idx="214">
                  <c:v>1.321966666666667</c:v>
                </c:pt>
                <c:pt idx="215">
                  <c:v>1.35763888888889</c:v>
                </c:pt>
                <c:pt idx="216">
                  <c:v>1.407538888888889</c:v>
                </c:pt>
                <c:pt idx="217">
                  <c:v>1.460533333333333</c:v>
                </c:pt>
                <c:pt idx="218">
                  <c:v>1.51238888888889</c:v>
                </c:pt>
                <c:pt idx="219">
                  <c:v>1.56038888888889</c:v>
                </c:pt>
                <c:pt idx="220">
                  <c:v>1.590894444444445</c:v>
                </c:pt>
                <c:pt idx="221">
                  <c:v>1.621083333333333</c:v>
                </c:pt>
                <c:pt idx="222">
                  <c:v>1.640922222222222</c:v>
                </c:pt>
                <c:pt idx="223">
                  <c:v>1.655744444444444</c:v>
                </c:pt>
                <c:pt idx="224">
                  <c:v>1.673916666666666</c:v>
                </c:pt>
                <c:pt idx="225">
                  <c:v>1.695572222222222</c:v>
                </c:pt>
                <c:pt idx="226">
                  <c:v>1.731661111111111</c:v>
                </c:pt>
                <c:pt idx="227">
                  <c:v>1.76415</c:v>
                </c:pt>
                <c:pt idx="228">
                  <c:v>1.802433333333334</c:v>
                </c:pt>
                <c:pt idx="229">
                  <c:v>1.844738888888888</c:v>
                </c:pt>
                <c:pt idx="230">
                  <c:v>1.896972222222222</c:v>
                </c:pt>
                <c:pt idx="231">
                  <c:v>1.94665</c:v>
                </c:pt>
                <c:pt idx="232">
                  <c:v>2.004172222222222</c:v>
                </c:pt>
                <c:pt idx="233">
                  <c:v>2.064477777777776</c:v>
                </c:pt>
                <c:pt idx="234">
                  <c:v>2.129388888888888</c:v>
                </c:pt>
                <c:pt idx="235">
                  <c:v>2.209394444444444</c:v>
                </c:pt>
                <c:pt idx="236">
                  <c:v>2.305016666666667</c:v>
                </c:pt>
                <c:pt idx="237">
                  <c:v>2.416044444444442</c:v>
                </c:pt>
                <c:pt idx="238">
                  <c:v>2.519977777777777</c:v>
                </c:pt>
                <c:pt idx="239">
                  <c:v>2.609861111111112</c:v>
                </c:pt>
                <c:pt idx="240">
                  <c:v>2.692755555555555</c:v>
                </c:pt>
                <c:pt idx="241">
                  <c:v>2.768366666666666</c:v>
                </c:pt>
                <c:pt idx="242">
                  <c:v>2.846011111111111</c:v>
                </c:pt>
                <c:pt idx="243">
                  <c:v>2.920594444444445</c:v>
                </c:pt>
                <c:pt idx="244">
                  <c:v>2.990033333333334</c:v>
                </c:pt>
                <c:pt idx="245">
                  <c:v>3.057472222222222</c:v>
                </c:pt>
                <c:pt idx="246">
                  <c:v>3.127250000000001</c:v>
                </c:pt>
                <c:pt idx="247">
                  <c:v>3.183272222222222</c:v>
                </c:pt>
                <c:pt idx="248">
                  <c:v>3.236427777777777</c:v>
                </c:pt>
                <c:pt idx="249">
                  <c:v>3.280944444444445</c:v>
                </c:pt>
                <c:pt idx="250">
                  <c:v>3.319472222222222</c:v>
                </c:pt>
                <c:pt idx="251">
                  <c:v>3.357888888888886</c:v>
                </c:pt>
                <c:pt idx="252">
                  <c:v>3.394844444444442</c:v>
                </c:pt>
                <c:pt idx="253">
                  <c:v>3.427055555555556</c:v>
                </c:pt>
                <c:pt idx="254">
                  <c:v>3.449122222222223</c:v>
                </c:pt>
                <c:pt idx="255">
                  <c:v>3.463122222222222</c:v>
                </c:pt>
                <c:pt idx="256">
                  <c:v>3.471416666666667</c:v>
                </c:pt>
                <c:pt idx="257">
                  <c:v>3.474827777777777</c:v>
                </c:pt>
                <c:pt idx="258">
                  <c:v>3.483238888888889</c:v>
                </c:pt>
                <c:pt idx="259">
                  <c:v>3.48732777777778</c:v>
                </c:pt>
                <c:pt idx="260">
                  <c:v>3.491961111111111</c:v>
                </c:pt>
                <c:pt idx="261">
                  <c:v>3.498361111111111</c:v>
                </c:pt>
                <c:pt idx="262">
                  <c:v>3.506011111111111</c:v>
                </c:pt>
                <c:pt idx="263">
                  <c:v>3.521577777777778</c:v>
                </c:pt>
                <c:pt idx="264">
                  <c:v>3.534722222222223</c:v>
                </c:pt>
                <c:pt idx="265">
                  <c:v>3.546683333333333</c:v>
                </c:pt>
                <c:pt idx="266">
                  <c:v>3.5621</c:v>
                </c:pt>
                <c:pt idx="267">
                  <c:v>3.578127777777778</c:v>
                </c:pt>
                <c:pt idx="268">
                  <c:v>3.593233333333333</c:v>
                </c:pt>
                <c:pt idx="269">
                  <c:v>3.613561111111111</c:v>
                </c:pt>
                <c:pt idx="270">
                  <c:v>3.622066666666666</c:v>
                </c:pt>
                <c:pt idx="271">
                  <c:v>3.623538888888889</c:v>
                </c:pt>
                <c:pt idx="272">
                  <c:v>3.617972222222222</c:v>
                </c:pt>
                <c:pt idx="273">
                  <c:v>3.621666666666666</c:v>
                </c:pt>
                <c:pt idx="274">
                  <c:v>3.616783333333334</c:v>
                </c:pt>
                <c:pt idx="275">
                  <c:v>3.605722222222222</c:v>
                </c:pt>
                <c:pt idx="276">
                  <c:v>3.58817777777778</c:v>
                </c:pt>
                <c:pt idx="277">
                  <c:v>3.558866666666667</c:v>
                </c:pt>
                <c:pt idx="278">
                  <c:v>3.533083333333334</c:v>
                </c:pt>
                <c:pt idx="279">
                  <c:v>3.5091</c:v>
                </c:pt>
                <c:pt idx="280">
                  <c:v>3.485972222222221</c:v>
                </c:pt>
                <c:pt idx="281">
                  <c:v>3.465916666666667</c:v>
                </c:pt>
                <c:pt idx="282">
                  <c:v>3.423866666666667</c:v>
                </c:pt>
                <c:pt idx="283">
                  <c:v>3.387177777777778</c:v>
                </c:pt>
                <c:pt idx="284">
                  <c:v>3.361044444444444</c:v>
                </c:pt>
                <c:pt idx="285">
                  <c:v>3.345594444444444</c:v>
                </c:pt>
                <c:pt idx="286">
                  <c:v>3.342372222222222</c:v>
                </c:pt>
                <c:pt idx="287">
                  <c:v>3.346927777777777</c:v>
                </c:pt>
                <c:pt idx="288">
                  <c:v>3.362383333333334</c:v>
                </c:pt>
                <c:pt idx="289">
                  <c:v>3.36935</c:v>
                </c:pt>
                <c:pt idx="290">
                  <c:v>3.388694444444444</c:v>
                </c:pt>
                <c:pt idx="291">
                  <c:v>3.402427777777777</c:v>
                </c:pt>
                <c:pt idx="292">
                  <c:v>3.422905555555556</c:v>
                </c:pt>
                <c:pt idx="293">
                  <c:v>3.423022222222222</c:v>
                </c:pt>
                <c:pt idx="294">
                  <c:v>3.414988888888887</c:v>
                </c:pt>
                <c:pt idx="295">
                  <c:v>3.403466666666667</c:v>
                </c:pt>
                <c:pt idx="296">
                  <c:v>3.388583333333333</c:v>
                </c:pt>
                <c:pt idx="297">
                  <c:v>3.372683333333329</c:v>
                </c:pt>
                <c:pt idx="298">
                  <c:v>3.342672222222223</c:v>
                </c:pt>
                <c:pt idx="299">
                  <c:v>3.313583333333334</c:v>
                </c:pt>
                <c:pt idx="300">
                  <c:v>3.280077777777778</c:v>
                </c:pt>
                <c:pt idx="301">
                  <c:v>3.269688888888889</c:v>
                </c:pt>
                <c:pt idx="302">
                  <c:v>3.258766666666666</c:v>
                </c:pt>
                <c:pt idx="303">
                  <c:v>3.2479</c:v>
                </c:pt>
                <c:pt idx="304">
                  <c:v>3.23265</c:v>
                </c:pt>
                <c:pt idx="305">
                  <c:v>3.204600000000001</c:v>
                </c:pt>
                <c:pt idx="306">
                  <c:v>3.17935</c:v>
                </c:pt>
                <c:pt idx="307">
                  <c:v>3.149227777777777</c:v>
                </c:pt>
                <c:pt idx="308">
                  <c:v>3.122083333333334</c:v>
                </c:pt>
                <c:pt idx="309">
                  <c:v>3.104555555555556</c:v>
                </c:pt>
                <c:pt idx="310">
                  <c:v>3.092366666666666</c:v>
                </c:pt>
                <c:pt idx="311">
                  <c:v>3.082072222222222</c:v>
                </c:pt>
                <c:pt idx="312">
                  <c:v>3.076461111111111</c:v>
                </c:pt>
                <c:pt idx="313">
                  <c:v>3.080033333333334</c:v>
                </c:pt>
                <c:pt idx="314">
                  <c:v>3.070472222222222</c:v>
                </c:pt>
                <c:pt idx="315">
                  <c:v>3.061772222222222</c:v>
                </c:pt>
                <c:pt idx="316">
                  <c:v>3.046788888888889</c:v>
                </c:pt>
                <c:pt idx="317">
                  <c:v>3.036405555555556</c:v>
                </c:pt>
                <c:pt idx="318">
                  <c:v>3.020033333333333</c:v>
                </c:pt>
                <c:pt idx="319">
                  <c:v>2.998283333333333</c:v>
                </c:pt>
                <c:pt idx="320">
                  <c:v>2.973805555555555</c:v>
                </c:pt>
                <c:pt idx="321">
                  <c:v>2.939727777777777</c:v>
                </c:pt>
                <c:pt idx="322">
                  <c:v>2.908711111111111</c:v>
                </c:pt>
                <c:pt idx="323">
                  <c:v>2.87606111111111</c:v>
                </c:pt>
                <c:pt idx="324">
                  <c:v>2.854572222222222</c:v>
                </c:pt>
                <c:pt idx="325">
                  <c:v>2.830138888888888</c:v>
                </c:pt>
                <c:pt idx="326">
                  <c:v>2.806388888888887</c:v>
                </c:pt>
                <c:pt idx="327">
                  <c:v>2.792627777777777</c:v>
                </c:pt>
                <c:pt idx="328">
                  <c:v>2.775855555555555</c:v>
                </c:pt>
                <c:pt idx="329">
                  <c:v>2.774744444444444</c:v>
                </c:pt>
                <c:pt idx="330">
                  <c:v>2.777694444444444</c:v>
                </c:pt>
                <c:pt idx="331">
                  <c:v>2.777938888888888</c:v>
                </c:pt>
                <c:pt idx="332">
                  <c:v>2.766944444444444</c:v>
                </c:pt>
                <c:pt idx="333">
                  <c:v>2.738411111111111</c:v>
                </c:pt>
                <c:pt idx="334">
                  <c:v>2.692544444444444</c:v>
                </c:pt>
                <c:pt idx="335">
                  <c:v>2.655427777777778</c:v>
                </c:pt>
                <c:pt idx="336">
                  <c:v>2.623077777777777</c:v>
                </c:pt>
                <c:pt idx="337">
                  <c:v>2.598477777777778</c:v>
                </c:pt>
                <c:pt idx="338">
                  <c:v>2.576505555555556</c:v>
                </c:pt>
                <c:pt idx="339">
                  <c:v>2.555372222222223</c:v>
                </c:pt>
                <c:pt idx="340">
                  <c:v>2.531716666666667</c:v>
                </c:pt>
                <c:pt idx="341">
                  <c:v>2.496988888888886</c:v>
                </c:pt>
                <c:pt idx="342">
                  <c:v>2.46065</c:v>
                </c:pt>
                <c:pt idx="343">
                  <c:v>2.422322222222222</c:v>
                </c:pt>
                <c:pt idx="344">
                  <c:v>2.376944444444442</c:v>
                </c:pt>
                <c:pt idx="345">
                  <c:v>2.336988888888884</c:v>
                </c:pt>
                <c:pt idx="346">
                  <c:v>2.284155555555555</c:v>
                </c:pt>
                <c:pt idx="347">
                  <c:v>2.231477777777777</c:v>
                </c:pt>
                <c:pt idx="348">
                  <c:v>2.1713</c:v>
                </c:pt>
                <c:pt idx="349">
                  <c:v>2.117111111111111</c:v>
                </c:pt>
                <c:pt idx="350">
                  <c:v>2.06335</c:v>
                </c:pt>
                <c:pt idx="351">
                  <c:v>2.014361111111111</c:v>
                </c:pt>
                <c:pt idx="352">
                  <c:v>1.960538888888888</c:v>
                </c:pt>
                <c:pt idx="353">
                  <c:v>1.911222222222222</c:v>
                </c:pt>
                <c:pt idx="354">
                  <c:v>1.85028888888889</c:v>
                </c:pt>
                <c:pt idx="355">
                  <c:v>1.78348888888889</c:v>
                </c:pt>
                <c:pt idx="356">
                  <c:v>1.715383333333333</c:v>
                </c:pt>
                <c:pt idx="357">
                  <c:v>1.647122222222222</c:v>
                </c:pt>
                <c:pt idx="358">
                  <c:v>1.573111111111111</c:v>
                </c:pt>
                <c:pt idx="359">
                  <c:v>1.49978888888889</c:v>
                </c:pt>
                <c:pt idx="360">
                  <c:v>1.407605555555556</c:v>
                </c:pt>
                <c:pt idx="361">
                  <c:v>1.330616666666667</c:v>
                </c:pt>
                <c:pt idx="362">
                  <c:v>1.267144444444445</c:v>
                </c:pt>
                <c:pt idx="363">
                  <c:v>1.2047</c:v>
                </c:pt>
                <c:pt idx="364">
                  <c:v>1.146777777777778</c:v>
                </c:pt>
                <c:pt idx="365">
                  <c:v>1.072933333333334</c:v>
                </c:pt>
                <c:pt idx="366">
                  <c:v>1.007705555555556</c:v>
                </c:pt>
                <c:pt idx="367">
                  <c:v>0.942005555555555</c:v>
                </c:pt>
                <c:pt idx="368">
                  <c:v>0.890705555555556</c:v>
                </c:pt>
                <c:pt idx="369">
                  <c:v>0.84555</c:v>
                </c:pt>
                <c:pt idx="370">
                  <c:v>0.825433333333333</c:v>
                </c:pt>
                <c:pt idx="371">
                  <c:v>0.807288888888889</c:v>
                </c:pt>
                <c:pt idx="372">
                  <c:v>0.793294444444444</c:v>
                </c:pt>
                <c:pt idx="373">
                  <c:v>0.777266666666666</c:v>
                </c:pt>
                <c:pt idx="374">
                  <c:v>0.773122222222222</c:v>
                </c:pt>
                <c:pt idx="375">
                  <c:v>0.770727777777778</c:v>
                </c:pt>
                <c:pt idx="376">
                  <c:v>0.771811111111111</c:v>
                </c:pt>
                <c:pt idx="377">
                  <c:v>0.7761</c:v>
                </c:pt>
                <c:pt idx="378">
                  <c:v>0.775227777777778</c:v>
                </c:pt>
                <c:pt idx="379">
                  <c:v>0.781388888888889</c:v>
                </c:pt>
                <c:pt idx="380">
                  <c:v>0.79285</c:v>
                </c:pt>
                <c:pt idx="381">
                  <c:v>0.813027777777778</c:v>
                </c:pt>
                <c:pt idx="382">
                  <c:v>0.836627777777778</c:v>
                </c:pt>
                <c:pt idx="383">
                  <c:v>0.867483333333333</c:v>
                </c:pt>
                <c:pt idx="384">
                  <c:v>0.897544444444444</c:v>
                </c:pt>
                <c:pt idx="385">
                  <c:v>0.933988888888889</c:v>
                </c:pt>
                <c:pt idx="386">
                  <c:v>0.967455555555556</c:v>
                </c:pt>
                <c:pt idx="387">
                  <c:v>0.993461111111111</c:v>
                </c:pt>
                <c:pt idx="388">
                  <c:v>1.016722222222222</c:v>
                </c:pt>
                <c:pt idx="389">
                  <c:v>1.032766666666667</c:v>
                </c:pt>
                <c:pt idx="390">
                  <c:v>1.048372222222222</c:v>
                </c:pt>
                <c:pt idx="391">
                  <c:v>1.063994444444444</c:v>
                </c:pt>
                <c:pt idx="392">
                  <c:v>1.067977777777777</c:v>
                </c:pt>
                <c:pt idx="393">
                  <c:v>1.070783333333333</c:v>
                </c:pt>
                <c:pt idx="394">
                  <c:v>1.076011111111111</c:v>
                </c:pt>
                <c:pt idx="395">
                  <c:v>1.089822222222222</c:v>
                </c:pt>
                <c:pt idx="396">
                  <c:v>1.120366666666667</c:v>
                </c:pt>
                <c:pt idx="397">
                  <c:v>1.162594444444444</c:v>
                </c:pt>
                <c:pt idx="398">
                  <c:v>1.196566666666667</c:v>
                </c:pt>
                <c:pt idx="399">
                  <c:v>1.231127777777778</c:v>
                </c:pt>
                <c:pt idx="400">
                  <c:v>1.25545</c:v>
                </c:pt>
                <c:pt idx="401">
                  <c:v>1.27655</c:v>
                </c:pt>
                <c:pt idx="402">
                  <c:v>1.297322222222222</c:v>
                </c:pt>
                <c:pt idx="403">
                  <c:v>1.315427777777778</c:v>
                </c:pt>
                <c:pt idx="404">
                  <c:v>1.328083333333333</c:v>
                </c:pt>
                <c:pt idx="405">
                  <c:v>1.332755555555555</c:v>
                </c:pt>
                <c:pt idx="406">
                  <c:v>1.327205555555556</c:v>
                </c:pt>
                <c:pt idx="407">
                  <c:v>1.317072222222222</c:v>
                </c:pt>
                <c:pt idx="408">
                  <c:v>1.305855555555556</c:v>
                </c:pt>
                <c:pt idx="409">
                  <c:v>1.300233333333333</c:v>
                </c:pt>
                <c:pt idx="410">
                  <c:v>1.282922222222222</c:v>
                </c:pt>
                <c:pt idx="411">
                  <c:v>1.261477777777778</c:v>
                </c:pt>
                <c:pt idx="412">
                  <c:v>1.236516666666666</c:v>
                </c:pt>
                <c:pt idx="413">
                  <c:v>1.201233333333334</c:v>
                </c:pt>
                <c:pt idx="414">
                  <c:v>1.174</c:v>
                </c:pt>
                <c:pt idx="415">
                  <c:v>1.123133333333334</c:v>
                </c:pt>
                <c:pt idx="416">
                  <c:v>1.067344444444444</c:v>
                </c:pt>
                <c:pt idx="417">
                  <c:v>0.999744444444444</c:v>
                </c:pt>
                <c:pt idx="418">
                  <c:v>0.918877777777778</c:v>
                </c:pt>
                <c:pt idx="419">
                  <c:v>0.839411111111111</c:v>
                </c:pt>
                <c:pt idx="420">
                  <c:v>0.764183333333333</c:v>
                </c:pt>
                <c:pt idx="421">
                  <c:v>0.694061111111111</c:v>
                </c:pt>
                <c:pt idx="422">
                  <c:v>0.630933333333333</c:v>
                </c:pt>
                <c:pt idx="423">
                  <c:v>0.585433333333333</c:v>
                </c:pt>
                <c:pt idx="424">
                  <c:v>0.554911111111111</c:v>
                </c:pt>
                <c:pt idx="425">
                  <c:v>0.536</c:v>
                </c:pt>
                <c:pt idx="426">
                  <c:v>0.536394444444444</c:v>
                </c:pt>
                <c:pt idx="427">
                  <c:v>0.53915</c:v>
                </c:pt>
                <c:pt idx="428">
                  <c:v>0.5355</c:v>
                </c:pt>
                <c:pt idx="429">
                  <c:v>0.538366666666667</c:v>
                </c:pt>
                <c:pt idx="430">
                  <c:v>0.543505555555556</c:v>
                </c:pt>
                <c:pt idx="431">
                  <c:v>0.555516666666667</c:v>
                </c:pt>
                <c:pt idx="432">
                  <c:v>0.570461111111111</c:v>
                </c:pt>
                <c:pt idx="433">
                  <c:v>0.587561111111111</c:v>
                </c:pt>
                <c:pt idx="434">
                  <c:v>0.610116666666666</c:v>
                </c:pt>
                <c:pt idx="435">
                  <c:v>0.636661111111111</c:v>
                </c:pt>
                <c:pt idx="436">
                  <c:v>0.663588888888889</c:v>
                </c:pt>
                <c:pt idx="437">
                  <c:v>0.700094444444444</c:v>
                </c:pt>
                <c:pt idx="438">
                  <c:v>0.722077777777778</c:v>
                </c:pt>
                <c:pt idx="439">
                  <c:v>0.734938888888889</c:v>
                </c:pt>
                <c:pt idx="440">
                  <c:v>0.743961111111111</c:v>
                </c:pt>
                <c:pt idx="441">
                  <c:v>0.753444444444444</c:v>
                </c:pt>
                <c:pt idx="442">
                  <c:v>0.772944444444444</c:v>
                </c:pt>
                <c:pt idx="443">
                  <c:v>0.792011111111111</c:v>
                </c:pt>
                <c:pt idx="444">
                  <c:v>0.804877777777778</c:v>
                </c:pt>
                <c:pt idx="445">
                  <c:v>0.806627777777778</c:v>
                </c:pt>
                <c:pt idx="446">
                  <c:v>0.805222222222222</c:v>
                </c:pt>
                <c:pt idx="447">
                  <c:v>0.806127777777778</c:v>
                </c:pt>
                <c:pt idx="448">
                  <c:v>0.811344444444445</c:v>
                </c:pt>
                <c:pt idx="449">
                  <c:v>0.810855555555556</c:v>
                </c:pt>
                <c:pt idx="450">
                  <c:v>0.80965</c:v>
                </c:pt>
                <c:pt idx="451">
                  <c:v>0.8023</c:v>
                </c:pt>
                <c:pt idx="452">
                  <c:v>0.791388888888889</c:v>
                </c:pt>
                <c:pt idx="453">
                  <c:v>0.780844444444444</c:v>
                </c:pt>
                <c:pt idx="454">
                  <c:v>0.779483333333334</c:v>
                </c:pt>
                <c:pt idx="455">
                  <c:v>0.772661111111111</c:v>
                </c:pt>
                <c:pt idx="456">
                  <c:v>0.769411111111111</c:v>
                </c:pt>
                <c:pt idx="457">
                  <c:v>0.7658</c:v>
                </c:pt>
                <c:pt idx="458">
                  <c:v>0.784488888888889</c:v>
                </c:pt>
                <c:pt idx="459">
                  <c:v>0.807383333333333</c:v>
                </c:pt>
                <c:pt idx="460">
                  <c:v>0.822777777777778</c:v>
                </c:pt>
                <c:pt idx="461">
                  <c:v>0.831494444444444</c:v>
                </c:pt>
                <c:pt idx="462">
                  <c:v>0.850116666666667</c:v>
                </c:pt>
                <c:pt idx="463">
                  <c:v>0.871838888888889</c:v>
                </c:pt>
                <c:pt idx="464">
                  <c:v>0.896177777777777</c:v>
                </c:pt>
                <c:pt idx="465">
                  <c:v>0.925227777777778</c:v>
                </c:pt>
                <c:pt idx="466">
                  <c:v>0.9629</c:v>
                </c:pt>
                <c:pt idx="467">
                  <c:v>0.997133333333333</c:v>
                </c:pt>
                <c:pt idx="468">
                  <c:v>1.036455555555556</c:v>
                </c:pt>
                <c:pt idx="469">
                  <c:v>1.074227777777778</c:v>
                </c:pt>
                <c:pt idx="470">
                  <c:v>1.099316666666667</c:v>
                </c:pt>
                <c:pt idx="471">
                  <c:v>1.122355555555556</c:v>
                </c:pt>
                <c:pt idx="472">
                  <c:v>1.121211111111111</c:v>
                </c:pt>
                <c:pt idx="473">
                  <c:v>1.126805555555555</c:v>
                </c:pt>
                <c:pt idx="474">
                  <c:v>1.141844444444444</c:v>
                </c:pt>
                <c:pt idx="475">
                  <c:v>1.172244444444444</c:v>
                </c:pt>
                <c:pt idx="476">
                  <c:v>1.20905</c:v>
                </c:pt>
                <c:pt idx="477">
                  <c:v>1.25528888888889</c:v>
                </c:pt>
                <c:pt idx="478">
                  <c:v>1.299311111111111</c:v>
                </c:pt>
                <c:pt idx="479">
                  <c:v>1.347</c:v>
                </c:pt>
                <c:pt idx="480">
                  <c:v>1.401327777777777</c:v>
                </c:pt>
                <c:pt idx="481">
                  <c:v>1.4529</c:v>
                </c:pt>
                <c:pt idx="482">
                  <c:v>1.51013888888889</c:v>
                </c:pt>
                <c:pt idx="483">
                  <c:v>1.564355555555555</c:v>
                </c:pt>
                <c:pt idx="484">
                  <c:v>1.622594444444445</c:v>
                </c:pt>
                <c:pt idx="485">
                  <c:v>1.681616666666667</c:v>
                </c:pt>
                <c:pt idx="486">
                  <c:v>1.733883333333333</c:v>
                </c:pt>
                <c:pt idx="487">
                  <c:v>1.78713888888889</c:v>
                </c:pt>
                <c:pt idx="488">
                  <c:v>1.841372222222222</c:v>
                </c:pt>
                <c:pt idx="489">
                  <c:v>1.896427777777778</c:v>
                </c:pt>
                <c:pt idx="490">
                  <c:v>1.943461111111111</c:v>
                </c:pt>
                <c:pt idx="491">
                  <c:v>1.997105555555556</c:v>
                </c:pt>
                <c:pt idx="492">
                  <c:v>2.049861111111111</c:v>
                </c:pt>
                <c:pt idx="493">
                  <c:v>2.109372222222222</c:v>
                </c:pt>
                <c:pt idx="494">
                  <c:v>2.167061111111111</c:v>
                </c:pt>
                <c:pt idx="495">
                  <c:v>2.212788888888888</c:v>
                </c:pt>
                <c:pt idx="496">
                  <c:v>2.257172222222222</c:v>
                </c:pt>
                <c:pt idx="497">
                  <c:v>2.292977777777778</c:v>
                </c:pt>
                <c:pt idx="498">
                  <c:v>2.328222222222222</c:v>
                </c:pt>
                <c:pt idx="499">
                  <c:v>2.366544444444444</c:v>
                </c:pt>
                <c:pt idx="500">
                  <c:v>2.400738888888889</c:v>
                </c:pt>
                <c:pt idx="501">
                  <c:v>2.423488888888889</c:v>
                </c:pt>
                <c:pt idx="502">
                  <c:v>2.455166666666666</c:v>
                </c:pt>
                <c:pt idx="503">
                  <c:v>2.487744444444444</c:v>
                </c:pt>
                <c:pt idx="504">
                  <c:v>2.520672222222223</c:v>
                </c:pt>
                <c:pt idx="505">
                  <c:v>2.570111111111111</c:v>
                </c:pt>
                <c:pt idx="506">
                  <c:v>2.604655555555555</c:v>
                </c:pt>
                <c:pt idx="507">
                  <c:v>2.639938888888889</c:v>
                </c:pt>
                <c:pt idx="508">
                  <c:v>2.671716666666667</c:v>
                </c:pt>
                <c:pt idx="509">
                  <c:v>2.693377777777777</c:v>
                </c:pt>
                <c:pt idx="510">
                  <c:v>2.716111111111111</c:v>
                </c:pt>
                <c:pt idx="511">
                  <c:v>2.739994444444445</c:v>
                </c:pt>
                <c:pt idx="512">
                  <c:v>2.765427777777777</c:v>
                </c:pt>
                <c:pt idx="513">
                  <c:v>2.789616666666666</c:v>
                </c:pt>
                <c:pt idx="514">
                  <c:v>2.821155555555555</c:v>
                </c:pt>
                <c:pt idx="515">
                  <c:v>2.835438888888885</c:v>
                </c:pt>
                <c:pt idx="516">
                  <c:v>2.857066666666666</c:v>
                </c:pt>
                <c:pt idx="517">
                  <c:v>2.877711111111111</c:v>
                </c:pt>
                <c:pt idx="518">
                  <c:v>2.892949999999996</c:v>
                </c:pt>
                <c:pt idx="519">
                  <c:v>2.913294444444444</c:v>
                </c:pt>
                <c:pt idx="520">
                  <c:v>2.93591111111111</c:v>
                </c:pt>
                <c:pt idx="521">
                  <c:v>2.949977777777778</c:v>
                </c:pt>
                <c:pt idx="522">
                  <c:v>2.9519</c:v>
                </c:pt>
                <c:pt idx="523">
                  <c:v>2.955377777777777</c:v>
                </c:pt>
                <c:pt idx="524">
                  <c:v>2.955655555555555</c:v>
                </c:pt>
                <c:pt idx="525">
                  <c:v>2.964361111111112</c:v>
                </c:pt>
                <c:pt idx="526">
                  <c:v>2.974794444444445</c:v>
                </c:pt>
                <c:pt idx="527">
                  <c:v>2.982166666666667</c:v>
                </c:pt>
                <c:pt idx="528">
                  <c:v>2.983722222222222</c:v>
                </c:pt>
                <c:pt idx="529">
                  <c:v>2.983394444444445</c:v>
                </c:pt>
                <c:pt idx="530">
                  <c:v>2.970705555555556</c:v>
                </c:pt>
                <c:pt idx="531">
                  <c:v>2.948372222222221</c:v>
                </c:pt>
                <c:pt idx="532">
                  <c:v>2.919222222222222</c:v>
                </c:pt>
                <c:pt idx="533">
                  <c:v>2.884405555555556</c:v>
                </c:pt>
                <c:pt idx="534">
                  <c:v>2.8472</c:v>
                </c:pt>
                <c:pt idx="535">
                  <c:v>2.818655555555556</c:v>
                </c:pt>
                <c:pt idx="536">
                  <c:v>2.789744444444444</c:v>
                </c:pt>
                <c:pt idx="537">
                  <c:v>2.773</c:v>
                </c:pt>
                <c:pt idx="538">
                  <c:v>2.757072222222222</c:v>
                </c:pt>
                <c:pt idx="539">
                  <c:v>2.748888888888889</c:v>
                </c:pt>
                <c:pt idx="540">
                  <c:v>2.74385</c:v>
                </c:pt>
                <c:pt idx="541">
                  <c:v>2.734838888888889</c:v>
                </c:pt>
                <c:pt idx="542">
                  <c:v>2.720627777777778</c:v>
                </c:pt>
                <c:pt idx="543">
                  <c:v>2.691805555555556</c:v>
                </c:pt>
                <c:pt idx="544">
                  <c:v>2.664894444444444</c:v>
                </c:pt>
                <c:pt idx="545">
                  <c:v>2.631538888888889</c:v>
                </c:pt>
                <c:pt idx="546">
                  <c:v>2.597938888888889</c:v>
                </c:pt>
                <c:pt idx="547">
                  <c:v>2.566561111111112</c:v>
                </c:pt>
                <c:pt idx="548">
                  <c:v>2.547305555555555</c:v>
                </c:pt>
                <c:pt idx="549">
                  <c:v>2.535016666666666</c:v>
                </c:pt>
                <c:pt idx="550">
                  <c:v>2.527516666666666</c:v>
                </c:pt>
                <c:pt idx="551">
                  <c:v>2.533811111111111</c:v>
                </c:pt>
                <c:pt idx="552">
                  <c:v>2.5428</c:v>
                </c:pt>
                <c:pt idx="553">
                  <c:v>2.560022222222222</c:v>
                </c:pt>
                <c:pt idx="554">
                  <c:v>2.576088888888886</c:v>
                </c:pt>
                <c:pt idx="555">
                  <c:v>2.590811111111111</c:v>
                </c:pt>
                <c:pt idx="556">
                  <c:v>2.592700000000001</c:v>
                </c:pt>
                <c:pt idx="557">
                  <c:v>2.597022222222222</c:v>
                </c:pt>
                <c:pt idx="558">
                  <c:v>2.611338888888889</c:v>
                </c:pt>
                <c:pt idx="559">
                  <c:v>2.636555555555556</c:v>
                </c:pt>
                <c:pt idx="560">
                  <c:v>2.658677777777778</c:v>
                </c:pt>
                <c:pt idx="561">
                  <c:v>2.676661111111111</c:v>
                </c:pt>
                <c:pt idx="562">
                  <c:v>2.686738888888888</c:v>
                </c:pt>
                <c:pt idx="563">
                  <c:v>2.690255555555556</c:v>
                </c:pt>
                <c:pt idx="564">
                  <c:v>2.69805</c:v>
                </c:pt>
                <c:pt idx="565">
                  <c:v>2.710138888888889</c:v>
                </c:pt>
                <c:pt idx="566">
                  <c:v>2.718622222222221</c:v>
                </c:pt>
                <c:pt idx="567">
                  <c:v>2.724000000000001</c:v>
                </c:pt>
                <c:pt idx="568">
                  <c:v>2.729766666666666</c:v>
                </c:pt>
                <c:pt idx="569">
                  <c:v>2.738972222222222</c:v>
                </c:pt>
                <c:pt idx="570">
                  <c:v>2.7424</c:v>
                </c:pt>
                <c:pt idx="571">
                  <c:v>2.745116666666666</c:v>
                </c:pt>
                <c:pt idx="572">
                  <c:v>2.749472222222222</c:v>
                </c:pt>
                <c:pt idx="573">
                  <c:v>2.755144444444444</c:v>
                </c:pt>
                <c:pt idx="574">
                  <c:v>2.755066666666667</c:v>
                </c:pt>
                <c:pt idx="575">
                  <c:v>2.756672222222222</c:v>
                </c:pt>
                <c:pt idx="576">
                  <c:v>2.759616666666667</c:v>
                </c:pt>
                <c:pt idx="577">
                  <c:v>2.774305555555555</c:v>
                </c:pt>
                <c:pt idx="578">
                  <c:v>2.787677777777778</c:v>
                </c:pt>
                <c:pt idx="579">
                  <c:v>2.791738888888889</c:v>
                </c:pt>
                <c:pt idx="580">
                  <c:v>2.784811111111111</c:v>
                </c:pt>
                <c:pt idx="581">
                  <c:v>2.790138888888888</c:v>
                </c:pt>
                <c:pt idx="582">
                  <c:v>2.793894444444444</c:v>
                </c:pt>
                <c:pt idx="583">
                  <c:v>2.805783333333334</c:v>
                </c:pt>
                <c:pt idx="584">
                  <c:v>2.818322222222222</c:v>
                </c:pt>
                <c:pt idx="585">
                  <c:v>2.832283333333329</c:v>
                </c:pt>
                <c:pt idx="586">
                  <c:v>2.843405555555556</c:v>
                </c:pt>
                <c:pt idx="587">
                  <c:v>2.838722222222223</c:v>
                </c:pt>
                <c:pt idx="588">
                  <c:v>2.831761111111112</c:v>
                </c:pt>
                <c:pt idx="589">
                  <c:v>2.823383333333333</c:v>
                </c:pt>
                <c:pt idx="590">
                  <c:v>2.815177777777778</c:v>
                </c:pt>
                <c:pt idx="591">
                  <c:v>2.806744444444444</c:v>
                </c:pt>
                <c:pt idx="592">
                  <c:v>2.805194444444444</c:v>
                </c:pt>
                <c:pt idx="593">
                  <c:v>2.804966666666667</c:v>
                </c:pt>
                <c:pt idx="594">
                  <c:v>2.821222222222222</c:v>
                </c:pt>
                <c:pt idx="595">
                  <c:v>2.836527777777777</c:v>
                </c:pt>
                <c:pt idx="596">
                  <c:v>2.852311111111111</c:v>
                </c:pt>
                <c:pt idx="597">
                  <c:v>2.860066666666667</c:v>
                </c:pt>
                <c:pt idx="598">
                  <c:v>2.847627777777777</c:v>
                </c:pt>
                <c:pt idx="599">
                  <c:v>2.832244444444441</c:v>
                </c:pt>
                <c:pt idx="600">
                  <c:v>2.804988888888888</c:v>
                </c:pt>
                <c:pt idx="601">
                  <c:v>2.783083333333333</c:v>
                </c:pt>
                <c:pt idx="602">
                  <c:v>2.7555</c:v>
                </c:pt>
                <c:pt idx="603">
                  <c:v>2.723333333333333</c:v>
                </c:pt>
                <c:pt idx="604">
                  <c:v>2.690394444444444</c:v>
                </c:pt>
                <c:pt idx="605">
                  <c:v>2.665827777777777</c:v>
                </c:pt>
                <c:pt idx="606">
                  <c:v>2.635855555555556</c:v>
                </c:pt>
                <c:pt idx="607">
                  <c:v>2.613044444444444</c:v>
                </c:pt>
                <c:pt idx="608">
                  <c:v>2.593772222222222</c:v>
                </c:pt>
                <c:pt idx="609">
                  <c:v>2.576955555555555</c:v>
                </c:pt>
                <c:pt idx="610">
                  <c:v>2.569833333333333</c:v>
                </c:pt>
                <c:pt idx="611">
                  <c:v>2.576216666666667</c:v>
                </c:pt>
                <c:pt idx="612">
                  <c:v>2.580138888888889</c:v>
                </c:pt>
                <c:pt idx="613">
                  <c:v>2.576711111111111</c:v>
                </c:pt>
                <c:pt idx="614">
                  <c:v>2.560161111111112</c:v>
                </c:pt>
                <c:pt idx="615">
                  <c:v>2.549905555555556</c:v>
                </c:pt>
                <c:pt idx="616">
                  <c:v>2.550844444444444</c:v>
                </c:pt>
                <c:pt idx="617">
                  <c:v>2.551388888888888</c:v>
                </c:pt>
                <c:pt idx="618">
                  <c:v>2.559472222222222</c:v>
                </c:pt>
                <c:pt idx="619">
                  <c:v>2.560388888888889</c:v>
                </c:pt>
                <c:pt idx="620">
                  <c:v>2.552227777777778</c:v>
                </c:pt>
                <c:pt idx="621">
                  <c:v>2.539138888888889</c:v>
                </c:pt>
                <c:pt idx="622">
                  <c:v>2.531755555555555</c:v>
                </c:pt>
                <c:pt idx="623">
                  <c:v>2.523194444444444</c:v>
                </c:pt>
                <c:pt idx="624">
                  <c:v>2.514200000000001</c:v>
                </c:pt>
                <c:pt idx="625">
                  <c:v>2.510461111111111</c:v>
                </c:pt>
                <c:pt idx="626">
                  <c:v>2.506288888888887</c:v>
                </c:pt>
                <c:pt idx="627">
                  <c:v>2.50036111111111</c:v>
                </c:pt>
                <c:pt idx="628">
                  <c:v>2.496061111111111</c:v>
                </c:pt>
                <c:pt idx="629">
                  <c:v>2.487388888888889</c:v>
                </c:pt>
                <c:pt idx="630">
                  <c:v>2.471283333333333</c:v>
                </c:pt>
                <c:pt idx="631">
                  <c:v>2.452461111111111</c:v>
                </c:pt>
                <c:pt idx="632">
                  <c:v>2.442933333333333</c:v>
                </c:pt>
                <c:pt idx="633">
                  <c:v>2.430661111111112</c:v>
                </c:pt>
                <c:pt idx="634">
                  <c:v>2.427627777777777</c:v>
                </c:pt>
                <c:pt idx="635">
                  <c:v>2.425372222222223</c:v>
                </c:pt>
                <c:pt idx="636">
                  <c:v>2.4367</c:v>
                </c:pt>
                <c:pt idx="637">
                  <c:v>2.459688888888885</c:v>
                </c:pt>
                <c:pt idx="638">
                  <c:v>2.495533333333333</c:v>
                </c:pt>
                <c:pt idx="639">
                  <c:v>2.531472222222222</c:v>
                </c:pt>
                <c:pt idx="640">
                  <c:v>2.563172222222222</c:v>
                </c:pt>
                <c:pt idx="641">
                  <c:v>2.587438888888888</c:v>
                </c:pt>
                <c:pt idx="642">
                  <c:v>2.611316666666667</c:v>
                </c:pt>
                <c:pt idx="643">
                  <c:v>2.626477777777777</c:v>
                </c:pt>
                <c:pt idx="644">
                  <c:v>2.637855555555555</c:v>
                </c:pt>
                <c:pt idx="645">
                  <c:v>2.6456</c:v>
                </c:pt>
                <c:pt idx="646">
                  <c:v>2.640583333333334</c:v>
                </c:pt>
                <c:pt idx="647">
                  <c:v>2.632277777777777</c:v>
                </c:pt>
                <c:pt idx="648">
                  <c:v>2.624766666666666</c:v>
                </c:pt>
                <c:pt idx="649">
                  <c:v>2.623183333333333</c:v>
                </c:pt>
                <c:pt idx="650">
                  <c:v>2.6293</c:v>
                </c:pt>
                <c:pt idx="651">
                  <c:v>2.645527777777778</c:v>
                </c:pt>
                <c:pt idx="652">
                  <c:v>2.658294444444444</c:v>
                </c:pt>
                <c:pt idx="653">
                  <c:v>2.650961111111111</c:v>
                </c:pt>
                <c:pt idx="654">
                  <c:v>2.631511111111111</c:v>
                </c:pt>
                <c:pt idx="655">
                  <c:v>2.601372222222222</c:v>
                </c:pt>
                <c:pt idx="656">
                  <c:v>2.581877777777777</c:v>
                </c:pt>
                <c:pt idx="657">
                  <c:v>2.562783333333333</c:v>
                </c:pt>
                <c:pt idx="658">
                  <c:v>2.538427777777777</c:v>
                </c:pt>
                <c:pt idx="659">
                  <c:v>2.511438888888887</c:v>
                </c:pt>
                <c:pt idx="660">
                  <c:v>2.473227777777777</c:v>
                </c:pt>
                <c:pt idx="661">
                  <c:v>2.4287</c:v>
                </c:pt>
                <c:pt idx="662">
                  <c:v>2.387461111111111</c:v>
                </c:pt>
                <c:pt idx="663">
                  <c:v>2.359022222222222</c:v>
                </c:pt>
                <c:pt idx="664">
                  <c:v>2.329394444444444</c:v>
                </c:pt>
                <c:pt idx="665">
                  <c:v>2.29875</c:v>
                </c:pt>
                <c:pt idx="666">
                  <c:v>2.278494444444445</c:v>
                </c:pt>
                <c:pt idx="667">
                  <c:v>2.274233333333334</c:v>
                </c:pt>
                <c:pt idx="668">
                  <c:v>2.281783333333333</c:v>
                </c:pt>
                <c:pt idx="669">
                  <c:v>2.300211111111111</c:v>
                </c:pt>
                <c:pt idx="670">
                  <c:v>2.328738888888888</c:v>
                </c:pt>
                <c:pt idx="671">
                  <c:v>2.360522222222222</c:v>
                </c:pt>
                <c:pt idx="672">
                  <c:v>2.395283333333332</c:v>
                </c:pt>
                <c:pt idx="673">
                  <c:v>2.428727777777778</c:v>
                </c:pt>
                <c:pt idx="674">
                  <c:v>2.457177777777777</c:v>
                </c:pt>
                <c:pt idx="675">
                  <c:v>2.469955555555556</c:v>
                </c:pt>
                <c:pt idx="676">
                  <c:v>2.459205555555556</c:v>
                </c:pt>
                <c:pt idx="677">
                  <c:v>2.432488888888885</c:v>
                </c:pt>
                <c:pt idx="678">
                  <c:v>2.401461111111111</c:v>
                </c:pt>
                <c:pt idx="679">
                  <c:v>2.3729</c:v>
                </c:pt>
                <c:pt idx="680">
                  <c:v>2.3451</c:v>
                </c:pt>
                <c:pt idx="681">
                  <c:v>2.332733333333333</c:v>
                </c:pt>
                <c:pt idx="682">
                  <c:v>2.317155555555556</c:v>
                </c:pt>
                <c:pt idx="683">
                  <c:v>2.307094444444444</c:v>
                </c:pt>
                <c:pt idx="684">
                  <c:v>2.29733888888889</c:v>
                </c:pt>
                <c:pt idx="685">
                  <c:v>2.299394444444444</c:v>
                </c:pt>
                <c:pt idx="686">
                  <c:v>2.292672222222222</c:v>
                </c:pt>
                <c:pt idx="687">
                  <c:v>2.282261111111111</c:v>
                </c:pt>
                <c:pt idx="688">
                  <c:v>2.260072222222222</c:v>
                </c:pt>
                <c:pt idx="689">
                  <c:v>2.240427777777778</c:v>
                </c:pt>
                <c:pt idx="690">
                  <c:v>2.220394444444445</c:v>
                </c:pt>
                <c:pt idx="691">
                  <c:v>2.199527777777777</c:v>
                </c:pt>
                <c:pt idx="692">
                  <c:v>2.17335</c:v>
                </c:pt>
                <c:pt idx="693">
                  <c:v>2.154283333333333</c:v>
                </c:pt>
                <c:pt idx="694">
                  <c:v>2.133211111111111</c:v>
                </c:pt>
                <c:pt idx="695">
                  <c:v>2.1205</c:v>
                </c:pt>
                <c:pt idx="696">
                  <c:v>2.100911111111111</c:v>
                </c:pt>
                <c:pt idx="697">
                  <c:v>2.080483333333333</c:v>
                </c:pt>
                <c:pt idx="698">
                  <c:v>2.052205555555555</c:v>
                </c:pt>
                <c:pt idx="699">
                  <c:v>2.038394444444444</c:v>
                </c:pt>
                <c:pt idx="700">
                  <c:v>2.017277777777777</c:v>
                </c:pt>
              </c:numCache>
            </c:numRef>
          </c:val>
          <c:smooth val="0"/>
        </c:ser>
        <c:dLbls>
          <c:showLegendKey val="0"/>
          <c:showVal val="0"/>
          <c:showCatName val="0"/>
          <c:showSerName val="0"/>
          <c:showPercent val="0"/>
          <c:showBubbleSize val="0"/>
        </c:dLbls>
        <c:marker val="1"/>
        <c:smooth val="0"/>
        <c:axId val="418802776"/>
        <c:axId val="418830024"/>
      </c:lineChart>
      <c:catAx>
        <c:axId val="418802776"/>
        <c:scaling>
          <c:orientation val="minMax"/>
        </c:scaling>
        <c:delete val="0"/>
        <c:axPos val="b"/>
        <c:majorTickMark val="out"/>
        <c:minorTickMark val="none"/>
        <c:tickLblPos val="nextTo"/>
        <c:crossAx val="418830024"/>
        <c:crosses val="autoZero"/>
        <c:auto val="1"/>
        <c:lblAlgn val="ctr"/>
        <c:lblOffset val="100"/>
        <c:tickLblSkip val="150"/>
        <c:tickMarkSkip val="150"/>
        <c:noMultiLvlLbl val="0"/>
      </c:catAx>
      <c:valAx>
        <c:axId val="418830024"/>
        <c:scaling>
          <c:orientation val="minMax"/>
        </c:scaling>
        <c:delete val="0"/>
        <c:axPos val="l"/>
        <c:numFmt formatCode="General" sourceLinked="1"/>
        <c:majorTickMark val="out"/>
        <c:minorTickMark val="none"/>
        <c:tickLblPos val="nextTo"/>
        <c:crossAx val="418802776"/>
        <c:crosses val="autoZero"/>
        <c:crossBetween val="between"/>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cpz!$A$74</c:f>
              <c:strCache>
                <c:ptCount val="1"/>
                <c:pt idx="0">
                  <c:v>Associative</c:v>
                </c:pt>
              </c:strCache>
            </c:strRef>
          </c:tx>
          <c:marker>
            <c:symbol val="none"/>
          </c:marker>
          <c:val>
            <c:numRef>
              <c:f>cpz!$C$74:$AAA$74</c:f>
              <c:numCache>
                <c:formatCode>General</c:formatCode>
                <c:ptCount val="701"/>
                <c:pt idx="0">
                  <c:v>-0.000572222222222245</c:v>
                </c:pt>
                <c:pt idx="1">
                  <c:v>0.0631111111111111</c:v>
                </c:pt>
                <c:pt idx="2">
                  <c:v>0.127472222222222</c:v>
                </c:pt>
                <c:pt idx="3">
                  <c:v>0.176455555555556</c:v>
                </c:pt>
                <c:pt idx="4">
                  <c:v>0.211455555555556</c:v>
                </c:pt>
                <c:pt idx="5">
                  <c:v>0.249122222222222</c:v>
                </c:pt>
                <c:pt idx="6">
                  <c:v>0.297416666666667</c:v>
                </c:pt>
                <c:pt idx="7">
                  <c:v>0.339861111111111</c:v>
                </c:pt>
                <c:pt idx="8">
                  <c:v>0.371444444444444</c:v>
                </c:pt>
                <c:pt idx="9">
                  <c:v>0.37315</c:v>
                </c:pt>
                <c:pt idx="10">
                  <c:v>0.371544444444444</c:v>
                </c:pt>
                <c:pt idx="11">
                  <c:v>0.377844444444444</c:v>
                </c:pt>
                <c:pt idx="12">
                  <c:v>0.37795</c:v>
                </c:pt>
                <c:pt idx="13">
                  <c:v>0.372983333333333</c:v>
                </c:pt>
                <c:pt idx="14">
                  <c:v>0.360177777777778</c:v>
                </c:pt>
                <c:pt idx="15">
                  <c:v>0.339988888888889</c:v>
                </c:pt>
                <c:pt idx="16">
                  <c:v>0.318294444444444</c:v>
                </c:pt>
                <c:pt idx="17">
                  <c:v>0.300972222222222</c:v>
                </c:pt>
                <c:pt idx="18">
                  <c:v>0.294677777777778</c:v>
                </c:pt>
                <c:pt idx="19">
                  <c:v>0.293894444444444</c:v>
                </c:pt>
                <c:pt idx="20">
                  <c:v>0.287733333333333</c:v>
                </c:pt>
                <c:pt idx="21">
                  <c:v>0.278244444444444</c:v>
                </c:pt>
                <c:pt idx="22">
                  <c:v>0.260066666666667</c:v>
                </c:pt>
                <c:pt idx="23">
                  <c:v>0.245538888888889</c:v>
                </c:pt>
                <c:pt idx="24">
                  <c:v>0.2425</c:v>
                </c:pt>
                <c:pt idx="25">
                  <c:v>0.2372</c:v>
                </c:pt>
                <c:pt idx="26">
                  <c:v>0.239838888888889</c:v>
                </c:pt>
                <c:pt idx="27">
                  <c:v>0.244338888888889</c:v>
                </c:pt>
                <c:pt idx="28">
                  <c:v>0.273772222222222</c:v>
                </c:pt>
                <c:pt idx="29">
                  <c:v>0.327238888888889</c:v>
                </c:pt>
                <c:pt idx="30">
                  <c:v>0.3994</c:v>
                </c:pt>
                <c:pt idx="31">
                  <c:v>0.49655</c:v>
                </c:pt>
                <c:pt idx="32">
                  <c:v>0.6106</c:v>
                </c:pt>
                <c:pt idx="33">
                  <c:v>0.717455555555556</c:v>
                </c:pt>
                <c:pt idx="34">
                  <c:v>0.808483333333334</c:v>
                </c:pt>
                <c:pt idx="35">
                  <c:v>0.877572222222222</c:v>
                </c:pt>
                <c:pt idx="36">
                  <c:v>0.907377777777778</c:v>
                </c:pt>
                <c:pt idx="37">
                  <c:v>0.912383333333333</c:v>
                </c:pt>
                <c:pt idx="38">
                  <c:v>0.890655555555555</c:v>
                </c:pt>
                <c:pt idx="39">
                  <c:v>0.856911111111111</c:v>
                </c:pt>
                <c:pt idx="40">
                  <c:v>0.810322222222222</c:v>
                </c:pt>
                <c:pt idx="41">
                  <c:v>0.765466666666666</c:v>
                </c:pt>
                <c:pt idx="42">
                  <c:v>0.732461111111111</c:v>
                </c:pt>
                <c:pt idx="43">
                  <c:v>0.703338888888889</c:v>
                </c:pt>
                <c:pt idx="44">
                  <c:v>0.673183333333333</c:v>
                </c:pt>
                <c:pt idx="45">
                  <c:v>0.64335</c:v>
                </c:pt>
                <c:pt idx="46">
                  <c:v>0.612866666666666</c:v>
                </c:pt>
                <c:pt idx="47">
                  <c:v>0.585238888888889</c:v>
                </c:pt>
                <c:pt idx="48">
                  <c:v>0.572822222222222</c:v>
                </c:pt>
                <c:pt idx="49">
                  <c:v>0.5609</c:v>
                </c:pt>
                <c:pt idx="50">
                  <c:v>0.550711111111111</c:v>
                </c:pt>
                <c:pt idx="51">
                  <c:v>0.543411111111111</c:v>
                </c:pt>
                <c:pt idx="52">
                  <c:v>0.550572222222222</c:v>
                </c:pt>
                <c:pt idx="53">
                  <c:v>0.570438888888889</c:v>
                </c:pt>
                <c:pt idx="54">
                  <c:v>0.609894444444444</c:v>
                </c:pt>
                <c:pt idx="55">
                  <c:v>0.666122222222222</c:v>
                </c:pt>
                <c:pt idx="56">
                  <c:v>0.717616666666667</c:v>
                </c:pt>
                <c:pt idx="57">
                  <c:v>0.772561111111111</c:v>
                </c:pt>
                <c:pt idx="58">
                  <c:v>0.8174</c:v>
                </c:pt>
                <c:pt idx="59">
                  <c:v>0.843972222222222</c:v>
                </c:pt>
                <c:pt idx="60">
                  <c:v>0.834777777777778</c:v>
                </c:pt>
                <c:pt idx="61">
                  <c:v>0.800805555555555</c:v>
                </c:pt>
                <c:pt idx="62">
                  <c:v>0.744627777777778</c:v>
                </c:pt>
                <c:pt idx="63">
                  <c:v>0.690816666666667</c:v>
                </c:pt>
                <c:pt idx="64">
                  <c:v>0.620555555555555</c:v>
                </c:pt>
                <c:pt idx="65">
                  <c:v>0.541694444444444</c:v>
                </c:pt>
                <c:pt idx="66">
                  <c:v>0.455044444444444</c:v>
                </c:pt>
                <c:pt idx="67">
                  <c:v>0.372438888888889</c:v>
                </c:pt>
                <c:pt idx="68">
                  <c:v>0.310361111111111</c:v>
                </c:pt>
                <c:pt idx="69">
                  <c:v>0.267427777777778</c:v>
                </c:pt>
                <c:pt idx="70">
                  <c:v>0.231933333333333</c:v>
                </c:pt>
                <c:pt idx="71">
                  <c:v>0.210772222222222</c:v>
                </c:pt>
                <c:pt idx="72">
                  <c:v>0.194688888888889</c:v>
                </c:pt>
                <c:pt idx="73">
                  <c:v>0.188794444444444</c:v>
                </c:pt>
                <c:pt idx="74">
                  <c:v>0.203088888888889</c:v>
                </c:pt>
                <c:pt idx="75">
                  <c:v>0.243444444444444</c:v>
                </c:pt>
                <c:pt idx="76">
                  <c:v>0.304877777777778</c:v>
                </c:pt>
                <c:pt idx="77">
                  <c:v>0.381561111111111</c:v>
                </c:pt>
                <c:pt idx="78">
                  <c:v>0.458138888888889</c:v>
                </c:pt>
                <c:pt idx="79">
                  <c:v>0.527094444444444</c:v>
                </c:pt>
                <c:pt idx="80">
                  <c:v>0.574022222222222</c:v>
                </c:pt>
                <c:pt idx="81">
                  <c:v>0.585255555555556</c:v>
                </c:pt>
                <c:pt idx="82">
                  <c:v>0.584972222222222</c:v>
                </c:pt>
                <c:pt idx="83">
                  <c:v>0.562794444444445</c:v>
                </c:pt>
                <c:pt idx="84">
                  <c:v>0.527427777777778</c:v>
                </c:pt>
                <c:pt idx="85">
                  <c:v>0.479216666666667</c:v>
                </c:pt>
                <c:pt idx="86">
                  <c:v>0.4207</c:v>
                </c:pt>
                <c:pt idx="87">
                  <c:v>0.364588888888889</c:v>
                </c:pt>
                <c:pt idx="88">
                  <c:v>0.312355555555556</c:v>
                </c:pt>
                <c:pt idx="89">
                  <c:v>0.262433333333333</c:v>
                </c:pt>
                <c:pt idx="90">
                  <c:v>0.229094444444444</c:v>
                </c:pt>
                <c:pt idx="91">
                  <c:v>0.185316666666667</c:v>
                </c:pt>
                <c:pt idx="92">
                  <c:v>0.143544444444445</c:v>
                </c:pt>
                <c:pt idx="93">
                  <c:v>0.11115</c:v>
                </c:pt>
                <c:pt idx="94">
                  <c:v>0.0767944444444443</c:v>
                </c:pt>
                <c:pt idx="95">
                  <c:v>0.0605333333333334</c:v>
                </c:pt>
                <c:pt idx="96">
                  <c:v>0.0487111111111111</c:v>
                </c:pt>
                <c:pt idx="97">
                  <c:v>0.0587333333333333</c:v>
                </c:pt>
                <c:pt idx="98">
                  <c:v>0.0772944444444446</c:v>
                </c:pt>
                <c:pt idx="99">
                  <c:v>0.0958333333333334</c:v>
                </c:pt>
                <c:pt idx="100">
                  <c:v>0.110661111111111</c:v>
                </c:pt>
                <c:pt idx="101">
                  <c:v>0.121627777777778</c:v>
                </c:pt>
                <c:pt idx="102">
                  <c:v>0.133972222222222</c:v>
                </c:pt>
                <c:pt idx="103">
                  <c:v>0.161683333333333</c:v>
                </c:pt>
                <c:pt idx="104">
                  <c:v>0.18305</c:v>
                </c:pt>
                <c:pt idx="105">
                  <c:v>0.209483333333333</c:v>
                </c:pt>
                <c:pt idx="106">
                  <c:v>0.2339</c:v>
                </c:pt>
                <c:pt idx="107">
                  <c:v>0.246283333333333</c:v>
                </c:pt>
                <c:pt idx="108">
                  <c:v>0.239161111111111</c:v>
                </c:pt>
                <c:pt idx="109">
                  <c:v>0.206716666666667</c:v>
                </c:pt>
                <c:pt idx="110">
                  <c:v>0.166566666666667</c:v>
                </c:pt>
                <c:pt idx="111">
                  <c:v>0.137272222222222</c:v>
                </c:pt>
                <c:pt idx="112">
                  <c:v>0.136288888888889</c:v>
                </c:pt>
                <c:pt idx="113">
                  <c:v>0.162561111111111</c:v>
                </c:pt>
                <c:pt idx="114">
                  <c:v>0.221372222222222</c:v>
                </c:pt>
                <c:pt idx="115">
                  <c:v>0.288616666666667</c:v>
                </c:pt>
                <c:pt idx="116">
                  <c:v>0.369266666666667</c:v>
                </c:pt>
                <c:pt idx="117">
                  <c:v>0.435716666666667</c:v>
                </c:pt>
                <c:pt idx="118">
                  <c:v>0.516122222222222</c:v>
                </c:pt>
                <c:pt idx="119">
                  <c:v>0.592444444444444</c:v>
                </c:pt>
                <c:pt idx="120">
                  <c:v>0.659133333333333</c:v>
                </c:pt>
                <c:pt idx="121">
                  <c:v>0.715811111111111</c:v>
                </c:pt>
                <c:pt idx="122">
                  <c:v>0.756611111111111</c:v>
                </c:pt>
                <c:pt idx="123">
                  <c:v>0.784911111111111</c:v>
                </c:pt>
                <c:pt idx="124">
                  <c:v>0.813722222222222</c:v>
                </c:pt>
                <c:pt idx="125">
                  <c:v>0.864955555555555</c:v>
                </c:pt>
                <c:pt idx="126">
                  <c:v>0.919038888888889</c:v>
                </c:pt>
                <c:pt idx="127">
                  <c:v>0.987394444444444</c:v>
                </c:pt>
                <c:pt idx="128">
                  <c:v>1.055283333333333</c:v>
                </c:pt>
                <c:pt idx="129">
                  <c:v>1.131794444444444</c:v>
                </c:pt>
                <c:pt idx="130">
                  <c:v>1.21025</c:v>
                </c:pt>
                <c:pt idx="131">
                  <c:v>1.284861111111111</c:v>
                </c:pt>
                <c:pt idx="132">
                  <c:v>1.350572222222222</c:v>
                </c:pt>
                <c:pt idx="133">
                  <c:v>1.406922222222222</c:v>
                </c:pt>
                <c:pt idx="134">
                  <c:v>1.45528888888889</c:v>
                </c:pt>
                <c:pt idx="135">
                  <c:v>1.4883</c:v>
                </c:pt>
                <c:pt idx="136">
                  <c:v>1.517411111111111</c:v>
                </c:pt>
                <c:pt idx="137">
                  <c:v>1.535144444444444</c:v>
                </c:pt>
                <c:pt idx="138">
                  <c:v>1.539283333333333</c:v>
                </c:pt>
                <c:pt idx="139">
                  <c:v>1.52718888888889</c:v>
                </c:pt>
                <c:pt idx="140">
                  <c:v>1.5122</c:v>
                </c:pt>
                <c:pt idx="141">
                  <c:v>1.496183333333333</c:v>
                </c:pt>
                <c:pt idx="142">
                  <c:v>1.490161111111111</c:v>
                </c:pt>
                <c:pt idx="143">
                  <c:v>1.488855555555556</c:v>
                </c:pt>
                <c:pt idx="144">
                  <c:v>1.496833333333334</c:v>
                </c:pt>
                <c:pt idx="145">
                  <c:v>1.513944444444445</c:v>
                </c:pt>
                <c:pt idx="146">
                  <c:v>1.54968888888889</c:v>
                </c:pt>
                <c:pt idx="147">
                  <c:v>1.576533333333333</c:v>
                </c:pt>
                <c:pt idx="148">
                  <c:v>1.604455555555555</c:v>
                </c:pt>
                <c:pt idx="149">
                  <c:v>1.623011111111111</c:v>
                </c:pt>
                <c:pt idx="150">
                  <c:v>1.630405555555555</c:v>
                </c:pt>
                <c:pt idx="151">
                  <c:v>1.647766666666667</c:v>
                </c:pt>
                <c:pt idx="152">
                  <c:v>1.674727777777778</c:v>
                </c:pt>
                <c:pt idx="153">
                  <c:v>1.73025</c:v>
                </c:pt>
                <c:pt idx="154">
                  <c:v>1.791833333333333</c:v>
                </c:pt>
                <c:pt idx="155">
                  <c:v>1.86338888888889</c:v>
                </c:pt>
                <c:pt idx="156">
                  <c:v>1.92618888888889</c:v>
                </c:pt>
                <c:pt idx="157">
                  <c:v>1.987055555555556</c:v>
                </c:pt>
                <c:pt idx="158">
                  <c:v>2.059316666666666</c:v>
                </c:pt>
                <c:pt idx="159">
                  <c:v>2.1453</c:v>
                </c:pt>
                <c:pt idx="160">
                  <c:v>2.24152777777778</c:v>
                </c:pt>
                <c:pt idx="161">
                  <c:v>2.346661111111111</c:v>
                </c:pt>
                <c:pt idx="162">
                  <c:v>2.445511111111111</c:v>
                </c:pt>
                <c:pt idx="163">
                  <c:v>2.534194444444444</c:v>
                </c:pt>
                <c:pt idx="164">
                  <c:v>2.609088888888888</c:v>
                </c:pt>
                <c:pt idx="165">
                  <c:v>2.668544444444445</c:v>
                </c:pt>
                <c:pt idx="166">
                  <c:v>2.705961111111111</c:v>
                </c:pt>
                <c:pt idx="167">
                  <c:v>2.736777777777776</c:v>
                </c:pt>
                <c:pt idx="168">
                  <c:v>2.757033333333333</c:v>
                </c:pt>
                <c:pt idx="169">
                  <c:v>2.770122222222222</c:v>
                </c:pt>
                <c:pt idx="170">
                  <c:v>2.795905555555555</c:v>
                </c:pt>
                <c:pt idx="171">
                  <c:v>2.822727777777777</c:v>
                </c:pt>
                <c:pt idx="172">
                  <c:v>2.861177777777777</c:v>
                </c:pt>
                <c:pt idx="173">
                  <c:v>2.9203</c:v>
                </c:pt>
                <c:pt idx="174">
                  <c:v>2.993944444444444</c:v>
                </c:pt>
                <c:pt idx="175">
                  <c:v>3.073233333333333</c:v>
                </c:pt>
                <c:pt idx="176">
                  <c:v>3.147422222222222</c:v>
                </c:pt>
                <c:pt idx="177">
                  <c:v>3.2234</c:v>
                </c:pt>
                <c:pt idx="178">
                  <c:v>3.282350000000001</c:v>
                </c:pt>
                <c:pt idx="179">
                  <c:v>3.314177777777777</c:v>
                </c:pt>
                <c:pt idx="180">
                  <c:v>3.32825</c:v>
                </c:pt>
                <c:pt idx="181">
                  <c:v>3.339605555555556</c:v>
                </c:pt>
                <c:pt idx="182">
                  <c:v>3.341538888888889</c:v>
                </c:pt>
                <c:pt idx="183">
                  <c:v>3.346983333333333</c:v>
                </c:pt>
                <c:pt idx="184">
                  <c:v>3.352488888888885</c:v>
                </c:pt>
                <c:pt idx="185">
                  <c:v>3.350916666666666</c:v>
                </c:pt>
                <c:pt idx="186">
                  <c:v>3.368166666666667</c:v>
                </c:pt>
                <c:pt idx="187">
                  <c:v>3.397466666666667</c:v>
                </c:pt>
                <c:pt idx="188">
                  <c:v>3.444488888888888</c:v>
                </c:pt>
                <c:pt idx="189">
                  <c:v>3.511777777777777</c:v>
                </c:pt>
                <c:pt idx="190">
                  <c:v>3.5794</c:v>
                </c:pt>
                <c:pt idx="191">
                  <c:v>3.627066666666666</c:v>
                </c:pt>
                <c:pt idx="192">
                  <c:v>3.659527777777777</c:v>
                </c:pt>
                <c:pt idx="193">
                  <c:v>3.674361111111111</c:v>
                </c:pt>
                <c:pt idx="194">
                  <c:v>3.659672222222221</c:v>
                </c:pt>
                <c:pt idx="195">
                  <c:v>3.608816666666666</c:v>
                </c:pt>
                <c:pt idx="196">
                  <c:v>3.524294444444445</c:v>
                </c:pt>
                <c:pt idx="197">
                  <c:v>3.427583333333333</c:v>
                </c:pt>
                <c:pt idx="198">
                  <c:v>3.339094444444444</c:v>
                </c:pt>
                <c:pt idx="199">
                  <c:v>3.253044444444444</c:v>
                </c:pt>
                <c:pt idx="200">
                  <c:v>3.177922222222222</c:v>
                </c:pt>
                <c:pt idx="201">
                  <c:v>3.12353888888889</c:v>
                </c:pt>
                <c:pt idx="202">
                  <c:v>3.075777777777777</c:v>
                </c:pt>
                <c:pt idx="203">
                  <c:v>3.035683333333334</c:v>
                </c:pt>
                <c:pt idx="204">
                  <c:v>2.999666666666667</c:v>
                </c:pt>
                <c:pt idx="205">
                  <c:v>2.956772222222222</c:v>
                </c:pt>
                <c:pt idx="206">
                  <c:v>2.929644444444444</c:v>
                </c:pt>
                <c:pt idx="207">
                  <c:v>2.919611111111111</c:v>
                </c:pt>
                <c:pt idx="208">
                  <c:v>2.909477777777778</c:v>
                </c:pt>
                <c:pt idx="209">
                  <c:v>2.916727777777778</c:v>
                </c:pt>
                <c:pt idx="210">
                  <c:v>2.923783333333333</c:v>
                </c:pt>
                <c:pt idx="211">
                  <c:v>2.938822222222222</c:v>
                </c:pt>
                <c:pt idx="212">
                  <c:v>2.947188888888888</c:v>
                </c:pt>
                <c:pt idx="213">
                  <c:v>2.946872222222222</c:v>
                </c:pt>
                <c:pt idx="214">
                  <c:v>2.936133333333334</c:v>
                </c:pt>
                <c:pt idx="215">
                  <c:v>2.930272222222222</c:v>
                </c:pt>
                <c:pt idx="216">
                  <c:v>2.918861111111111</c:v>
                </c:pt>
                <c:pt idx="217">
                  <c:v>2.911222222222222</c:v>
                </c:pt>
                <c:pt idx="218">
                  <c:v>2.896938888888886</c:v>
                </c:pt>
                <c:pt idx="219">
                  <c:v>2.891033333333333</c:v>
                </c:pt>
                <c:pt idx="220">
                  <c:v>2.884333333333333</c:v>
                </c:pt>
                <c:pt idx="221">
                  <c:v>2.865311111111111</c:v>
                </c:pt>
                <c:pt idx="222">
                  <c:v>2.818822222222222</c:v>
                </c:pt>
                <c:pt idx="223">
                  <c:v>2.760994444444445</c:v>
                </c:pt>
                <c:pt idx="224">
                  <c:v>2.681983333333333</c:v>
                </c:pt>
                <c:pt idx="225">
                  <c:v>2.599094444444444</c:v>
                </c:pt>
                <c:pt idx="226">
                  <c:v>2.533227777777778</c:v>
                </c:pt>
                <c:pt idx="227">
                  <c:v>2.475955555555556</c:v>
                </c:pt>
                <c:pt idx="228">
                  <c:v>2.422255555555555</c:v>
                </c:pt>
                <c:pt idx="229">
                  <c:v>2.362872222222222</c:v>
                </c:pt>
                <c:pt idx="230">
                  <c:v>2.323405555555555</c:v>
                </c:pt>
                <c:pt idx="231">
                  <c:v>2.292805555555556</c:v>
                </c:pt>
                <c:pt idx="232">
                  <c:v>2.26572777777778</c:v>
                </c:pt>
                <c:pt idx="233">
                  <c:v>2.270916666666666</c:v>
                </c:pt>
                <c:pt idx="234">
                  <c:v>2.302166666666666</c:v>
                </c:pt>
                <c:pt idx="235">
                  <c:v>2.365455555555556</c:v>
                </c:pt>
                <c:pt idx="236">
                  <c:v>2.436227777777778</c:v>
                </c:pt>
                <c:pt idx="237">
                  <c:v>2.498616666666667</c:v>
                </c:pt>
                <c:pt idx="238">
                  <c:v>2.566138888888889</c:v>
                </c:pt>
                <c:pt idx="239">
                  <c:v>2.639488888888886</c:v>
                </c:pt>
                <c:pt idx="240">
                  <c:v>2.7241</c:v>
                </c:pt>
                <c:pt idx="241">
                  <c:v>2.793722222222222</c:v>
                </c:pt>
                <c:pt idx="242">
                  <c:v>2.844994444444444</c:v>
                </c:pt>
                <c:pt idx="243">
                  <c:v>2.870244444444443</c:v>
                </c:pt>
                <c:pt idx="244">
                  <c:v>2.880472222222222</c:v>
                </c:pt>
                <c:pt idx="245">
                  <c:v>2.897472222222222</c:v>
                </c:pt>
                <c:pt idx="246">
                  <c:v>2.931972222222223</c:v>
                </c:pt>
                <c:pt idx="247">
                  <c:v>2.985272222222222</c:v>
                </c:pt>
                <c:pt idx="248">
                  <c:v>3.043183333333333</c:v>
                </c:pt>
                <c:pt idx="249">
                  <c:v>3.100261111111111</c:v>
                </c:pt>
                <c:pt idx="250">
                  <c:v>3.152016666666667</c:v>
                </c:pt>
                <c:pt idx="251">
                  <c:v>3.192027777777777</c:v>
                </c:pt>
                <c:pt idx="252">
                  <c:v>3.238622222222223</c:v>
                </c:pt>
                <c:pt idx="253">
                  <c:v>3.275227777777777</c:v>
                </c:pt>
                <c:pt idx="254">
                  <c:v>3.309788888888888</c:v>
                </c:pt>
                <c:pt idx="255">
                  <c:v>3.337672222222222</c:v>
                </c:pt>
                <c:pt idx="256">
                  <c:v>3.364011111111111</c:v>
                </c:pt>
                <c:pt idx="257">
                  <c:v>3.395366666666667</c:v>
                </c:pt>
                <c:pt idx="258">
                  <c:v>3.421172222222222</c:v>
                </c:pt>
                <c:pt idx="259">
                  <c:v>3.450188888888888</c:v>
                </c:pt>
                <c:pt idx="260">
                  <c:v>3.47415</c:v>
                </c:pt>
                <c:pt idx="261">
                  <c:v>3.499411111111111</c:v>
                </c:pt>
                <c:pt idx="262">
                  <c:v>3.518572222222222</c:v>
                </c:pt>
                <c:pt idx="263">
                  <c:v>3.546461111111111</c:v>
                </c:pt>
                <c:pt idx="264">
                  <c:v>3.559944444444445</c:v>
                </c:pt>
                <c:pt idx="265">
                  <c:v>3.573705555555556</c:v>
                </c:pt>
                <c:pt idx="266">
                  <c:v>3.569077777777777</c:v>
                </c:pt>
                <c:pt idx="267">
                  <c:v>3.571166666666666</c:v>
                </c:pt>
                <c:pt idx="268">
                  <c:v>3.584388888888889</c:v>
                </c:pt>
                <c:pt idx="269">
                  <c:v>3.623905555555555</c:v>
                </c:pt>
                <c:pt idx="270">
                  <c:v>3.689405555555555</c:v>
                </c:pt>
                <c:pt idx="271">
                  <c:v>3.775577777777778</c:v>
                </c:pt>
                <c:pt idx="272">
                  <c:v>3.867772222222222</c:v>
                </c:pt>
                <c:pt idx="273">
                  <c:v>3.977466666666667</c:v>
                </c:pt>
                <c:pt idx="274">
                  <c:v>4.105116666666663</c:v>
                </c:pt>
                <c:pt idx="275">
                  <c:v>4.247572222222222</c:v>
                </c:pt>
                <c:pt idx="276">
                  <c:v>4.39257222222222</c:v>
                </c:pt>
                <c:pt idx="277">
                  <c:v>4.521905555555551</c:v>
                </c:pt>
                <c:pt idx="278">
                  <c:v>4.628916666666658</c:v>
                </c:pt>
                <c:pt idx="279">
                  <c:v>4.7369</c:v>
                </c:pt>
                <c:pt idx="280">
                  <c:v>4.827461111111111</c:v>
                </c:pt>
                <c:pt idx="281">
                  <c:v>4.9084</c:v>
                </c:pt>
                <c:pt idx="282">
                  <c:v>4.980238888888887</c:v>
                </c:pt>
                <c:pt idx="283">
                  <c:v>5.046233333333338</c:v>
                </c:pt>
                <c:pt idx="284">
                  <c:v>5.091833333333338</c:v>
                </c:pt>
                <c:pt idx="285">
                  <c:v>5.121811111111111</c:v>
                </c:pt>
                <c:pt idx="286">
                  <c:v>5.136405555555551</c:v>
                </c:pt>
                <c:pt idx="287">
                  <c:v>5.133966666666666</c:v>
                </c:pt>
                <c:pt idx="288">
                  <c:v>5.122444444444445</c:v>
                </c:pt>
                <c:pt idx="289">
                  <c:v>5.102338888888887</c:v>
                </c:pt>
                <c:pt idx="290">
                  <c:v>5.065644444444444</c:v>
                </c:pt>
                <c:pt idx="291">
                  <c:v>5.034188888888885</c:v>
                </c:pt>
                <c:pt idx="292">
                  <c:v>5.003183333333335</c:v>
                </c:pt>
                <c:pt idx="293">
                  <c:v>4.968333333333333</c:v>
                </c:pt>
                <c:pt idx="294">
                  <c:v>4.923983333333332</c:v>
                </c:pt>
                <c:pt idx="295">
                  <c:v>4.872161111111111</c:v>
                </c:pt>
                <c:pt idx="296">
                  <c:v>4.807005555555549</c:v>
                </c:pt>
                <c:pt idx="297">
                  <c:v>4.7486</c:v>
                </c:pt>
                <c:pt idx="298">
                  <c:v>4.706716666666667</c:v>
                </c:pt>
                <c:pt idx="299">
                  <c:v>4.664005555555545</c:v>
                </c:pt>
                <c:pt idx="300">
                  <c:v>4.624288888888886</c:v>
                </c:pt>
                <c:pt idx="301">
                  <c:v>4.552033333333332</c:v>
                </c:pt>
                <c:pt idx="302">
                  <c:v>4.475427777777778</c:v>
                </c:pt>
                <c:pt idx="303">
                  <c:v>4.402677777777778</c:v>
                </c:pt>
                <c:pt idx="304">
                  <c:v>4.332133333333333</c:v>
                </c:pt>
                <c:pt idx="305">
                  <c:v>4.257483333333333</c:v>
                </c:pt>
                <c:pt idx="306">
                  <c:v>4.175416666666663</c:v>
                </c:pt>
                <c:pt idx="307">
                  <c:v>4.070433333333332</c:v>
                </c:pt>
                <c:pt idx="308">
                  <c:v>3.970094444444445</c:v>
                </c:pt>
                <c:pt idx="309">
                  <c:v>3.868961111111112</c:v>
                </c:pt>
                <c:pt idx="310">
                  <c:v>3.787383333333333</c:v>
                </c:pt>
                <c:pt idx="311">
                  <c:v>3.72635</c:v>
                </c:pt>
                <c:pt idx="312">
                  <c:v>3.661622222222222</c:v>
                </c:pt>
                <c:pt idx="313">
                  <c:v>3.599372222222222</c:v>
                </c:pt>
                <c:pt idx="314">
                  <c:v>3.546383333333333</c:v>
                </c:pt>
                <c:pt idx="315">
                  <c:v>3.488777777777778</c:v>
                </c:pt>
                <c:pt idx="316">
                  <c:v>3.444161111111112</c:v>
                </c:pt>
                <c:pt idx="317">
                  <c:v>3.391422222222222</c:v>
                </c:pt>
                <c:pt idx="318">
                  <c:v>3.32535</c:v>
                </c:pt>
                <c:pt idx="319">
                  <c:v>3.247322222222222</c:v>
                </c:pt>
                <c:pt idx="320">
                  <c:v>3.165022222222221</c:v>
                </c:pt>
                <c:pt idx="321">
                  <c:v>3.081161111111111</c:v>
                </c:pt>
                <c:pt idx="322">
                  <c:v>3.00095</c:v>
                </c:pt>
                <c:pt idx="323">
                  <c:v>2.92195</c:v>
                </c:pt>
                <c:pt idx="324">
                  <c:v>2.842833333333333</c:v>
                </c:pt>
                <c:pt idx="325">
                  <c:v>2.748805555555555</c:v>
                </c:pt>
                <c:pt idx="326">
                  <c:v>2.654522222222222</c:v>
                </c:pt>
                <c:pt idx="327">
                  <c:v>2.568377777777778</c:v>
                </c:pt>
                <c:pt idx="328">
                  <c:v>2.481594444444445</c:v>
                </c:pt>
                <c:pt idx="329">
                  <c:v>2.414583333333334</c:v>
                </c:pt>
                <c:pt idx="330">
                  <c:v>2.3543</c:v>
                </c:pt>
                <c:pt idx="331">
                  <c:v>2.3005</c:v>
                </c:pt>
                <c:pt idx="332">
                  <c:v>2.246444444444444</c:v>
                </c:pt>
                <c:pt idx="333">
                  <c:v>2.202494444444444</c:v>
                </c:pt>
                <c:pt idx="334">
                  <c:v>2.162888888888888</c:v>
                </c:pt>
                <c:pt idx="335">
                  <c:v>2.126661111111111</c:v>
                </c:pt>
                <c:pt idx="336">
                  <c:v>2.094733333333333</c:v>
                </c:pt>
                <c:pt idx="337">
                  <c:v>2.058627777777777</c:v>
                </c:pt>
                <c:pt idx="338">
                  <c:v>2.017722222222222</c:v>
                </c:pt>
                <c:pt idx="339">
                  <c:v>1.984983333333334</c:v>
                </c:pt>
                <c:pt idx="340">
                  <c:v>1.965572222222222</c:v>
                </c:pt>
                <c:pt idx="341">
                  <c:v>1.964611111111111</c:v>
                </c:pt>
                <c:pt idx="342">
                  <c:v>1.944811111111111</c:v>
                </c:pt>
                <c:pt idx="343">
                  <c:v>1.910916666666666</c:v>
                </c:pt>
                <c:pt idx="344">
                  <c:v>1.8717</c:v>
                </c:pt>
                <c:pt idx="345">
                  <c:v>1.811466666666666</c:v>
                </c:pt>
                <c:pt idx="346">
                  <c:v>1.750605555555555</c:v>
                </c:pt>
                <c:pt idx="347">
                  <c:v>1.678144444444444</c:v>
                </c:pt>
                <c:pt idx="348">
                  <c:v>1.60825</c:v>
                </c:pt>
                <c:pt idx="349">
                  <c:v>1.53658888888889</c:v>
                </c:pt>
                <c:pt idx="350">
                  <c:v>1.457655555555555</c:v>
                </c:pt>
                <c:pt idx="351">
                  <c:v>1.375511111111111</c:v>
                </c:pt>
                <c:pt idx="352">
                  <c:v>1.30318888888889</c:v>
                </c:pt>
                <c:pt idx="353">
                  <c:v>1.250433333333333</c:v>
                </c:pt>
                <c:pt idx="354">
                  <c:v>1.205572222222222</c:v>
                </c:pt>
                <c:pt idx="355">
                  <c:v>1.159222222222222</c:v>
                </c:pt>
                <c:pt idx="356">
                  <c:v>1.102866666666666</c:v>
                </c:pt>
                <c:pt idx="357">
                  <c:v>1.040138888888888</c:v>
                </c:pt>
                <c:pt idx="358">
                  <c:v>0.981366666666667</c:v>
                </c:pt>
                <c:pt idx="359">
                  <c:v>0.923222222222222</c:v>
                </c:pt>
                <c:pt idx="360">
                  <c:v>0.854305555555555</c:v>
                </c:pt>
                <c:pt idx="361">
                  <c:v>0.798405555555555</c:v>
                </c:pt>
                <c:pt idx="362">
                  <c:v>0.768222222222222</c:v>
                </c:pt>
                <c:pt idx="363">
                  <c:v>0.762544444444444</c:v>
                </c:pt>
                <c:pt idx="364">
                  <c:v>0.795166666666667</c:v>
                </c:pt>
                <c:pt idx="365">
                  <c:v>0.829211111111111</c:v>
                </c:pt>
                <c:pt idx="366">
                  <c:v>0.864733333333333</c:v>
                </c:pt>
                <c:pt idx="367">
                  <c:v>0.898872222222222</c:v>
                </c:pt>
                <c:pt idx="368">
                  <c:v>0.918255555555556</c:v>
                </c:pt>
                <c:pt idx="369">
                  <c:v>0.93915</c:v>
                </c:pt>
                <c:pt idx="370">
                  <c:v>0.957133333333334</c:v>
                </c:pt>
                <c:pt idx="371">
                  <c:v>0.972638888888889</c:v>
                </c:pt>
                <c:pt idx="372">
                  <c:v>0.985061111111111</c:v>
                </c:pt>
                <c:pt idx="373">
                  <c:v>1.010455555555555</c:v>
                </c:pt>
                <c:pt idx="374">
                  <c:v>1.062427777777778</c:v>
                </c:pt>
                <c:pt idx="375">
                  <c:v>1.123916666666667</c:v>
                </c:pt>
                <c:pt idx="376">
                  <c:v>1.210422222222222</c:v>
                </c:pt>
                <c:pt idx="377">
                  <c:v>1.301216666666666</c:v>
                </c:pt>
                <c:pt idx="378">
                  <c:v>1.390472222222222</c:v>
                </c:pt>
                <c:pt idx="379">
                  <c:v>1.474355555555556</c:v>
                </c:pt>
                <c:pt idx="380">
                  <c:v>1.559344444444445</c:v>
                </c:pt>
                <c:pt idx="381">
                  <c:v>1.627516666666667</c:v>
                </c:pt>
                <c:pt idx="382">
                  <c:v>1.702977777777778</c:v>
                </c:pt>
                <c:pt idx="383">
                  <c:v>1.772083333333333</c:v>
                </c:pt>
                <c:pt idx="384">
                  <c:v>1.835461111111111</c:v>
                </c:pt>
                <c:pt idx="385">
                  <c:v>1.878433333333333</c:v>
                </c:pt>
                <c:pt idx="386">
                  <c:v>1.895944444444445</c:v>
                </c:pt>
                <c:pt idx="387">
                  <c:v>1.899716666666667</c:v>
                </c:pt>
                <c:pt idx="388">
                  <c:v>1.893611111111111</c:v>
                </c:pt>
                <c:pt idx="389">
                  <c:v>1.879055555555555</c:v>
                </c:pt>
                <c:pt idx="390">
                  <c:v>1.856683333333334</c:v>
                </c:pt>
                <c:pt idx="391">
                  <c:v>1.81443888888889</c:v>
                </c:pt>
                <c:pt idx="392">
                  <c:v>1.762444444444444</c:v>
                </c:pt>
                <c:pt idx="393">
                  <c:v>1.705272222222222</c:v>
                </c:pt>
                <c:pt idx="394">
                  <c:v>1.668161111111111</c:v>
                </c:pt>
                <c:pt idx="395">
                  <c:v>1.650594444444445</c:v>
                </c:pt>
                <c:pt idx="396">
                  <c:v>1.618277777777777</c:v>
                </c:pt>
                <c:pt idx="397">
                  <c:v>1.590716666666667</c:v>
                </c:pt>
                <c:pt idx="398">
                  <c:v>1.559355555555555</c:v>
                </c:pt>
                <c:pt idx="399">
                  <c:v>1.55388888888889</c:v>
                </c:pt>
                <c:pt idx="400">
                  <c:v>1.560661111111111</c:v>
                </c:pt>
                <c:pt idx="401">
                  <c:v>1.576961111111111</c:v>
                </c:pt>
                <c:pt idx="402">
                  <c:v>1.616011111111111</c:v>
                </c:pt>
                <c:pt idx="403">
                  <c:v>1.664644444444444</c:v>
                </c:pt>
                <c:pt idx="404">
                  <c:v>1.71185</c:v>
                </c:pt>
                <c:pt idx="405">
                  <c:v>1.757933333333333</c:v>
                </c:pt>
                <c:pt idx="406">
                  <c:v>1.7983</c:v>
                </c:pt>
                <c:pt idx="407">
                  <c:v>1.827222222222222</c:v>
                </c:pt>
                <c:pt idx="408">
                  <c:v>1.837944444444444</c:v>
                </c:pt>
                <c:pt idx="409">
                  <c:v>1.847366666666667</c:v>
                </c:pt>
                <c:pt idx="410">
                  <c:v>1.840927777777778</c:v>
                </c:pt>
                <c:pt idx="411">
                  <c:v>1.824833333333333</c:v>
                </c:pt>
                <c:pt idx="412">
                  <c:v>1.803544444444444</c:v>
                </c:pt>
                <c:pt idx="413">
                  <c:v>1.783977777777778</c:v>
                </c:pt>
                <c:pt idx="414">
                  <c:v>1.774405555555556</c:v>
                </c:pt>
                <c:pt idx="415">
                  <c:v>1.752983333333333</c:v>
                </c:pt>
                <c:pt idx="416">
                  <c:v>1.732966666666667</c:v>
                </c:pt>
                <c:pt idx="417">
                  <c:v>1.720416666666667</c:v>
                </c:pt>
                <c:pt idx="418">
                  <c:v>1.701422222222222</c:v>
                </c:pt>
                <c:pt idx="419">
                  <c:v>1.67798888888889</c:v>
                </c:pt>
                <c:pt idx="420">
                  <c:v>1.655355555555555</c:v>
                </c:pt>
                <c:pt idx="421">
                  <c:v>1.626133333333333</c:v>
                </c:pt>
                <c:pt idx="422">
                  <c:v>1.611422222222222</c:v>
                </c:pt>
                <c:pt idx="423">
                  <c:v>1.590527777777778</c:v>
                </c:pt>
                <c:pt idx="424">
                  <c:v>1.547627777777778</c:v>
                </c:pt>
                <c:pt idx="425">
                  <c:v>1.479194444444445</c:v>
                </c:pt>
                <c:pt idx="426">
                  <c:v>1.41138888888889</c:v>
                </c:pt>
                <c:pt idx="427">
                  <c:v>1.343827777777778</c:v>
                </c:pt>
                <c:pt idx="428">
                  <c:v>1.288294444444444</c:v>
                </c:pt>
                <c:pt idx="429">
                  <c:v>1.240305555555556</c:v>
                </c:pt>
                <c:pt idx="430">
                  <c:v>1.185116666666667</c:v>
                </c:pt>
                <c:pt idx="431">
                  <c:v>1.138433333333333</c:v>
                </c:pt>
                <c:pt idx="432">
                  <c:v>1.087022222222222</c:v>
                </c:pt>
                <c:pt idx="433">
                  <c:v>1.0241</c:v>
                </c:pt>
                <c:pt idx="434">
                  <c:v>0.976483333333333</c:v>
                </c:pt>
                <c:pt idx="435">
                  <c:v>0.929344444444444</c:v>
                </c:pt>
                <c:pt idx="436">
                  <c:v>0.885961111111111</c:v>
                </c:pt>
                <c:pt idx="437">
                  <c:v>0.827855555555556</c:v>
                </c:pt>
                <c:pt idx="438">
                  <c:v>0.781944444444444</c:v>
                </c:pt>
                <c:pt idx="439">
                  <c:v>0.742983333333333</c:v>
                </c:pt>
                <c:pt idx="440">
                  <c:v>0.710644444444444</c:v>
                </c:pt>
                <c:pt idx="441">
                  <c:v>0.701422222222222</c:v>
                </c:pt>
                <c:pt idx="442">
                  <c:v>0.706838888888889</c:v>
                </c:pt>
                <c:pt idx="443">
                  <c:v>0.722455555555556</c:v>
                </c:pt>
                <c:pt idx="444">
                  <c:v>0.744688888888889</c:v>
                </c:pt>
                <c:pt idx="445">
                  <c:v>0.7909</c:v>
                </c:pt>
                <c:pt idx="446">
                  <c:v>0.836066666666667</c:v>
                </c:pt>
                <c:pt idx="447">
                  <c:v>0.898411111111111</c:v>
                </c:pt>
                <c:pt idx="448">
                  <c:v>0.980916666666667</c:v>
                </c:pt>
                <c:pt idx="449">
                  <c:v>1.084455555555556</c:v>
                </c:pt>
                <c:pt idx="450">
                  <c:v>1.18963888888889</c:v>
                </c:pt>
                <c:pt idx="451">
                  <c:v>1.300466666666667</c:v>
                </c:pt>
                <c:pt idx="452">
                  <c:v>1.39945</c:v>
                </c:pt>
                <c:pt idx="453">
                  <c:v>1.480077777777777</c:v>
                </c:pt>
                <c:pt idx="454">
                  <c:v>1.552455555555556</c:v>
                </c:pt>
                <c:pt idx="455">
                  <c:v>1.636333333333333</c:v>
                </c:pt>
                <c:pt idx="456">
                  <c:v>1.723905555555556</c:v>
                </c:pt>
                <c:pt idx="457">
                  <c:v>1.811005555555556</c:v>
                </c:pt>
                <c:pt idx="458">
                  <c:v>1.90115</c:v>
                </c:pt>
                <c:pt idx="459">
                  <c:v>1.981027777777778</c:v>
                </c:pt>
                <c:pt idx="460">
                  <c:v>2.052744444444444</c:v>
                </c:pt>
                <c:pt idx="461">
                  <c:v>2.126116666666666</c:v>
                </c:pt>
                <c:pt idx="462">
                  <c:v>2.188166666666666</c:v>
                </c:pt>
                <c:pt idx="463">
                  <c:v>2.22185</c:v>
                </c:pt>
                <c:pt idx="464">
                  <c:v>2.243794444444444</c:v>
                </c:pt>
                <c:pt idx="465">
                  <c:v>2.252122222222222</c:v>
                </c:pt>
                <c:pt idx="466">
                  <c:v>2.241350000000001</c:v>
                </c:pt>
                <c:pt idx="467">
                  <c:v>2.213366666666666</c:v>
                </c:pt>
                <c:pt idx="468">
                  <c:v>2.182283333333333</c:v>
                </c:pt>
                <c:pt idx="469">
                  <c:v>2.144394444444444</c:v>
                </c:pt>
                <c:pt idx="470">
                  <c:v>2.118533333333334</c:v>
                </c:pt>
                <c:pt idx="471">
                  <c:v>2.113305555555556</c:v>
                </c:pt>
                <c:pt idx="472">
                  <c:v>2.114683333333334</c:v>
                </c:pt>
                <c:pt idx="473">
                  <c:v>2.116811111111111</c:v>
                </c:pt>
                <c:pt idx="474">
                  <c:v>2.134083333333333</c:v>
                </c:pt>
                <c:pt idx="475">
                  <c:v>2.150555555555555</c:v>
                </c:pt>
                <c:pt idx="476">
                  <c:v>2.158627777777777</c:v>
                </c:pt>
                <c:pt idx="477">
                  <c:v>2.164366666666667</c:v>
                </c:pt>
                <c:pt idx="478">
                  <c:v>2.1713</c:v>
                </c:pt>
                <c:pt idx="479">
                  <c:v>2.187516666666666</c:v>
                </c:pt>
                <c:pt idx="480">
                  <c:v>2.215755555555555</c:v>
                </c:pt>
                <c:pt idx="481">
                  <c:v>2.244388888888889</c:v>
                </c:pt>
                <c:pt idx="482">
                  <c:v>2.286616666666667</c:v>
                </c:pt>
                <c:pt idx="483">
                  <c:v>2.325577777777777</c:v>
                </c:pt>
                <c:pt idx="484">
                  <c:v>2.361472222222223</c:v>
                </c:pt>
                <c:pt idx="485">
                  <c:v>2.387311111111111</c:v>
                </c:pt>
                <c:pt idx="486">
                  <c:v>2.406311111111111</c:v>
                </c:pt>
                <c:pt idx="487">
                  <c:v>2.426488888888886</c:v>
                </c:pt>
                <c:pt idx="488">
                  <c:v>2.438911111111111</c:v>
                </c:pt>
                <c:pt idx="489">
                  <c:v>2.439805555555555</c:v>
                </c:pt>
                <c:pt idx="490">
                  <c:v>2.440083333333333</c:v>
                </c:pt>
                <c:pt idx="491">
                  <c:v>2.440244444444445</c:v>
                </c:pt>
                <c:pt idx="492">
                  <c:v>2.443072222222222</c:v>
                </c:pt>
                <c:pt idx="493">
                  <c:v>2.450011111111111</c:v>
                </c:pt>
                <c:pt idx="494">
                  <c:v>2.463205555555556</c:v>
                </c:pt>
                <c:pt idx="495">
                  <c:v>2.497483333333333</c:v>
                </c:pt>
                <c:pt idx="496">
                  <c:v>2.54113888888889</c:v>
                </c:pt>
                <c:pt idx="497">
                  <c:v>2.581022222222222</c:v>
                </c:pt>
                <c:pt idx="498">
                  <c:v>2.591772222222223</c:v>
                </c:pt>
                <c:pt idx="499">
                  <c:v>2.599194444444445</c:v>
                </c:pt>
                <c:pt idx="500">
                  <c:v>2.592361111111111</c:v>
                </c:pt>
                <c:pt idx="501">
                  <c:v>2.565016666666667</c:v>
                </c:pt>
                <c:pt idx="502">
                  <c:v>2.533377777777777</c:v>
                </c:pt>
                <c:pt idx="503">
                  <c:v>2.510588888888888</c:v>
                </c:pt>
                <c:pt idx="504">
                  <c:v>2.492711111111111</c:v>
                </c:pt>
                <c:pt idx="505">
                  <c:v>2.474600000000001</c:v>
                </c:pt>
                <c:pt idx="506">
                  <c:v>2.459016666666667</c:v>
                </c:pt>
                <c:pt idx="507">
                  <c:v>2.444533333333334</c:v>
                </c:pt>
                <c:pt idx="508">
                  <c:v>2.420655555555556</c:v>
                </c:pt>
                <c:pt idx="509">
                  <c:v>2.394238888888887</c:v>
                </c:pt>
                <c:pt idx="510">
                  <c:v>2.350494444444445</c:v>
                </c:pt>
                <c:pt idx="511">
                  <c:v>2.288805555555556</c:v>
                </c:pt>
                <c:pt idx="512">
                  <c:v>2.218655555555555</c:v>
                </c:pt>
                <c:pt idx="513">
                  <c:v>2.135711111111111</c:v>
                </c:pt>
                <c:pt idx="514">
                  <c:v>2.069883333333333</c:v>
                </c:pt>
                <c:pt idx="515">
                  <c:v>2.011344444444445</c:v>
                </c:pt>
                <c:pt idx="516">
                  <c:v>1.973238888888889</c:v>
                </c:pt>
                <c:pt idx="517">
                  <c:v>1.941172222222222</c:v>
                </c:pt>
                <c:pt idx="518">
                  <c:v>1.931244444444445</c:v>
                </c:pt>
                <c:pt idx="519">
                  <c:v>1.914738888888889</c:v>
                </c:pt>
                <c:pt idx="520">
                  <c:v>1.909911111111112</c:v>
                </c:pt>
                <c:pt idx="521">
                  <c:v>1.909305555555556</c:v>
                </c:pt>
                <c:pt idx="522">
                  <c:v>1.926044444444444</c:v>
                </c:pt>
                <c:pt idx="523">
                  <c:v>1.959222222222222</c:v>
                </c:pt>
                <c:pt idx="524">
                  <c:v>1.988627777777778</c:v>
                </c:pt>
                <c:pt idx="525">
                  <c:v>2.010133333333333</c:v>
                </c:pt>
                <c:pt idx="526">
                  <c:v>2.007333333333333</c:v>
                </c:pt>
                <c:pt idx="527">
                  <c:v>1.995233333333333</c:v>
                </c:pt>
                <c:pt idx="528">
                  <c:v>1.97873888888889</c:v>
                </c:pt>
                <c:pt idx="529">
                  <c:v>1.954494444444444</c:v>
                </c:pt>
                <c:pt idx="530">
                  <c:v>1.947461111111111</c:v>
                </c:pt>
                <c:pt idx="531">
                  <c:v>1.938555555555555</c:v>
                </c:pt>
                <c:pt idx="532">
                  <c:v>1.9314</c:v>
                </c:pt>
                <c:pt idx="533">
                  <c:v>1.936133333333333</c:v>
                </c:pt>
                <c:pt idx="534">
                  <c:v>1.965211111111111</c:v>
                </c:pt>
                <c:pt idx="535">
                  <c:v>2.009966666666667</c:v>
                </c:pt>
                <c:pt idx="536">
                  <c:v>2.06815</c:v>
                </c:pt>
                <c:pt idx="537">
                  <c:v>2.123772222222222</c:v>
                </c:pt>
                <c:pt idx="538">
                  <c:v>2.176277777777778</c:v>
                </c:pt>
                <c:pt idx="539">
                  <c:v>2.234311111111111</c:v>
                </c:pt>
                <c:pt idx="540">
                  <c:v>2.305511111111111</c:v>
                </c:pt>
                <c:pt idx="541">
                  <c:v>2.379872222222222</c:v>
                </c:pt>
                <c:pt idx="542">
                  <c:v>2.4547</c:v>
                </c:pt>
                <c:pt idx="543">
                  <c:v>2.524966666666666</c:v>
                </c:pt>
                <c:pt idx="544">
                  <c:v>2.573027777777777</c:v>
                </c:pt>
                <c:pt idx="545">
                  <c:v>2.595883333333334</c:v>
                </c:pt>
                <c:pt idx="546">
                  <c:v>2.605066666666667</c:v>
                </c:pt>
                <c:pt idx="547">
                  <c:v>2.599072222222222</c:v>
                </c:pt>
                <c:pt idx="548">
                  <c:v>2.586705555555556</c:v>
                </c:pt>
                <c:pt idx="549">
                  <c:v>2.576533333333333</c:v>
                </c:pt>
                <c:pt idx="550">
                  <c:v>2.55795</c:v>
                </c:pt>
                <c:pt idx="551">
                  <c:v>2.525622222222222</c:v>
                </c:pt>
                <c:pt idx="552">
                  <c:v>2.488683333333333</c:v>
                </c:pt>
                <c:pt idx="553">
                  <c:v>2.454111111111111</c:v>
                </c:pt>
                <c:pt idx="554">
                  <c:v>2.4327</c:v>
                </c:pt>
                <c:pt idx="555">
                  <c:v>2.411166666666667</c:v>
                </c:pt>
                <c:pt idx="556">
                  <c:v>2.38125</c:v>
                </c:pt>
                <c:pt idx="557">
                  <c:v>2.358194444444445</c:v>
                </c:pt>
                <c:pt idx="558">
                  <c:v>2.340805555555556</c:v>
                </c:pt>
                <c:pt idx="559">
                  <c:v>2.321955555555556</c:v>
                </c:pt>
                <c:pt idx="560">
                  <c:v>2.308961111111111</c:v>
                </c:pt>
                <c:pt idx="561">
                  <c:v>2.298322222222222</c:v>
                </c:pt>
                <c:pt idx="562">
                  <c:v>2.307872222222223</c:v>
                </c:pt>
                <c:pt idx="563">
                  <c:v>2.341272222222222</c:v>
                </c:pt>
                <c:pt idx="564">
                  <c:v>2.379788888888886</c:v>
                </c:pt>
                <c:pt idx="565">
                  <c:v>2.423455555555555</c:v>
                </c:pt>
                <c:pt idx="566">
                  <c:v>2.451561111111111</c:v>
                </c:pt>
                <c:pt idx="567">
                  <c:v>2.479116666666667</c:v>
                </c:pt>
                <c:pt idx="568">
                  <c:v>2.497533333333334</c:v>
                </c:pt>
                <c:pt idx="569">
                  <c:v>2.514838888888888</c:v>
                </c:pt>
                <c:pt idx="570">
                  <c:v>2.523311111111111</c:v>
                </c:pt>
                <c:pt idx="571">
                  <c:v>2.536255555555555</c:v>
                </c:pt>
                <c:pt idx="572">
                  <c:v>2.544605555555556</c:v>
                </c:pt>
                <c:pt idx="573">
                  <c:v>2.560533333333333</c:v>
                </c:pt>
                <c:pt idx="574">
                  <c:v>2.580255555555556</c:v>
                </c:pt>
                <c:pt idx="575">
                  <c:v>2.604033333333334</c:v>
                </c:pt>
                <c:pt idx="576">
                  <c:v>2.613294444444444</c:v>
                </c:pt>
                <c:pt idx="577">
                  <c:v>2.615061111111111</c:v>
                </c:pt>
                <c:pt idx="578">
                  <c:v>2.605422222222222</c:v>
                </c:pt>
                <c:pt idx="579">
                  <c:v>2.6021</c:v>
                </c:pt>
                <c:pt idx="580">
                  <c:v>2.592622222222222</c:v>
                </c:pt>
                <c:pt idx="581">
                  <c:v>2.564833333333334</c:v>
                </c:pt>
                <c:pt idx="582">
                  <c:v>2.533305555555556</c:v>
                </c:pt>
                <c:pt idx="583">
                  <c:v>2.499616666666666</c:v>
                </c:pt>
                <c:pt idx="584">
                  <c:v>2.47215</c:v>
                </c:pt>
                <c:pt idx="585">
                  <c:v>2.453766666666666</c:v>
                </c:pt>
                <c:pt idx="586">
                  <c:v>2.429916666666667</c:v>
                </c:pt>
                <c:pt idx="587">
                  <c:v>2.3877</c:v>
                </c:pt>
                <c:pt idx="588">
                  <c:v>2.334105555555556</c:v>
                </c:pt>
                <c:pt idx="589">
                  <c:v>2.284155555555555</c:v>
                </c:pt>
                <c:pt idx="590">
                  <c:v>2.239744444444445</c:v>
                </c:pt>
                <c:pt idx="591">
                  <c:v>2.226116666666666</c:v>
                </c:pt>
                <c:pt idx="592">
                  <c:v>2.235838888888888</c:v>
                </c:pt>
                <c:pt idx="593">
                  <c:v>2.272183333333333</c:v>
                </c:pt>
                <c:pt idx="594">
                  <c:v>2.336777777777778</c:v>
                </c:pt>
                <c:pt idx="595">
                  <c:v>2.4088</c:v>
                </c:pt>
                <c:pt idx="596">
                  <c:v>2.475777777777777</c:v>
                </c:pt>
                <c:pt idx="597">
                  <c:v>2.521972222222222</c:v>
                </c:pt>
                <c:pt idx="598">
                  <c:v>2.551594444444445</c:v>
                </c:pt>
                <c:pt idx="599">
                  <c:v>2.567627777777778</c:v>
                </c:pt>
                <c:pt idx="600">
                  <c:v>2.569188888888889</c:v>
                </c:pt>
                <c:pt idx="601">
                  <c:v>2.576627777777778</c:v>
                </c:pt>
                <c:pt idx="602">
                  <c:v>2.576577777777778</c:v>
                </c:pt>
                <c:pt idx="603">
                  <c:v>2.576727777777777</c:v>
                </c:pt>
                <c:pt idx="604">
                  <c:v>2.550861111111111</c:v>
                </c:pt>
                <c:pt idx="605">
                  <c:v>2.502438888888888</c:v>
                </c:pt>
                <c:pt idx="606">
                  <c:v>2.438733333333334</c:v>
                </c:pt>
                <c:pt idx="607">
                  <c:v>2.366822222222222</c:v>
                </c:pt>
                <c:pt idx="608">
                  <c:v>2.278766666666667</c:v>
                </c:pt>
                <c:pt idx="609">
                  <c:v>2.202255555555556</c:v>
                </c:pt>
                <c:pt idx="610">
                  <c:v>2.140972222222222</c:v>
                </c:pt>
                <c:pt idx="611">
                  <c:v>2.103583333333334</c:v>
                </c:pt>
                <c:pt idx="612">
                  <c:v>2.058605555555556</c:v>
                </c:pt>
                <c:pt idx="613">
                  <c:v>2.014538888888889</c:v>
                </c:pt>
                <c:pt idx="614">
                  <c:v>1.974566666666667</c:v>
                </c:pt>
                <c:pt idx="615">
                  <c:v>1.928855555555555</c:v>
                </c:pt>
                <c:pt idx="616">
                  <c:v>1.880583333333333</c:v>
                </c:pt>
                <c:pt idx="617">
                  <c:v>1.835722222222222</c:v>
                </c:pt>
                <c:pt idx="618">
                  <c:v>1.794133333333333</c:v>
                </c:pt>
                <c:pt idx="619">
                  <c:v>1.775472222222222</c:v>
                </c:pt>
                <c:pt idx="620">
                  <c:v>1.78373888888889</c:v>
                </c:pt>
                <c:pt idx="621">
                  <c:v>1.793855555555555</c:v>
                </c:pt>
                <c:pt idx="622">
                  <c:v>1.819766666666667</c:v>
                </c:pt>
                <c:pt idx="623">
                  <c:v>1.84683888888889</c:v>
                </c:pt>
                <c:pt idx="624">
                  <c:v>1.892222222222222</c:v>
                </c:pt>
                <c:pt idx="625">
                  <c:v>1.939622222222222</c:v>
                </c:pt>
                <c:pt idx="626">
                  <c:v>2.003383333333333</c:v>
                </c:pt>
                <c:pt idx="627">
                  <c:v>2.067755555555555</c:v>
                </c:pt>
                <c:pt idx="628">
                  <c:v>2.1061</c:v>
                </c:pt>
                <c:pt idx="629">
                  <c:v>2.098094444444444</c:v>
                </c:pt>
                <c:pt idx="630">
                  <c:v>2.068444444444444</c:v>
                </c:pt>
                <c:pt idx="631">
                  <c:v>2.039133333333334</c:v>
                </c:pt>
                <c:pt idx="632">
                  <c:v>2.024733333333333</c:v>
                </c:pt>
                <c:pt idx="633">
                  <c:v>2.028516666666666</c:v>
                </c:pt>
                <c:pt idx="634">
                  <c:v>2.045411111111112</c:v>
                </c:pt>
                <c:pt idx="635">
                  <c:v>2.072727777777777</c:v>
                </c:pt>
                <c:pt idx="636">
                  <c:v>2.099138888888889</c:v>
                </c:pt>
                <c:pt idx="637">
                  <c:v>2.106611111111111</c:v>
                </c:pt>
                <c:pt idx="638">
                  <c:v>2.102655555555555</c:v>
                </c:pt>
                <c:pt idx="639">
                  <c:v>2.081533333333333</c:v>
                </c:pt>
                <c:pt idx="640">
                  <c:v>2.056305555555555</c:v>
                </c:pt>
                <c:pt idx="641">
                  <c:v>2.040955555555556</c:v>
                </c:pt>
                <c:pt idx="642">
                  <c:v>2.030083333333333</c:v>
                </c:pt>
                <c:pt idx="643">
                  <c:v>2.020844444444445</c:v>
                </c:pt>
                <c:pt idx="644">
                  <c:v>2.002183333333333</c:v>
                </c:pt>
                <c:pt idx="645">
                  <c:v>1.981833333333333</c:v>
                </c:pt>
                <c:pt idx="646">
                  <c:v>1.974483333333333</c:v>
                </c:pt>
                <c:pt idx="647">
                  <c:v>1.968555555555556</c:v>
                </c:pt>
                <c:pt idx="648">
                  <c:v>1.963372222222222</c:v>
                </c:pt>
                <c:pt idx="649">
                  <c:v>1.953933333333333</c:v>
                </c:pt>
                <c:pt idx="650">
                  <c:v>1.939305555555555</c:v>
                </c:pt>
                <c:pt idx="651">
                  <c:v>1.910483333333333</c:v>
                </c:pt>
                <c:pt idx="652">
                  <c:v>1.8678</c:v>
                </c:pt>
                <c:pt idx="653">
                  <c:v>1.798138888888888</c:v>
                </c:pt>
                <c:pt idx="654">
                  <c:v>1.710716666666667</c:v>
                </c:pt>
                <c:pt idx="655">
                  <c:v>1.609894444444444</c:v>
                </c:pt>
                <c:pt idx="656">
                  <c:v>1.500561111111111</c:v>
                </c:pt>
                <c:pt idx="657">
                  <c:v>1.40308888888889</c:v>
                </c:pt>
                <c:pt idx="658">
                  <c:v>1.309783333333333</c:v>
                </c:pt>
                <c:pt idx="659">
                  <c:v>1.221683333333333</c:v>
                </c:pt>
                <c:pt idx="660">
                  <c:v>1.147927777777778</c:v>
                </c:pt>
                <c:pt idx="661">
                  <c:v>1.095283333333333</c:v>
                </c:pt>
                <c:pt idx="662">
                  <c:v>1.06303888888889</c:v>
                </c:pt>
                <c:pt idx="663">
                  <c:v>1.057105555555556</c:v>
                </c:pt>
                <c:pt idx="664">
                  <c:v>1.080616666666667</c:v>
                </c:pt>
                <c:pt idx="665">
                  <c:v>1.113077777777778</c:v>
                </c:pt>
                <c:pt idx="666">
                  <c:v>1.167077777777778</c:v>
                </c:pt>
                <c:pt idx="667">
                  <c:v>1.233427777777778</c:v>
                </c:pt>
                <c:pt idx="668">
                  <c:v>1.295361111111111</c:v>
                </c:pt>
                <c:pt idx="669">
                  <c:v>1.34108888888889</c:v>
                </c:pt>
                <c:pt idx="670">
                  <c:v>1.37373888888889</c:v>
                </c:pt>
                <c:pt idx="671">
                  <c:v>1.391866666666667</c:v>
                </c:pt>
                <c:pt idx="672">
                  <c:v>1.404677777777778</c:v>
                </c:pt>
                <c:pt idx="673">
                  <c:v>1.403927777777777</c:v>
                </c:pt>
                <c:pt idx="674">
                  <c:v>1.400111111111111</c:v>
                </c:pt>
                <c:pt idx="675">
                  <c:v>1.394711111111111</c:v>
                </c:pt>
                <c:pt idx="676">
                  <c:v>1.398055555555556</c:v>
                </c:pt>
                <c:pt idx="677">
                  <c:v>1.400116666666667</c:v>
                </c:pt>
                <c:pt idx="678">
                  <c:v>1.4095</c:v>
                </c:pt>
                <c:pt idx="679">
                  <c:v>1.431411111111111</c:v>
                </c:pt>
                <c:pt idx="680">
                  <c:v>1.44345</c:v>
                </c:pt>
                <c:pt idx="681">
                  <c:v>1.448727777777778</c:v>
                </c:pt>
                <c:pt idx="682">
                  <c:v>1.430822222222222</c:v>
                </c:pt>
                <c:pt idx="683">
                  <c:v>1.39505</c:v>
                </c:pt>
                <c:pt idx="684">
                  <c:v>1.347016666666666</c:v>
                </c:pt>
                <c:pt idx="685">
                  <c:v>1.275544444444444</c:v>
                </c:pt>
                <c:pt idx="686">
                  <c:v>1.215255555555556</c:v>
                </c:pt>
                <c:pt idx="687">
                  <c:v>1.160977777777778</c:v>
                </c:pt>
                <c:pt idx="688">
                  <c:v>1.125105555555556</c:v>
                </c:pt>
                <c:pt idx="689">
                  <c:v>1.091383333333333</c:v>
                </c:pt>
                <c:pt idx="690">
                  <c:v>1.066861111111111</c:v>
                </c:pt>
                <c:pt idx="691">
                  <c:v>1.033083333333333</c:v>
                </c:pt>
                <c:pt idx="692">
                  <c:v>0.9989</c:v>
                </c:pt>
                <c:pt idx="693">
                  <c:v>0.9673</c:v>
                </c:pt>
                <c:pt idx="694">
                  <c:v>0.942111111111111</c:v>
                </c:pt>
                <c:pt idx="695">
                  <c:v>0.905305555555555</c:v>
                </c:pt>
                <c:pt idx="696">
                  <c:v>0.858294444444444</c:v>
                </c:pt>
                <c:pt idx="697">
                  <c:v>0.792227777777778</c:v>
                </c:pt>
                <c:pt idx="698">
                  <c:v>0.7154</c:v>
                </c:pt>
                <c:pt idx="699">
                  <c:v>0.638988888888889</c:v>
                </c:pt>
                <c:pt idx="700">
                  <c:v>0.574083333333333</c:v>
                </c:pt>
              </c:numCache>
            </c:numRef>
          </c:val>
          <c:smooth val="0"/>
        </c:ser>
        <c:ser>
          <c:idx val="1"/>
          <c:order val="1"/>
          <c:tx>
            <c:strRef>
              <c:f>cpz!$A$75</c:f>
              <c:strCache>
                <c:ptCount val="1"/>
                <c:pt idx="0">
                  <c:v>Non-Word</c:v>
                </c:pt>
              </c:strCache>
            </c:strRef>
          </c:tx>
          <c:marker>
            <c:symbol val="none"/>
          </c:marker>
          <c:val>
            <c:numRef>
              <c:f>cpz!$C$75:$AAA$75</c:f>
              <c:numCache>
                <c:formatCode>General</c:formatCode>
                <c:ptCount val="701"/>
                <c:pt idx="0">
                  <c:v>-0.27335</c:v>
                </c:pt>
                <c:pt idx="1">
                  <c:v>-0.250538888888889</c:v>
                </c:pt>
                <c:pt idx="2">
                  <c:v>-0.2391</c:v>
                </c:pt>
                <c:pt idx="3">
                  <c:v>-0.240744444444444</c:v>
                </c:pt>
                <c:pt idx="4">
                  <c:v>-0.257205555555555</c:v>
                </c:pt>
                <c:pt idx="5">
                  <c:v>-0.282161111111111</c:v>
                </c:pt>
                <c:pt idx="6">
                  <c:v>-0.305388888888889</c:v>
                </c:pt>
                <c:pt idx="7">
                  <c:v>-0.320238888888889</c:v>
                </c:pt>
                <c:pt idx="8">
                  <c:v>-0.325516666666667</c:v>
                </c:pt>
                <c:pt idx="9">
                  <c:v>-0.31965</c:v>
                </c:pt>
                <c:pt idx="10">
                  <c:v>-0.296844444444444</c:v>
                </c:pt>
                <c:pt idx="11">
                  <c:v>-0.263538888888889</c:v>
                </c:pt>
                <c:pt idx="12">
                  <c:v>-0.224455555555556</c:v>
                </c:pt>
                <c:pt idx="13">
                  <c:v>-0.185405555555556</c:v>
                </c:pt>
                <c:pt idx="14">
                  <c:v>-0.154711111111111</c:v>
                </c:pt>
                <c:pt idx="15">
                  <c:v>-0.125594444444444</c:v>
                </c:pt>
                <c:pt idx="16">
                  <c:v>-0.0968611111111111</c:v>
                </c:pt>
                <c:pt idx="17">
                  <c:v>-0.0599555555555556</c:v>
                </c:pt>
                <c:pt idx="18">
                  <c:v>-0.0231555555555555</c:v>
                </c:pt>
                <c:pt idx="19">
                  <c:v>0.00619999999999999</c:v>
                </c:pt>
                <c:pt idx="20">
                  <c:v>0.0284111111111111</c:v>
                </c:pt>
                <c:pt idx="21">
                  <c:v>0.0536277777777778</c:v>
                </c:pt>
                <c:pt idx="22">
                  <c:v>0.0615055555555556</c:v>
                </c:pt>
                <c:pt idx="23">
                  <c:v>0.0626555555555555</c:v>
                </c:pt>
                <c:pt idx="24">
                  <c:v>0.0633277777777778</c:v>
                </c:pt>
                <c:pt idx="25">
                  <c:v>0.0585555555555556</c:v>
                </c:pt>
                <c:pt idx="26">
                  <c:v>0.0535277777777777</c:v>
                </c:pt>
                <c:pt idx="27">
                  <c:v>0.0389277777777777</c:v>
                </c:pt>
                <c:pt idx="28">
                  <c:v>0.0101777777777778</c:v>
                </c:pt>
                <c:pt idx="29">
                  <c:v>-0.0262666666666666</c:v>
                </c:pt>
                <c:pt idx="30">
                  <c:v>-0.0637944444444444</c:v>
                </c:pt>
                <c:pt idx="31">
                  <c:v>-0.0963777777777778</c:v>
                </c:pt>
                <c:pt idx="32">
                  <c:v>-0.117083333333333</c:v>
                </c:pt>
                <c:pt idx="33">
                  <c:v>-0.133255555555556</c:v>
                </c:pt>
                <c:pt idx="34">
                  <c:v>-0.141083333333333</c:v>
                </c:pt>
                <c:pt idx="35">
                  <c:v>-0.144672222222222</c:v>
                </c:pt>
                <c:pt idx="36">
                  <c:v>-0.140216666666667</c:v>
                </c:pt>
                <c:pt idx="37">
                  <c:v>-0.134283333333333</c:v>
                </c:pt>
                <c:pt idx="38">
                  <c:v>-0.127705555555556</c:v>
                </c:pt>
                <c:pt idx="39">
                  <c:v>-0.118055555555556</c:v>
                </c:pt>
                <c:pt idx="40">
                  <c:v>-0.104761111111111</c:v>
                </c:pt>
                <c:pt idx="41">
                  <c:v>-0.0894222222222222</c:v>
                </c:pt>
                <c:pt idx="42">
                  <c:v>-0.0689222222222222</c:v>
                </c:pt>
                <c:pt idx="43">
                  <c:v>-0.0587499999999999</c:v>
                </c:pt>
                <c:pt idx="44">
                  <c:v>-0.0518777777777778</c:v>
                </c:pt>
                <c:pt idx="45">
                  <c:v>-0.0555166666666667</c:v>
                </c:pt>
                <c:pt idx="46">
                  <c:v>-0.0636444444444444</c:v>
                </c:pt>
                <c:pt idx="47">
                  <c:v>-0.0692555555555556</c:v>
                </c:pt>
                <c:pt idx="48">
                  <c:v>-0.0662666666666666</c:v>
                </c:pt>
                <c:pt idx="49">
                  <c:v>-0.0570222222222222</c:v>
                </c:pt>
                <c:pt idx="50">
                  <c:v>-0.0384944444444444</c:v>
                </c:pt>
                <c:pt idx="51">
                  <c:v>-0.00818333333333337</c:v>
                </c:pt>
                <c:pt idx="52">
                  <c:v>0.0183</c:v>
                </c:pt>
                <c:pt idx="53">
                  <c:v>0.03605</c:v>
                </c:pt>
                <c:pt idx="54">
                  <c:v>0.0519222222222222</c:v>
                </c:pt>
                <c:pt idx="55">
                  <c:v>0.0673055555555555</c:v>
                </c:pt>
                <c:pt idx="56">
                  <c:v>0.0821944444444444</c:v>
                </c:pt>
                <c:pt idx="57">
                  <c:v>0.0981888888888889</c:v>
                </c:pt>
                <c:pt idx="58">
                  <c:v>0.113361111111111</c:v>
                </c:pt>
                <c:pt idx="59">
                  <c:v>0.134516666666667</c:v>
                </c:pt>
                <c:pt idx="60">
                  <c:v>0.157794444444444</c:v>
                </c:pt>
                <c:pt idx="61">
                  <c:v>0.182766666666667</c:v>
                </c:pt>
                <c:pt idx="62">
                  <c:v>0.203783333333333</c:v>
                </c:pt>
                <c:pt idx="63">
                  <c:v>0.215722222222222</c:v>
                </c:pt>
                <c:pt idx="64">
                  <c:v>0.216988888888889</c:v>
                </c:pt>
                <c:pt idx="65">
                  <c:v>0.20745</c:v>
                </c:pt>
                <c:pt idx="66">
                  <c:v>0.185288888888889</c:v>
                </c:pt>
                <c:pt idx="67">
                  <c:v>0.16255</c:v>
                </c:pt>
                <c:pt idx="68">
                  <c:v>0.140966666666667</c:v>
                </c:pt>
                <c:pt idx="69">
                  <c:v>0.115288888888889</c:v>
                </c:pt>
                <c:pt idx="70">
                  <c:v>0.0915833333333333</c:v>
                </c:pt>
                <c:pt idx="71">
                  <c:v>0.0661166666666667</c:v>
                </c:pt>
                <c:pt idx="72">
                  <c:v>0.0509277777777778</c:v>
                </c:pt>
                <c:pt idx="73">
                  <c:v>0.0422444444444445</c:v>
                </c:pt>
                <c:pt idx="74">
                  <c:v>0.03445</c:v>
                </c:pt>
                <c:pt idx="75">
                  <c:v>0.0251388888888889</c:v>
                </c:pt>
                <c:pt idx="76">
                  <c:v>0.0187333333333333</c:v>
                </c:pt>
                <c:pt idx="77">
                  <c:v>0.00961111111111108</c:v>
                </c:pt>
                <c:pt idx="78">
                  <c:v>0.0018777777777778</c:v>
                </c:pt>
                <c:pt idx="79">
                  <c:v>-0.00440000000000002</c:v>
                </c:pt>
                <c:pt idx="80">
                  <c:v>-0.00842222222222225</c:v>
                </c:pt>
                <c:pt idx="81">
                  <c:v>-0.0188</c:v>
                </c:pt>
                <c:pt idx="82">
                  <c:v>-0.0336888888888889</c:v>
                </c:pt>
                <c:pt idx="83">
                  <c:v>-0.0491277777777778</c:v>
                </c:pt>
                <c:pt idx="84">
                  <c:v>-0.0614611111111111</c:v>
                </c:pt>
                <c:pt idx="85">
                  <c:v>-0.0821444444444444</c:v>
                </c:pt>
                <c:pt idx="86">
                  <c:v>-0.108705555555556</c:v>
                </c:pt>
                <c:pt idx="87">
                  <c:v>-0.135066666666667</c:v>
                </c:pt>
                <c:pt idx="88">
                  <c:v>-0.157261111111111</c:v>
                </c:pt>
                <c:pt idx="89">
                  <c:v>-0.168461111111111</c:v>
                </c:pt>
                <c:pt idx="90">
                  <c:v>-0.180138888888889</c:v>
                </c:pt>
                <c:pt idx="91">
                  <c:v>-0.198233333333333</c:v>
                </c:pt>
                <c:pt idx="92">
                  <c:v>-0.219983333333333</c:v>
                </c:pt>
                <c:pt idx="93">
                  <c:v>-0.242772222222222</c:v>
                </c:pt>
                <c:pt idx="94">
                  <c:v>-0.26915</c:v>
                </c:pt>
                <c:pt idx="95">
                  <c:v>-0.285688888888889</c:v>
                </c:pt>
                <c:pt idx="96">
                  <c:v>-0.290283333333333</c:v>
                </c:pt>
                <c:pt idx="97">
                  <c:v>-0.276522222222222</c:v>
                </c:pt>
                <c:pt idx="98">
                  <c:v>-0.260911111111111</c:v>
                </c:pt>
                <c:pt idx="99">
                  <c:v>-0.251088888888889</c:v>
                </c:pt>
                <c:pt idx="100">
                  <c:v>-0.258533333333333</c:v>
                </c:pt>
                <c:pt idx="101">
                  <c:v>-0.279316666666667</c:v>
                </c:pt>
                <c:pt idx="102">
                  <c:v>-0.315122222222222</c:v>
                </c:pt>
                <c:pt idx="103">
                  <c:v>-0.369261111111111</c:v>
                </c:pt>
                <c:pt idx="104">
                  <c:v>-0.429266666666667</c:v>
                </c:pt>
                <c:pt idx="105">
                  <c:v>-0.486477777777778</c:v>
                </c:pt>
                <c:pt idx="106">
                  <c:v>-0.528116666666667</c:v>
                </c:pt>
                <c:pt idx="107">
                  <c:v>-0.564722222222222</c:v>
                </c:pt>
                <c:pt idx="108">
                  <c:v>-0.605183333333333</c:v>
                </c:pt>
                <c:pt idx="109">
                  <c:v>-0.646866666666666</c:v>
                </c:pt>
                <c:pt idx="110">
                  <c:v>-0.684194444444444</c:v>
                </c:pt>
                <c:pt idx="111">
                  <c:v>-0.713872222222222</c:v>
                </c:pt>
                <c:pt idx="112">
                  <c:v>-0.742366666666667</c:v>
                </c:pt>
                <c:pt idx="113">
                  <c:v>-0.766561111111111</c:v>
                </c:pt>
                <c:pt idx="114">
                  <c:v>-0.7803</c:v>
                </c:pt>
                <c:pt idx="115">
                  <c:v>-0.786866666666667</c:v>
                </c:pt>
                <c:pt idx="116">
                  <c:v>-0.784611111111111</c:v>
                </c:pt>
                <c:pt idx="117">
                  <c:v>-0.781438888888889</c:v>
                </c:pt>
                <c:pt idx="118">
                  <c:v>-0.773177777777778</c:v>
                </c:pt>
                <c:pt idx="119">
                  <c:v>-0.755733333333333</c:v>
                </c:pt>
                <c:pt idx="120">
                  <c:v>-0.730583333333333</c:v>
                </c:pt>
                <c:pt idx="121">
                  <c:v>-0.690855555555556</c:v>
                </c:pt>
                <c:pt idx="122">
                  <c:v>-0.647033333333333</c:v>
                </c:pt>
                <c:pt idx="123">
                  <c:v>-0.595766666666667</c:v>
                </c:pt>
                <c:pt idx="124">
                  <c:v>-0.542222222222222</c:v>
                </c:pt>
                <c:pt idx="125">
                  <c:v>-0.483933333333333</c:v>
                </c:pt>
                <c:pt idx="126">
                  <c:v>-0.424427777777778</c:v>
                </c:pt>
                <c:pt idx="127">
                  <c:v>-0.364522222222222</c:v>
                </c:pt>
                <c:pt idx="128">
                  <c:v>-0.306783333333333</c:v>
                </c:pt>
                <c:pt idx="129">
                  <c:v>-0.249766666666667</c:v>
                </c:pt>
                <c:pt idx="130">
                  <c:v>-0.194577777777778</c:v>
                </c:pt>
                <c:pt idx="131">
                  <c:v>-0.135277777777778</c:v>
                </c:pt>
                <c:pt idx="132">
                  <c:v>-0.0940166666666667</c:v>
                </c:pt>
                <c:pt idx="133">
                  <c:v>-0.0587277777777778</c:v>
                </c:pt>
                <c:pt idx="134">
                  <c:v>-0.0285888888888889</c:v>
                </c:pt>
                <c:pt idx="135">
                  <c:v>0.00577222222222224</c:v>
                </c:pt>
                <c:pt idx="136">
                  <c:v>0.0471166666666667</c:v>
                </c:pt>
                <c:pt idx="137">
                  <c:v>0.0923166666666667</c:v>
                </c:pt>
                <c:pt idx="138">
                  <c:v>0.140022222222222</c:v>
                </c:pt>
                <c:pt idx="139">
                  <c:v>0.195194444444444</c:v>
                </c:pt>
                <c:pt idx="140">
                  <c:v>0.261077777777778</c:v>
                </c:pt>
                <c:pt idx="141">
                  <c:v>0.336366666666667</c:v>
                </c:pt>
                <c:pt idx="142">
                  <c:v>0.414</c:v>
                </c:pt>
                <c:pt idx="143">
                  <c:v>0.492872222222222</c:v>
                </c:pt>
                <c:pt idx="144">
                  <c:v>0.571072222222222</c:v>
                </c:pt>
                <c:pt idx="145">
                  <c:v>0.647027777777778</c:v>
                </c:pt>
                <c:pt idx="146">
                  <c:v>0.716727777777777</c:v>
                </c:pt>
                <c:pt idx="147">
                  <c:v>0.783944444444444</c:v>
                </c:pt>
                <c:pt idx="148">
                  <c:v>0.838722222222222</c:v>
                </c:pt>
                <c:pt idx="149">
                  <c:v>0.8769</c:v>
                </c:pt>
                <c:pt idx="150">
                  <c:v>0.904055555555555</c:v>
                </c:pt>
                <c:pt idx="151">
                  <c:v>0.924188888888889</c:v>
                </c:pt>
                <c:pt idx="152">
                  <c:v>0.941594444444444</c:v>
                </c:pt>
                <c:pt idx="153">
                  <c:v>0.957166666666667</c:v>
                </c:pt>
                <c:pt idx="154">
                  <c:v>0.970361111111111</c:v>
                </c:pt>
                <c:pt idx="155">
                  <c:v>0.986238888888889</c:v>
                </c:pt>
                <c:pt idx="156">
                  <c:v>1.013261111111111</c:v>
                </c:pt>
                <c:pt idx="157">
                  <c:v>1.046677777777778</c:v>
                </c:pt>
                <c:pt idx="158">
                  <c:v>1.081644444444444</c:v>
                </c:pt>
                <c:pt idx="159">
                  <c:v>1.128277777777778</c:v>
                </c:pt>
                <c:pt idx="160">
                  <c:v>1.174694444444444</c:v>
                </c:pt>
                <c:pt idx="161">
                  <c:v>1.218233333333333</c:v>
                </c:pt>
                <c:pt idx="162">
                  <c:v>1.267183333333333</c:v>
                </c:pt>
                <c:pt idx="163">
                  <c:v>1.31418888888889</c:v>
                </c:pt>
                <c:pt idx="164">
                  <c:v>1.364827777777778</c:v>
                </c:pt>
                <c:pt idx="165">
                  <c:v>1.42633888888889</c:v>
                </c:pt>
                <c:pt idx="166">
                  <c:v>1.492577777777778</c:v>
                </c:pt>
                <c:pt idx="167">
                  <c:v>1.558611111111111</c:v>
                </c:pt>
                <c:pt idx="168">
                  <c:v>1.622</c:v>
                </c:pt>
                <c:pt idx="169">
                  <c:v>1.67785</c:v>
                </c:pt>
                <c:pt idx="170">
                  <c:v>1.714333333333333</c:v>
                </c:pt>
                <c:pt idx="171">
                  <c:v>1.74053888888889</c:v>
                </c:pt>
                <c:pt idx="172">
                  <c:v>1.754816666666667</c:v>
                </c:pt>
                <c:pt idx="173">
                  <c:v>1.76893888888889</c:v>
                </c:pt>
                <c:pt idx="174">
                  <c:v>1.782033333333333</c:v>
                </c:pt>
                <c:pt idx="175">
                  <c:v>1.789072222222222</c:v>
                </c:pt>
                <c:pt idx="176">
                  <c:v>1.794194444444445</c:v>
                </c:pt>
                <c:pt idx="177">
                  <c:v>1.802677777777778</c:v>
                </c:pt>
                <c:pt idx="178">
                  <c:v>1.811966666666667</c:v>
                </c:pt>
                <c:pt idx="179">
                  <c:v>1.83038888888889</c:v>
                </c:pt>
                <c:pt idx="180">
                  <c:v>1.856683333333334</c:v>
                </c:pt>
                <c:pt idx="181">
                  <c:v>1.888872222222222</c:v>
                </c:pt>
                <c:pt idx="182">
                  <c:v>1.922877777777778</c:v>
                </c:pt>
                <c:pt idx="183">
                  <c:v>1.952316666666666</c:v>
                </c:pt>
                <c:pt idx="184">
                  <c:v>1.976616666666666</c:v>
                </c:pt>
                <c:pt idx="185">
                  <c:v>2.006694444444444</c:v>
                </c:pt>
                <c:pt idx="186">
                  <c:v>2.030494444444445</c:v>
                </c:pt>
                <c:pt idx="187">
                  <c:v>2.050288888888887</c:v>
                </c:pt>
                <c:pt idx="188">
                  <c:v>2.0647</c:v>
                </c:pt>
                <c:pt idx="189">
                  <c:v>2.0741</c:v>
                </c:pt>
                <c:pt idx="190">
                  <c:v>2.077644444444445</c:v>
                </c:pt>
                <c:pt idx="191">
                  <c:v>2.073955555555555</c:v>
                </c:pt>
                <c:pt idx="192">
                  <c:v>2.062238888888888</c:v>
                </c:pt>
                <c:pt idx="193">
                  <c:v>2.050422222222222</c:v>
                </c:pt>
                <c:pt idx="194">
                  <c:v>2.032338888888888</c:v>
                </c:pt>
                <c:pt idx="195">
                  <c:v>2.009577777777777</c:v>
                </c:pt>
                <c:pt idx="196">
                  <c:v>1.983366666666666</c:v>
                </c:pt>
                <c:pt idx="197">
                  <c:v>1.956783333333333</c:v>
                </c:pt>
                <c:pt idx="198">
                  <c:v>1.930916666666667</c:v>
                </c:pt>
                <c:pt idx="199">
                  <c:v>1.905905555555555</c:v>
                </c:pt>
                <c:pt idx="200">
                  <c:v>1.884472222222222</c:v>
                </c:pt>
                <c:pt idx="201">
                  <c:v>1.86745</c:v>
                </c:pt>
                <c:pt idx="202">
                  <c:v>1.849861111111111</c:v>
                </c:pt>
                <c:pt idx="203">
                  <c:v>1.839033333333334</c:v>
                </c:pt>
                <c:pt idx="204">
                  <c:v>1.838055555555556</c:v>
                </c:pt>
                <c:pt idx="205">
                  <c:v>1.845883333333333</c:v>
                </c:pt>
                <c:pt idx="206">
                  <c:v>1.856455555555556</c:v>
                </c:pt>
                <c:pt idx="207">
                  <c:v>1.869977777777778</c:v>
                </c:pt>
                <c:pt idx="208">
                  <c:v>1.885</c:v>
                </c:pt>
                <c:pt idx="209">
                  <c:v>1.893938888888889</c:v>
                </c:pt>
                <c:pt idx="210">
                  <c:v>1.903644444444445</c:v>
                </c:pt>
                <c:pt idx="211">
                  <c:v>1.906616666666667</c:v>
                </c:pt>
                <c:pt idx="212">
                  <c:v>1.899155555555555</c:v>
                </c:pt>
                <c:pt idx="213">
                  <c:v>1.8862</c:v>
                </c:pt>
                <c:pt idx="214">
                  <c:v>1.858872222222222</c:v>
                </c:pt>
                <c:pt idx="215">
                  <c:v>1.8359</c:v>
                </c:pt>
                <c:pt idx="216">
                  <c:v>1.82538888888889</c:v>
                </c:pt>
                <c:pt idx="217">
                  <c:v>1.834633333333333</c:v>
                </c:pt>
                <c:pt idx="218">
                  <c:v>1.85795</c:v>
                </c:pt>
                <c:pt idx="219">
                  <c:v>1.891916666666666</c:v>
                </c:pt>
                <c:pt idx="220">
                  <c:v>1.932466666666667</c:v>
                </c:pt>
                <c:pt idx="221">
                  <c:v>1.975444444444445</c:v>
                </c:pt>
                <c:pt idx="222">
                  <c:v>2.021461111111111</c:v>
                </c:pt>
                <c:pt idx="223">
                  <c:v>2.063172222222222</c:v>
                </c:pt>
                <c:pt idx="224">
                  <c:v>2.098805555555556</c:v>
                </c:pt>
                <c:pt idx="225">
                  <c:v>2.129427777777777</c:v>
                </c:pt>
                <c:pt idx="226">
                  <c:v>2.169811111111111</c:v>
                </c:pt>
                <c:pt idx="227">
                  <c:v>2.216794444444444</c:v>
                </c:pt>
                <c:pt idx="228">
                  <c:v>2.274705555555555</c:v>
                </c:pt>
                <c:pt idx="229">
                  <c:v>2.337488888888886</c:v>
                </c:pt>
                <c:pt idx="230">
                  <c:v>2.405722222222222</c:v>
                </c:pt>
                <c:pt idx="231">
                  <c:v>2.47655</c:v>
                </c:pt>
                <c:pt idx="232">
                  <c:v>2.5373</c:v>
                </c:pt>
                <c:pt idx="233">
                  <c:v>2.605844444444444</c:v>
                </c:pt>
                <c:pt idx="234">
                  <c:v>2.663738888888889</c:v>
                </c:pt>
                <c:pt idx="235">
                  <c:v>2.725316666666667</c:v>
                </c:pt>
                <c:pt idx="236">
                  <c:v>2.780272222222222</c:v>
                </c:pt>
                <c:pt idx="237">
                  <c:v>2.828605555555556</c:v>
                </c:pt>
                <c:pt idx="238">
                  <c:v>2.871983333333333</c:v>
                </c:pt>
                <c:pt idx="239">
                  <c:v>2.915855555555556</c:v>
                </c:pt>
                <c:pt idx="240">
                  <c:v>2.946022222222222</c:v>
                </c:pt>
                <c:pt idx="241">
                  <c:v>2.960766666666667</c:v>
                </c:pt>
                <c:pt idx="242">
                  <c:v>2.963583333333334</c:v>
                </c:pt>
                <c:pt idx="243">
                  <c:v>2.960188888888889</c:v>
                </c:pt>
                <c:pt idx="244">
                  <c:v>2.959372222222222</c:v>
                </c:pt>
                <c:pt idx="245">
                  <c:v>2.952961111111111</c:v>
                </c:pt>
                <c:pt idx="246">
                  <c:v>2.948938888888889</c:v>
                </c:pt>
                <c:pt idx="247">
                  <c:v>2.942466666666666</c:v>
                </c:pt>
                <c:pt idx="248">
                  <c:v>2.941388888888889</c:v>
                </c:pt>
                <c:pt idx="249">
                  <c:v>2.941794444444445</c:v>
                </c:pt>
                <c:pt idx="250">
                  <c:v>2.943355555555555</c:v>
                </c:pt>
                <c:pt idx="251">
                  <c:v>2.955133333333333</c:v>
                </c:pt>
                <c:pt idx="252">
                  <c:v>2.96311111111111</c:v>
                </c:pt>
                <c:pt idx="253">
                  <c:v>2.97298888888889</c:v>
                </c:pt>
                <c:pt idx="254">
                  <c:v>2.983711111111111</c:v>
                </c:pt>
                <c:pt idx="255">
                  <c:v>2.992127777777777</c:v>
                </c:pt>
                <c:pt idx="256">
                  <c:v>3.0028</c:v>
                </c:pt>
                <c:pt idx="257">
                  <c:v>3.018494444444444</c:v>
                </c:pt>
                <c:pt idx="258">
                  <c:v>3.032866666666667</c:v>
                </c:pt>
                <c:pt idx="259">
                  <c:v>3.048077777777777</c:v>
                </c:pt>
                <c:pt idx="260">
                  <c:v>3.068622222222223</c:v>
                </c:pt>
                <c:pt idx="261">
                  <c:v>3.08586111111111</c:v>
                </c:pt>
                <c:pt idx="262">
                  <c:v>3.1077</c:v>
                </c:pt>
                <c:pt idx="263">
                  <c:v>3.128544444444445</c:v>
                </c:pt>
                <c:pt idx="264">
                  <c:v>3.147144444444445</c:v>
                </c:pt>
                <c:pt idx="265">
                  <c:v>3.173477777777777</c:v>
                </c:pt>
                <c:pt idx="266">
                  <c:v>3.205833333333333</c:v>
                </c:pt>
                <c:pt idx="267">
                  <c:v>3.24717777777778</c:v>
                </c:pt>
                <c:pt idx="268">
                  <c:v>3.287472222222221</c:v>
                </c:pt>
                <c:pt idx="269">
                  <c:v>3.325633333333334</c:v>
                </c:pt>
                <c:pt idx="270">
                  <c:v>3.359555555555556</c:v>
                </c:pt>
                <c:pt idx="271">
                  <c:v>3.375455555555556</c:v>
                </c:pt>
                <c:pt idx="272">
                  <c:v>3.386316666666666</c:v>
                </c:pt>
                <c:pt idx="273">
                  <c:v>3.387483333333333</c:v>
                </c:pt>
                <c:pt idx="274">
                  <c:v>3.38</c:v>
                </c:pt>
                <c:pt idx="275">
                  <c:v>3.357488888888886</c:v>
                </c:pt>
                <c:pt idx="276">
                  <c:v>3.323211111111111</c:v>
                </c:pt>
                <c:pt idx="277">
                  <c:v>3.2832</c:v>
                </c:pt>
                <c:pt idx="278">
                  <c:v>3.246222222222222</c:v>
                </c:pt>
                <c:pt idx="279">
                  <c:v>3.206522222222222</c:v>
                </c:pt>
                <c:pt idx="280">
                  <c:v>3.174449999999998</c:v>
                </c:pt>
                <c:pt idx="281">
                  <c:v>3.151627777777778</c:v>
                </c:pt>
                <c:pt idx="282">
                  <c:v>3.140027777777778</c:v>
                </c:pt>
                <c:pt idx="283">
                  <c:v>3.137255555555556</c:v>
                </c:pt>
                <c:pt idx="284">
                  <c:v>3.142327777777778</c:v>
                </c:pt>
                <c:pt idx="285">
                  <c:v>3.153705555555556</c:v>
                </c:pt>
                <c:pt idx="286">
                  <c:v>3.168033333333334</c:v>
                </c:pt>
                <c:pt idx="287">
                  <c:v>3.184794444444444</c:v>
                </c:pt>
                <c:pt idx="288">
                  <c:v>3.210855555555556</c:v>
                </c:pt>
                <c:pt idx="289">
                  <c:v>3.241616666666667</c:v>
                </c:pt>
                <c:pt idx="290">
                  <c:v>3.278400000000001</c:v>
                </c:pt>
                <c:pt idx="291">
                  <c:v>3.311716666666667</c:v>
                </c:pt>
                <c:pt idx="292">
                  <c:v>3.3288</c:v>
                </c:pt>
                <c:pt idx="293">
                  <c:v>3.331999999999998</c:v>
                </c:pt>
                <c:pt idx="294">
                  <c:v>3.320711111111111</c:v>
                </c:pt>
                <c:pt idx="295">
                  <c:v>3.312277777777778</c:v>
                </c:pt>
                <c:pt idx="296">
                  <c:v>3.298922222222222</c:v>
                </c:pt>
                <c:pt idx="297">
                  <c:v>3.279694444444444</c:v>
                </c:pt>
                <c:pt idx="298">
                  <c:v>3.251072222222222</c:v>
                </c:pt>
                <c:pt idx="299">
                  <c:v>3.20825</c:v>
                </c:pt>
                <c:pt idx="300">
                  <c:v>3.153022222222222</c:v>
                </c:pt>
                <c:pt idx="301">
                  <c:v>3.088816666666667</c:v>
                </c:pt>
                <c:pt idx="302">
                  <c:v>3.01841111111111</c:v>
                </c:pt>
                <c:pt idx="303">
                  <c:v>2.942961111111112</c:v>
                </c:pt>
                <c:pt idx="304">
                  <c:v>2.860705555555556</c:v>
                </c:pt>
                <c:pt idx="305">
                  <c:v>2.766133333333333</c:v>
                </c:pt>
                <c:pt idx="306">
                  <c:v>2.661622222222221</c:v>
                </c:pt>
                <c:pt idx="307">
                  <c:v>2.551494444444445</c:v>
                </c:pt>
                <c:pt idx="308">
                  <c:v>2.436677777777778</c:v>
                </c:pt>
                <c:pt idx="309">
                  <c:v>2.328522222222222</c:v>
                </c:pt>
                <c:pt idx="310">
                  <c:v>2.232994444444445</c:v>
                </c:pt>
                <c:pt idx="311">
                  <c:v>2.154388888888889</c:v>
                </c:pt>
                <c:pt idx="312">
                  <c:v>2.083061111111111</c:v>
                </c:pt>
                <c:pt idx="313">
                  <c:v>2.0122</c:v>
                </c:pt>
                <c:pt idx="314">
                  <c:v>1.943366666666667</c:v>
                </c:pt>
                <c:pt idx="315">
                  <c:v>1.867094444444445</c:v>
                </c:pt>
                <c:pt idx="316">
                  <c:v>1.794383333333333</c:v>
                </c:pt>
                <c:pt idx="317">
                  <c:v>1.71865</c:v>
                </c:pt>
                <c:pt idx="318">
                  <c:v>1.640222222222222</c:v>
                </c:pt>
                <c:pt idx="319">
                  <c:v>1.56055</c:v>
                </c:pt>
                <c:pt idx="320">
                  <c:v>1.469011111111111</c:v>
                </c:pt>
                <c:pt idx="321">
                  <c:v>1.367672222222222</c:v>
                </c:pt>
                <c:pt idx="322">
                  <c:v>1.265055555555556</c:v>
                </c:pt>
                <c:pt idx="323">
                  <c:v>1.171916666666667</c:v>
                </c:pt>
                <c:pt idx="324">
                  <c:v>1.086866666666667</c:v>
                </c:pt>
                <c:pt idx="325">
                  <c:v>1.005655555555556</c:v>
                </c:pt>
                <c:pt idx="326">
                  <c:v>0.928211111111111</c:v>
                </c:pt>
                <c:pt idx="327">
                  <c:v>0.8564</c:v>
                </c:pt>
                <c:pt idx="328">
                  <c:v>0.788988888888889</c:v>
                </c:pt>
                <c:pt idx="329">
                  <c:v>0.717422222222222</c:v>
                </c:pt>
                <c:pt idx="330">
                  <c:v>0.641922222222222</c:v>
                </c:pt>
                <c:pt idx="331">
                  <c:v>0.551633333333333</c:v>
                </c:pt>
                <c:pt idx="332">
                  <c:v>0.449633333333333</c:v>
                </c:pt>
                <c:pt idx="333">
                  <c:v>0.338677777777778</c:v>
                </c:pt>
                <c:pt idx="334">
                  <c:v>0.225194444444444</c:v>
                </c:pt>
                <c:pt idx="335">
                  <c:v>0.108388888888889</c:v>
                </c:pt>
                <c:pt idx="336">
                  <c:v>-0.00370000000000011</c:v>
                </c:pt>
                <c:pt idx="337">
                  <c:v>-0.101033333333333</c:v>
                </c:pt>
                <c:pt idx="338">
                  <c:v>-0.179711111111111</c:v>
                </c:pt>
                <c:pt idx="339">
                  <c:v>-0.237611111111111</c:v>
                </c:pt>
                <c:pt idx="340">
                  <c:v>-0.279977777777778</c:v>
                </c:pt>
                <c:pt idx="341">
                  <c:v>-0.306511111111111</c:v>
                </c:pt>
                <c:pt idx="342">
                  <c:v>-0.331222222222222</c:v>
                </c:pt>
                <c:pt idx="343">
                  <c:v>-0.357744444444444</c:v>
                </c:pt>
                <c:pt idx="344">
                  <c:v>-0.383166666666667</c:v>
                </c:pt>
                <c:pt idx="345">
                  <c:v>-0.40855</c:v>
                </c:pt>
                <c:pt idx="346">
                  <c:v>-0.437183333333333</c:v>
                </c:pt>
                <c:pt idx="347">
                  <c:v>-0.469411111111111</c:v>
                </c:pt>
                <c:pt idx="348">
                  <c:v>-0.492194444444445</c:v>
                </c:pt>
                <c:pt idx="349">
                  <c:v>-0.511533333333333</c:v>
                </c:pt>
                <c:pt idx="350">
                  <c:v>-0.528672222222222</c:v>
                </c:pt>
                <c:pt idx="351">
                  <c:v>-0.552233333333333</c:v>
                </c:pt>
                <c:pt idx="352">
                  <c:v>-0.571455555555556</c:v>
                </c:pt>
                <c:pt idx="353">
                  <c:v>-0.589455555555555</c:v>
                </c:pt>
                <c:pt idx="354">
                  <c:v>-0.599394444444444</c:v>
                </c:pt>
                <c:pt idx="355">
                  <c:v>-0.599122222222222</c:v>
                </c:pt>
                <c:pt idx="356">
                  <c:v>-0.603305555555555</c:v>
                </c:pt>
                <c:pt idx="357">
                  <c:v>-0.61515</c:v>
                </c:pt>
                <c:pt idx="358">
                  <c:v>-0.628677777777778</c:v>
                </c:pt>
                <c:pt idx="359">
                  <c:v>-0.645533333333333</c:v>
                </c:pt>
                <c:pt idx="360">
                  <c:v>-0.657116666666667</c:v>
                </c:pt>
                <c:pt idx="361">
                  <c:v>-0.663772222222222</c:v>
                </c:pt>
                <c:pt idx="362">
                  <c:v>-0.681988888888889</c:v>
                </c:pt>
                <c:pt idx="363">
                  <c:v>-0.702711111111111</c:v>
                </c:pt>
                <c:pt idx="364">
                  <c:v>-0.7275</c:v>
                </c:pt>
                <c:pt idx="365">
                  <c:v>-0.753494444444444</c:v>
                </c:pt>
                <c:pt idx="366">
                  <c:v>-0.772583333333333</c:v>
                </c:pt>
                <c:pt idx="367">
                  <c:v>-0.786727777777778</c:v>
                </c:pt>
                <c:pt idx="368">
                  <c:v>-0.800366666666667</c:v>
                </c:pt>
                <c:pt idx="369">
                  <c:v>-0.811477777777778</c:v>
                </c:pt>
                <c:pt idx="370">
                  <c:v>-0.811822222222222</c:v>
                </c:pt>
                <c:pt idx="371">
                  <c:v>-0.8128</c:v>
                </c:pt>
                <c:pt idx="372">
                  <c:v>-0.813227777777778</c:v>
                </c:pt>
                <c:pt idx="373">
                  <c:v>-0.818077777777778</c:v>
                </c:pt>
                <c:pt idx="374">
                  <c:v>-0.826838888888889</c:v>
                </c:pt>
                <c:pt idx="375">
                  <c:v>-0.841266666666667</c:v>
                </c:pt>
                <c:pt idx="376">
                  <c:v>-0.855222222222222</c:v>
                </c:pt>
                <c:pt idx="377">
                  <c:v>-0.869211111111111</c:v>
                </c:pt>
                <c:pt idx="378">
                  <c:v>-0.87475</c:v>
                </c:pt>
                <c:pt idx="379">
                  <c:v>-0.873866666666667</c:v>
                </c:pt>
                <c:pt idx="380">
                  <c:v>-0.873883333333333</c:v>
                </c:pt>
                <c:pt idx="381">
                  <c:v>-0.872466666666666</c:v>
                </c:pt>
                <c:pt idx="382">
                  <c:v>-0.870877777777778</c:v>
                </c:pt>
                <c:pt idx="383">
                  <c:v>-0.860672222222222</c:v>
                </c:pt>
                <c:pt idx="384">
                  <c:v>-0.852666666666666</c:v>
                </c:pt>
                <c:pt idx="385">
                  <c:v>-0.847494444444444</c:v>
                </c:pt>
                <c:pt idx="386">
                  <c:v>-0.852677777777778</c:v>
                </c:pt>
                <c:pt idx="387">
                  <c:v>-0.876583333333333</c:v>
                </c:pt>
                <c:pt idx="388">
                  <c:v>-0.914711111111111</c:v>
                </c:pt>
                <c:pt idx="389">
                  <c:v>-0.965888888888889</c:v>
                </c:pt>
                <c:pt idx="390">
                  <c:v>-1.021705555555556</c:v>
                </c:pt>
                <c:pt idx="391">
                  <c:v>-1.089794444444444</c:v>
                </c:pt>
                <c:pt idx="392">
                  <c:v>-1.159133333333333</c:v>
                </c:pt>
                <c:pt idx="393">
                  <c:v>-1.227105555555556</c:v>
                </c:pt>
                <c:pt idx="394">
                  <c:v>-1.289283333333334</c:v>
                </c:pt>
                <c:pt idx="395">
                  <c:v>-1.338427777777778</c:v>
                </c:pt>
                <c:pt idx="396">
                  <c:v>-1.367016666666667</c:v>
                </c:pt>
                <c:pt idx="397">
                  <c:v>-1.381272222222222</c:v>
                </c:pt>
                <c:pt idx="398">
                  <c:v>-1.38838888888889</c:v>
                </c:pt>
                <c:pt idx="399">
                  <c:v>-1.392644444444445</c:v>
                </c:pt>
                <c:pt idx="400">
                  <c:v>-1.389977777777777</c:v>
                </c:pt>
                <c:pt idx="401">
                  <c:v>-1.38788888888889</c:v>
                </c:pt>
                <c:pt idx="402">
                  <c:v>-1.388377777777778</c:v>
                </c:pt>
                <c:pt idx="403">
                  <c:v>-1.395772222222222</c:v>
                </c:pt>
                <c:pt idx="404">
                  <c:v>-1.417611111111111</c:v>
                </c:pt>
                <c:pt idx="405">
                  <c:v>-1.434466666666667</c:v>
                </c:pt>
                <c:pt idx="406">
                  <c:v>-1.445383333333333</c:v>
                </c:pt>
                <c:pt idx="407">
                  <c:v>-1.445927777777778</c:v>
                </c:pt>
                <c:pt idx="408">
                  <c:v>-1.438166666666667</c:v>
                </c:pt>
                <c:pt idx="409">
                  <c:v>-1.428461111111111</c:v>
                </c:pt>
                <c:pt idx="410">
                  <c:v>-1.430227777777778</c:v>
                </c:pt>
                <c:pt idx="411">
                  <c:v>-1.433755555555555</c:v>
                </c:pt>
                <c:pt idx="412">
                  <c:v>-1.43805</c:v>
                </c:pt>
                <c:pt idx="413">
                  <c:v>-1.439266666666666</c:v>
                </c:pt>
                <c:pt idx="414">
                  <c:v>-1.440516666666667</c:v>
                </c:pt>
                <c:pt idx="415">
                  <c:v>-1.445544444444445</c:v>
                </c:pt>
                <c:pt idx="416">
                  <c:v>-1.450083333333333</c:v>
                </c:pt>
                <c:pt idx="417">
                  <c:v>-1.453666666666667</c:v>
                </c:pt>
                <c:pt idx="418">
                  <c:v>-1.45755</c:v>
                </c:pt>
                <c:pt idx="419">
                  <c:v>-1.464311111111111</c:v>
                </c:pt>
                <c:pt idx="420">
                  <c:v>-1.482977777777778</c:v>
                </c:pt>
                <c:pt idx="421">
                  <c:v>-1.504516666666667</c:v>
                </c:pt>
                <c:pt idx="422">
                  <c:v>-1.530405555555556</c:v>
                </c:pt>
                <c:pt idx="423">
                  <c:v>-1.550838888888888</c:v>
                </c:pt>
                <c:pt idx="424">
                  <c:v>-1.572377777777778</c:v>
                </c:pt>
                <c:pt idx="425">
                  <c:v>-1.587972222222222</c:v>
                </c:pt>
                <c:pt idx="426">
                  <c:v>-1.611366666666667</c:v>
                </c:pt>
                <c:pt idx="427">
                  <c:v>-1.637105555555556</c:v>
                </c:pt>
                <c:pt idx="428">
                  <c:v>-1.663427777777778</c:v>
                </c:pt>
                <c:pt idx="429">
                  <c:v>-1.687911111111111</c:v>
                </c:pt>
                <c:pt idx="430">
                  <c:v>-1.710122222222222</c:v>
                </c:pt>
                <c:pt idx="431">
                  <c:v>-1.733483333333334</c:v>
                </c:pt>
                <c:pt idx="432">
                  <c:v>-1.754533333333333</c:v>
                </c:pt>
                <c:pt idx="433">
                  <c:v>-1.767383333333333</c:v>
                </c:pt>
                <c:pt idx="434">
                  <c:v>-1.771894444444444</c:v>
                </c:pt>
                <c:pt idx="435">
                  <c:v>-1.77</c:v>
                </c:pt>
                <c:pt idx="436">
                  <c:v>-1.764622222222222</c:v>
                </c:pt>
                <c:pt idx="437">
                  <c:v>-1.752972222222222</c:v>
                </c:pt>
                <c:pt idx="438">
                  <c:v>-1.738005555555555</c:v>
                </c:pt>
                <c:pt idx="439">
                  <c:v>-1.716533333333333</c:v>
                </c:pt>
                <c:pt idx="440">
                  <c:v>-1.680205555555556</c:v>
                </c:pt>
                <c:pt idx="441">
                  <c:v>-1.639294444444444</c:v>
                </c:pt>
                <c:pt idx="442">
                  <c:v>-1.598566666666666</c:v>
                </c:pt>
                <c:pt idx="443">
                  <c:v>-1.559344444444444</c:v>
                </c:pt>
                <c:pt idx="444">
                  <c:v>-1.514122222222222</c:v>
                </c:pt>
                <c:pt idx="445">
                  <c:v>-1.475577777777778</c:v>
                </c:pt>
                <c:pt idx="446">
                  <c:v>-1.434322222222222</c:v>
                </c:pt>
                <c:pt idx="447">
                  <c:v>-1.395194444444444</c:v>
                </c:pt>
                <c:pt idx="448">
                  <c:v>-1.349044444444444</c:v>
                </c:pt>
                <c:pt idx="449">
                  <c:v>-1.2965</c:v>
                </c:pt>
                <c:pt idx="450">
                  <c:v>-1.232861111111111</c:v>
                </c:pt>
                <c:pt idx="451">
                  <c:v>-1.15588888888889</c:v>
                </c:pt>
                <c:pt idx="452">
                  <c:v>-1.073477777777778</c:v>
                </c:pt>
                <c:pt idx="453">
                  <c:v>-0.992894444444444</c:v>
                </c:pt>
                <c:pt idx="454">
                  <c:v>-0.908194444444445</c:v>
                </c:pt>
                <c:pt idx="455">
                  <c:v>-0.829605555555556</c:v>
                </c:pt>
                <c:pt idx="456">
                  <c:v>-0.755916666666667</c:v>
                </c:pt>
                <c:pt idx="457">
                  <c:v>-0.687655555555555</c:v>
                </c:pt>
                <c:pt idx="458">
                  <c:v>-0.646416666666667</c:v>
                </c:pt>
                <c:pt idx="459">
                  <c:v>-0.608722222222222</c:v>
                </c:pt>
                <c:pt idx="460">
                  <c:v>-0.588233333333333</c:v>
                </c:pt>
                <c:pt idx="461">
                  <c:v>-0.569927777777778</c:v>
                </c:pt>
                <c:pt idx="462">
                  <c:v>-0.556677777777778</c:v>
                </c:pt>
                <c:pt idx="463">
                  <c:v>-0.547044444444444</c:v>
                </c:pt>
                <c:pt idx="464">
                  <c:v>-0.543138888888889</c:v>
                </c:pt>
                <c:pt idx="465">
                  <c:v>-0.536844444444445</c:v>
                </c:pt>
                <c:pt idx="466">
                  <c:v>-0.530127777777778</c:v>
                </c:pt>
                <c:pt idx="467">
                  <c:v>-0.522938888888889</c:v>
                </c:pt>
                <c:pt idx="468">
                  <c:v>-0.5177</c:v>
                </c:pt>
                <c:pt idx="469">
                  <c:v>-0.517166666666667</c:v>
                </c:pt>
                <c:pt idx="470">
                  <c:v>-0.517388888888889</c:v>
                </c:pt>
                <c:pt idx="471">
                  <c:v>-0.516455555555556</c:v>
                </c:pt>
                <c:pt idx="472">
                  <c:v>-0.510222222222222</c:v>
                </c:pt>
                <c:pt idx="473">
                  <c:v>-0.50595</c:v>
                </c:pt>
                <c:pt idx="474">
                  <c:v>-0.510555555555556</c:v>
                </c:pt>
                <c:pt idx="475">
                  <c:v>-0.513588888888889</c:v>
                </c:pt>
                <c:pt idx="476">
                  <c:v>-0.498338888888889</c:v>
                </c:pt>
                <c:pt idx="477">
                  <c:v>-0.474072222222222</c:v>
                </c:pt>
                <c:pt idx="478">
                  <c:v>-0.443383333333333</c:v>
                </c:pt>
                <c:pt idx="479">
                  <c:v>-0.413333333333333</c:v>
                </c:pt>
                <c:pt idx="480">
                  <c:v>-0.397811111111111</c:v>
                </c:pt>
                <c:pt idx="481">
                  <c:v>-0.385961111111111</c:v>
                </c:pt>
                <c:pt idx="482">
                  <c:v>-0.372033333333333</c:v>
                </c:pt>
                <c:pt idx="483">
                  <c:v>-0.356983333333333</c:v>
                </c:pt>
                <c:pt idx="484">
                  <c:v>-0.334077777777778</c:v>
                </c:pt>
                <c:pt idx="485">
                  <c:v>-0.30695</c:v>
                </c:pt>
                <c:pt idx="486">
                  <c:v>-0.283777777777778</c:v>
                </c:pt>
                <c:pt idx="487">
                  <c:v>-0.255027777777778</c:v>
                </c:pt>
                <c:pt idx="488">
                  <c:v>-0.214672222222222</c:v>
                </c:pt>
                <c:pt idx="489">
                  <c:v>-0.1742</c:v>
                </c:pt>
                <c:pt idx="490">
                  <c:v>-0.129855555555556</c:v>
                </c:pt>
                <c:pt idx="491">
                  <c:v>-0.0885499999999999</c:v>
                </c:pt>
                <c:pt idx="492">
                  <c:v>-0.0493222222222222</c:v>
                </c:pt>
                <c:pt idx="493">
                  <c:v>-0.0210277777777777</c:v>
                </c:pt>
                <c:pt idx="494">
                  <c:v>0.0111777777777776</c:v>
                </c:pt>
                <c:pt idx="495">
                  <c:v>0.0268222222222223</c:v>
                </c:pt>
                <c:pt idx="496">
                  <c:v>0.0475777777777778</c:v>
                </c:pt>
                <c:pt idx="497">
                  <c:v>0.0719277777777777</c:v>
                </c:pt>
                <c:pt idx="498">
                  <c:v>0.098011111111111</c:v>
                </c:pt>
                <c:pt idx="499">
                  <c:v>0.126488888888889</c:v>
                </c:pt>
                <c:pt idx="500">
                  <c:v>0.152483333333333</c:v>
                </c:pt>
                <c:pt idx="501">
                  <c:v>0.171616666666667</c:v>
                </c:pt>
                <c:pt idx="502">
                  <c:v>0.195533333333333</c:v>
                </c:pt>
                <c:pt idx="503">
                  <c:v>0.216427777777778</c:v>
                </c:pt>
                <c:pt idx="504">
                  <c:v>0.241022222222222</c:v>
                </c:pt>
                <c:pt idx="505">
                  <c:v>0.272383333333333</c:v>
                </c:pt>
                <c:pt idx="506">
                  <c:v>0.307805555555556</c:v>
                </c:pt>
                <c:pt idx="507">
                  <c:v>0.351177777777778</c:v>
                </c:pt>
                <c:pt idx="508">
                  <c:v>0.403022222222222</c:v>
                </c:pt>
                <c:pt idx="509">
                  <c:v>0.452416666666667</c:v>
                </c:pt>
                <c:pt idx="510">
                  <c:v>0.510994444444444</c:v>
                </c:pt>
                <c:pt idx="511">
                  <c:v>0.561427777777778</c:v>
                </c:pt>
                <c:pt idx="512">
                  <c:v>0.6055</c:v>
                </c:pt>
                <c:pt idx="513">
                  <c:v>0.633927777777778</c:v>
                </c:pt>
                <c:pt idx="514">
                  <c:v>0.637133333333333</c:v>
                </c:pt>
                <c:pt idx="515">
                  <c:v>0.61605</c:v>
                </c:pt>
                <c:pt idx="516">
                  <c:v>0.575833333333333</c:v>
                </c:pt>
                <c:pt idx="517">
                  <c:v>0.519616666666667</c:v>
                </c:pt>
                <c:pt idx="518">
                  <c:v>0.461188888888889</c:v>
                </c:pt>
                <c:pt idx="519">
                  <c:v>0.393033333333333</c:v>
                </c:pt>
                <c:pt idx="520">
                  <c:v>0.332366666666667</c:v>
                </c:pt>
                <c:pt idx="521">
                  <c:v>0.292072222222222</c:v>
                </c:pt>
                <c:pt idx="522">
                  <c:v>0.274105555555556</c:v>
                </c:pt>
                <c:pt idx="523">
                  <c:v>0.276905555555556</c:v>
                </c:pt>
                <c:pt idx="524">
                  <c:v>0.291994444444444</c:v>
                </c:pt>
                <c:pt idx="525">
                  <c:v>0.316527777777778</c:v>
                </c:pt>
                <c:pt idx="526">
                  <c:v>0.3417</c:v>
                </c:pt>
                <c:pt idx="527">
                  <c:v>0.370361111111111</c:v>
                </c:pt>
                <c:pt idx="528">
                  <c:v>0.394572222222222</c:v>
                </c:pt>
                <c:pt idx="529">
                  <c:v>0.413966666666667</c:v>
                </c:pt>
                <c:pt idx="530">
                  <c:v>0.433177777777778</c:v>
                </c:pt>
                <c:pt idx="531">
                  <c:v>0.453705555555555</c:v>
                </c:pt>
                <c:pt idx="532">
                  <c:v>0.473277777777778</c:v>
                </c:pt>
                <c:pt idx="533">
                  <c:v>0.498927777777778</c:v>
                </c:pt>
                <c:pt idx="534">
                  <c:v>0.527133333333333</c:v>
                </c:pt>
                <c:pt idx="535">
                  <c:v>0.5579</c:v>
                </c:pt>
                <c:pt idx="536">
                  <c:v>0.591266666666666</c:v>
                </c:pt>
                <c:pt idx="537">
                  <c:v>0.621416666666667</c:v>
                </c:pt>
                <c:pt idx="538">
                  <c:v>0.648661111111111</c:v>
                </c:pt>
                <c:pt idx="539">
                  <c:v>0.673938888888889</c:v>
                </c:pt>
                <c:pt idx="540">
                  <c:v>0.689761111111111</c:v>
                </c:pt>
                <c:pt idx="541">
                  <c:v>0.699733333333333</c:v>
                </c:pt>
                <c:pt idx="542">
                  <c:v>0.705927777777778</c:v>
                </c:pt>
                <c:pt idx="543">
                  <c:v>0.720038888888889</c:v>
                </c:pt>
                <c:pt idx="544">
                  <c:v>0.739038888888889</c:v>
                </c:pt>
                <c:pt idx="545">
                  <c:v>0.763083333333333</c:v>
                </c:pt>
                <c:pt idx="546">
                  <c:v>0.779727777777778</c:v>
                </c:pt>
                <c:pt idx="547">
                  <c:v>0.784833333333333</c:v>
                </c:pt>
                <c:pt idx="548">
                  <c:v>0.784355555555555</c:v>
                </c:pt>
                <c:pt idx="549">
                  <c:v>0.778088888888889</c:v>
                </c:pt>
                <c:pt idx="550">
                  <c:v>0.778377777777778</c:v>
                </c:pt>
                <c:pt idx="551">
                  <c:v>0.772672222222222</c:v>
                </c:pt>
                <c:pt idx="552">
                  <c:v>0.767333333333333</c:v>
                </c:pt>
                <c:pt idx="553">
                  <c:v>0.7558</c:v>
                </c:pt>
                <c:pt idx="554">
                  <c:v>0.757088888888889</c:v>
                </c:pt>
                <c:pt idx="555">
                  <c:v>0.772772222222222</c:v>
                </c:pt>
                <c:pt idx="556">
                  <c:v>0.805977777777778</c:v>
                </c:pt>
                <c:pt idx="557">
                  <c:v>0.842388888888889</c:v>
                </c:pt>
                <c:pt idx="558">
                  <c:v>0.872611111111111</c:v>
                </c:pt>
                <c:pt idx="559">
                  <c:v>0.904394444444444</c:v>
                </c:pt>
                <c:pt idx="560">
                  <c:v>0.936288888888889</c:v>
                </c:pt>
                <c:pt idx="561">
                  <c:v>0.966877777777778</c:v>
                </c:pt>
                <c:pt idx="562">
                  <c:v>0.995777777777778</c:v>
                </c:pt>
                <c:pt idx="563">
                  <c:v>1.023183333333333</c:v>
                </c:pt>
                <c:pt idx="564">
                  <c:v>1.0484</c:v>
                </c:pt>
                <c:pt idx="565">
                  <c:v>1.073505555555555</c:v>
                </c:pt>
                <c:pt idx="566">
                  <c:v>1.108661111111111</c:v>
                </c:pt>
                <c:pt idx="567">
                  <c:v>1.146294444444444</c:v>
                </c:pt>
                <c:pt idx="568">
                  <c:v>1.185672222222222</c:v>
                </c:pt>
                <c:pt idx="569">
                  <c:v>1.216205555555556</c:v>
                </c:pt>
                <c:pt idx="570">
                  <c:v>1.244605555555555</c:v>
                </c:pt>
                <c:pt idx="571">
                  <c:v>1.273472222222222</c:v>
                </c:pt>
                <c:pt idx="572">
                  <c:v>1.30428888888889</c:v>
                </c:pt>
                <c:pt idx="573">
                  <c:v>1.334594444444444</c:v>
                </c:pt>
                <c:pt idx="574">
                  <c:v>1.354883333333333</c:v>
                </c:pt>
                <c:pt idx="575">
                  <c:v>1.36758888888889</c:v>
                </c:pt>
                <c:pt idx="576">
                  <c:v>1.375405555555556</c:v>
                </c:pt>
                <c:pt idx="577">
                  <c:v>1.383183333333334</c:v>
                </c:pt>
                <c:pt idx="578">
                  <c:v>1.3911</c:v>
                </c:pt>
                <c:pt idx="579">
                  <c:v>1.3857</c:v>
                </c:pt>
                <c:pt idx="580">
                  <c:v>1.375816666666667</c:v>
                </c:pt>
                <c:pt idx="581">
                  <c:v>1.359811111111111</c:v>
                </c:pt>
                <c:pt idx="582">
                  <c:v>1.343366666666667</c:v>
                </c:pt>
                <c:pt idx="583">
                  <c:v>1.33518888888889</c:v>
                </c:pt>
                <c:pt idx="584">
                  <c:v>1.32745</c:v>
                </c:pt>
                <c:pt idx="585">
                  <c:v>1.32085</c:v>
                </c:pt>
                <c:pt idx="586">
                  <c:v>1.3083</c:v>
                </c:pt>
                <c:pt idx="587">
                  <c:v>1.291311111111111</c:v>
                </c:pt>
                <c:pt idx="588">
                  <c:v>1.270283333333333</c:v>
                </c:pt>
                <c:pt idx="589">
                  <c:v>1.243411111111111</c:v>
                </c:pt>
                <c:pt idx="590">
                  <c:v>1.213983333333333</c:v>
                </c:pt>
                <c:pt idx="591">
                  <c:v>1.17745</c:v>
                </c:pt>
                <c:pt idx="592">
                  <c:v>1.135916666666667</c:v>
                </c:pt>
                <c:pt idx="593">
                  <c:v>1.088127777777778</c:v>
                </c:pt>
                <c:pt idx="594">
                  <c:v>1.046883333333333</c:v>
                </c:pt>
                <c:pt idx="595">
                  <c:v>1.00315</c:v>
                </c:pt>
                <c:pt idx="596">
                  <c:v>0.962794444444444</c:v>
                </c:pt>
                <c:pt idx="597">
                  <c:v>0.924983333333333</c:v>
                </c:pt>
                <c:pt idx="598">
                  <c:v>0.890272222222222</c:v>
                </c:pt>
                <c:pt idx="599">
                  <c:v>0.84575</c:v>
                </c:pt>
                <c:pt idx="600">
                  <c:v>0.806894444444444</c:v>
                </c:pt>
                <c:pt idx="601">
                  <c:v>0.766511111111111</c:v>
                </c:pt>
                <c:pt idx="602">
                  <c:v>0.7284</c:v>
                </c:pt>
                <c:pt idx="603">
                  <c:v>0.681988888888889</c:v>
                </c:pt>
                <c:pt idx="604">
                  <c:v>0.629605555555556</c:v>
                </c:pt>
                <c:pt idx="605">
                  <c:v>0.579983333333334</c:v>
                </c:pt>
                <c:pt idx="606">
                  <c:v>0.535011111111111</c:v>
                </c:pt>
                <c:pt idx="607">
                  <c:v>0.499472222222222</c:v>
                </c:pt>
                <c:pt idx="608">
                  <c:v>0.467622222222222</c:v>
                </c:pt>
                <c:pt idx="609">
                  <c:v>0.450494444444444</c:v>
                </c:pt>
                <c:pt idx="610">
                  <c:v>0.447405555555556</c:v>
                </c:pt>
                <c:pt idx="611">
                  <c:v>0.464838888888889</c:v>
                </c:pt>
                <c:pt idx="612">
                  <c:v>0.502127777777778</c:v>
                </c:pt>
                <c:pt idx="613">
                  <c:v>0.553377777777778</c:v>
                </c:pt>
                <c:pt idx="614">
                  <c:v>0.61955</c:v>
                </c:pt>
                <c:pt idx="615">
                  <c:v>0.699533333333333</c:v>
                </c:pt>
                <c:pt idx="616">
                  <c:v>0.792638888888889</c:v>
                </c:pt>
                <c:pt idx="617">
                  <c:v>0.885188888888889</c:v>
                </c:pt>
                <c:pt idx="618">
                  <c:v>0.976027777777778</c:v>
                </c:pt>
                <c:pt idx="619">
                  <c:v>1.06148888888889</c:v>
                </c:pt>
                <c:pt idx="620">
                  <c:v>1.129816666666667</c:v>
                </c:pt>
                <c:pt idx="621">
                  <c:v>1.181861111111111</c:v>
                </c:pt>
                <c:pt idx="622">
                  <c:v>1.223527777777778</c:v>
                </c:pt>
                <c:pt idx="623">
                  <c:v>1.25498888888889</c:v>
                </c:pt>
                <c:pt idx="624">
                  <c:v>1.293011111111111</c:v>
                </c:pt>
                <c:pt idx="625">
                  <c:v>1.321366666666667</c:v>
                </c:pt>
                <c:pt idx="626">
                  <c:v>1.346733333333333</c:v>
                </c:pt>
                <c:pt idx="627">
                  <c:v>1.360677777777778</c:v>
                </c:pt>
                <c:pt idx="628">
                  <c:v>1.374516666666667</c:v>
                </c:pt>
                <c:pt idx="629">
                  <c:v>1.391005555555556</c:v>
                </c:pt>
                <c:pt idx="630">
                  <c:v>1.410594444444444</c:v>
                </c:pt>
                <c:pt idx="631">
                  <c:v>1.435455555555555</c:v>
                </c:pt>
                <c:pt idx="632">
                  <c:v>1.45825</c:v>
                </c:pt>
                <c:pt idx="633">
                  <c:v>1.483494444444444</c:v>
                </c:pt>
                <c:pt idx="634">
                  <c:v>1.504472222222222</c:v>
                </c:pt>
                <c:pt idx="635">
                  <c:v>1.51113888888889</c:v>
                </c:pt>
                <c:pt idx="636">
                  <c:v>1.497611111111111</c:v>
                </c:pt>
                <c:pt idx="637">
                  <c:v>1.472144444444444</c:v>
                </c:pt>
                <c:pt idx="638">
                  <c:v>1.440422222222222</c:v>
                </c:pt>
                <c:pt idx="639">
                  <c:v>1.417161111111111</c:v>
                </c:pt>
                <c:pt idx="640">
                  <c:v>1.407988888888889</c:v>
                </c:pt>
                <c:pt idx="641">
                  <c:v>1.414283333333333</c:v>
                </c:pt>
                <c:pt idx="642">
                  <c:v>1.438411111111111</c:v>
                </c:pt>
                <c:pt idx="643">
                  <c:v>1.46348888888889</c:v>
                </c:pt>
                <c:pt idx="644">
                  <c:v>1.490705555555556</c:v>
                </c:pt>
                <c:pt idx="645">
                  <c:v>1.5267</c:v>
                </c:pt>
                <c:pt idx="646">
                  <c:v>1.564855555555555</c:v>
                </c:pt>
                <c:pt idx="647">
                  <c:v>1.618633333333333</c:v>
                </c:pt>
                <c:pt idx="648">
                  <c:v>1.681094444444445</c:v>
                </c:pt>
                <c:pt idx="649">
                  <c:v>1.748461111111111</c:v>
                </c:pt>
                <c:pt idx="650">
                  <c:v>1.81935</c:v>
                </c:pt>
                <c:pt idx="651">
                  <c:v>1.89528888888889</c:v>
                </c:pt>
                <c:pt idx="652">
                  <c:v>1.954255555555556</c:v>
                </c:pt>
                <c:pt idx="653">
                  <c:v>1.999172222222222</c:v>
                </c:pt>
                <c:pt idx="654">
                  <c:v>2.021705555555556</c:v>
                </c:pt>
                <c:pt idx="655">
                  <c:v>2.025494444444444</c:v>
                </c:pt>
                <c:pt idx="656">
                  <c:v>2.007777777777778</c:v>
                </c:pt>
                <c:pt idx="657">
                  <c:v>1.974566666666667</c:v>
                </c:pt>
                <c:pt idx="658">
                  <c:v>1.929755555555555</c:v>
                </c:pt>
                <c:pt idx="659">
                  <c:v>1.879544444444444</c:v>
                </c:pt>
                <c:pt idx="660">
                  <c:v>1.835572222222222</c:v>
                </c:pt>
                <c:pt idx="661">
                  <c:v>1.795977777777778</c:v>
                </c:pt>
                <c:pt idx="662">
                  <c:v>1.754116666666667</c:v>
                </c:pt>
                <c:pt idx="663">
                  <c:v>1.719366666666667</c:v>
                </c:pt>
                <c:pt idx="664">
                  <c:v>1.685416666666667</c:v>
                </c:pt>
                <c:pt idx="665">
                  <c:v>1.644844444444445</c:v>
                </c:pt>
                <c:pt idx="666">
                  <c:v>1.606716666666666</c:v>
                </c:pt>
                <c:pt idx="667">
                  <c:v>1.570811111111111</c:v>
                </c:pt>
                <c:pt idx="668">
                  <c:v>1.542</c:v>
                </c:pt>
                <c:pt idx="669">
                  <c:v>1.522933333333333</c:v>
                </c:pt>
                <c:pt idx="670">
                  <c:v>1.507616666666666</c:v>
                </c:pt>
                <c:pt idx="671">
                  <c:v>1.4872</c:v>
                </c:pt>
                <c:pt idx="672">
                  <c:v>1.468927777777777</c:v>
                </c:pt>
                <c:pt idx="673">
                  <c:v>1.457066666666667</c:v>
                </c:pt>
                <c:pt idx="674">
                  <c:v>1.451038888888889</c:v>
                </c:pt>
                <c:pt idx="675">
                  <c:v>1.437994444444443</c:v>
                </c:pt>
                <c:pt idx="676">
                  <c:v>1.425594444444443</c:v>
                </c:pt>
                <c:pt idx="677">
                  <c:v>1.415077777777778</c:v>
                </c:pt>
                <c:pt idx="678">
                  <c:v>1.399705555555555</c:v>
                </c:pt>
                <c:pt idx="679">
                  <c:v>1.382466666666667</c:v>
                </c:pt>
                <c:pt idx="680">
                  <c:v>1.369744444444444</c:v>
                </c:pt>
                <c:pt idx="681">
                  <c:v>1.364611111111111</c:v>
                </c:pt>
                <c:pt idx="682">
                  <c:v>1.358977777777778</c:v>
                </c:pt>
                <c:pt idx="683">
                  <c:v>1.3638</c:v>
                </c:pt>
                <c:pt idx="684">
                  <c:v>1.372461111111111</c:v>
                </c:pt>
                <c:pt idx="685">
                  <c:v>1.380194444444444</c:v>
                </c:pt>
                <c:pt idx="686">
                  <c:v>1.3745</c:v>
                </c:pt>
                <c:pt idx="687">
                  <c:v>1.358772222222222</c:v>
                </c:pt>
                <c:pt idx="688">
                  <c:v>1.320894444444445</c:v>
                </c:pt>
                <c:pt idx="689">
                  <c:v>1.275666666666667</c:v>
                </c:pt>
                <c:pt idx="690">
                  <c:v>1.234505555555556</c:v>
                </c:pt>
                <c:pt idx="691">
                  <c:v>1.18898888888889</c:v>
                </c:pt>
                <c:pt idx="692">
                  <c:v>1.141155555555556</c:v>
                </c:pt>
                <c:pt idx="693">
                  <c:v>1.082577777777778</c:v>
                </c:pt>
                <c:pt idx="694">
                  <c:v>1.00775</c:v>
                </c:pt>
                <c:pt idx="695">
                  <c:v>0.927616666666667</c:v>
                </c:pt>
                <c:pt idx="696">
                  <c:v>0.845111111111111</c:v>
                </c:pt>
                <c:pt idx="697">
                  <c:v>0.762766666666666</c:v>
                </c:pt>
                <c:pt idx="698">
                  <c:v>0.697844444444444</c:v>
                </c:pt>
                <c:pt idx="699">
                  <c:v>0.645094444444445</c:v>
                </c:pt>
                <c:pt idx="700">
                  <c:v>0.608055555555556</c:v>
                </c:pt>
              </c:numCache>
            </c:numRef>
          </c:val>
          <c:smooth val="0"/>
        </c:ser>
        <c:ser>
          <c:idx val="2"/>
          <c:order val="2"/>
          <c:tx>
            <c:strRef>
              <c:f>cpz!$A$76</c:f>
              <c:strCache>
                <c:ptCount val="1"/>
                <c:pt idx="0">
                  <c:v>Semantic</c:v>
                </c:pt>
              </c:strCache>
            </c:strRef>
          </c:tx>
          <c:marker>
            <c:symbol val="none"/>
          </c:marker>
          <c:val>
            <c:numRef>
              <c:f>cpz!$C$76:$AAA$76</c:f>
              <c:numCache>
                <c:formatCode>General</c:formatCode>
                <c:ptCount val="701"/>
                <c:pt idx="0">
                  <c:v>0.368322222222222</c:v>
                </c:pt>
                <c:pt idx="1">
                  <c:v>0.377694444444445</c:v>
                </c:pt>
                <c:pt idx="2">
                  <c:v>0.378177777777778</c:v>
                </c:pt>
                <c:pt idx="3">
                  <c:v>0.362955555555555</c:v>
                </c:pt>
                <c:pt idx="4">
                  <c:v>0.331294444444444</c:v>
                </c:pt>
                <c:pt idx="5">
                  <c:v>0.288911111111111</c:v>
                </c:pt>
                <c:pt idx="6">
                  <c:v>0.255344444444444</c:v>
                </c:pt>
                <c:pt idx="7">
                  <c:v>0.223622222222222</c:v>
                </c:pt>
                <c:pt idx="8">
                  <c:v>0.183611111111111</c:v>
                </c:pt>
                <c:pt idx="9">
                  <c:v>0.126961111111111</c:v>
                </c:pt>
                <c:pt idx="10">
                  <c:v>0.0741</c:v>
                </c:pt>
                <c:pt idx="11">
                  <c:v>0.00315555555555558</c:v>
                </c:pt>
                <c:pt idx="12">
                  <c:v>-0.0618944444444444</c:v>
                </c:pt>
                <c:pt idx="13">
                  <c:v>-0.125694444444444</c:v>
                </c:pt>
                <c:pt idx="14">
                  <c:v>-0.171038888888889</c:v>
                </c:pt>
                <c:pt idx="15">
                  <c:v>-0.202661111111111</c:v>
                </c:pt>
                <c:pt idx="16">
                  <c:v>-0.223883333333333</c:v>
                </c:pt>
                <c:pt idx="17">
                  <c:v>-0.2385</c:v>
                </c:pt>
                <c:pt idx="18">
                  <c:v>-0.263488888888889</c:v>
                </c:pt>
                <c:pt idx="19">
                  <c:v>-0.292211111111111</c:v>
                </c:pt>
                <c:pt idx="20">
                  <c:v>-0.319583333333333</c:v>
                </c:pt>
                <c:pt idx="21">
                  <c:v>-0.3477</c:v>
                </c:pt>
                <c:pt idx="22">
                  <c:v>-0.380561111111111</c:v>
                </c:pt>
                <c:pt idx="23">
                  <c:v>-0.408788888888889</c:v>
                </c:pt>
                <c:pt idx="24">
                  <c:v>-0.444111111111111</c:v>
                </c:pt>
                <c:pt idx="25">
                  <c:v>-0.4801</c:v>
                </c:pt>
                <c:pt idx="26">
                  <c:v>-0.52625</c:v>
                </c:pt>
                <c:pt idx="27">
                  <c:v>-0.563188888888889</c:v>
                </c:pt>
                <c:pt idx="28">
                  <c:v>-0.593038888888889</c:v>
                </c:pt>
                <c:pt idx="29">
                  <c:v>-0.611605555555555</c:v>
                </c:pt>
                <c:pt idx="30">
                  <c:v>-0.622661111111111</c:v>
                </c:pt>
                <c:pt idx="31">
                  <c:v>-0.648177777777778</c:v>
                </c:pt>
                <c:pt idx="32">
                  <c:v>-0.685066666666666</c:v>
                </c:pt>
                <c:pt idx="33">
                  <c:v>-0.727511111111111</c:v>
                </c:pt>
                <c:pt idx="34">
                  <c:v>-0.785177777777778</c:v>
                </c:pt>
                <c:pt idx="35">
                  <c:v>-0.849227777777778</c:v>
                </c:pt>
                <c:pt idx="36">
                  <c:v>-0.924905555555556</c:v>
                </c:pt>
                <c:pt idx="37">
                  <c:v>-1.008544444444444</c:v>
                </c:pt>
                <c:pt idx="38">
                  <c:v>-1.08275</c:v>
                </c:pt>
                <c:pt idx="39">
                  <c:v>-1.149533333333333</c:v>
                </c:pt>
                <c:pt idx="40">
                  <c:v>-1.18973888888889</c:v>
                </c:pt>
                <c:pt idx="41">
                  <c:v>-1.202772222222222</c:v>
                </c:pt>
                <c:pt idx="42">
                  <c:v>-1.211105555555555</c:v>
                </c:pt>
                <c:pt idx="43">
                  <c:v>-1.205861111111111</c:v>
                </c:pt>
                <c:pt idx="44">
                  <c:v>-1.202244444444444</c:v>
                </c:pt>
                <c:pt idx="45">
                  <c:v>-1.198261111111111</c:v>
                </c:pt>
                <c:pt idx="46">
                  <c:v>-1.191827777777778</c:v>
                </c:pt>
                <c:pt idx="47">
                  <c:v>-1.17373888888889</c:v>
                </c:pt>
                <c:pt idx="48">
                  <c:v>-1.13698888888889</c:v>
                </c:pt>
                <c:pt idx="49">
                  <c:v>-1.09095</c:v>
                </c:pt>
                <c:pt idx="50">
                  <c:v>-1.039066666666667</c:v>
                </c:pt>
                <c:pt idx="51">
                  <c:v>-0.990172222222222</c:v>
                </c:pt>
                <c:pt idx="52">
                  <c:v>-0.94225</c:v>
                </c:pt>
                <c:pt idx="53">
                  <c:v>-0.904072222222222</c:v>
                </c:pt>
                <c:pt idx="54">
                  <c:v>-0.866666666666667</c:v>
                </c:pt>
                <c:pt idx="55">
                  <c:v>-0.825727777777778</c:v>
                </c:pt>
                <c:pt idx="56">
                  <c:v>-0.787327777777778</c:v>
                </c:pt>
                <c:pt idx="57">
                  <c:v>-0.740388888888889</c:v>
                </c:pt>
                <c:pt idx="58">
                  <c:v>-0.697038888888889</c:v>
                </c:pt>
                <c:pt idx="59">
                  <c:v>-0.651955555555556</c:v>
                </c:pt>
                <c:pt idx="60">
                  <c:v>-0.610883333333333</c:v>
                </c:pt>
                <c:pt idx="61">
                  <c:v>-0.568938888888889</c:v>
                </c:pt>
                <c:pt idx="62">
                  <c:v>-0.5364</c:v>
                </c:pt>
                <c:pt idx="63">
                  <c:v>-0.517505555555556</c:v>
                </c:pt>
                <c:pt idx="64">
                  <c:v>-0.502316666666667</c:v>
                </c:pt>
                <c:pt idx="65">
                  <c:v>-0.49115</c:v>
                </c:pt>
                <c:pt idx="66">
                  <c:v>-0.472294444444444</c:v>
                </c:pt>
                <c:pt idx="67">
                  <c:v>-0.463955555555555</c:v>
                </c:pt>
                <c:pt idx="68">
                  <c:v>-0.45425</c:v>
                </c:pt>
                <c:pt idx="69">
                  <c:v>-0.443383333333333</c:v>
                </c:pt>
                <c:pt idx="70">
                  <c:v>-0.4402</c:v>
                </c:pt>
                <c:pt idx="71">
                  <c:v>-0.433116666666667</c:v>
                </c:pt>
                <c:pt idx="72">
                  <c:v>-0.424661111111111</c:v>
                </c:pt>
                <c:pt idx="73">
                  <c:v>-0.416655555555556</c:v>
                </c:pt>
                <c:pt idx="74">
                  <c:v>-0.4049</c:v>
                </c:pt>
                <c:pt idx="75">
                  <c:v>-0.382966666666667</c:v>
                </c:pt>
                <c:pt idx="76">
                  <c:v>-0.347688888888889</c:v>
                </c:pt>
                <c:pt idx="77">
                  <c:v>-0.29565</c:v>
                </c:pt>
                <c:pt idx="78">
                  <c:v>-0.246516666666667</c:v>
                </c:pt>
                <c:pt idx="79">
                  <c:v>-0.206772222222222</c:v>
                </c:pt>
                <c:pt idx="80">
                  <c:v>-0.184477777777778</c:v>
                </c:pt>
                <c:pt idx="81">
                  <c:v>-0.1712</c:v>
                </c:pt>
                <c:pt idx="82">
                  <c:v>-0.159822222222222</c:v>
                </c:pt>
                <c:pt idx="83">
                  <c:v>-0.146438888888889</c:v>
                </c:pt>
                <c:pt idx="84">
                  <c:v>-0.131855555555555</c:v>
                </c:pt>
                <c:pt idx="85">
                  <c:v>-0.117633333333333</c:v>
                </c:pt>
                <c:pt idx="86">
                  <c:v>-0.108222222222222</c:v>
                </c:pt>
                <c:pt idx="87">
                  <c:v>-0.0944333333333334</c:v>
                </c:pt>
                <c:pt idx="88">
                  <c:v>-0.0902611111111111</c:v>
                </c:pt>
                <c:pt idx="89">
                  <c:v>-0.0915111111111111</c:v>
                </c:pt>
                <c:pt idx="90">
                  <c:v>-0.0925944444444444</c:v>
                </c:pt>
                <c:pt idx="91">
                  <c:v>-0.108522222222222</c:v>
                </c:pt>
                <c:pt idx="92">
                  <c:v>-0.144038888888889</c:v>
                </c:pt>
                <c:pt idx="93">
                  <c:v>-0.179983333333333</c:v>
                </c:pt>
                <c:pt idx="94">
                  <c:v>-0.224344444444444</c:v>
                </c:pt>
                <c:pt idx="95">
                  <c:v>-0.267977777777778</c:v>
                </c:pt>
                <c:pt idx="96">
                  <c:v>-0.31065</c:v>
                </c:pt>
                <c:pt idx="97">
                  <c:v>-0.347211111111111</c:v>
                </c:pt>
                <c:pt idx="98">
                  <c:v>-0.3782</c:v>
                </c:pt>
                <c:pt idx="99">
                  <c:v>-0.392283333333333</c:v>
                </c:pt>
                <c:pt idx="100">
                  <c:v>-0.404261111111111</c:v>
                </c:pt>
                <c:pt idx="101">
                  <c:v>-0.410538888888889</c:v>
                </c:pt>
                <c:pt idx="102">
                  <c:v>-0.405822222222222</c:v>
                </c:pt>
                <c:pt idx="103">
                  <c:v>-0.391683333333333</c:v>
                </c:pt>
                <c:pt idx="104">
                  <c:v>-0.358488888888889</c:v>
                </c:pt>
                <c:pt idx="105">
                  <c:v>-0.313716666666667</c:v>
                </c:pt>
                <c:pt idx="106">
                  <c:v>-0.261683333333333</c:v>
                </c:pt>
                <c:pt idx="107">
                  <c:v>-0.2094</c:v>
                </c:pt>
                <c:pt idx="108">
                  <c:v>-0.153683333333333</c:v>
                </c:pt>
                <c:pt idx="109">
                  <c:v>-0.105638888888889</c:v>
                </c:pt>
                <c:pt idx="110">
                  <c:v>-0.0616888888888889</c:v>
                </c:pt>
                <c:pt idx="111">
                  <c:v>-0.0336500000000001</c:v>
                </c:pt>
                <c:pt idx="112">
                  <c:v>-0.02805</c:v>
                </c:pt>
                <c:pt idx="113">
                  <c:v>-0.03865</c:v>
                </c:pt>
                <c:pt idx="114">
                  <c:v>-0.0533333333333333</c:v>
                </c:pt>
                <c:pt idx="115">
                  <c:v>-0.0594222222222222</c:v>
                </c:pt>
                <c:pt idx="116">
                  <c:v>-0.0606222222222222</c:v>
                </c:pt>
                <c:pt idx="117">
                  <c:v>-0.0504611111111112</c:v>
                </c:pt>
                <c:pt idx="118">
                  <c:v>-0.0521666666666667</c:v>
                </c:pt>
                <c:pt idx="119">
                  <c:v>-0.0565222222222223</c:v>
                </c:pt>
                <c:pt idx="120">
                  <c:v>-0.0701444444444445</c:v>
                </c:pt>
                <c:pt idx="121">
                  <c:v>-0.0858888888888889</c:v>
                </c:pt>
                <c:pt idx="122">
                  <c:v>-0.0953555555555555</c:v>
                </c:pt>
                <c:pt idx="123">
                  <c:v>-0.0990555555555555</c:v>
                </c:pt>
                <c:pt idx="124">
                  <c:v>-0.0941</c:v>
                </c:pt>
                <c:pt idx="125">
                  <c:v>-0.0939444444444444</c:v>
                </c:pt>
                <c:pt idx="126">
                  <c:v>-0.10225</c:v>
                </c:pt>
                <c:pt idx="127">
                  <c:v>-0.100422222222222</c:v>
                </c:pt>
                <c:pt idx="128">
                  <c:v>-0.08815</c:v>
                </c:pt>
                <c:pt idx="129">
                  <c:v>-0.0691277777777779</c:v>
                </c:pt>
                <c:pt idx="130">
                  <c:v>-0.048211111111111</c:v>
                </c:pt>
                <c:pt idx="131">
                  <c:v>-0.0294555555555555</c:v>
                </c:pt>
                <c:pt idx="132">
                  <c:v>-0.0199055555555555</c:v>
                </c:pt>
                <c:pt idx="133">
                  <c:v>-0.0145111111111111</c:v>
                </c:pt>
                <c:pt idx="134">
                  <c:v>-0.00892777777777774</c:v>
                </c:pt>
                <c:pt idx="135">
                  <c:v>-0.00451666666666665</c:v>
                </c:pt>
                <c:pt idx="136">
                  <c:v>0.0134222222222223</c:v>
                </c:pt>
                <c:pt idx="137">
                  <c:v>0.0373666666666666</c:v>
                </c:pt>
                <c:pt idx="138">
                  <c:v>0.0621833333333333</c:v>
                </c:pt>
                <c:pt idx="139">
                  <c:v>0.0825055555555555</c:v>
                </c:pt>
                <c:pt idx="140">
                  <c:v>0.103744444444444</c:v>
                </c:pt>
                <c:pt idx="141">
                  <c:v>0.1092</c:v>
                </c:pt>
                <c:pt idx="142">
                  <c:v>0.100283333333333</c:v>
                </c:pt>
                <c:pt idx="143">
                  <c:v>0.0998888888888888</c:v>
                </c:pt>
                <c:pt idx="144">
                  <c:v>0.116538888888889</c:v>
                </c:pt>
                <c:pt idx="145">
                  <c:v>0.1382</c:v>
                </c:pt>
                <c:pt idx="146">
                  <c:v>0.167872222222222</c:v>
                </c:pt>
                <c:pt idx="147">
                  <c:v>0.201755555555555</c:v>
                </c:pt>
                <c:pt idx="148">
                  <c:v>0.23335</c:v>
                </c:pt>
                <c:pt idx="149">
                  <c:v>0.284377777777778</c:v>
                </c:pt>
                <c:pt idx="150">
                  <c:v>0.356883333333333</c:v>
                </c:pt>
                <c:pt idx="151">
                  <c:v>0.442983333333333</c:v>
                </c:pt>
                <c:pt idx="152">
                  <c:v>0.538266666666667</c:v>
                </c:pt>
                <c:pt idx="153">
                  <c:v>0.6348</c:v>
                </c:pt>
                <c:pt idx="154">
                  <c:v>0.713944444444445</c:v>
                </c:pt>
                <c:pt idx="155">
                  <c:v>0.769055555555556</c:v>
                </c:pt>
                <c:pt idx="156">
                  <c:v>0.816655555555556</c:v>
                </c:pt>
                <c:pt idx="157">
                  <c:v>0.851633333333333</c:v>
                </c:pt>
                <c:pt idx="158">
                  <c:v>0.8852</c:v>
                </c:pt>
                <c:pt idx="159">
                  <c:v>0.906244444444444</c:v>
                </c:pt>
                <c:pt idx="160">
                  <c:v>0.910416666666667</c:v>
                </c:pt>
                <c:pt idx="161">
                  <c:v>0.915266666666667</c:v>
                </c:pt>
                <c:pt idx="162">
                  <c:v>0.9194</c:v>
                </c:pt>
                <c:pt idx="163">
                  <c:v>0.925305555555556</c:v>
                </c:pt>
                <c:pt idx="164">
                  <c:v>0.926733333333333</c:v>
                </c:pt>
                <c:pt idx="165">
                  <c:v>0.9193</c:v>
                </c:pt>
                <c:pt idx="166">
                  <c:v>0.900466666666667</c:v>
                </c:pt>
                <c:pt idx="167">
                  <c:v>0.868577777777778</c:v>
                </c:pt>
                <c:pt idx="168">
                  <c:v>0.843016666666667</c:v>
                </c:pt>
                <c:pt idx="169">
                  <c:v>0.820416666666667</c:v>
                </c:pt>
                <c:pt idx="170">
                  <c:v>0.803283333333333</c:v>
                </c:pt>
                <c:pt idx="171">
                  <c:v>0.79025</c:v>
                </c:pt>
                <c:pt idx="172">
                  <c:v>0.765605555555555</c:v>
                </c:pt>
                <c:pt idx="173">
                  <c:v>0.742294444444444</c:v>
                </c:pt>
                <c:pt idx="174">
                  <c:v>0.719055555555555</c:v>
                </c:pt>
                <c:pt idx="175">
                  <c:v>0.713055555555555</c:v>
                </c:pt>
                <c:pt idx="176">
                  <c:v>0.710405555555555</c:v>
                </c:pt>
                <c:pt idx="177">
                  <c:v>0.71765</c:v>
                </c:pt>
                <c:pt idx="178">
                  <c:v>0.726094444444444</c:v>
                </c:pt>
                <c:pt idx="179">
                  <c:v>0.738061111111111</c:v>
                </c:pt>
                <c:pt idx="180">
                  <c:v>0.764461111111111</c:v>
                </c:pt>
                <c:pt idx="181">
                  <c:v>0.788911111111111</c:v>
                </c:pt>
                <c:pt idx="182">
                  <c:v>0.8248</c:v>
                </c:pt>
                <c:pt idx="183">
                  <c:v>0.846577777777778</c:v>
                </c:pt>
                <c:pt idx="184">
                  <c:v>0.862683333333333</c:v>
                </c:pt>
                <c:pt idx="185">
                  <c:v>0.886411111111111</c:v>
                </c:pt>
                <c:pt idx="186">
                  <c:v>0.909183333333333</c:v>
                </c:pt>
                <c:pt idx="187">
                  <c:v>0.929527777777778</c:v>
                </c:pt>
                <c:pt idx="188">
                  <c:v>0.942877777777778</c:v>
                </c:pt>
                <c:pt idx="189">
                  <c:v>0.950422222222222</c:v>
                </c:pt>
                <c:pt idx="190">
                  <c:v>0.959783333333333</c:v>
                </c:pt>
                <c:pt idx="191">
                  <c:v>0.966716666666666</c:v>
                </c:pt>
                <c:pt idx="192">
                  <c:v>0.982183333333333</c:v>
                </c:pt>
                <c:pt idx="193">
                  <c:v>0.993572222222222</c:v>
                </c:pt>
                <c:pt idx="194">
                  <c:v>1.015683333333333</c:v>
                </c:pt>
                <c:pt idx="195">
                  <c:v>1.03918888888889</c:v>
                </c:pt>
                <c:pt idx="196">
                  <c:v>1.06213888888889</c:v>
                </c:pt>
                <c:pt idx="197">
                  <c:v>1.100422222222222</c:v>
                </c:pt>
                <c:pt idx="198">
                  <c:v>1.1324</c:v>
                </c:pt>
                <c:pt idx="199">
                  <c:v>1.16465</c:v>
                </c:pt>
                <c:pt idx="200">
                  <c:v>1.189477777777778</c:v>
                </c:pt>
                <c:pt idx="201">
                  <c:v>1.233722222222222</c:v>
                </c:pt>
                <c:pt idx="202">
                  <c:v>1.2925</c:v>
                </c:pt>
                <c:pt idx="203">
                  <c:v>1.34483888888889</c:v>
                </c:pt>
                <c:pt idx="204">
                  <c:v>1.40018888888889</c:v>
                </c:pt>
                <c:pt idx="205">
                  <c:v>1.451427777777778</c:v>
                </c:pt>
                <c:pt idx="206">
                  <c:v>1.495738888888889</c:v>
                </c:pt>
                <c:pt idx="207">
                  <c:v>1.539577777777778</c:v>
                </c:pt>
                <c:pt idx="208">
                  <c:v>1.583005555555556</c:v>
                </c:pt>
                <c:pt idx="209">
                  <c:v>1.633105555555556</c:v>
                </c:pt>
                <c:pt idx="210">
                  <c:v>1.66468888888889</c:v>
                </c:pt>
                <c:pt idx="211">
                  <c:v>1.694422222222222</c:v>
                </c:pt>
                <c:pt idx="212">
                  <c:v>1.717727777777778</c:v>
                </c:pt>
                <c:pt idx="213">
                  <c:v>1.734127777777778</c:v>
                </c:pt>
                <c:pt idx="214">
                  <c:v>1.745916666666667</c:v>
                </c:pt>
                <c:pt idx="215">
                  <c:v>1.758666666666667</c:v>
                </c:pt>
                <c:pt idx="216">
                  <c:v>1.76595</c:v>
                </c:pt>
                <c:pt idx="217">
                  <c:v>1.77273888888889</c:v>
                </c:pt>
                <c:pt idx="218">
                  <c:v>1.79013888888889</c:v>
                </c:pt>
                <c:pt idx="219">
                  <c:v>1.820755555555555</c:v>
                </c:pt>
                <c:pt idx="220">
                  <c:v>1.8691</c:v>
                </c:pt>
                <c:pt idx="221">
                  <c:v>1.923194444444444</c:v>
                </c:pt>
                <c:pt idx="222">
                  <c:v>1.983894444444445</c:v>
                </c:pt>
                <c:pt idx="223">
                  <c:v>2.04795</c:v>
                </c:pt>
                <c:pt idx="224">
                  <c:v>2.108205555555555</c:v>
                </c:pt>
                <c:pt idx="225">
                  <c:v>2.181411111111112</c:v>
                </c:pt>
                <c:pt idx="226">
                  <c:v>2.259172222222222</c:v>
                </c:pt>
                <c:pt idx="227">
                  <c:v>2.335711111111111</c:v>
                </c:pt>
                <c:pt idx="228">
                  <c:v>2.393944444444444</c:v>
                </c:pt>
                <c:pt idx="229">
                  <c:v>2.422661111111111</c:v>
                </c:pt>
                <c:pt idx="230">
                  <c:v>2.429477777777778</c:v>
                </c:pt>
                <c:pt idx="231">
                  <c:v>2.422466666666666</c:v>
                </c:pt>
                <c:pt idx="232">
                  <c:v>2.41535</c:v>
                </c:pt>
                <c:pt idx="233">
                  <c:v>2.413905555555556</c:v>
                </c:pt>
                <c:pt idx="234">
                  <c:v>2.418822222222223</c:v>
                </c:pt>
                <c:pt idx="235">
                  <c:v>2.426072222222222</c:v>
                </c:pt>
                <c:pt idx="236">
                  <c:v>2.433138888888889</c:v>
                </c:pt>
                <c:pt idx="237">
                  <c:v>2.442733333333334</c:v>
                </c:pt>
                <c:pt idx="238">
                  <c:v>2.459383333333333</c:v>
                </c:pt>
                <c:pt idx="239">
                  <c:v>2.485044444444444</c:v>
                </c:pt>
                <c:pt idx="240">
                  <c:v>2.511516666666668</c:v>
                </c:pt>
                <c:pt idx="241">
                  <c:v>2.53311111111111</c:v>
                </c:pt>
                <c:pt idx="242">
                  <c:v>2.547411111111111</c:v>
                </c:pt>
                <c:pt idx="243">
                  <c:v>2.579461111111111</c:v>
                </c:pt>
                <c:pt idx="244">
                  <c:v>2.633516666666667</c:v>
                </c:pt>
                <c:pt idx="245">
                  <c:v>2.704761111111111</c:v>
                </c:pt>
                <c:pt idx="246">
                  <c:v>2.794094444444445</c:v>
                </c:pt>
                <c:pt idx="247">
                  <c:v>2.892116666666667</c:v>
                </c:pt>
                <c:pt idx="248">
                  <c:v>2.992222222222222</c:v>
                </c:pt>
                <c:pt idx="249">
                  <c:v>3.082422222222222</c:v>
                </c:pt>
                <c:pt idx="250">
                  <c:v>3.164261111111111</c:v>
                </c:pt>
                <c:pt idx="251">
                  <c:v>3.225833333333334</c:v>
                </c:pt>
                <c:pt idx="252">
                  <c:v>3.26737777777778</c:v>
                </c:pt>
                <c:pt idx="253">
                  <c:v>3.288844444444445</c:v>
                </c:pt>
                <c:pt idx="254">
                  <c:v>3.302544444444444</c:v>
                </c:pt>
                <c:pt idx="255">
                  <c:v>3.3145</c:v>
                </c:pt>
                <c:pt idx="256">
                  <c:v>3.328999999999999</c:v>
                </c:pt>
                <c:pt idx="257">
                  <c:v>3.332277777777778</c:v>
                </c:pt>
                <c:pt idx="258">
                  <c:v>3.335494444444444</c:v>
                </c:pt>
                <c:pt idx="259">
                  <c:v>3.330094444444444</c:v>
                </c:pt>
                <c:pt idx="260">
                  <c:v>3.327238888888889</c:v>
                </c:pt>
                <c:pt idx="261">
                  <c:v>3.308722222222223</c:v>
                </c:pt>
                <c:pt idx="262">
                  <c:v>3.296138888888889</c:v>
                </c:pt>
                <c:pt idx="263">
                  <c:v>3.277188888888889</c:v>
                </c:pt>
                <c:pt idx="264">
                  <c:v>3.254138888888889</c:v>
                </c:pt>
                <c:pt idx="265">
                  <c:v>3.228366666666666</c:v>
                </c:pt>
                <c:pt idx="266">
                  <c:v>3.191911111111112</c:v>
                </c:pt>
                <c:pt idx="267">
                  <c:v>3.158988888888889</c:v>
                </c:pt>
                <c:pt idx="268">
                  <c:v>3.129777777777777</c:v>
                </c:pt>
                <c:pt idx="269">
                  <c:v>3.108938888888888</c:v>
                </c:pt>
                <c:pt idx="270">
                  <c:v>3.07335</c:v>
                </c:pt>
                <c:pt idx="271">
                  <c:v>3.033594444444444</c:v>
                </c:pt>
                <c:pt idx="272">
                  <c:v>2.992261111111111</c:v>
                </c:pt>
                <c:pt idx="273">
                  <c:v>2.953522222222222</c:v>
                </c:pt>
                <c:pt idx="274">
                  <c:v>2.923994444444444</c:v>
                </c:pt>
                <c:pt idx="275">
                  <c:v>2.88991111111111</c:v>
                </c:pt>
                <c:pt idx="276">
                  <c:v>2.862144444444444</c:v>
                </c:pt>
                <c:pt idx="277">
                  <c:v>2.840033333333333</c:v>
                </c:pt>
                <c:pt idx="278">
                  <c:v>2.810622222222222</c:v>
                </c:pt>
                <c:pt idx="279">
                  <c:v>2.780272222222222</c:v>
                </c:pt>
                <c:pt idx="280">
                  <c:v>2.729016666666666</c:v>
                </c:pt>
                <c:pt idx="281">
                  <c:v>2.670338888888889</c:v>
                </c:pt>
                <c:pt idx="282">
                  <c:v>2.610616666666667</c:v>
                </c:pt>
                <c:pt idx="283">
                  <c:v>2.555866666666666</c:v>
                </c:pt>
                <c:pt idx="284">
                  <c:v>2.514483333333333</c:v>
                </c:pt>
                <c:pt idx="285">
                  <c:v>2.491177777777778</c:v>
                </c:pt>
                <c:pt idx="286">
                  <c:v>2.468300000000001</c:v>
                </c:pt>
                <c:pt idx="287">
                  <c:v>2.466061111111111</c:v>
                </c:pt>
                <c:pt idx="288">
                  <c:v>2.482950000000001</c:v>
                </c:pt>
                <c:pt idx="289">
                  <c:v>2.516138888888888</c:v>
                </c:pt>
                <c:pt idx="290">
                  <c:v>2.5574</c:v>
                </c:pt>
                <c:pt idx="291">
                  <c:v>2.594044444444444</c:v>
                </c:pt>
                <c:pt idx="292">
                  <c:v>2.630044444444445</c:v>
                </c:pt>
                <c:pt idx="293">
                  <c:v>2.656733333333333</c:v>
                </c:pt>
                <c:pt idx="294">
                  <c:v>2.668699999999999</c:v>
                </c:pt>
                <c:pt idx="295">
                  <c:v>2.665316666666667</c:v>
                </c:pt>
                <c:pt idx="296">
                  <c:v>2.640661111111111</c:v>
                </c:pt>
                <c:pt idx="297">
                  <c:v>2.600761111111111</c:v>
                </c:pt>
                <c:pt idx="298">
                  <c:v>2.542872222222222</c:v>
                </c:pt>
                <c:pt idx="299">
                  <c:v>2.473144444444445</c:v>
                </c:pt>
                <c:pt idx="300">
                  <c:v>2.397622222222222</c:v>
                </c:pt>
                <c:pt idx="301">
                  <c:v>2.322066666666667</c:v>
                </c:pt>
                <c:pt idx="302">
                  <c:v>2.241144444444445</c:v>
                </c:pt>
                <c:pt idx="303">
                  <c:v>2.159877777777777</c:v>
                </c:pt>
                <c:pt idx="304">
                  <c:v>2.088788888888889</c:v>
                </c:pt>
                <c:pt idx="305">
                  <c:v>2.029466666666667</c:v>
                </c:pt>
                <c:pt idx="306">
                  <c:v>1.979677777777778</c:v>
                </c:pt>
                <c:pt idx="307">
                  <c:v>1.936516666666667</c:v>
                </c:pt>
                <c:pt idx="308">
                  <c:v>1.899433333333333</c:v>
                </c:pt>
                <c:pt idx="309">
                  <c:v>1.86388888888889</c:v>
                </c:pt>
                <c:pt idx="310">
                  <c:v>1.83475</c:v>
                </c:pt>
                <c:pt idx="311">
                  <c:v>1.810872222222222</c:v>
                </c:pt>
                <c:pt idx="312">
                  <c:v>1.786483333333334</c:v>
                </c:pt>
                <c:pt idx="313">
                  <c:v>1.748366666666667</c:v>
                </c:pt>
                <c:pt idx="314">
                  <c:v>1.695483333333333</c:v>
                </c:pt>
                <c:pt idx="315">
                  <c:v>1.628622222222222</c:v>
                </c:pt>
                <c:pt idx="316">
                  <c:v>1.556477777777778</c:v>
                </c:pt>
                <c:pt idx="317">
                  <c:v>1.476122222222222</c:v>
                </c:pt>
                <c:pt idx="318">
                  <c:v>1.388261111111111</c:v>
                </c:pt>
                <c:pt idx="319">
                  <c:v>1.300177777777778</c:v>
                </c:pt>
                <c:pt idx="320">
                  <c:v>1.206361111111111</c:v>
                </c:pt>
                <c:pt idx="321">
                  <c:v>1.10458888888889</c:v>
                </c:pt>
                <c:pt idx="322">
                  <c:v>0.996311111111111</c:v>
                </c:pt>
                <c:pt idx="323">
                  <c:v>0.882755555555556</c:v>
                </c:pt>
                <c:pt idx="324">
                  <c:v>0.753933333333333</c:v>
                </c:pt>
                <c:pt idx="325">
                  <c:v>0.623872222222222</c:v>
                </c:pt>
                <c:pt idx="326">
                  <c:v>0.504094444444445</c:v>
                </c:pt>
                <c:pt idx="327">
                  <c:v>0.399377777777778</c:v>
                </c:pt>
                <c:pt idx="328">
                  <c:v>0.311955555555556</c:v>
                </c:pt>
                <c:pt idx="329">
                  <c:v>0.233422222222222</c:v>
                </c:pt>
                <c:pt idx="330">
                  <c:v>0.162216666666667</c:v>
                </c:pt>
                <c:pt idx="331">
                  <c:v>0.0924833333333333</c:v>
                </c:pt>
                <c:pt idx="332">
                  <c:v>0.0274166666666666</c:v>
                </c:pt>
                <c:pt idx="333">
                  <c:v>-0.0346111111111112</c:v>
                </c:pt>
                <c:pt idx="334">
                  <c:v>-0.0943277777777777</c:v>
                </c:pt>
                <c:pt idx="335">
                  <c:v>-0.163666666666667</c:v>
                </c:pt>
                <c:pt idx="336">
                  <c:v>-0.2203</c:v>
                </c:pt>
                <c:pt idx="337">
                  <c:v>-0.283655555555556</c:v>
                </c:pt>
                <c:pt idx="338">
                  <c:v>-0.364222222222222</c:v>
                </c:pt>
                <c:pt idx="339">
                  <c:v>-0.451733333333333</c:v>
                </c:pt>
                <c:pt idx="340">
                  <c:v>-0.548983333333333</c:v>
                </c:pt>
                <c:pt idx="341">
                  <c:v>-0.641122222222222</c:v>
                </c:pt>
                <c:pt idx="342">
                  <c:v>-0.70455</c:v>
                </c:pt>
                <c:pt idx="343">
                  <c:v>-0.736794444444444</c:v>
                </c:pt>
                <c:pt idx="344">
                  <c:v>-0.751366666666667</c:v>
                </c:pt>
                <c:pt idx="345">
                  <c:v>-0.73715</c:v>
                </c:pt>
                <c:pt idx="346">
                  <c:v>-0.70285</c:v>
                </c:pt>
                <c:pt idx="347">
                  <c:v>-0.65395</c:v>
                </c:pt>
                <c:pt idx="348">
                  <c:v>-0.612416666666667</c:v>
                </c:pt>
                <c:pt idx="349">
                  <c:v>-0.58585</c:v>
                </c:pt>
                <c:pt idx="350">
                  <c:v>-0.574116666666667</c:v>
                </c:pt>
                <c:pt idx="351">
                  <c:v>-0.578138888888889</c:v>
                </c:pt>
                <c:pt idx="352">
                  <c:v>-0.593966666666667</c:v>
                </c:pt>
                <c:pt idx="353">
                  <c:v>-0.621511111111111</c:v>
                </c:pt>
                <c:pt idx="354">
                  <c:v>-0.657888888888889</c:v>
                </c:pt>
                <c:pt idx="355">
                  <c:v>-0.698616666666667</c:v>
                </c:pt>
                <c:pt idx="356">
                  <c:v>-0.739522222222222</c:v>
                </c:pt>
                <c:pt idx="357">
                  <c:v>-0.764027777777778</c:v>
                </c:pt>
                <c:pt idx="358">
                  <c:v>-0.772133333333333</c:v>
                </c:pt>
                <c:pt idx="359">
                  <c:v>-0.769427777777778</c:v>
                </c:pt>
                <c:pt idx="360">
                  <c:v>-0.737244444444445</c:v>
                </c:pt>
                <c:pt idx="361">
                  <c:v>-0.698455555555556</c:v>
                </c:pt>
                <c:pt idx="362">
                  <c:v>-0.65875</c:v>
                </c:pt>
                <c:pt idx="363">
                  <c:v>-0.617</c:v>
                </c:pt>
                <c:pt idx="364">
                  <c:v>-0.573094444444444</c:v>
                </c:pt>
                <c:pt idx="365">
                  <c:v>-0.523211111111111</c:v>
                </c:pt>
                <c:pt idx="366">
                  <c:v>-0.458711111111111</c:v>
                </c:pt>
                <c:pt idx="367">
                  <c:v>-0.382672222222222</c:v>
                </c:pt>
                <c:pt idx="368">
                  <c:v>-0.304555555555555</c:v>
                </c:pt>
                <c:pt idx="369">
                  <c:v>-0.240716666666667</c:v>
                </c:pt>
                <c:pt idx="370">
                  <c:v>-0.187161111111111</c:v>
                </c:pt>
                <c:pt idx="371">
                  <c:v>-0.136311111111111</c:v>
                </c:pt>
                <c:pt idx="372">
                  <c:v>-0.0924333333333332</c:v>
                </c:pt>
                <c:pt idx="373">
                  <c:v>-0.0535111111111109</c:v>
                </c:pt>
                <c:pt idx="374">
                  <c:v>-0.0153222222222221</c:v>
                </c:pt>
                <c:pt idx="375">
                  <c:v>0.0197944444444443</c:v>
                </c:pt>
                <c:pt idx="376">
                  <c:v>0.0495555555555557</c:v>
                </c:pt>
                <c:pt idx="377">
                  <c:v>0.06515</c:v>
                </c:pt>
                <c:pt idx="378">
                  <c:v>0.0759388888888888</c:v>
                </c:pt>
                <c:pt idx="379">
                  <c:v>0.0798833333333334</c:v>
                </c:pt>
                <c:pt idx="380">
                  <c:v>0.0889277777777778</c:v>
                </c:pt>
                <c:pt idx="381">
                  <c:v>0.108188888888889</c:v>
                </c:pt>
                <c:pt idx="382">
                  <c:v>0.148177777777778</c:v>
                </c:pt>
                <c:pt idx="383">
                  <c:v>0.198366666666666</c:v>
                </c:pt>
                <c:pt idx="384">
                  <c:v>0.261138888888889</c:v>
                </c:pt>
                <c:pt idx="385">
                  <c:v>0.330011111111111</c:v>
                </c:pt>
                <c:pt idx="386">
                  <c:v>0.409655555555555</c:v>
                </c:pt>
                <c:pt idx="387">
                  <c:v>0.490933333333333</c:v>
                </c:pt>
                <c:pt idx="388">
                  <c:v>0.568311111111111</c:v>
                </c:pt>
                <c:pt idx="389">
                  <c:v>0.625477777777778</c:v>
                </c:pt>
                <c:pt idx="390">
                  <c:v>0.661711111111111</c:v>
                </c:pt>
                <c:pt idx="391">
                  <c:v>0.681333333333333</c:v>
                </c:pt>
                <c:pt idx="392">
                  <c:v>0.682183333333333</c:v>
                </c:pt>
                <c:pt idx="393">
                  <c:v>0.659816666666666</c:v>
                </c:pt>
                <c:pt idx="394">
                  <c:v>0.614211111111111</c:v>
                </c:pt>
                <c:pt idx="395">
                  <c:v>0.559366666666667</c:v>
                </c:pt>
                <c:pt idx="396">
                  <c:v>0.508455555555556</c:v>
                </c:pt>
                <c:pt idx="397">
                  <c:v>0.468</c:v>
                </c:pt>
                <c:pt idx="398">
                  <c:v>0.431477777777778</c:v>
                </c:pt>
                <c:pt idx="399">
                  <c:v>0.402205555555556</c:v>
                </c:pt>
                <c:pt idx="400">
                  <c:v>0.379811111111111</c:v>
                </c:pt>
                <c:pt idx="401">
                  <c:v>0.357561111111111</c:v>
                </c:pt>
                <c:pt idx="402">
                  <c:v>0.33975</c:v>
                </c:pt>
                <c:pt idx="403">
                  <c:v>0.33695</c:v>
                </c:pt>
                <c:pt idx="404">
                  <c:v>0.338433333333333</c:v>
                </c:pt>
                <c:pt idx="405">
                  <c:v>0.339477777777778</c:v>
                </c:pt>
                <c:pt idx="406">
                  <c:v>0.342677777777778</c:v>
                </c:pt>
                <c:pt idx="407">
                  <c:v>0.347588888888889</c:v>
                </c:pt>
                <c:pt idx="408">
                  <c:v>0.362022222222222</c:v>
                </c:pt>
                <c:pt idx="409">
                  <c:v>0.378372222222222</c:v>
                </c:pt>
                <c:pt idx="410">
                  <c:v>0.403916666666667</c:v>
                </c:pt>
                <c:pt idx="411">
                  <c:v>0.4232</c:v>
                </c:pt>
                <c:pt idx="412">
                  <c:v>0.428166666666667</c:v>
                </c:pt>
                <c:pt idx="413">
                  <c:v>0.425916666666667</c:v>
                </c:pt>
                <c:pt idx="414">
                  <c:v>0.435516666666667</c:v>
                </c:pt>
                <c:pt idx="415">
                  <c:v>0.464566666666667</c:v>
                </c:pt>
                <c:pt idx="416">
                  <c:v>0.494572222222222</c:v>
                </c:pt>
                <c:pt idx="417">
                  <c:v>0.530427777777778</c:v>
                </c:pt>
                <c:pt idx="418">
                  <c:v>0.563622222222222</c:v>
                </c:pt>
                <c:pt idx="419">
                  <c:v>0.595177777777778</c:v>
                </c:pt>
                <c:pt idx="420">
                  <c:v>0.623694444444444</c:v>
                </c:pt>
                <c:pt idx="421">
                  <c:v>0.643261111111111</c:v>
                </c:pt>
                <c:pt idx="422">
                  <c:v>0.655661111111111</c:v>
                </c:pt>
                <c:pt idx="423">
                  <c:v>0.648322222222222</c:v>
                </c:pt>
                <c:pt idx="424">
                  <c:v>0.641416666666667</c:v>
                </c:pt>
                <c:pt idx="425">
                  <c:v>0.627133333333333</c:v>
                </c:pt>
                <c:pt idx="426">
                  <c:v>0.614811111111111</c:v>
                </c:pt>
                <c:pt idx="427">
                  <c:v>0.600916666666666</c:v>
                </c:pt>
                <c:pt idx="428">
                  <c:v>0.5844</c:v>
                </c:pt>
                <c:pt idx="429">
                  <c:v>0.574977777777778</c:v>
                </c:pt>
                <c:pt idx="430">
                  <c:v>0.569677777777778</c:v>
                </c:pt>
                <c:pt idx="431">
                  <c:v>0.559788888888889</c:v>
                </c:pt>
                <c:pt idx="432">
                  <c:v>0.545116666666667</c:v>
                </c:pt>
                <c:pt idx="433">
                  <c:v>0.530638888888889</c:v>
                </c:pt>
                <c:pt idx="434">
                  <c:v>0.52225</c:v>
                </c:pt>
                <c:pt idx="435">
                  <c:v>0.500644444444445</c:v>
                </c:pt>
                <c:pt idx="436">
                  <c:v>0.487144444444444</c:v>
                </c:pt>
                <c:pt idx="437">
                  <c:v>0.491938888888889</c:v>
                </c:pt>
                <c:pt idx="438">
                  <c:v>0.518477777777778</c:v>
                </c:pt>
                <c:pt idx="439">
                  <c:v>0.548994444444445</c:v>
                </c:pt>
                <c:pt idx="440">
                  <c:v>0.578005555555556</c:v>
                </c:pt>
                <c:pt idx="441">
                  <c:v>0.598872222222222</c:v>
                </c:pt>
                <c:pt idx="442">
                  <c:v>0.609044444444444</c:v>
                </c:pt>
                <c:pt idx="443">
                  <c:v>0.599383333333333</c:v>
                </c:pt>
                <c:pt idx="444">
                  <c:v>0.589922222222222</c:v>
                </c:pt>
                <c:pt idx="445">
                  <c:v>0.588383333333333</c:v>
                </c:pt>
                <c:pt idx="446">
                  <c:v>0.60295</c:v>
                </c:pt>
                <c:pt idx="447">
                  <c:v>0.644422222222222</c:v>
                </c:pt>
                <c:pt idx="448">
                  <c:v>0.714388888888889</c:v>
                </c:pt>
                <c:pt idx="449">
                  <c:v>0.797988888888889</c:v>
                </c:pt>
                <c:pt idx="450">
                  <c:v>0.884288888888889</c:v>
                </c:pt>
                <c:pt idx="451">
                  <c:v>0.966438888888889</c:v>
                </c:pt>
                <c:pt idx="452">
                  <c:v>1.044027777777777</c:v>
                </c:pt>
                <c:pt idx="453">
                  <c:v>1.104761111111111</c:v>
                </c:pt>
                <c:pt idx="454">
                  <c:v>1.157455555555555</c:v>
                </c:pt>
                <c:pt idx="455">
                  <c:v>1.210544444444444</c:v>
                </c:pt>
                <c:pt idx="456">
                  <c:v>1.269972222222222</c:v>
                </c:pt>
                <c:pt idx="457">
                  <c:v>1.33268888888889</c:v>
                </c:pt>
                <c:pt idx="458">
                  <c:v>1.395533333333334</c:v>
                </c:pt>
                <c:pt idx="459">
                  <c:v>1.4505</c:v>
                </c:pt>
                <c:pt idx="460">
                  <c:v>1.504727777777778</c:v>
                </c:pt>
                <c:pt idx="461">
                  <c:v>1.548766666666667</c:v>
                </c:pt>
                <c:pt idx="462">
                  <c:v>1.581616666666667</c:v>
                </c:pt>
                <c:pt idx="463">
                  <c:v>1.624266666666666</c:v>
                </c:pt>
                <c:pt idx="464">
                  <c:v>1.673766666666666</c:v>
                </c:pt>
                <c:pt idx="465">
                  <c:v>1.733961111111111</c:v>
                </c:pt>
                <c:pt idx="466">
                  <c:v>1.798683333333333</c:v>
                </c:pt>
                <c:pt idx="467">
                  <c:v>1.873866666666666</c:v>
                </c:pt>
                <c:pt idx="468">
                  <c:v>1.941894444444443</c:v>
                </c:pt>
                <c:pt idx="469">
                  <c:v>2.014944444444445</c:v>
                </c:pt>
                <c:pt idx="470">
                  <c:v>2.081061111111111</c:v>
                </c:pt>
                <c:pt idx="471">
                  <c:v>2.1536</c:v>
                </c:pt>
                <c:pt idx="472">
                  <c:v>2.216655555555556</c:v>
                </c:pt>
                <c:pt idx="473">
                  <c:v>2.268083333333334</c:v>
                </c:pt>
                <c:pt idx="474">
                  <c:v>2.312316666666666</c:v>
                </c:pt>
                <c:pt idx="475">
                  <c:v>2.335288888888885</c:v>
                </c:pt>
                <c:pt idx="476">
                  <c:v>2.352549999999996</c:v>
                </c:pt>
                <c:pt idx="477">
                  <c:v>2.351888888888885</c:v>
                </c:pt>
                <c:pt idx="478">
                  <c:v>2.347905555555556</c:v>
                </c:pt>
                <c:pt idx="479">
                  <c:v>2.331511111111111</c:v>
                </c:pt>
                <c:pt idx="480">
                  <c:v>2.304144444444445</c:v>
                </c:pt>
                <c:pt idx="481">
                  <c:v>2.278111111111111</c:v>
                </c:pt>
                <c:pt idx="482">
                  <c:v>2.263438888888889</c:v>
                </c:pt>
                <c:pt idx="483">
                  <c:v>2.2462</c:v>
                </c:pt>
                <c:pt idx="484">
                  <c:v>2.2303</c:v>
                </c:pt>
                <c:pt idx="485">
                  <c:v>2.219244444444444</c:v>
                </c:pt>
                <c:pt idx="486">
                  <c:v>2.217083333333334</c:v>
                </c:pt>
                <c:pt idx="487">
                  <c:v>2.219838888888888</c:v>
                </c:pt>
                <c:pt idx="488">
                  <c:v>2.228955555555556</c:v>
                </c:pt>
                <c:pt idx="489">
                  <c:v>2.236866666666666</c:v>
                </c:pt>
                <c:pt idx="490">
                  <c:v>2.256766666666667</c:v>
                </c:pt>
                <c:pt idx="491">
                  <c:v>2.272044444444445</c:v>
                </c:pt>
                <c:pt idx="492">
                  <c:v>2.297966666666667</c:v>
                </c:pt>
                <c:pt idx="493">
                  <c:v>2.31075</c:v>
                </c:pt>
                <c:pt idx="494">
                  <c:v>2.318044444444443</c:v>
                </c:pt>
                <c:pt idx="495">
                  <c:v>2.312427777777778</c:v>
                </c:pt>
                <c:pt idx="496">
                  <c:v>2.311922222222222</c:v>
                </c:pt>
                <c:pt idx="497">
                  <c:v>2.318049999999996</c:v>
                </c:pt>
                <c:pt idx="498">
                  <c:v>2.333577777777778</c:v>
                </c:pt>
                <c:pt idx="499">
                  <c:v>2.340916666666667</c:v>
                </c:pt>
                <c:pt idx="500">
                  <c:v>2.335966666666666</c:v>
                </c:pt>
                <c:pt idx="501">
                  <c:v>2.326033333333333</c:v>
                </c:pt>
                <c:pt idx="502">
                  <c:v>2.307638888888889</c:v>
                </c:pt>
                <c:pt idx="503">
                  <c:v>2.261777777777778</c:v>
                </c:pt>
                <c:pt idx="504">
                  <c:v>2.205816666666667</c:v>
                </c:pt>
                <c:pt idx="505">
                  <c:v>2.149361111111111</c:v>
                </c:pt>
                <c:pt idx="506">
                  <c:v>2.104322222222222</c:v>
                </c:pt>
                <c:pt idx="507">
                  <c:v>2.067588888888889</c:v>
                </c:pt>
                <c:pt idx="508">
                  <c:v>2.061605555555556</c:v>
                </c:pt>
                <c:pt idx="509">
                  <c:v>2.077694444444445</c:v>
                </c:pt>
                <c:pt idx="510">
                  <c:v>2.108988888888889</c:v>
                </c:pt>
                <c:pt idx="511">
                  <c:v>2.138794444444445</c:v>
                </c:pt>
                <c:pt idx="512">
                  <c:v>2.168633333333334</c:v>
                </c:pt>
                <c:pt idx="513">
                  <c:v>2.187122222222222</c:v>
                </c:pt>
                <c:pt idx="514">
                  <c:v>2.196166666666667</c:v>
                </c:pt>
                <c:pt idx="515">
                  <c:v>2.194522222222222</c:v>
                </c:pt>
                <c:pt idx="516">
                  <c:v>2.177244444444445</c:v>
                </c:pt>
                <c:pt idx="517">
                  <c:v>2.153733333333333</c:v>
                </c:pt>
                <c:pt idx="518">
                  <c:v>2.132805555555555</c:v>
                </c:pt>
                <c:pt idx="519">
                  <c:v>2.122161111111111</c:v>
                </c:pt>
                <c:pt idx="520">
                  <c:v>2.119383333333333</c:v>
                </c:pt>
                <c:pt idx="521">
                  <c:v>2.124855555555555</c:v>
                </c:pt>
                <c:pt idx="522">
                  <c:v>2.135144444444444</c:v>
                </c:pt>
                <c:pt idx="523">
                  <c:v>2.14125</c:v>
                </c:pt>
                <c:pt idx="524">
                  <c:v>2.1456</c:v>
                </c:pt>
                <c:pt idx="525">
                  <c:v>2.148422222222222</c:v>
                </c:pt>
                <c:pt idx="526">
                  <c:v>2.167494444444444</c:v>
                </c:pt>
                <c:pt idx="527">
                  <c:v>2.188722222222222</c:v>
                </c:pt>
                <c:pt idx="528">
                  <c:v>2.1903</c:v>
                </c:pt>
                <c:pt idx="529">
                  <c:v>2.175466666666667</c:v>
                </c:pt>
                <c:pt idx="530">
                  <c:v>2.144883333333334</c:v>
                </c:pt>
                <c:pt idx="531">
                  <c:v>2.097672222222222</c:v>
                </c:pt>
                <c:pt idx="532">
                  <c:v>2.043722222222222</c:v>
                </c:pt>
                <c:pt idx="533">
                  <c:v>2.0008</c:v>
                </c:pt>
                <c:pt idx="534">
                  <c:v>1.97808888888889</c:v>
                </c:pt>
                <c:pt idx="535">
                  <c:v>1.965944444444444</c:v>
                </c:pt>
                <c:pt idx="536">
                  <c:v>1.96655</c:v>
                </c:pt>
                <c:pt idx="537">
                  <c:v>1.964644444444445</c:v>
                </c:pt>
                <c:pt idx="538">
                  <c:v>1.957661111111111</c:v>
                </c:pt>
                <c:pt idx="539">
                  <c:v>1.948027777777778</c:v>
                </c:pt>
                <c:pt idx="540">
                  <c:v>1.946855555555556</c:v>
                </c:pt>
                <c:pt idx="541">
                  <c:v>1.958488888888888</c:v>
                </c:pt>
                <c:pt idx="542">
                  <c:v>1.98063888888889</c:v>
                </c:pt>
                <c:pt idx="543">
                  <c:v>2.016888888888885</c:v>
                </c:pt>
                <c:pt idx="544">
                  <c:v>2.070272222222222</c:v>
                </c:pt>
                <c:pt idx="545">
                  <c:v>2.147155555555555</c:v>
                </c:pt>
                <c:pt idx="546">
                  <c:v>2.242711111111111</c:v>
                </c:pt>
                <c:pt idx="547">
                  <c:v>2.3455</c:v>
                </c:pt>
                <c:pt idx="548">
                  <c:v>2.447916666666666</c:v>
                </c:pt>
                <c:pt idx="549">
                  <c:v>2.52975</c:v>
                </c:pt>
                <c:pt idx="550">
                  <c:v>2.59295</c:v>
                </c:pt>
                <c:pt idx="551">
                  <c:v>2.630422222222222</c:v>
                </c:pt>
                <c:pt idx="552">
                  <c:v>2.646194444444445</c:v>
                </c:pt>
                <c:pt idx="553">
                  <c:v>2.653866666666667</c:v>
                </c:pt>
                <c:pt idx="554">
                  <c:v>2.661822222222222</c:v>
                </c:pt>
                <c:pt idx="555">
                  <c:v>2.665572222222222</c:v>
                </c:pt>
                <c:pt idx="556">
                  <c:v>2.664694444444445</c:v>
                </c:pt>
                <c:pt idx="557">
                  <c:v>2.660338888888889</c:v>
                </c:pt>
                <c:pt idx="558">
                  <c:v>2.664022222222222</c:v>
                </c:pt>
                <c:pt idx="559">
                  <c:v>2.669761111111111</c:v>
                </c:pt>
                <c:pt idx="560">
                  <c:v>2.69455</c:v>
                </c:pt>
                <c:pt idx="561">
                  <c:v>2.713305555555555</c:v>
                </c:pt>
                <c:pt idx="562">
                  <c:v>2.73865</c:v>
                </c:pt>
                <c:pt idx="563">
                  <c:v>2.7603</c:v>
                </c:pt>
                <c:pt idx="564">
                  <c:v>2.781144444444445</c:v>
                </c:pt>
                <c:pt idx="565">
                  <c:v>2.805477777777777</c:v>
                </c:pt>
                <c:pt idx="566">
                  <c:v>2.837627777777777</c:v>
                </c:pt>
                <c:pt idx="567">
                  <c:v>2.873805555555555</c:v>
                </c:pt>
                <c:pt idx="568">
                  <c:v>2.895222222222222</c:v>
                </c:pt>
                <c:pt idx="569">
                  <c:v>2.927222222222223</c:v>
                </c:pt>
                <c:pt idx="570">
                  <c:v>2.974172222222222</c:v>
                </c:pt>
                <c:pt idx="571">
                  <c:v>3.028055555555555</c:v>
                </c:pt>
                <c:pt idx="572">
                  <c:v>3.079349999999998</c:v>
                </c:pt>
                <c:pt idx="573">
                  <c:v>3.120283333333334</c:v>
                </c:pt>
                <c:pt idx="574">
                  <c:v>3.135577777777777</c:v>
                </c:pt>
                <c:pt idx="575">
                  <c:v>3.138033333333333</c:v>
                </c:pt>
                <c:pt idx="576">
                  <c:v>3.129872222222222</c:v>
                </c:pt>
                <c:pt idx="577">
                  <c:v>3.112588888888888</c:v>
                </c:pt>
                <c:pt idx="578">
                  <c:v>3.089061111111112</c:v>
                </c:pt>
                <c:pt idx="579">
                  <c:v>3.051955555555555</c:v>
                </c:pt>
                <c:pt idx="580">
                  <c:v>3.0045</c:v>
                </c:pt>
                <c:pt idx="581">
                  <c:v>2.960438888888889</c:v>
                </c:pt>
                <c:pt idx="582">
                  <c:v>2.91005</c:v>
                </c:pt>
                <c:pt idx="583">
                  <c:v>2.868583333333333</c:v>
                </c:pt>
                <c:pt idx="584">
                  <c:v>2.831433333333333</c:v>
                </c:pt>
                <c:pt idx="585">
                  <c:v>2.804366666666667</c:v>
                </c:pt>
                <c:pt idx="586">
                  <c:v>2.780916666666666</c:v>
                </c:pt>
                <c:pt idx="587">
                  <c:v>2.767677777777778</c:v>
                </c:pt>
                <c:pt idx="588">
                  <c:v>2.752272222222222</c:v>
                </c:pt>
                <c:pt idx="589">
                  <c:v>2.746861111111111</c:v>
                </c:pt>
                <c:pt idx="590">
                  <c:v>2.752577777777777</c:v>
                </c:pt>
                <c:pt idx="591">
                  <c:v>2.765772222222222</c:v>
                </c:pt>
                <c:pt idx="592">
                  <c:v>2.794933333333333</c:v>
                </c:pt>
                <c:pt idx="593">
                  <c:v>2.83415</c:v>
                </c:pt>
                <c:pt idx="594">
                  <c:v>2.886777777777778</c:v>
                </c:pt>
                <c:pt idx="595">
                  <c:v>2.930716666666667</c:v>
                </c:pt>
                <c:pt idx="596">
                  <c:v>2.969855555555555</c:v>
                </c:pt>
                <c:pt idx="597">
                  <c:v>3.009038888888889</c:v>
                </c:pt>
                <c:pt idx="598">
                  <c:v>3.024944444444445</c:v>
                </c:pt>
                <c:pt idx="599">
                  <c:v>3.022955555555556</c:v>
                </c:pt>
                <c:pt idx="600">
                  <c:v>3.002233333333333</c:v>
                </c:pt>
                <c:pt idx="601">
                  <c:v>2.979511111111111</c:v>
                </c:pt>
                <c:pt idx="602">
                  <c:v>2.957705555555556</c:v>
                </c:pt>
                <c:pt idx="603">
                  <c:v>2.928922222222222</c:v>
                </c:pt>
                <c:pt idx="604">
                  <c:v>2.902255555555556</c:v>
                </c:pt>
                <c:pt idx="605">
                  <c:v>2.87555</c:v>
                </c:pt>
                <c:pt idx="606">
                  <c:v>2.844494444444445</c:v>
                </c:pt>
                <c:pt idx="607">
                  <c:v>2.825744444444445</c:v>
                </c:pt>
                <c:pt idx="608">
                  <c:v>2.805783333333333</c:v>
                </c:pt>
                <c:pt idx="609">
                  <c:v>2.799272222222222</c:v>
                </c:pt>
                <c:pt idx="610">
                  <c:v>2.814994444444445</c:v>
                </c:pt>
                <c:pt idx="611">
                  <c:v>2.844455555555556</c:v>
                </c:pt>
                <c:pt idx="612">
                  <c:v>2.893094444444445</c:v>
                </c:pt>
                <c:pt idx="613">
                  <c:v>2.952394444444444</c:v>
                </c:pt>
                <c:pt idx="614">
                  <c:v>3.008861111111111</c:v>
                </c:pt>
                <c:pt idx="615">
                  <c:v>3.060577777777778</c:v>
                </c:pt>
                <c:pt idx="616">
                  <c:v>3.096988888888887</c:v>
                </c:pt>
                <c:pt idx="617">
                  <c:v>3.145361111111111</c:v>
                </c:pt>
                <c:pt idx="618">
                  <c:v>3.201161111111111</c:v>
                </c:pt>
                <c:pt idx="619">
                  <c:v>3.257961111111111</c:v>
                </c:pt>
                <c:pt idx="620">
                  <c:v>3.314288888888885</c:v>
                </c:pt>
                <c:pt idx="621">
                  <c:v>3.365111111111111</c:v>
                </c:pt>
                <c:pt idx="622">
                  <c:v>3.409088888888887</c:v>
                </c:pt>
                <c:pt idx="623">
                  <c:v>3.438833333333333</c:v>
                </c:pt>
                <c:pt idx="624">
                  <c:v>3.458755555555556</c:v>
                </c:pt>
                <c:pt idx="625">
                  <c:v>3.457883333333333</c:v>
                </c:pt>
                <c:pt idx="626">
                  <c:v>3.452866666666666</c:v>
                </c:pt>
                <c:pt idx="627">
                  <c:v>3.426855555555556</c:v>
                </c:pt>
                <c:pt idx="628">
                  <c:v>3.394594444444444</c:v>
                </c:pt>
                <c:pt idx="629">
                  <c:v>3.358238888888886</c:v>
                </c:pt>
                <c:pt idx="630">
                  <c:v>3.308883333333334</c:v>
                </c:pt>
                <c:pt idx="631">
                  <c:v>3.269922222222222</c:v>
                </c:pt>
                <c:pt idx="632">
                  <c:v>3.229361111111112</c:v>
                </c:pt>
                <c:pt idx="633">
                  <c:v>3.188805555555556</c:v>
                </c:pt>
                <c:pt idx="634">
                  <c:v>3.153577777777778</c:v>
                </c:pt>
                <c:pt idx="635">
                  <c:v>3.119988888888888</c:v>
                </c:pt>
                <c:pt idx="636">
                  <c:v>3.104622222222222</c:v>
                </c:pt>
                <c:pt idx="637">
                  <c:v>3.084433333333334</c:v>
                </c:pt>
                <c:pt idx="638">
                  <c:v>3.066750000000001</c:v>
                </c:pt>
                <c:pt idx="639">
                  <c:v>3.056777777777777</c:v>
                </c:pt>
                <c:pt idx="640">
                  <c:v>3.057938888888889</c:v>
                </c:pt>
                <c:pt idx="641">
                  <c:v>3.076988888888887</c:v>
                </c:pt>
                <c:pt idx="642">
                  <c:v>3.110183333333334</c:v>
                </c:pt>
                <c:pt idx="643">
                  <c:v>3.149766666666667</c:v>
                </c:pt>
                <c:pt idx="644">
                  <c:v>3.197738888888888</c:v>
                </c:pt>
                <c:pt idx="645">
                  <c:v>3.246544444444444</c:v>
                </c:pt>
                <c:pt idx="646">
                  <c:v>3.299749999999999</c:v>
                </c:pt>
                <c:pt idx="647">
                  <c:v>3.351316666666666</c:v>
                </c:pt>
                <c:pt idx="648">
                  <c:v>3.382761111111111</c:v>
                </c:pt>
                <c:pt idx="649">
                  <c:v>3.398472222222222</c:v>
                </c:pt>
                <c:pt idx="650">
                  <c:v>3.387872222222222</c:v>
                </c:pt>
                <c:pt idx="651">
                  <c:v>3.380838888888888</c:v>
                </c:pt>
                <c:pt idx="652">
                  <c:v>3.366422222222222</c:v>
                </c:pt>
                <c:pt idx="653">
                  <c:v>3.365311111111111</c:v>
                </c:pt>
                <c:pt idx="654">
                  <c:v>3.371333333333334</c:v>
                </c:pt>
                <c:pt idx="655">
                  <c:v>3.382011111111111</c:v>
                </c:pt>
                <c:pt idx="656">
                  <c:v>3.3831</c:v>
                </c:pt>
                <c:pt idx="657">
                  <c:v>3.377972222222223</c:v>
                </c:pt>
                <c:pt idx="658">
                  <c:v>3.357194444444445</c:v>
                </c:pt>
                <c:pt idx="659">
                  <c:v>3.332233333333332</c:v>
                </c:pt>
                <c:pt idx="660">
                  <c:v>3.294316666666667</c:v>
                </c:pt>
                <c:pt idx="661">
                  <c:v>3.239205555555555</c:v>
                </c:pt>
                <c:pt idx="662">
                  <c:v>3.174433333333333</c:v>
                </c:pt>
                <c:pt idx="663">
                  <c:v>3.127733333333333</c:v>
                </c:pt>
                <c:pt idx="664">
                  <c:v>3.091894444444444</c:v>
                </c:pt>
                <c:pt idx="665">
                  <c:v>3.080072222222223</c:v>
                </c:pt>
                <c:pt idx="666">
                  <c:v>3.083161111111112</c:v>
                </c:pt>
                <c:pt idx="667">
                  <c:v>3.095466666666667</c:v>
                </c:pt>
                <c:pt idx="668">
                  <c:v>3.114905555555556</c:v>
                </c:pt>
                <c:pt idx="669">
                  <c:v>3.13435</c:v>
                </c:pt>
                <c:pt idx="670">
                  <c:v>3.150972222222223</c:v>
                </c:pt>
                <c:pt idx="671">
                  <c:v>3.179127777777777</c:v>
                </c:pt>
                <c:pt idx="672">
                  <c:v>3.205144444444445</c:v>
                </c:pt>
                <c:pt idx="673">
                  <c:v>3.231233333333334</c:v>
                </c:pt>
                <c:pt idx="674">
                  <c:v>3.249244444444445</c:v>
                </c:pt>
                <c:pt idx="675">
                  <c:v>3.256022222222223</c:v>
                </c:pt>
                <c:pt idx="676">
                  <c:v>3.252555555555556</c:v>
                </c:pt>
                <c:pt idx="677">
                  <c:v>3.235394444444444</c:v>
                </c:pt>
                <c:pt idx="678">
                  <c:v>3.196938888888889</c:v>
                </c:pt>
                <c:pt idx="679">
                  <c:v>3.14255</c:v>
                </c:pt>
                <c:pt idx="680">
                  <c:v>3.085827777777777</c:v>
                </c:pt>
                <c:pt idx="681">
                  <c:v>3.027916666666666</c:v>
                </c:pt>
                <c:pt idx="682">
                  <c:v>2.959866666666666</c:v>
                </c:pt>
                <c:pt idx="683">
                  <c:v>2.887427777777778</c:v>
                </c:pt>
                <c:pt idx="684">
                  <c:v>2.820711111111111</c:v>
                </c:pt>
                <c:pt idx="685">
                  <c:v>2.762233333333333</c:v>
                </c:pt>
                <c:pt idx="686">
                  <c:v>2.708466666666667</c:v>
                </c:pt>
                <c:pt idx="687">
                  <c:v>2.655961111111111</c:v>
                </c:pt>
                <c:pt idx="688">
                  <c:v>2.601666666666667</c:v>
                </c:pt>
                <c:pt idx="689">
                  <c:v>2.546894444444445</c:v>
                </c:pt>
                <c:pt idx="690">
                  <c:v>2.479305555555556</c:v>
                </c:pt>
                <c:pt idx="691">
                  <c:v>2.408205555555556</c:v>
                </c:pt>
                <c:pt idx="692">
                  <c:v>2.324944444444444</c:v>
                </c:pt>
                <c:pt idx="693">
                  <c:v>2.236594444444444</c:v>
                </c:pt>
                <c:pt idx="694">
                  <c:v>2.137172222222222</c:v>
                </c:pt>
                <c:pt idx="695">
                  <c:v>2.047566666666666</c:v>
                </c:pt>
                <c:pt idx="696">
                  <c:v>1.959461111111111</c:v>
                </c:pt>
                <c:pt idx="697">
                  <c:v>1.883516666666667</c:v>
                </c:pt>
                <c:pt idx="698">
                  <c:v>1.81095</c:v>
                </c:pt>
                <c:pt idx="699">
                  <c:v>1.754344444444444</c:v>
                </c:pt>
                <c:pt idx="700">
                  <c:v>1.708472222222222</c:v>
                </c:pt>
              </c:numCache>
            </c:numRef>
          </c:val>
          <c:smooth val="0"/>
        </c:ser>
        <c:ser>
          <c:idx val="3"/>
          <c:order val="3"/>
          <c:tx>
            <c:strRef>
              <c:f>cpz!$A$77</c:f>
              <c:strCache>
                <c:ptCount val="1"/>
                <c:pt idx="0">
                  <c:v>Unrelated</c:v>
                </c:pt>
              </c:strCache>
            </c:strRef>
          </c:tx>
          <c:marker>
            <c:symbol val="none"/>
          </c:marker>
          <c:val>
            <c:numRef>
              <c:f>cpz!$C$77:$AAA$77</c:f>
              <c:numCache>
                <c:formatCode>General</c:formatCode>
                <c:ptCount val="701"/>
                <c:pt idx="0">
                  <c:v>-0.128672222222222</c:v>
                </c:pt>
                <c:pt idx="1">
                  <c:v>-0.162733333333333</c:v>
                </c:pt>
                <c:pt idx="2">
                  <c:v>-0.193055555555556</c:v>
                </c:pt>
                <c:pt idx="3">
                  <c:v>-0.212766666666667</c:v>
                </c:pt>
                <c:pt idx="4">
                  <c:v>-0.216144444444444</c:v>
                </c:pt>
                <c:pt idx="5">
                  <c:v>-0.209516666666667</c:v>
                </c:pt>
                <c:pt idx="6">
                  <c:v>-0.200116666666667</c:v>
                </c:pt>
                <c:pt idx="7">
                  <c:v>-0.18865</c:v>
                </c:pt>
                <c:pt idx="8">
                  <c:v>-0.1797</c:v>
                </c:pt>
                <c:pt idx="9">
                  <c:v>-0.164744444444444</c:v>
                </c:pt>
                <c:pt idx="10">
                  <c:v>-0.143983333333333</c:v>
                </c:pt>
                <c:pt idx="11">
                  <c:v>-0.124555555555556</c:v>
                </c:pt>
                <c:pt idx="12">
                  <c:v>-0.115583333333333</c:v>
                </c:pt>
                <c:pt idx="13">
                  <c:v>-0.102744444444444</c:v>
                </c:pt>
                <c:pt idx="14">
                  <c:v>-0.101205555555556</c:v>
                </c:pt>
                <c:pt idx="15">
                  <c:v>-0.103638888888889</c:v>
                </c:pt>
                <c:pt idx="16">
                  <c:v>-0.101794444444444</c:v>
                </c:pt>
                <c:pt idx="17">
                  <c:v>-0.0906555555555555</c:v>
                </c:pt>
                <c:pt idx="18">
                  <c:v>-0.0735055555555556</c:v>
                </c:pt>
                <c:pt idx="19">
                  <c:v>-0.0506722222222222</c:v>
                </c:pt>
                <c:pt idx="20">
                  <c:v>-0.0216</c:v>
                </c:pt>
                <c:pt idx="21">
                  <c:v>0.0161944444444445</c:v>
                </c:pt>
                <c:pt idx="22">
                  <c:v>0.0687166666666666</c:v>
                </c:pt>
                <c:pt idx="23">
                  <c:v>0.13015</c:v>
                </c:pt>
                <c:pt idx="24">
                  <c:v>0.197722222222222</c:v>
                </c:pt>
                <c:pt idx="25">
                  <c:v>0.26455</c:v>
                </c:pt>
                <c:pt idx="26">
                  <c:v>0.323683333333333</c:v>
                </c:pt>
                <c:pt idx="27">
                  <c:v>0.373627777777778</c:v>
                </c:pt>
                <c:pt idx="28">
                  <c:v>0.414205555555555</c:v>
                </c:pt>
                <c:pt idx="29">
                  <c:v>0.441177777777778</c:v>
                </c:pt>
                <c:pt idx="30">
                  <c:v>0.4645</c:v>
                </c:pt>
                <c:pt idx="31">
                  <c:v>0.478333333333333</c:v>
                </c:pt>
                <c:pt idx="32">
                  <c:v>0.492661111111111</c:v>
                </c:pt>
                <c:pt idx="33">
                  <c:v>0.5089</c:v>
                </c:pt>
                <c:pt idx="34">
                  <c:v>0.519094444444444</c:v>
                </c:pt>
                <c:pt idx="35">
                  <c:v>0.526111111111111</c:v>
                </c:pt>
                <c:pt idx="36">
                  <c:v>0.523705555555555</c:v>
                </c:pt>
                <c:pt idx="37">
                  <c:v>0.515577777777778</c:v>
                </c:pt>
                <c:pt idx="38">
                  <c:v>0.498466666666666</c:v>
                </c:pt>
                <c:pt idx="39">
                  <c:v>0.471983333333333</c:v>
                </c:pt>
                <c:pt idx="40">
                  <c:v>0.441905555555556</c:v>
                </c:pt>
                <c:pt idx="41">
                  <c:v>0.405722222222222</c:v>
                </c:pt>
                <c:pt idx="42">
                  <c:v>0.371805555555556</c:v>
                </c:pt>
                <c:pt idx="43">
                  <c:v>0.341438888888889</c:v>
                </c:pt>
                <c:pt idx="44">
                  <c:v>0.31415</c:v>
                </c:pt>
                <c:pt idx="45">
                  <c:v>0.284433333333333</c:v>
                </c:pt>
                <c:pt idx="46">
                  <c:v>0.253138888888889</c:v>
                </c:pt>
                <c:pt idx="47">
                  <c:v>0.2244</c:v>
                </c:pt>
                <c:pt idx="48">
                  <c:v>0.194127777777778</c:v>
                </c:pt>
                <c:pt idx="49">
                  <c:v>0.170977777777778</c:v>
                </c:pt>
                <c:pt idx="50">
                  <c:v>0.157122222222222</c:v>
                </c:pt>
                <c:pt idx="51">
                  <c:v>0.148594444444444</c:v>
                </c:pt>
                <c:pt idx="52">
                  <c:v>0.13345</c:v>
                </c:pt>
                <c:pt idx="53">
                  <c:v>0.122455555555556</c:v>
                </c:pt>
                <c:pt idx="54">
                  <c:v>0.117672222222222</c:v>
                </c:pt>
                <c:pt idx="55">
                  <c:v>0.118033333333333</c:v>
                </c:pt>
                <c:pt idx="56">
                  <c:v>0.128911111111111</c:v>
                </c:pt>
                <c:pt idx="57">
                  <c:v>0.138027777777778</c:v>
                </c:pt>
                <c:pt idx="58">
                  <c:v>0.151338888888889</c:v>
                </c:pt>
                <c:pt idx="59">
                  <c:v>0.16815</c:v>
                </c:pt>
                <c:pt idx="60">
                  <c:v>0.187188888888889</c:v>
                </c:pt>
                <c:pt idx="61">
                  <c:v>0.211405555555556</c:v>
                </c:pt>
                <c:pt idx="62">
                  <c:v>0.225233333333333</c:v>
                </c:pt>
                <c:pt idx="63">
                  <c:v>0.230838888888889</c:v>
                </c:pt>
                <c:pt idx="64">
                  <c:v>0.235866666666667</c:v>
                </c:pt>
                <c:pt idx="65">
                  <c:v>0.24515</c:v>
                </c:pt>
                <c:pt idx="66">
                  <c:v>0.250505555555556</c:v>
                </c:pt>
                <c:pt idx="67">
                  <c:v>0.252033333333333</c:v>
                </c:pt>
                <c:pt idx="68">
                  <c:v>0.260383333333333</c:v>
                </c:pt>
                <c:pt idx="69">
                  <c:v>0.264861111111111</c:v>
                </c:pt>
                <c:pt idx="70">
                  <c:v>0.263622222222222</c:v>
                </c:pt>
                <c:pt idx="71">
                  <c:v>0.257338888888889</c:v>
                </c:pt>
                <c:pt idx="72">
                  <c:v>0.242727777777778</c:v>
                </c:pt>
                <c:pt idx="73">
                  <c:v>0.233594444444444</c:v>
                </c:pt>
                <c:pt idx="74">
                  <c:v>0.222805555555556</c:v>
                </c:pt>
                <c:pt idx="75">
                  <c:v>0.218927777777778</c:v>
                </c:pt>
                <c:pt idx="76">
                  <c:v>0.217138888888889</c:v>
                </c:pt>
                <c:pt idx="77">
                  <c:v>0.21895</c:v>
                </c:pt>
                <c:pt idx="78">
                  <c:v>0.212566666666667</c:v>
                </c:pt>
                <c:pt idx="79">
                  <c:v>0.202172222222222</c:v>
                </c:pt>
                <c:pt idx="80">
                  <c:v>0.188488888888889</c:v>
                </c:pt>
                <c:pt idx="81">
                  <c:v>0.179938888888889</c:v>
                </c:pt>
                <c:pt idx="82">
                  <c:v>0.168066666666667</c:v>
                </c:pt>
                <c:pt idx="83">
                  <c:v>0.147761111111111</c:v>
                </c:pt>
                <c:pt idx="84">
                  <c:v>0.120366666666667</c:v>
                </c:pt>
                <c:pt idx="85">
                  <c:v>0.0857277777777777</c:v>
                </c:pt>
                <c:pt idx="86">
                  <c:v>0.0387555555555556</c:v>
                </c:pt>
                <c:pt idx="87">
                  <c:v>-0.01585</c:v>
                </c:pt>
                <c:pt idx="88">
                  <c:v>-0.0755666666666666</c:v>
                </c:pt>
                <c:pt idx="89">
                  <c:v>-0.132294444444444</c:v>
                </c:pt>
                <c:pt idx="90">
                  <c:v>-0.177161111111111</c:v>
                </c:pt>
                <c:pt idx="91">
                  <c:v>-0.220866666666667</c:v>
                </c:pt>
                <c:pt idx="92">
                  <c:v>-0.26475</c:v>
                </c:pt>
                <c:pt idx="93">
                  <c:v>-0.310877777777778</c:v>
                </c:pt>
                <c:pt idx="94">
                  <c:v>-0.339605555555555</c:v>
                </c:pt>
                <c:pt idx="95">
                  <c:v>-0.353</c:v>
                </c:pt>
                <c:pt idx="96">
                  <c:v>-0.358533333333333</c:v>
                </c:pt>
                <c:pt idx="97">
                  <c:v>-0.365894444444444</c:v>
                </c:pt>
                <c:pt idx="98">
                  <c:v>-0.383266666666667</c:v>
                </c:pt>
                <c:pt idx="99">
                  <c:v>-0.409322222222222</c:v>
                </c:pt>
                <c:pt idx="100">
                  <c:v>-0.433772222222222</c:v>
                </c:pt>
                <c:pt idx="101">
                  <c:v>-0.460505555555555</c:v>
                </c:pt>
                <c:pt idx="102">
                  <c:v>-0.479372222222222</c:v>
                </c:pt>
                <c:pt idx="103">
                  <c:v>-0.494805555555556</c:v>
                </c:pt>
                <c:pt idx="104">
                  <c:v>-0.502022222222222</c:v>
                </c:pt>
                <c:pt idx="105">
                  <c:v>-0.506422222222222</c:v>
                </c:pt>
                <c:pt idx="106">
                  <c:v>-0.510872222222222</c:v>
                </c:pt>
                <c:pt idx="107">
                  <c:v>-0.522588888888889</c:v>
                </c:pt>
                <c:pt idx="108">
                  <c:v>-0.539905555555556</c:v>
                </c:pt>
                <c:pt idx="109">
                  <c:v>-0.563172222222222</c:v>
                </c:pt>
                <c:pt idx="110">
                  <c:v>-0.590372222222222</c:v>
                </c:pt>
                <c:pt idx="111">
                  <c:v>-0.623666666666667</c:v>
                </c:pt>
                <c:pt idx="112">
                  <c:v>-0.651055555555555</c:v>
                </c:pt>
                <c:pt idx="113">
                  <c:v>-0.662866666666666</c:v>
                </c:pt>
                <c:pt idx="114">
                  <c:v>-0.652755555555556</c:v>
                </c:pt>
                <c:pt idx="115">
                  <c:v>-0.624605555555556</c:v>
                </c:pt>
                <c:pt idx="116">
                  <c:v>-0.579627777777778</c:v>
                </c:pt>
                <c:pt idx="117">
                  <c:v>-0.525477777777778</c:v>
                </c:pt>
                <c:pt idx="118">
                  <c:v>-0.466883333333333</c:v>
                </c:pt>
                <c:pt idx="119">
                  <c:v>-0.407027777777778</c:v>
                </c:pt>
                <c:pt idx="120">
                  <c:v>-0.348116666666667</c:v>
                </c:pt>
                <c:pt idx="121">
                  <c:v>-0.289544444444444</c:v>
                </c:pt>
                <c:pt idx="122">
                  <c:v>-0.223222222222222</c:v>
                </c:pt>
                <c:pt idx="123">
                  <c:v>-0.154938888888889</c:v>
                </c:pt>
                <c:pt idx="124">
                  <c:v>-0.0895499999999999</c:v>
                </c:pt>
                <c:pt idx="125">
                  <c:v>-0.0299444444444445</c:v>
                </c:pt>
                <c:pt idx="126">
                  <c:v>0.0309333333333333</c:v>
                </c:pt>
                <c:pt idx="127">
                  <c:v>0.0870166666666667</c:v>
                </c:pt>
                <c:pt idx="128">
                  <c:v>0.132372222222222</c:v>
                </c:pt>
                <c:pt idx="129">
                  <c:v>0.167361111111111</c:v>
                </c:pt>
                <c:pt idx="130">
                  <c:v>0.207255555555556</c:v>
                </c:pt>
                <c:pt idx="131">
                  <c:v>0.25885</c:v>
                </c:pt>
                <c:pt idx="132">
                  <c:v>0.321655555555556</c:v>
                </c:pt>
                <c:pt idx="133">
                  <c:v>0.379405555555555</c:v>
                </c:pt>
                <c:pt idx="134">
                  <c:v>0.429305555555555</c:v>
                </c:pt>
                <c:pt idx="135">
                  <c:v>0.471672222222222</c:v>
                </c:pt>
                <c:pt idx="136">
                  <c:v>0.50565</c:v>
                </c:pt>
                <c:pt idx="137">
                  <c:v>0.522666666666667</c:v>
                </c:pt>
                <c:pt idx="138">
                  <c:v>0.530088888888889</c:v>
                </c:pt>
                <c:pt idx="139">
                  <c:v>0.538905555555556</c:v>
                </c:pt>
                <c:pt idx="140">
                  <c:v>0.545388888888889</c:v>
                </c:pt>
                <c:pt idx="141">
                  <c:v>0.544522222222222</c:v>
                </c:pt>
                <c:pt idx="142">
                  <c:v>0.547211111111111</c:v>
                </c:pt>
                <c:pt idx="143">
                  <c:v>0.559</c:v>
                </c:pt>
                <c:pt idx="144">
                  <c:v>0.583111111111111</c:v>
                </c:pt>
                <c:pt idx="145">
                  <c:v>0.613811111111111</c:v>
                </c:pt>
                <c:pt idx="146">
                  <c:v>0.663555555555555</c:v>
                </c:pt>
                <c:pt idx="147">
                  <c:v>0.721261111111111</c:v>
                </c:pt>
                <c:pt idx="148">
                  <c:v>0.796927777777778</c:v>
                </c:pt>
                <c:pt idx="149">
                  <c:v>0.884216666666667</c:v>
                </c:pt>
                <c:pt idx="150">
                  <c:v>0.984172222222222</c:v>
                </c:pt>
                <c:pt idx="151">
                  <c:v>1.085461111111111</c:v>
                </c:pt>
                <c:pt idx="152">
                  <c:v>1.192711111111111</c:v>
                </c:pt>
                <c:pt idx="153">
                  <c:v>1.299483333333333</c:v>
                </c:pt>
                <c:pt idx="154">
                  <c:v>1.41098888888889</c:v>
                </c:pt>
                <c:pt idx="155">
                  <c:v>1.513322222222222</c:v>
                </c:pt>
                <c:pt idx="156">
                  <c:v>1.60673888888889</c:v>
                </c:pt>
                <c:pt idx="157">
                  <c:v>1.690466666666666</c:v>
                </c:pt>
                <c:pt idx="158">
                  <c:v>1.772161111111111</c:v>
                </c:pt>
                <c:pt idx="159">
                  <c:v>1.851227777777777</c:v>
                </c:pt>
                <c:pt idx="160">
                  <c:v>1.924227777777778</c:v>
                </c:pt>
                <c:pt idx="161">
                  <c:v>1.995361111111111</c:v>
                </c:pt>
                <c:pt idx="162">
                  <c:v>2.059594444444444</c:v>
                </c:pt>
                <c:pt idx="163">
                  <c:v>2.119038888888888</c:v>
                </c:pt>
                <c:pt idx="164">
                  <c:v>2.176133333333333</c:v>
                </c:pt>
                <c:pt idx="165">
                  <c:v>2.226711111111111</c:v>
                </c:pt>
                <c:pt idx="166">
                  <c:v>2.2753</c:v>
                </c:pt>
                <c:pt idx="167">
                  <c:v>2.316161111111111</c:v>
                </c:pt>
                <c:pt idx="168">
                  <c:v>2.354661111111111</c:v>
                </c:pt>
                <c:pt idx="169">
                  <c:v>2.379605555555555</c:v>
                </c:pt>
                <c:pt idx="170">
                  <c:v>2.389355555555555</c:v>
                </c:pt>
                <c:pt idx="171">
                  <c:v>2.391722222222222</c:v>
                </c:pt>
                <c:pt idx="172">
                  <c:v>2.389411111111111</c:v>
                </c:pt>
                <c:pt idx="173">
                  <c:v>2.393744444444445</c:v>
                </c:pt>
                <c:pt idx="174">
                  <c:v>2.40896111111111</c:v>
                </c:pt>
                <c:pt idx="175">
                  <c:v>2.441361111111112</c:v>
                </c:pt>
                <c:pt idx="176">
                  <c:v>2.479155555555556</c:v>
                </c:pt>
                <c:pt idx="177">
                  <c:v>2.520305555555555</c:v>
                </c:pt>
                <c:pt idx="178">
                  <c:v>2.557805555555555</c:v>
                </c:pt>
                <c:pt idx="179">
                  <c:v>2.588922222222222</c:v>
                </c:pt>
                <c:pt idx="180">
                  <c:v>2.611144444444445</c:v>
                </c:pt>
                <c:pt idx="181">
                  <c:v>2.621622222222222</c:v>
                </c:pt>
                <c:pt idx="182">
                  <c:v>2.626155555555555</c:v>
                </c:pt>
                <c:pt idx="183">
                  <c:v>2.634544444444445</c:v>
                </c:pt>
                <c:pt idx="184">
                  <c:v>2.640683333333333</c:v>
                </c:pt>
                <c:pt idx="185">
                  <c:v>2.642216666666667</c:v>
                </c:pt>
                <c:pt idx="186">
                  <c:v>2.630766666666667</c:v>
                </c:pt>
                <c:pt idx="187">
                  <c:v>2.606005555555555</c:v>
                </c:pt>
                <c:pt idx="188">
                  <c:v>2.56975</c:v>
                </c:pt>
                <c:pt idx="189">
                  <c:v>2.531711111111111</c:v>
                </c:pt>
                <c:pt idx="190">
                  <c:v>2.492077777777778</c:v>
                </c:pt>
                <c:pt idx="191">
                  <c:v>2.445038888888889</c:v>
                </c:pt>
                <c:pt idx="192">
                  <c:v>2.3953</c:v>
                </c:pt>
                <c:pt idx="193">
                  <c:v>2.337311111111111</c:v>
                </c:pt>
                <c:pt idx="194">
                  <c:v>2.273777777777778</c:v>
                </c:pt>
                <c:pt idx="195">
                  <c:v>2.214116666666667</c:v>
                </c:pt>
                <c:pt idx="196">
                  <c:v>2.153033333333334</c:v>
                </c:pt>
                <c:pt idx="197">
                  <c:v>2.0952</c:v>
                </c:pt>
                <c:pt idx="198">
                  <c:v>2.039116666666667</c:v>
                </c:pt>
                <c:pt idx="199">
                  <c:v>1.997422222222222</c:v>
                </c:pt>
                <c:pt idx="200">
                  <c:v>1.966127777777777</c:v>
                </c:pt>
                <c:pt idx="201">
                  <c:v>1.949577777777778</c:v>
                </c:pt>
                <c:pt idx="202">
                  <c:v>1.937716666666667</c:v>
                </c:pt>
                <c:pt idx="203">
                  <c:v>1.933194444444444</c:v>
                </c:pt>
                <c:pt idx="204">
                  <c:v>1.934705555555555</c:v>
                </c:pt>
                <c:pt idx="205">
                  <c:v>1.936955555555556</c:v>
                </c:pt>
                <c:pt idx="206">
                  <c:v>1.945494444444445</c:v>
                </c:pt>
                <c:pt idx="207">
                  <c:v>1.96808888888889</c:v>
                </c:pt>
                <c:pt idx="208">
                  <c:v>2.008011111111111</c:v>
                </c:pt>
                <c:pt idx="209">
                  <c:v>2.066366666666667</c:v>
                </c:pt>
                <c:pt idx="210">
                  <c:v>2.129155555555555</c:v>
                </c:pt>
                <c:pt idx="211">
                  <c:v>2.18916111111111</c:v>
                </c:pt>
                <c:pt idx="212">
                  <c:v>2.243955555555556</c:v>
                </c:pt>
                <c:pt idx="213">
                  <c:v>2.282755555555556</c:v>
                </c:pt>
                <c:pt idx="214">
                  <c:v>2.316194444444444</c:v>
                </c:pt>
                <c:pt idx="215">
                  <c:v>2.346777777777777</c:v>
                </c:pt>
                <c:pt idx="216">
                  <c:v>2.379594444444445</c:v>
                </c:pt>
                <c:pt idx="217">
                  <c:v>2.414922222222222</c:v>
                </c:pt>
                <c:pt idx="218">
                  <c:v>2.45658888888889</c:v>
                </c:pt>
                <c:pt idx="219">
                  <c:v>2.493805555555555</c:v>
                </c:pt>
                <c:pt idx="220">
                  <c:v>2.535427777777778</c:v>
                </c:pt>
                <c:pt idx="221">
                  <c:v>2.577911111111111</c:v>
                </c:pt>
                <c:pt idx="222">
                  <c:v>2.623277777777777</c:v>
                </c:pt>
                <c:pt idx="223">
                  <c:v>2.665861111111111</c:v>
                </c:pt>
                <c:pt idx="224">
                  <c:v>2.707722222222222</c:v>
                </c:pt>
                <c:pt idx="225">
                  <c:v>2.741611111111111</c:v>
                </c:pt>
                <c:pt idx="226">
                  <c:v>2.779466666666666</c:v>
                </c:pt>
                <c:pt idx="227">
                  <c:v>2.822849999999996</c:v>
                </c:pt>
                <c:pt idx="228">
                  <c:v>2.880083333333333</c:v>
                </c:pt>
                <c:pt idx="229">
                  <c:v>2.932238888888885</c:v>
                </c:pt>
                <c:pt idx="230">
                  <c:v>2.974311111111111</c:v>
                </c:pt>
                <c:pt idx="231">
                  <c:v>3.003505555555555</c:v>
                </c:pt>
                <c:pt idx="232">
                  <c:v>3.024366666666667</c:v>
                </c:pt>
                <c:pt idx="233">
                  <c:v>3.051711111111111</c:v>
                </c:pt>
                <c:pt idx="234">
                  <c:v>3.076044444444443</c:v>
                </c:pt>
                <c:pt idx="235">
                  <c:v>3.101122222222223</c:v>
                </c:pt>
                <c:pt idx="236">
                  <c:v>3.127605555555555</c:v>
                </c:pt>
                <c:pt idx="237">
                  <c:v>3.156461111111112</c:v>
                </c:pt>
                <c:pt idx="238">
                  <c:v>3.195811111111111</c:v>
                </c:pt>
                <c:pt idx="239">
                  <c:v>3.2467</c:v>
                </c:pt>
                <c:pt idx="240">
                  <c:v>3.298222222222222</c:v>
                </c:pt>
                <c:pt idx="241">
                  <c:v>3.345466666666666</c:v>
                </c:pt>
                <c:pt idx="242">
                  <c:v>3.384227777777776</c:v>
                </c:pt>
                <c:pt idx="243">
                  <c:v>3.4147</c:v>
                </c:pt>
                <c:pt idx="244">
                  <c:v>3.456327777777778</c:v>
                </c:pt>
                <c:pt idx="245">
                  <c:v>3.500694444444444</c:v>
                </c:pt>
                <c:pt idx="246">
                  <c:v>3.539438888888887</c:v>
                </c:pt>
                <c:pt idx="247">
                  <c:v>3.57846111111111</c:v>
                </c:pt>
                <c:pt idx="248">
                  <c:v>3.612894444444445</c:v>
                </c:pt>
                <c:pt idx="249">
                  <c:v>3.658138888888888</c:v>
                </c:pt>
                <c:pt idx="250">
                  <c:v>3.713188888888889</c:v>
                </c:pt>
                <c:pt idx="251">
                  <c:v>3.776688888888886</c:v>
                </c:pt>
                <c:pt idx="252">
                  <c:v>3.839322222222222</c:v>
                </c:pt>
                <c:pt idx="253">
                  <c:v>3.901822222222222</c:v>
                </c:pt>
                <c:pt idx="254">
                  <c:v>3.961794444444445</c:v>
                </c:pt>
                <c:pt idx="255">
                  <c:v>4.023311111111111</c:v>
                </c:pt>
                <c:pt idx="256">
                  <c:v>4.082105555555551</c:v>
                </c:pt>
                <c:pt idx="257">
                  <c:v>4.133638888888888</c:v>
                </c:pt>
                <c:pt idx="258">
                  <c:v>4.17628888888889</c:v>
                </c:pt>
                <c:pt idx="259">
                  <c:v>4.217222222222222</c:v>
                </c:pt>
                <c:pt idx="260">
                  <c:v>4.258955555555551</c:v>
                </c:pt>
                <c:pt idx="261">
                  <c:v>4.306877777777776</c:v>
                </c:pt>
                <c:pt idx="262">
                  <c:v>4.361183333333333</c:v>
                </c:pt>
                <c:pt idx="263">
                  <c:v>4.419283333333338</c:v>
                </c:pt>
                <c:pt idx="264">
                  <c:v>4.47377222222222</c:v>
                </c:pt>
                <c:pt idx="265">
                  <c:v>4.52325555555555</c:v>
                </c:pt>
                <c:pt idx="266">
                  <c:v>4.562399999999998</c:v>
                </c:pt>
                <c:pt idx="267">
                  <c:v>4.598355555555552</c:v>
                </c:pt>
                <c:pt idx="268">
                  <c:v>4.630605555555554</c:v>
                </c:pt>
                <c:pt idx="269">
                  <c:v>4.660094444444444</c:v>
                </c:pt>
                <c:pt idx="270">
                  <c:v>4.683677777777778</c:v>
                </c:pt>
                <c:pt idx="271">
                  <c:v>4.682077777777774</c:v>
                </c:pt>
                <c:pt idx="272">
                  <c:v>4.670222222222221</c:v>
                </c:pt>
                <c:pt idx="273">
                  <c:v>4.646561111111111</c:v>
                </c:pt>
                <c:pt idx="274">
                  <c:v>4.622511111111108</c:v>
                </c:pt>
                <c:pt idx="275">
                  <c:v>4.58986111111111</c:v>
                </c:pt>
                <c:pt idx="276">
                  <c:v>4.5592</c:v>
                </c:pt>
                <c:pt idx="277">
                  <c:v>4.527944444444444</c:v>
                </c:pt>
                <c:pt idx="278">
                  <c:v>4.500066666666668</c:v>
                </c:pt>
                <c:pt idx="279">
                  <c:v>4.474694444444443</c:v>
                </c:pt>
                <c:pt idx="280">
                  <c:v>4.45636111111111</c:v>
                </c:pt>
                <c:pt idx="281">
                  <c:v>4.439683333333338</c:v>
                </c:pt>
                <c:pt idx="282">
                  <c:v>4.415977777777774</c:v>
                </c:pt>
                <c:pt idx="283">
                  <c:v>4.39161111111111</c:v>
                </c:pt>
                <c:pt idx="284">
                  <c:v>4.360594444444445</c:v>
                </c:pt>
                <c:pt idx="285">
                  <c:v>4.32936111111111</c:v>
                </c:pt>
                <c:pt idx="286">
                  <c:v>4.286566666666666</c:v>
                </c:pt>
                <c:pt idx="287">
                  <c:v>4.238138888888889</c:v>
                </c:pt>
                <c:pt idx="288">
                  <c:v>4.184888888888886</c:v>
                </c:pt>
                <c:pt idx="289">
                  <c:v>4.130288888888889</c:v>
                </c:pt>
                <c:pt idx="290">
                  <c:v>4.086566666666666</c:v>
                </c:pt>
                <c:pt idx="291">
                  <c:v>4.047855555555549</c:v>
                </c:pt>
                <c:pt idx="292">
                  <c:v>4.011111111111111</c:v>
                </c:pt>
                <c:pt idx="293">
                  <c:v>3.982116666666667</c:v>
                </c:pt>
                <c:pt idx="294">
                  <c:v>3.965088888888888</c:v>
                </c:pt>
                <c:pt idx="295">
                  <c:v>3.949188888888889</c:v>
                </c:pt>
                <c:pt idx="296">
                  <c:v>3.935011111111111</c:v>
                </c:pt>
                <c:pt idx="297">
                  <c:v>3.90995</c:v>
                </c:pt>
                <c:pt idx="298">
                  <c:v>3.886599999999999</c:v>
                </c:pt>
                <c:pt idx="299">
                  <c:v>3.867405555555555</c:v>
                </c:pt>
                <c:pt idx="300">
                  <c:v>3.844844444444444</c:v>
                </c:pt>
                <c:pt idx="301">
                  <c:v>3.820877777777777</c:v>
                </c:pt>
                <c:pt idx="302">
                  <c:v>3.789544444444444</c:v>
                </c:pt>
                <c:pt idx="303">
                  <c:v>3.754911111111111</c:v>
                </c:pt>
                <c:pt idx="304">
                  <c:v>3.716466666666667</c:v>
                </c:pt>
                <c:pt idx="305">
                  <c:v>3.678211111111112</c:v>
                </c:pt>
                <c:pt idx="306">
                  <c:v>3.648227777777777</c:v>
                </c:pt>
                <c:pt idx="307">
                  <c:v>3.61785</c:v>
                </c:pt>
                <c:pt idx="308">
                  <c:v>3.584933333333333</c:v>
                </c:pt>
                <c:pt idx="309">
                  <c:v>3.542383333333333</c:v>
                </c:pt>
                <c:pt idx="310">
                  <c:v>3.486305555555556</c:v>
                </c:pt>
                <c:pt idx="311">
                  <c:v>3.415838888888886</c:v>
                </c:pt>
                <c:pt idx="312">
                  <c:v>3.333261111111111</c:v>
                </c:pt>
                <c:pt idx="313">
                  <c:v>3.241944444444444</c:v>
                </c:pt>
                <c:pt idx="314">
                  <c:v>3.150516666666667</c:v>
                </c:pt>
                <c:pt idx="315">
                  <c:v>3.056649999999996</c:v>
                </c:pt>
                <c:pt idx="316">
                  <c:v>2.971911111111112</c:v>
                </c:pt>
                <c:pt idx="317">
                  <c:v>2.893572222222222</c:v>
                </c:pt>
                <c:pt idx="318">
                  <c:v>2.822333333333334</c:v>
                </c:pt>
                <c:pt idx="319">
                  <c:v>2.751838888888888</c:v>
                </c:pt>
                <c:pt idx="320">
                  <c:v>2.683033333333332</c:v>
                </c:pt>
                <c:pt idx="321">
                  <c:v>2.623583333333334</c:v>
                </c:pt>
                <c:pt idx="322">
                  <c:v>2.565888888888888</c:v>
                </c:pt>
                <c:pt idx="323">
                  <c:v>2.508211111111111</c:v>
                </c:pt>
                <c:pt idx="324">
                  <c:v>2.442277777777777</c:v>
                </c:pt>
                <c:pt idx="325">
                  <c:v>2.366633333333334</c:v>
                </c:pt>
                <c:pt idx="326">
                  <c:v>2.290727777777778</c:v>
                </c:pt>
                <c:pt idx="327">
                  <c:v>2.222794444444445</c:v>
                </c:pt>
                <c:pt idx="328">
                  <c:v>2.161044444444444</c:v>
                </c:pt>
                <c:pt idx="329">
                  <c:v>2.100083333333333</c:v>
                </c:pt>
                <c:pt idx="330">
                  <c:v>2.045155555555555</c:v>
                </c:pt>
                <c:pt idx="331">
                  <c:v>1.98928888888889</c:v>
                </c:pt>
                <c:pt idx="332">
                  <c:v>1.93685</c:v>
                </c:pt>
                <c:pt idx="333">
                  <c:v>1.88548888888889</c:v>
                </c:pt>
                <c:pt idx="334">
                  <c:v>1.829538888888888</c:v>
                </c:pt>
                <c:pt idx="335">
                  <c:v>1.77518888888889</c:v>
                </c:pt>
                <c:pt idx="336">
                  <c:v>1.724216666666667</c:v>
                </c:pt>
                <c:pt idx="337">
                  <c:v>1.673066666666666</c:v>
                </c:pt>
                <c:pt idx="338">
                  <c:v>1.624661111111111</c:v>
                </c:pt>
                <c:pt idx="339">
                  <c:v>1.581133333333333</c:v>
                </c:pt>
                <c:pt idx="340">
                  <c:v>1.5414</c:v>
                </c:pt>
                <c:pt idx="341">
                  <c:v>1.509322222222222</c:v>
                </c:pt>
                <c:pt idx="342">
                  <c:v>1.477783333333333</c:v>
                </c:pt>
                <c:pt idx="343">
                  <c:v>1.444961111111111</c:v>
                </c:pt>
                <c:pt idx="344">
                  <c:v>1.408938888888889</c:v>
                </c:pt>
                <c:pt idx="345">
                  <c:v>1.368133333333333</c:v>
                </c:pt>
                <c:pt idx="346">
                  <c:v>1.31725</c:v>
                </c:pt>
                <c:pt idx="347">
                  <c:v>1.261061111111111</c:v>
                </c:pt>
                <c:pt idx="348">
                  <c:v>1.20365</c:v>
                </c:pt>
                <c:pt idx="349">
                  <c:v>1.145877777777778</c:v>
                </c:pt>
                <c:pt idx="350">
                  <c:v>1.100877777777778</c:v>
                </c:pt>
                <c:pt idx="351">
                  <c:v>1.070377777777778</c:v>
                </c:pt>
                <c:pt idx="352">
                  <c:v>1.045594444444444</c:v>
                </c:pt>
                <c:pt idx="353">
                  <c:v>1.024533333333334</c:v>
                </c:pt>
                <c:pt idx="354">
                  <c:v>1.012461111111111</c:v>
                </c:pt>
                <c:pt idx="355">
                  <c:v>1.000383333333333</c:v>
                </c:pt>
                <c:pt idx="356">
                  <c:v>0.987783333333333</c:v>
                </c:pt>
                <c:pt idx="357">
                  <c:v>0.968516666666667</c:v>
                </c:pt>
                <c:pt idx="358">
                  <c:v>0.940305555555556</c:v>
                </c:pt>
                <c:pt idx="359">
                  <c:v>0.902305555555555</c:v>
                </c:pt>
                <c:pt idx="360">
                  <c:v>0.8642</c:v>
                </c:pt>
                <c:pt idx="361">
                  <c:v>0.838922222222222</c:v>
                </c:pt>
                <c:pt idx="362">
                  <c:v>0.828138888888889</c:v>
                </c:pt>
                <c:pt idx="363">
                  <c:v>0.825305555555556</c:v>
                </c:pt>
                <c:pt idx="364">
                  <c:v>0.843566666666667</c:v>
                </c:pt>
                <c:pt idx="365">
                  <c:v>0.875538888888889</c:v>
                </c:pt>
                <c:pt idx="366">
                  <c:v>0.918</c:v>
                </c:pt>
                <c:pt idx="367">
                  <c:v>0.968083333333333</c:v>
                </c:pt>
                <c:pt idx="368">
                  <c:v>1.022533333333333</c:v>
                </c:pt>
                <c:pt idx="369">
                  <c:v>1.076194444444444</c:v>
                </c:pt>
                <c:pt idx="370">
                  <c:v>1.136977777777778</c:v>
                </c:pt>
                <c:pt idx="371">
                  <c:v>1.192283333333333</c:v>
                </c:pt>
                <c:pt idx="372">
                  <c:v>1.245644444444445</c:v>
                </c:pt>
                <c:pt idx="373">
                  <c:v>1.278627777777777</c:v>
                </c:pt>
                <c:pt idx="374">
                  <c:v>1.304044444444445</c:v>
                </c:pt>
                <c:pt idx="375">
                  <c:v>1.32533888888889</c:v>
                </c:pt>
                <c:pt idx="376">
                  <c:v>1.338194444444444</c:v>
                </c:pt>
                <c:pt idx="377">
                  <c:v>1.352094444444444</c:v>
                </c:pt>
                <c:pt idx="378">
                  <c:v>1.360222222222222</c:v>
                </c:pt>
                <c:pt idx="379">
                  <c:v>1.354894444444444</c:v>
                </c:pt>
                <c:pt idx="380">
                  <c:v>1.3438</c:v>
                </c:pt>
                <c:pt idx="381">
                  <c:v>1.321927777777778</c:v>
                </c:pt>
                <c:pt idx="382">
                  <c:v>1.302083333333333</c:v>
                </c:pt>
                <c:pt idx="383">
                  <c:v>1.28185</c:v>
                </c:pt>
                <c:pt idx="384">
                  <c:v>1.25703888888889</c:v>
                </c:pt>
                <c:pt idx="385">
                  <c:v>1.222211111111111</c:v>
                </c:pt>
                <c:pt idx="386">
                  <c:v>1.18058888888889</c:v>
                </c:pt>
                <c:pt idx="387">
                  <c:v>1.13203888888889</c:v>
                </c:pt>
                <c:pt idx="388">
                  <c:v>1.075411111111111</c:v>
                </c:pt>
                <c:pt idx="389">
                  <c:v>1.013572222222222</c:v>
                </c:pt>
                <c:pt idx="390">
                  <c:v>0.952672222222222</c:v>
                </c:pt>
                <c:pt idx="391">
                  <c:v>0.88875</c:v>
                </c:pt>
                <c:pt idx="392">
                  <c:v>0.836755555555556</c:v>
                </c:pt>
                <c:pt idx="393">
                  <c:v>0.799138888888889</c:v>
                </c:pt>
                <c:pt idx="394">
                  <c:v>0.770216666666667</c:v>
                </c:pt>
                <c:pt idx="395">
                  <c:v>0.746044444444444</c:v>
                </c:pt>
                <c:pt idx="396">
                  <c:v>0.728333333333333</c:v>
                </c:pt>
                <c:pt idx="397">
                  <c:v>0.708638888888889</c:v>
                </c:pt>
                <c:pt idx="398">
                  <c:v>0.687777777777777</c:v>
                </c:pt>
                <c:pt idx="399">
                  <c:v>0.656383333333333</c:v>
                </c:pt>
                <c:pt idx="400">
                  <c:v>0.611605555555555</c:v>
                </c:pt>
                <c:pt idx="401">
                  <c:v>0.561183333333333</c:v>
                </c:pt>
                <c:pt idx="402">
                  <c:v>0.509805555555556</c:v>
                </c:pt>
                <c:pt idx="403">
                  <c:v>0.468083333333333</c:v>
                </c:pt>
                <c:pt idx="404">
                  <c:v>0.438355555555555</c:v>
                </c:pt>
                <c:pt idx="405">
                  <c:v>0.420527777777778</c:v>
                </c:pt>
                <c:pt idx="406">
                  <c:v>0.415211111111111</c:v>
                </c:pt>
                <c:pt idx="407">
                  <c:v>0.420344444444445</c:v>
                </c:pt>
                <c:pt idx="408">
                  <c:v>0.431472222222222</c:v>
                </c:pt>
                <c:pt idx="409">
                  <c:v>0.445022222222222</c:v>
                </c:pt>
                <c:pt idx="410">
                  <c:v>0.458455555555555</c:v>
                </c:pt>
                <c:pt idx="411">
                  <c:v>0.478955555555556</c:v>
                </c:pt>
                <c:pt idx="412">
                  <c:v>0.498416666666667</c:v>
                </c:pt>
                <c:pt idx="413">
                  <c:v>0.511161111111111</c:v>
                </c:pt>
                <c:pt idx="414">
                  <c:v>0.5156</c:v>
                </c:pt>
                <c:pt idx="415">
                  <c:v>0.518627777777778</c:v>
                </c:pt>
                <c:pt idx="416">
                  <c:v>0.520388888888889</c:v>
                </c:pt>
                <c:pt idx="417">
                  <c:v>0.522283333333333</c:v>
                </c:pt>
                <c:pt idx="418">
                  <c:v>0.524822222222222</c:v>
                </c:pt>
                <c:pt idx="419">
                  <c:v>0.524211111111111</c:v>
                </c:pt>
                <c:pt idx="420">
                  <c:v>0.525983333333333</c:v>
                </c:pt>
                <c:pt idx="421">
                  <c:v>0.535961111111111</c:v>
                </c:pt>
                <c:pt idx="422">
                  <c:v>0.5449</c:v>
                </c:pt>
                <c:pt idx="423">
                  <c:v>0.5625</c:v>
                </c:pt>
                <c:pt idx="424">
                  <c:v>0.583438888888889</c:v>
                </c:pt>
                <c:pt idx="425">
                  <c:v>0.607394444444444</c:v>
                </c:pt>
                <c:pt idx="426">
                  <c:v>0.623572222222222</c:v>
                </c:pt>
                <c:pt idx="427">
                  <c:v>0.639727777777778</c:v>
                </c:pt>
                <c:pt idx="428">
                  <c:v>0.652694444444445</c:v>
                </c:pt>
                <c:pt idx="429">
                  <c:v>0.644777777777777</c:v>
                </c:pt>
                <c:pt idx="430">
                  <c:v>0.623983333333333</c:v>
                </c:pt>
                <c:pt idx="431">
                  <c:v>0.588177777777778</c:v>
                </c:pt>
                <c:pt idx="432">
                  <c:v>0.550383333333333</c:v>
                </c:pt>
                <c:pt idx="433">
                  <c:v>0.5126</c:v>
                </c:pt>
                <c:pt idx="434">
                  <c:v>0.471266666666667</c:v>
                </c:pt>
                <c:pt idx="435">
                  <c:v>0.430022222222222</c:v>
                </c:pt>
                <c:pt idx="436">
                  <c:v>0.391322222222222</c:v>
                </c:pt>
                <c:pt idx="437">
                  <c:v>0.366372222222222</c:v>
                </c:pt>
                <c:pt idx="438">
                  <c:v>0.359483333333333</c:v>
                </c:pt>
                <c:pt idx="439">
                  <c:v>0.375583333333333</c:v>
                </c:pt>
                <c:pt idx="440">
                  <c:v>0.406338888888889</c:v>
                </c:pt>
                <c:pt idx="441">
                  <c:v>0.463122222222222</c:v>
                </c:pt>
                <c:pt idx="442">
                  <c:v>0.529033333333334</c:v>
                </c:pt>
                <c:pt idx="443">
                  <c:v>0.593</c:v>
                </c:pt>
                <c:pt idx="444">
                  <c:v>0.648055555555555</c:v>
                </c:pt>
                <c:pt idx="445">
                  <c:v>0.696894444444444</c:v>
                </c:pt>
                <c:pt idx="446">
                  <c:v>0.739266666666667</c:v>
                </c:pt>
                <c:pt idx="447">
                  <c:v>0.787716666666667</c:v>
                </c:pt>
                <c:pt idx="448">
                  <c:v>0.84195</c:v>
                </c:pt>
                <c:pt idx="449">
                  <c:v>0.897122222222222</c:v>
                </c:pt>
                <c:pt idx="450">
                  <c:v>0.947588888888889</c:v>
                </c:pt>
                <c:pt idx="451">
                  <c:v>0.993833333333333</c:v>
                </c:pt>
                <c:pt idx="452">
                  <c:v>1.034427777777777</c:v>
                </c:pt>
                <c:pt idx="453">
                  <c:v>1.0687</c:v>
                </c:pt>
                <c:pt idx="454">
                  <c:v>1.101166666666667</c:v>
                </c:pt>
                <c:pt idx="455">
                  <c:v>1.134394444444444</c:v>
                </c:pt>
                <c:pt idx="456">
                  <c:v>1.172455555555556</c:v>
                </c:pt>
                <c:pt idx="457">
                  <c:v>1.205611111111111</c:v>
                </c:pt>
                <c:pt idx="458">
                  <c:v>1.232316666666667</c:v>
                </c:pt>
                <c:pt idx="459">
                  <c:v>1.259661111111111</c:v>
                </c:pt>
                <c:pt idx="460">
                  <c:v>1.289105555555555</c:v>
                </c:pt>
                <c:pt idx="461">
                  <c:v>1.323511111111111</c:v>
                </c:pt>
                <c:pt idx="462">
                  <c:v>1.364511111111111</c:v>
                </c:pt>
                <c:pt idx="463">
                  <c:v>1.4151</c:v>
                </c:pt>
                <c:pt idx="464">
                  <c:v>1.461211111111111</c:v>
                </c:pt>
                <c:pt idx="465">
                  <c:v>1.500222222222222</c:v>
                </c:pt>
                <c:pt idx="466">
                  <c:v>1.545972222222223</c:v>
                </c:pt>
                <c:pt idx="467">
                  <c:v>1.5918</c:v>
                </c:pt>
                <c:pt idx="468">
                  <c:v>1.650194444444444</c:v>
                </c:pt>
                <c:pt idx="469">
                  <c:v>1.71015</c:v>
                </c:pt>
                <c:pt idx="470">
                  <c:v>1.766022222222222</c:v>
                </c:pt>
                <c:pt idx="471">
                  <c:v>1.808122222222222</c:v>
                </c:pt>
                <c:pt idx="472">
                  <c:v>1.825222222222222</c:v>
                </c:pt>
                <c:pt idx="473">
                  <c:v>1.835944444444444</c:v>
                </c:pt>
                <c:pt idx="474">
                  <c:v>1.83925</c:v>
                </c:pt>
                <c:pt idx="475">
                  <c:v>1.841738888888889</c:v>
                </c:pt>
                <c:pt idx="476">
                  <c:v>1.846977777777777</c:v>
                </c:pt>
                <c:pt idx="477">
                  <c:v>1.867716666666667</c:v>
                </c:pt>
                <c:pt idx="478">
                  <c:v>1.89463888888889</c:v>
                </c:pt>
                <c:pt idx="479">
                  <c:v>1.930516666666667</c:v>
                </c:pt>
                <c:pt idx="480">
                  <c:v>1.962733333333334</c:v>
                </c:pt>
                <c:pt idx="481">
                  <c:v>2.000577777777778</c:v>
                </c:pt>
                <c:pt idx="482">
                  <c:v>2.039955555555555</c:v>
                </c:pt>
                <c:pt idx="483">
                  <c:v>2.081788888888889</c:v>
                </c:pt>
                <c:pt idx="484">
                  <c:v>2.130427777777777</c:v>
                </c:pt>
                <c:pt idx="485">
                  <c:v>2.182783333333333</c:v>
                </c:pt>
                <c:pt idx="486">
                  <c:v>2.235622222222222</c:v>
                </c:pt>
                <c:pt idx="487">
                  <c:v>2.291877777777777</c:v>
                </c:pt>
                <c:pt idx="488">
                  <c:v>2.342472222222222</c:v>
                </c:pt>
                <c:pt idx="489">
                  <c:v>2.387327777777778</c:v>
                </c:pt>
                <c:pt idx="490">
                  <c:v>2.420766666666666</c:v>
                </c:pt>
                <c:pt idx="491">
                  <c:v>2.442805555555555</c:v>
                </c:pt>
                <c:pt idx="492">
                  <c:v>2.466688888888886</c:v>
                </c:pt>
                <c:pt idx="493">
                  <c:v>2.498805555555555</c:v>
                </c:pt>
                <c:pt idx="494">
                  <c:v>2.534861111111111</c:v>
                </c:pt>
                <c:pt idx="495">
                  <c:v>2.571577777777778</c:v>
                </c:pt>
                <c:pt idx="496">
                  <c:v>2.591883333333334</c:v>
                </c:pt>
                <c:pt idx="497">
                  <c:v>2.600611111111112</c:v>
                </c:pt>
                <c:pt idx="498">
                  <c:v>2.603777777777778</c:v>
                </c:pt>
                <c:pt idx="499">
                  <c:v>2.606861111111111</c:v>
                </c:pt>
                <c:pt idx="500">
                  <c:v>2.612144444444445</c:v>
                </c:pt>
                <c:pt idx="501">
                  <c:v>2.610516666666666</c:v>
                </c:pt>
                <c:pt idx="502">
                  <c:v>2.608811111111112</c:v>
                </c:pt>
                <c:pt idx="503">
                  <c:v>2.609488888888888</c:v>
                </c:pt>
                <c:pt idx="504">
                  <c:v>2.609222222222222</c:v>
                </c:pt>
                <c:pt idx="505">
                  <c:v>2.6069</c:v>
                </c:pt>
                <c:pt idx="506">
                  <c:v>2.604383333333333</c:v>
                </c:pt>
                <c:pt idx="507">
                  <c:v>2.602205555555555</c:v>
                </c:pt>
                <c:pt idx="508">
                  <c:v>2.598738888888889</c:v>
                </c:pt>
                <c:pt idx="509">
                  <c:v>2.598911111111112</c:v>
                </c:pt>
                <c:pt idx="510">
                  <c:v>2.601427777777777</c:v>
                </c:pt>
                <c:pt idx="511">
                  <c:v>2.604133333333333</c:v>
                </c:pt>
                <c:pt idx="512">
                  <c:v>2.607994444444444</c:v>
                </c:pt>
                <c:pt idx="513">
                  <c:v>2.613249999999998</c:v>
                </c:pt>
                <c:pt idx="514">
                  <c:v>2.616488888888885</c:v>
                </c:pt>
                <c:pt idx="515">
                  <c:v>2.625522222222222</c:v>
                </c:pt>
                <c:pt idx="516">
                  <c:v>2.646577777777777</c:v>
                </c:pt>
                <c:pt idx="517">
                  <c:v>2.670316666666666</c:v>
                </c:pt>
                <c:pt idx="518">
                  <c:v>2.697416666666667</c:v>
                </c:pt>
                <c:pt idx="519">
                  <c:v>2.716677777777778</c:v>
                </c:pt>
                <c:pt idx="520">
                  <c:v>2.726783333333333</c:v>
                </c:pt>
                <c:pt idx="521">
                  <c:v>2.731572222222223</c:v>
                </c:pt>
                <c:pt idx="522">
                  <c:v>2.727072222222222</c:v>
                </c:pt>
                <c:pt idx="523">
                  <c:v>2.716461111111112</c:v>
                </c:pt>
                <c:pt idx="524">
                  <c:v>2.696255555555556</c:v>
                </c:pt>
                <c:pt idx="525">
                  <c:v>2.671083333333334</c:v>
                </c:pt>
                <c:pt idx="526">
                  <c:v>2.642344444444444</c:v>
                </c:pt>
                <c:pt idx="527">
                  <c:v>2.62332777777778</c:v>
                </c:pt>
                <c:pt idx="528">
                  <c:v>2.615816666666666</c:v>
                </c:pt>
                <c:pt idx="529">
                  <c:v>2.604794444444445</c:v>
                </c:pt>
                <c:pt idx="530">
                  <c:v>2.599838888888887</c:v>
                </c:pt>
                <c:pt idx="531">
                  <c:v>2.597583333333334</c:v>
                </c:pt>
                <c:pt idx="532">
                  <c:v>2.603622222222222</c:v>
                </c:pt>
                <c:pt idx="533">
                  <c:v>2.615066666666665</c:v>
                </c:pt>
                <c:pt idx="534">
                  <c:v>2.620922222222222</c:v>
                </c:pt>
                <c:pt idx="535">
                  <c:v>2.624388888888889</c:v>
                </c:pt>
                <c:pt idx="536">
                  <c:v>2.618705555555556</c:v>
                </c:pt>
                <c:pt idx="537">
                  <c:v>2.603322222222222</c:v>
                </c:pt>
                <c:pt idx="538">
                  <c:v>2.59495</c:v>
                </c:pt>
                <c:pt idx="539">
                  <c:v>2.593438888888889</c:v>
                </c:pt>
                <c:pt idx="540">
                  <c:v>2.601772222222222</c:v>
                </c:pt>
                <c:pt idx="541">
                  <c:v>2.615444444444443</c:v>
                </c:pt>
                <c:pt idx="542">
                  <c:v>2.638377777777777</c:v>
                </c:pt>
                <c:pt idx="543">
                  <c:v>2.660316666666667</c:v>
                </c:pt>
                <c:pt idx="544">
                  <c:v>2.695988888888888</c:v>
                </c:pt>
                <c:pt idx="545">
                  <c:v>2.731172222222222</c:v>
                </c:pt>
                <c:pt idx="546">
                  <c:v>2.771000000000001</c:v>
                </c:pt>
                <c:pt idx="547">
                  <c:v>2.812761111111111</c:v>
                </c:pt>
                <c:pt idx="548">
                  <c:v>2.852438888888885</c:v>
                </c:pt>
                <c:pt idx="549">
                  <c:v>2.889988888888888</c:v>
                </c:pt>
                <c:pt idx="550">
                  <c:v>2.921905555555556</c:v>
                </c:pt>
                <c:pt idx="551">
                  <c:v>2.962494444444443</c:v>
                </c:pt>
                <c:pt idx="552">
                  <c:v>3.018483333333333</c:v>
                </c:pt>
                <c:pt idx="553">
                  <c:v>3.073861111111112</c:v>
                </c:pt>
                <c:pt idx="554">
                  <c:v>3.133188888888889</c:v>
                </c:pt>
                <c:pt idx="555">
                  <c:v>3.178372222222223</c:v>
                </c:pt>
                <c:pt idx="556">
                  <c:v>3.219911111111111</c:v>
                </c:pt>
                <c:pt idx="557">
                  <c:v>3.245716666666667</c:v>
                </c:pt>
                <c:pt idx="558">
                  <c:v>3.258133333333333</c:v>
                </c:pt>
                <c:pt idx="559">
                  <c:v>3.26457777777778</c:v>
                </c:pt>
                <c:pt idx="560">
                  <c:v>3.260255555555556</c:v>
                </c:pt>
                <c:pt idx="561">
                  <c:v>3.2516</c:v>
                </c:pt>
                <c:pt idx="562">
                  <c:v>3.232188888888889</c:v>
                </c:pt>
                <c:pt idx="563">
                  <c:v>3.218955555555556</c:v>
                </c:pt>
                <c:pt idx="564">
                  <c:v>3.225394444444444</c:v>
                </c:pt>
                <c:pt idx="565">
                  <c:v>3.248461111111111</c:v>
                </c:pt>
                <c:pt idx="566">
                  <c:v>3.293794444444444</c:v>
                </c:pt>
                <c:pt idx="567">
                  <c:v>3.343222222222222</c:v>
                </c:pt>
                <c:pt idx="568">
                  <c:v>3.389738888888889</c:v>
                </c:pt>
                <c:pt idx="569">
                  <c:v>3.423183333333333</c:v>
                </c:pt>
                <c:pt idx="570">
                  <c:v>3.447750000000001</c:v>
                </c:pt>
                <c:pt idx="571">
                  <c:v>3.456355555555556</c:v>
                </c:pt>
                <c:pt idx="572">
                  <c:v>3.454627777777778</c:v>
                </c:pt>
                <c:pt idx="573">
                  <c:v>3.444077777777777</c:v>
                </c:pt>
                <c:pt idx="574">
                  <c:v>3.430372222222222</c:v>
                </c:pt>
                <c:pt idx="575">
                  <c:v>3.421238888888888</c:v>
                </c:pt>
                <c:pt idx="576">
                  <c:v>3.412777777777778</c:v>
                </c:pt>
                <c:pt idx="577">
                  <c:v>3.401355555555555</c:v>
                </c:pt>
                <c:pt idx="578">
                  <c:v>3.388216666666667</c:v>
                </c:pt>
                <c:pt idx="579">
                  <c:v>3.367561111111111</c:v>
                </c:pt>
                <c:pt idx="580">
                  <c:v>3.346672222222223</c:v>
                </c:pt>
                <c:pt idx="581">
                  <c:v>3.327811111111111</c:v>
                </c:pt>
                <c:pt idx="582">
                  <c:v>3.306205555555556</c:v>
                </c:pt>
                <c:pt idx="583">
                  <c:v>3.274977777777778</c:v>
                </c:pt>
                <c:pt idx="584">
                  <c:v>3.225538888888889</c:v>
                </c:pt>
                <c:pt idx="585">
                  <c:v>3.172894444444445</c:v>
                </c:pt>
                <c:pt idx="586">
                  <c:v>3.127405555555556</c:v>
                </c:pt>
                <c:pt idx="587">
                  <c:v>3.090822222222221</c:v>
                </c:pt>
                <c:pt idx="588">
                  <c:v>3.080027777777778</c:v>
                </c:pt>
                <c:pt idx="589">
                  <c:v>3.083611111111112</c:v>
                </c:pt>
                <c:pt idx="590">
                  <c:v>3.1113</c:v>
                </c:pt>
                <c:pt idx="591">
                  <c:v>3.147638888888888</c:v>
                </c:pt>
                <c:pt idx="592">
                  <c:v>3.188133333333333</c:v>
                </c:pt>
                <c:pt idx="593">
                  <c:v>3.225755555555556</c:v>
                </c:pt>
                <c:pt idx="594">
                  <c:v>3.249044444444445</c:v>
                </c:pt>
                <c:pt idx="595">
                  <c:v>3.259038888888889</c:v>
                </c:pt>
                <c:pt idx="596">
                  <c:v>3.249711111111111</c:v>
                </c:pt>
                <c:pt idx="597">
                  <c:v>3.219027777777776</c:v>
                </c:pt>
                <c:pt idx="598">
                  <c:v>3.176877777777777</c:v>
                </c:pt>
                <c:pt idx="599">
                  <c:v>3.119633333333333</c:v>
                </c:pt>
                <c:pt idx="600">
                  <c:v>3.051938888888889</c:v>
                </c:pt>
                <c:pt idx="601">
                  <c:v>2.98555</c:v>
                </c:pt>
                <c:pt idx="602">
                  <c:v>2.926588888888888</c:v>
                </c:pt>
                <c:pt idx="603">
                  <c:v>2.87684444444444</c:v>
                </c:pt>
                <c:pt idx="604">
                  <c:v>2.838188888888887</c:v>
                </c:pt>
                <c:pt idx="605">
                  <c:v>2.804483333333334</c:v>
                </c:pt>
                <c:pt idx="606">
                  <c:v>2.776244444444444</c:v>
                </c:pt>
                <c:pt idx="607">
                  <c:v>2.757072222222222</c:v>
                </c:pt>
                <c:pt idx="608">
                  <c:v>2.755133333333333</c:v>
                </c:pt>
                <c:pt idx="609">
                  <c:v>2.767955555555556</c:v>
                </c:pt>
                <c:pt idx="610">
                  <c:v>2.782722222222223</c:v>
                </c:pt>
                <c:pt idx="611">
                  <c:v>2.81596111111111</c:v>
                </c:pt>
                <c:pt idx="612">
                  <c:v>2.832922222222222</c:v>
                </c:pt>
                <c:pt idx="613">
                  <c:v>2.848338888888888</c:v>
                </c:pt>
                <c:pt idx="614">
                  <c:v>2.858105555555555</c:v>
                </c:pt>
                <c:pt idx="615">
                  <c:v>2.8723</c:v>
                </c:pt>
                <c:pt idx="616">
                  <c:v>2.881983333333334</c:v>
                </c:pt>
                <c:pt idx="617">
                  <c:v>2.890527777777777</c:v>
                </c:pt>
                <c:pt idx="618">
                  <c:v>2.897472222222222</c:v>
                </c:pt>
                <c:pt idx="619">
                  <c:v>2.900122222222222</c:v>
                </c:pt>
                <c:pt idx="620">
                  <c:v>2.901444444444444</c:v>
                </c:pt>
                <c:pt idx="621">
                  <c:v>2.891677777777778</c:v>
                </c:pt>
                <c:pt idx="622">
                  <c:v>2.868888888888887</c:v>
                </c:pt>
                <c:pt idx="623">
                  <c:v>2.843672222222223</c:v>
                </c:pt>
                <c:pt idx="624">
                  <c:v>2.820122222222222</c:v>
                </c:pt>
                <c:pt idx="625">
                  <c:v>2.803638888888889</c:v>
                </c:pt>
                <c:pt idx="626">
                  <c:v>2.789083333333333</c:v>
                </c:pt>
                <c:pt idx="627">
                  <c:v>2.773866666666666</c:v>
                </c:pt>
                <c:pt idx="628">
                  <c:v>2.757466666666667</c:v>
                </c:pt>
                <c:pt idx="629">
                  <c:v>2.738011111111112</c:v>
                </c:pt>
                <c:pt idx="630">
                  <c:v>2.730172222222222</c:v>
                </c:pt>
                <c:pt idx="631">
                  <c:v>2.724816666666667</c:v>
                </c:pt>
                <c:pt idx="632">
                  <c:v>2.722666666666666</c:v>
                </c:pt>
                <c:pt idx="633">
                  <c:v>2.719050000000001</c:v>
                </c:pt>
                <c:pt idx="634">
                  <c:v>2.711077777777778</c:v>
                </c:pt>
                <c:pt idx="635">
                  <c:v>2.707261111111111</c:v>
                </c:pt>
                <c:pt idx="636">
                  <c:v>2.703172222222222</c:v>
                </c:pt>
                <c:pt idx="637">
                  <c:v>2.711044444444445</c:v>
                </c:pt>
                <c:pt idx="638">
                  <c:v>2.72295</c:v>
                </c:pt>
                <c:pt idx="639">
                  <c:v>2.745738888888889</c:v>
                </c:pt>
                <c:pt idx="640">
                  <c:v>2.771972222222222</c:v>
                </c:pt>
                <c:pt idx="641">
                  <c:v>2.796705555555555</c:v>
                </c:pt>
                <c:pt idx="642">
                  <c:v>2.812288888888884</c:v>
                </c:pt>
                <c:pt idx="643">
                  <c:v>2.823972222222222</c:v>
                </c:pt>
                <c:pt idx="644">
                  <c:v>2.826861111111111</c:v>
                </c:pt>
                <c:pt idx="645">
                  <c:v>2.826072222222222</c:v>
                </c:pt>
                <c:pt idx="646">
                  <c:v>2.819222222222223</c:v>
                </c:pt>
                <c:pt idx="647">
                  <c:v>2.810849999999996</c:v>
                </c:pt>
                <c:pt idx="648">
                  <c:v>2.804183333333333</c:v>
                </c:pt>
                <c:pt idx="649">
                  <c:v>2.791944444444445</c:v>
                </c:pt>
                <c:pt idx="650">
                  <c:v>2.782472222222223</c:v>
                </c:pt>
                <c:pt idx="651">
                  <c:v>2.779433333333333</c:v>
                </c:pt>
                <c:pt idx="652">
                  <c:v>2.775194444444444</c:v>
                </c:pt>
                <c:pt idx="653">
                  <c:v>2.7738</c:v>
                </c:pt>
                <c:pt idx="654">
                  <c:v>2.764038888888889</c:v>
                </c:pt>
                <c:pt idx="655">
                  <c:v>2.763105555555555</c:v>
                </c:pt>
                <c:pt idx="656">
                  <c:v>2.774466666666667</c:v>
                </c:pt>
                <c:pt idx="657">
                  <c:v>2.793783333333332</c:v>
                </c:pt>
                <c:pt idx="658">
                  <c:v>2.816388888888885</c:v>
                </c:pt>
                <c:pt idx="659">
                  <c:v>2.837061111111111</c:v>
                </c:pt>
                <c:pt idx="660">
                  <c:v>2.86295</c:v>
                </c:pt>
                <c:pt idx="661">
                  <c:v>2.889888888888886</c:v>
                </c:pt>
                <c:pt idx="662">
                  <c:v>2.912094444444445</c:v>
                </c:pt>
                <c:pt idx="663">
                  <c:v>2.931449999999996</c:v>
                </c:pt>
                <c:pt idx="664">
                  <c:v>2.951272222222223</c:v>
                </c:pt>
                <c:pt idx="665">
                  <c:v>2.973183333333333</c:v>
                </c:pt>
                <c:pt idx="666">
                  <c:v>3.00765</c:v>
                </c:pt>
                <c:pt idx="667">
                  <c:v>3.044233333333333</c:v>
                </c:pt>
                <c:pt idx="668">
                  <c:v>3.085494444444445</c:v>
                </c:pt>
                <c:pt idx="669">
                  <c:v>3.121688888888889</c:v>
                </c:pt>
                <c:pt idx="670">
                  <c:v>3.161927777777778</c:v>
                </c:pt>
                <c:pt idx="671">
                  <c:v>3.214811111111111</c:v>
                </c:pt>
                <c:pt idx="672">
                  <c:v>3.277783333333333</c:v>
                </c:pt>
                <c:pt idx="673">
                  <c:v>3.34775</c:v>
                </c:pt>
                <c:pt idx="674">
                  <c:v>3.41646111111111</c:v>
                </c:pt>
                <c:pt idx="675">
                  <c:v>3.48401111111111</c:v>
                </c:pt>
                <c:pt idx="676">
                  <c:v>3.544555555555556</c:v>
                </c:pt>
                <c:pt idx="677">
                  <c:v>3.590383333333333</c:v>
                </c:pt>
                <c:pt idx="678">
                  <c:v>3.620394444444444</c:v>
                </c:pt>
                <c:pt idx="679">
                  <c:v>3.625766666666667</c:v>
                </c:pt>
                <c:pt idx="680">
                  <c:v>3.618527777777777</c:v>
                </c:pt>
                <c:pt idx="681">
                  <c:v>3.608016666666667</c:v>
                </c:pt>
                <c:pt idx="682">
                  <c:v>3.607044444444444</c:v>
                </c:pt>
                <c:pt idx="683">
                  <c:v>3.612550000000001</c:v>
                </c:pt>
                <c:pt idx="684">
                  <c:v>3.616977777777777</c:v>
                </c:pt>
                <c:pt idx="685">
                  <c:v>3.620138888888888</c:v>
                </c:pt>
                <c:pt idx="686">
                  <c:v>3.612944444444444</c:v>
                </c:pt>
                <c:pt idx="687">
                  <c:v>3.596888888888884</c:v>
                </c:pt>
                <c:pt idx="688">
                  <c:v>3.566611111111111</c:v>
                </c:pt>
                <c:pt idx="689">
                  <c:v>3.519494444444444</c:v>
                </c:pt>
                <c:pt idx="690">
                  <c:v>3.458688888888886</c:v>
                </c:pt>
                <c:pt idx="691">
                  <c:v>3.392005555555555</c:v>
                </c:pt>
                <c:pt idx="692">
                  <c:v>3.322216666666667</c:v>
                </c:pt>
                <c:pt idx="693">
                  <c:v>3.257411111111112</c:v>
                </c:pt>
                <c:pt idx="694">
                  <c:v>3.20235</c:v>
                </c:pt>
                <c:pt idx="695">
                  <c:v>3.160116666666666</c:v>
                </c:pt>
                <c:pt idx="696">
                  <c:v>3.131838888888887</c:v>
                </c:pt>
                <c:pt idx="697">
                  <c:v>3.113044444444444</c:v>
                </c:pt>
                <c:pt idx="698">
                  <c:v>3.098383333333333</c:v>
                </c:pt>
                <c:pt idx="699">
                  <c:v>3.085955555555556</c:v>
                </c:pt>
                <c:pt idx="700">
                  <c:v>3.072394444444444</c:v>
                </c:pt>
              </c:numCache>
            </c:numRef>
          </c:val>
          <c:smooth val="0"/>
        </c:ser>
        <c:dLbls>
          <c:showLegendKey val="0"/>
          <c:showVal val="0"/>
          <c:showCatName val="0"/>
          <c:showSerName val="0"/>
          <c:showPercent val="0"/>
          <c:showBubbleSize val="0"/>
        </c:dLbls>
        <c:marker val="1"/>
        <c:smooth val="0"/>
        <c:axId val="419012408"/>
        <c:axId val="419054520"/>
      </c:lineChart>
      <c:catAx>
        <c:axId val="419012408"/>
        <c:scaling>
          <c:orientation val="minMax"/>
        </c:scaling>
        <c:delete val="0"/>
        <c:axPos val="b"/>
        <c:majorTickMark val="out"/>
        <c:minorTickMark val="none"/>
        <c:tickLblPos val="nextTo"/>
        <c:crossAx val="419054520"/>
        <c:crosses val="autoZero"/>
        <c:auto val="1"/>
        <c:lblAlgn val="ctr"/>
        <c:lblOffset val="100"/>
        <c:tickLblSkip val="150"/>
        <c:tickMarkSkip val="150"/>
        <c:noMultiLvlLbl val="0"/>
      </c:catAx>
      <c:valAx>
        <c:axId val="419054520"/>
        <c:scaling>
          <c:orientation val="minMax"/>
        </c:scaling>
        <c:delete val="0"/>
        <c:axPos val="l"/>
        <c:numFmt formatCode="General" sourceLinked="1"/>
        <c:majorTickMark val="out"/>
        <c:minorTickMark val="none"/>
        <c:tickLblPos val="nextTo"/>
        <c:crossAx val="41901240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cz!$A$74</c:f>
              <c:strCache>
                <c:ptCount val="1"/>
                <c:pt idx="0">
                  <c:v>Associative</c:v>
                </c:pt>
              </c:strCache>
            </c:strRef>
          </c:tx>
          <c:marker>
            <c:symbol val="none"/>
          </c:marker>
          <c:val>
            <c:numRef>
              <c:f>cz!$C$74:$AAA$74</c:f>
              <c:numCache>
                <c:formatCode>General</c:formatCode>
                <c:ptCount val="701"/>
                <c:pt idx="0">
                  <c:v>0.221872222222222</c:v>
                </c:pt>
                <c:pt idx="1">
                  <c:v>0.271733333333333</c:v>
                </c:pt>
                <c:pt idx="2">
                  <c:v>0.323183333333333</c:v>
                </c:pt>
                <c:pt idx="3">
                  <c:v>0.365433333333333</c:v>
                </c:pt>
                <c:pt idx="4">
                  <c:v>0.393833333333333</c:v>
                </c:pt>
                <c:pt idx="5">
                  <c:v>0.418522222222222</c:v>
                </c:pt>
                <c:pt idx="6">
                  <c:v>0.444222222222222</c:v>
                </c:pt>
                <c:pt idx="7">
                  <c:v>0.460861111111111</c:v>
                </c:pt>
                <c:pt idx="8">
                  <c:v>0.469238888888889</c:v>
                </c:pt>
                <c:pt idx="9">
                  <c:v>0.46155</c:v>
                </c:pt>
                <c:pt idx="10">
                  <c:v>0.456311111111111</c:v>
                </c:pt>
                <c:pt idx="11">
                  <c:v>0.459183333333333</c:v>
                </c:pt>
                <c:pt idx="12">
                  <c:v>0.453527777777778</c:v>
                </c:pt>
                <c:pt idx="13">
                  <c:v>0.442716666666667</c:v>
                </c:pt>
                <c:pt idx="14">
                  <c:v>0.422694444444444</c:v>
                </c:pt>
                <c:pt idx="15">
                  <c:v>0.396022222222222</c:v>
                </c:pt>
                <c:pt idx="16">
                  <c:v>0.364144444444444</c:v>
                </c:pt>
                <c:pt idx="17">
                  <c:v>0.3385</c:v>
                </c:pt>
                <c:pt idx="18">
                  <c:v>0.325888888888889</c:v>
                </c:pt>
                <c:pt idx="19">
                  <c:v>0.323094444444444</c:v>
                </c:pt>
                <c:pt idx="20">
                  <c:v>0.327411111111111</c:v>
                </c:pt>
                <c:pt idx="21">
                  <c:v>0.339311111111111</c:v>
                </c:pt>
                <c:pt idx="22">
                  <c:v>0.342333333333333</c:v>
                </c:pt>
                <c:pt idx="23">
                  <c:v>0.345577777777778</c:v>
                </c:pt>
                <c:pt idx="24">
                  <c:v>0.353255555555556</c:v>
                </c:pt>
                <c:pt idx="25">
                  <c:v>0.351816666666667</c:v>
                </c:pt>
                <c:pt idx="26">
                  <c:v>0.352955555555556</c:v>
                </c:pt>
                <c:pt idx="27">
                  <c:v>0.354838888888889</c:v>
                </c:pt>
                <c:pt idx="28">
                  <c:v>0.377</c:v>
                </c:pt>
                <c:pt idx="29">
                  <c:v>0.4226</c:v>
                </c:pt>
                <c:pt idx="30">
                  <c:v>0.479211111111111</c:v>
                </c:pt>
                <c:pt idx="31">
                  <c:v>0.56215</c:v>
                </c:pt>
                <c:pt idx="32">
                  <c:v>0.658388888888889</c:v>
                </c:pt>
                <c:pt idx="33">
                  <c:v>0.758416666666667</c:v>
                </c:pt>
                <c:pt idx="34">
                  <c:v>0.846038888888889</c:v>
                </c:pt>
                <c:pt idx="35">
                  <c:v>0.911116666666667</c:v>
                </c:pt>
                <c:pt idx="36">
                  <c:v>0.942227777777778</c:v>
                </c:pt>
                <c:pt idx="37">
                  <c:v>0.939988888888889</c:v>
                </c:pt>
                <c:pt idx="38">
                  <c:v>0.908944444444444</c:v>
                </c:pt>
                <c:pt idx="39">
                  <c:v>0.863594444444444</c:v>
                </c:pt>
                <c:pt idx="40">
                  <c:v>0.808594444444444</c:v>
                </c:pt>
                <c:pt idx="41">
                  <c:v>0.7565</c:v>
                </c:pt>
                <c:pt idx="42">
                  <c:v>0.714911111111111</c:v>
                </c:pt>
                <c:pt idx="43">
                  <c:v>0.686622222222222</c:v>
                </c:pt>
                <c:pt idx="44">
                  <c:v>0.661972222222222</c:v>
                </c:pt>
                <c:pt idx="45">
                  <c:v>0.6354</c:v>
                </c:pt>
                <c:pt idx="46">
                  <c:v>0.603561111111111</c:v>
                </c:pt>
                <c:pt idx="47">
                  <c:v>0.570516666666667</c:v>
                </c:pt>
                <c:pt idx="48">
                  <c:v>0.562566666666667</c:v>
                </c:pt>
                <c:pt idx="49">
                  <c:v>0.560633333333333</c:v>
                </c:pt>
                <c:pt idx="50">
                  <c:v>0.562827777777778</c:v>
                </c:pt>
                <c:pt idx="51">
                  <c:v>0.579538888888889</c:v>
                </c:pt>
                <c:pt idx="52">
                  <c:v>0.599622222222222</c:v>
                </c:pt>
                <c:pt idx="53">
                  <c:v>0.639211111111111</c:v>
                </c:pt>
                <c:pt idx="54">
                  <c:v>0.703105555555555</c:v>
                </c:pt>
                <c:pt idx="55">
                  <c:v>0.779116666666666</c:v>
                </c:pt>
                <c:pt idx="56">
                  <c:v>0.854038888888889</c:v>
                </c:pt>
                <c:pt idx="57">
                  <c:v>0.924877777777778</c:v>
                </c:pt>
                <c:pt idx="58">
                  <c:v>0.978833333333333</c:v>
                </c:pt>
                <c:pt idx="59">
                  <c:v>1.01468888888889</c:v>
                </c:pt>
                <c:pt idx="60">
                  <c:v>1.01533888888889</c:v>
                </c:pt>
                <c:pt idx="61">
                  <c:v>0.989227777777778</c:v>
                </c:pt>
                <c:pt idx="62">
                  <c:v>0.941383333333333</c:v>
                </c:pt>
                <c:pt idx="63">
                  <c:v>0.887227777777778</c:v>
                </c:pt>
                <c:pt idx="64">
                  <c:v>0.822583333333333</c:v>
                </c:pt>
                <c:pt idx="65">
                  <c:v>0.744533333333333</c:v>
                </c:pt>
                <c:pt idx="66">
                  <c:v>0.656527777777778</c:v>
                </c:pt>
                <c:pt idx="67">
                  <c:v>0.564672222222222</c:v>
                </c:pt>
                <c:pt idx="68">
                  <c:v>0.489238888888889</c:v>
                </c:pt>
                <c:pt idx="69">
                  <c:v>0.430794444444445</c:v>
                </c:pt>
                <c:pt idx="70">
                  <c:v>0.384472222222222</c:v>
                </c:pt>
                <c:pt idx="71">
                  <c:v>0.355533333333333</c:v>
                </c:pt>
                <c:pt idx="72">
                  <c:v>0.333544444444444</c:v>
                </c:pt>
                <c:pt idx="73">
                  <c:v>0.327894444444444</c:v>
                </c:pt>
                <c:pt idx="74">
                  <c:v>0.352088888888889</c:v>
                </c:pt>
                <c:pt idx="75">
                  <c:v>0.405983333333333</c:v>
                </c:pt>
                <c:pt idx="76">
                  <c:v>0.484461111111111</c:v>
                </c:pt>
                <c:pt idx="77">
                  <c:v>0.5837</c:v>
                </c:pt>
                <c:pt idx="78">
                  <c:v>0.682483333333333</c:v>
                </c:pt>
                <c:pt idx="79">
                  <c:v>0.7686</c:v>
                </c:pt>
                <c:pt idx="80">
                  <c:v>0.827222222222222</c:v>
                </c:pt>
                <c:pt idx="81">
                  <c:v>0.851455555555556</c:v>
                </c:pt>
                <c:pt idx="82">
                  <c:v>0.8644</c:v>
                </c:pt>
                <c:pt idx="83">
                  <c:v>0.852588888888889</c:v>
                </c:pt>
                <c:pt idx="84">
                  <c:v>0.8209</c:v>
                </c:pt>
                <c:pt idx="85">
                  <c:v>0.781055555555555</c:v>
                </c:pt>
                <c:pt idx="86">
                  <c:v>0.728933333333333</c:v>
                </c:pt>
                <c:pt idx="87">
                  <c:v>0.665944444444444</c:v>
                </c:pt>
                <c:pt idx="88">
                  <c:v>0.601244444444444</c:v>
                </c:pt>
                <c:pt idx="89">
                  <c:v>0.530894444444444</c:v>
                </c:pt>
                <c:pt idx="90">
                  <c:v>0.474733333333333</c:v>
                </c:pt>
                <c:pt idx="91">
                  <c:v>0.409422222222222</c:v>
                </c:pt>
                <c:pt idx="92">
                  <c:v>0.347188888888889</c:v>
                </c:pt>
                <c:pt idx="93">
                  <c:v>0.296633333333333</c:v>
                </c:pt>
                <c:pt idx="94">
                  <c:v>0.251944444444444</c:v>
                </c:pt>
                <c:pt idx="95">
                  <c:v>0.230305555555556</c:v>
                </c:pt>
                <c:pt idx="96">
                  <c:v>0.203994444444444</c:v>
                </c:pt>
                <c:pt idx="97">
                  <c:v>0.208705555555556</c:v>
                </c:pt>
                <c:pt idx="98">
                  <c:v>0.225977777777778</c:v>
                </c:pt>
                <c:pt idx="99">
                  <c:v>0.255816666666667</c:v>
                </c:pt>
                <c:pt idx="100">
                  <c:v>0.2821</c:v>
                </c:pt>
                <c:pt idx="101">
                  <c:v>0.308966666666667</c:v>
                </c:pt>
                <c:pt idx="102">
                  <c:v>0.337361111111111</c:v>
                </c:pt>
                <c:pt idx="103">
                  <c:v>0.374683333333333</c:v>
                </c:pt>
                <c:pt idx="104">
                  <c:v>0.403433333333333</c:v>
                </c:pt>
                <c:pt idx="105">
                  <c:v>0.436694444444445</c:v>
                </c:pt>
                <c:pt idx="106">
                  <c:v>0.457527777777778</c:v>
                </c:pt>
                <c:pt idx="107">
                  <c:v>0.455955555555556</c:v>
                </c:pt>
                <c:pt idx="108">
                  <c:v>0.432994444444444</c:v>
                </c:pt>
                <c:pt idx="109">
                  <c:v>0.391038888888889</c:v>
                </c:pt>
                <c:pt idx="110">
                  <c:v>0.345055555555556</c:v>
                </c:pt>
                <c:pt idx="111">
                  <c:v>0.303505555555555</c:v>
                </c:pt>
                <c:pt idx="112">
                  <c:v>0.281344444444444</c:v>
                </c:pt>
                <c:pt idx="113">
                  <c:v>0.283016666666667</c:v>
                </c:pt>
                <c:pt idx="114">
                  <c:v>0.302166666666667</c:v>
                </c:pt>
                <c:pt idx="115">
                  <c:v>0.32665</c:v>
                </c:pt>
                <c:pt idx="116">
                  <c:v>0.359855555555555</c:v>
                </c:pt>
                <c:pt idx="117">
                  <c:v>0.3838</c:v>
                </c:pt>
                <c:pt idx="118">
                  <c:v>0.422872222222222</c:v>
                </c:pt>
                <c:pt idx="119">
                  <c:v>0.466977777777778</c:v>
                </c:pt>
                <c:pt idx="120">
                  <c:v>0.502111111111111</c:v>
                </c:pt>
                <c:pt idx="121">
                  <c:v>0.535072222222222</c:v>
                </c:pt>
                <c:pt idx="122">
                  <c:v>0.562711111111111</c:v>
                </c:pt>
                <c:pt idx="123">
                  <c:v>0.573327777777778</c:v>
                </c:pt>
                <c:pt idx="124">
                  <c:v>0.585766666666667</c:v>
                </c:pt>
                <c:pt idx="125">
                  <c:v>0.619194444444444</c:v>
                </c:pt>
                <c:pt idx="126">
                  <c:v>0.660416666666667</c:v>
                </c:pt>
                <c:pt idx="127">
                  <c:v>0.717194444444444</c:v>
                </c:pt>
                <c:pt idx="128">
                  <c:v>0.766522222222222</c:v>
                </c:pt>
                <c:pt idx="129">
                  <c:v>0.816294444444444</c:v>
                </c:pt>
                <c:pt idx="130">
                  <c:v>0.871111111111111</c:v>
                </c:pt>
                <c:pt idx="131">
                  <c:v>0.923883333333333</c:v>
                </c:pt>
                <c:pt idx="132">
                  <c:v>0.9809</c:v>
                </c:pt>
                <c:pt idx="133">
                  <c:v>1.032116666666667</c:v>
                </c:pt>
                <c:pt idx="134">
                  <c:v>1.071977777777778</c:v>
                </c:pt>
                <c:pt idx="135">
                  <c:v>1.102855555555555</c:v>
                </c:pt>
                <c:pt idx="136">
                  <c:v>1.140977777777778</c:v>
                </c:pt>
                <c:pt idx="137">
                  <c:v>1.172861111111111</c:v>
                </c:pt>
                <c:pt idx="138">
                  <c:v>1.195983333333333</c:v>
                </c:pt>
                <c:pt idx="139">
                  <c:v>1.208483333333334</c:v>
                </c:pt>
                <c:pt idx="140">
                  <c:v>1.212822222222223</c:v>
                </c:pt>
                <c:pt idx="141">
                  <c:v>1.216555555555555</c:v>
                </c:pt>
                <c:pt idx="142">
                  <c:v>1.229211111111111</c:v>
                </c:pt>
                <c:pt idx="143">
                  <c:v>1.234961111111111</c:v>
                </c:pt>
                <c:pt idx="144">
                  <c:v>1.24395</c:v>
                </c:pt>
                <c:pt idx="145">
                  <c:v>1.258522222222222</c:v>
                </c:pt>
                <c:pt idx="146">
                  <c:v>1.287144444444445</c:v>
                </c:pt>
                <c:pt idx="147">
                  <c:v>1.308094444444445</c:v>
                </c:pt>
                <c:pt idx="148">
                  <c:v>1.322255555555556</c:v>
                </c:pt>
                <c:pt idx="149">
                  <c:v>1.322622222222222</c:v>
                </c:pt>
                <c:pt idx="150">
                  <c:v>1.31615</c:v>
                </c:pt>
                <c:pt idx="151">
                  <c:v>1.342644444444444</c:v>
                </c:pt>
                <c:pt idx="152">
                  <c:v>1.390966666666666</c:v>
                </c:pt>
                <c:pt idx="153">
                  <c:v>1.467894444444443</c:v>
                </c:pt>
                <c:pt idx="154">
                  <c:v>1.54488888888889</c:v>
                </c:pt>
                <c:pt idx="155">
                  <c:v>1.619572222222222</c:v>
                </c:pt>
                <c:pt idx="156">
                  <c:v>1.677177777777778</c:v>
                </c:pt>
                <c:pt idx="157">
                  <c:v>1.721066666666666</c:v>
                </c:pt>
                <c:pt idx="158">
                  <c:v>1.778772222222222</c:v>
                </c:pt>
                <c:pt idx="159">
                  <c:v>1.846672222222222</c:v>
                </c:pt>
                <c:pt idx="160">
                  <c:v>1.923677777777778</c:v>
                </c:pt>
                <c:pt idx="161">
                  <c:v>2.011683333333333</c:v>
                </c:pt>
                <c:pt idx="162">
                  <c:v>2.0989</c:v>
                </c:pt>
                <c:pt idx="163">
                  <c:v>2.187661111111111</c:v>
                </c:pt>
                <c:pt idx="164">
                  <c:v>2.269555555555556</c:v>
                </c:pt>
                <c:pt idx="165">
                  <c:v>2.338066666666667</c:v>
                </c:pt>
                <c:pt idx="166">
                  <c:v>2.386849999999996</c:v>
                </c:pt>
                <c:pt idx="167">
                  <c:v>2.437011111111112</c:v>
                </c:pt>
                <c:pt idx="168">
                  <c:v>2.484672222222223</c:v>
                </c:pt>
                <c:pt idx="169">
                  <c:v>2.525583333333334</c:v>
                </c:pt>
                <c:pt idx="170">
                  <c:v>2.575222222222223</c:v>
                </c:pt>
                <c:pt idx="171">
                  <c:v>2.616227777777778</c:v>
                </c:pt>
                <c:pt idx="172">
                  <c:v>2.664027777777778</c:v>
                </c:pt>
                <c:pt idx="173">
                  <c:v>2.731105555555556</c:v>
                </c:pt>
                <c:pt idx="174">
                  <c:v>2.825505555555556</c:v>
                </c:pt>
                <c:pt idx="175">
                  <c:v>2.925205555555556</c:v>
                </c:pt>
                <c:pt idx="176">
                  <c:v>3.016849999999996</c:v>
                </c:pt>
                <c:pt idx="177">
                  <c:v>3.108111111111111</c:v>
                </c:pt>
                <c:pt idx="178">
                  <c:v>3.184566666666667</c:v>
                </c:pt>
                <c:pt idx="179">
                  <c:v>3.2356</c:v>
                </c:pt>
                <c:pt idx="180">
                  <c:v>3.279116666666667</c:v>
                </c:pt>
                <c:pt idx="181">
                  <c:v>3.321172222222222</c:v>
                </c:pt>
                <c:pt idx="182">
                  <c:v>3.349577777777777</c:v>
                </c:pt>
                <c:pt idx="183">
                  <c:v>3.375766666666667</c:v>
                </c:pt>
                <c:pt idx="184">
                  <c:v>3.398788888888887</c:v>
                </c:pt>
                <c:pt idx="185">
                  <c:v>3.414738888888889</c:v>
                </c:pt>
                <c:pt idx="186">
                  <c:v>3.443416666666667</c:v>
                </c:pt>
                <c:pt idx="187">
                  <c:v>3.487955555555556</c:v>
                </c:pt>
                <c:pt idx="188">
                  <c:v>3.546644444444444</c:v>
                </c:pt>
                <c:pt idx="189">
                  <c:v>3.625788888888889</c:v>
                </c:pt>
                <c:pt idx="190">
                  <c:v>3.706183333333333</c:v>
                </c:pt>
                <c:pt idx="191">
                  <c:v>3.772155555555555</c:v>
                </c:pt>
                <c:pt idx="192">
                  <c:v>3.828550000000001</c:v>
                </c:pt>
                <c:pt idx="193">
                  <c:v>3.862005555555555</c:v>
                </c:pt>
                <c:pt idx="194">
                  <c:v>3.865355555555556</c:v>
                </c:pt>
                <c:pt idx="195">
                  <c:v>3.831255555555554</c:v>
                </c:pt>
                <c:pt idx="196">
                  <c:v>3.758727777777778</c:v>
                </c:pt>
                <c:pt idx="197">
                  <c:v>3.677233333333333</c:v>
                </c:pt>
                <c:pt idx="198">
                  <c:v>3.603283333333334</c:v>
                </c:pt>
                <c:pt idx="199">
                  <c:v>3.52717777777778</c:v>
                </c:pt>
                <c:pt idx="200">
                  <c:v>3.459816666666667</c:v>
                </c:pt>
                <c:pt idx="201">
                  <c:v>3.411994444444445</c:v>
                </c:pt>
                <c:pt idx="202">
                  <c:v>3.365966666666666</c:v>
                </c:pt>
                <c:pt idx="203">
                  <c:v>3.333944444444445</c:v>
                </c:pt>
                <c:pt idx="204">
                  <c:v>3.305305555555555</c:v>
                </c:pt>
                <c:pt idx="205">
                  <c:v>3.267944444444444</c:v>
                </c:pt>
                <c:pt idx="206">
                  <c:v>3.238172222222223</c:v>
                </c:pt>
                <c:pt idx="207">
                  <c:v>3.223805555555556</c:v>
                </c:pt>
                <c:pt idx="208">
                  <c:v>3.205422222222222</c:v>
                </c:pt>
                <c:pt idx="209">
                  <c:v>3.211638888888888</c:v>
                </c:pt>
                <c:pt idx="210">
                  <c:v>3.221494444444444</c:v>
                </c:pt>
                <c:pt idx="211">
                  <c:v>3.233788888888889</c:v>
                </c:pt>
                <c:pt idx="212">
                  <c:v>3.24453888888889</c:v>
                </c:pt>
                <c:pt idx="213">
                  <c:v>3.239733333333334</c:v>
                </c:pt>
                <c:pt idx="214">
                  <c:v>3.225233333333333</c:v>
                </c:pt>
                <c:pt idx="215">
                  <c:v>3.226622222222222</c:v>
                </c:pt>
                <c:pt idx="216">
                  <c:v>3.225788888888889</c:v>
                </c:pt>
                <c:pt idx="217">
                  <c:v>3.22497777777778</c:v>
                </c:pt>
                <c:pt idx="218">
                  <c:v>3.218188888888888</c:v>
                </c:pt>
                <c:pt idx="219">
                  <c:v>3.225072222222222</c:v>
                </c:pt>
                <c:pt idx="220">
                  <c:v>3.227566666666667</c:v>
                </c:pt>
                <c:pt idx="221">
                  <c:v>3.220316666666667</c:v>
                </c:pt>
                <c:pt idx="222">
                  <c:v>3.187333333333333</c:v>
                </c:pt>
                <c:pt idx="223">
                  <c:v>3.142866666666667</c:v>
                </c:pt>
                <c:pt idx="224">
                  <c:v>3.078805555555556</c:v>
                </c:pt>
                <c:pt idx="225">
                  <c:v>3.014194444444445</c:v>
                </c:pt>
                <c:pt idx="226">
                  <c:v>2.978888888888886</c:v>
                </c:pt>
                <c:pt idx="227">
                  <c:v>2.9605</c:v>
                </c:pt>
                <c:pt idx="228">
                  <c:v>2.946294444444445</c:v>
                </c:pt>
                <c:pt idx="229">
                  <c:v>2.910205555555555</c:v>
                </c:pt>
                <c:pt idx="230">
                  <c:v>2.880838888888888</c:v>
                </c:pt>
                <c:pt idx="231">
                  <c:v>2.857883333333333</c:v>
                </c:pt>
                <c:pt idx="232">
                  <c:v>2.838811111111111</c:v>
                </c:pt>
                <c:pt idx="233">
                  <c:v>2.856255555555556</c:v>
                </c:pt>
                <c:pt idx="234">
                  <c:v>2.904966666666667</c:v>
                </c:pt>
                <c:pt idx="235">
                  <c:v>2.981088888888888</c:v>
                </c:pt>
                <c:pt idx="236">
                  <c:v>3.05771111111111</c:v>
                </c:pt>
                <c:pt idx="237">
                  <c:v>3.11365</c:v>
                </c:pt>
                <c:pt idx="238">
                  <c:v>3.17075</c:v>
                </c:pt>
                <c:pt idx="239">
                  <c:v>3.227244444444445</c:v>
                </c:pt>
                <c:pt idx="240">
                  <c:v>3.291066666666667</c:v>
                </c:pt>
                <c:pt idx="241">
                  <c:v>3.346972222222222</c:v>
                </c:pt>
                <c:pt idx="242">
                  <c:v>3.386844444444442</c:v>
                </c:pt>
                <c:pt idx="243">
                  <c:v>3.411133333333334</c:v>
                </c:pt>
                <c:pt idx="244">
                  <c:v>3.422877777777778</c:v>
                </c:pt>
                <c:pt idx="245">
                  <c:v>3.446</c:v>
                </c:pt>
                <c:pt idx="246">
                  <c:v>3.472194444444444</c:v>
                </c:pt>
                <c:pt idx="247">
                  <c:v>3.518555555555556</c:v>
                </c:pt>
                <c:pt idx="248">
                  <c:v>3.573327777777778</c:v>
                </c:pt>
                <c:pt idx="249">
                  <c:v>3.620105555555556</c:v>
                </c:pt>
                <c:pt idx="250">
                  <c:v>3.665083333333333</c:v>
                </c:pt>
                <c:pt idx="251">
                  <c:v>3.702616666666667</c:v>
                </c:pt>
                <c:pt idx="252">
                  <c:v>3.737183333333333</c:v>
                </c:pt>
                <c:pt idx="253">
                  <c:v>3.762711111111111</c:v>
                </c:pt>
                <c:pt idx="254">
                  <c:v>3.7783</c:v>
                </c:pt>
                <c:pt idx="255">
                  <c:v>3.782955555555556</c:v>
                </c:pt>
                <c:pt idx="256">
                  <c:v>3.782172222222222</c:v>
                </c:pt>
                <c:pt idx="257">
                  <c:v>3.790044444444444</c:v>
                </c:pt>
                <c:pt idx="258">
                  <c:v>3.787894444444444</c:v>
                </c:pt>
                <c:pt idx="259">
                  <c:v>3.78675</c:v>
                </c:pt>
                <c:pt idx="260">
                  <c:v>3.783983333333333</c:v>
                </c:pt>
                <c:pt idx="261">
                  <c:v>3.781483333333333</c:v>
                </c:pt>
                <c:pt idx="262">
                  <c:v>3.775888888888887</c:v>
                </c:pt>
                <c:pt idx="263">
                  <c:v>3.788344444444445</c:v>
                </c:pt>
                <c:pt idx="264">
                  <c:v>3.794027777777778</c:v>
                </c:pt>
                <c:pt idx="265">
                  <c:v>3.812211111111111</c:v>
                </c:pt>
                <c:pt idx="266">
                  <c:v>3.818644444444442</c:v>
                </c:pt>
                <c:pt idx="267">
                  <c:v>3.834411111111111</c:v>
                </c:pt>
                <c:pt idx="268">
                  <c:v>3.858249999999996</c:v>
                </c:pt>
                <c:pt idx="269">
                  <c:v>3.90235</c:v>
                </c:pt>
                <c:pt idx="270">
                  <c:v>3.968672222222223</c:v>
                </c:pt>
                <c:pt idx="271">
                  <c:v>4.057938888888885</c:v>
                </c:pt>
                <c:pt idx="272">
                  <c:v>4.157449999999997</c:v>
                </c:pt>
                <c:pt idx="273">
                  <c:v>4.267911111111109</c:v>
                </c:pt>
                <c:pt idx="274">
                  <c:v>4.400138888888888</c:v>
                </c:pt>
                <c:pt idx="275">
                  <c:v>4.545888888888888</c:v>
                </c:pt>
                <c:pt idx="276">
                  <c:v>4.68761111111111</c:v>
                </c:pt>
                <c:pt idx="277">
                  <c:v>4.808188888888885</c:v>
                </c:pt>
                <c:pt idx="278">
                  <c:v>4.906455555555555</c:v>
                </c:pt>
                <c:pt idx="279">
                  <c:v>5.00945</c:v>
                </c:pt>
                <c:pt idx="280">
                  <c:v>5.090794444444444</c:v>
                </c:pt>
                <c:pt idx="281">
                  <c:v>5.15323888888889</c:v>
                </c:pt>
                <c:pt idx="282">
                  <c:v>5.207472222222222</c:v>
                </c:pt>
                <c:pt idx="283">
                  <c:v>5.248566666666665</c:v>
                </c:pt>
                <c:pt idx="284">
                  <c:v>5.267583333333333</c:v>
                </c:pt>
                <c:pt idx="285">
                  <c:v>5.264777777777775</c:v>
                </c:pt>
                <c:pt idx="286">
                  <c:v>5.243544444444444</c:v>
                </c:pt>
                <c:pt idx="287">
                  <c:v>5.203338888888888</c:v>
                </c:pt>
                <c:pt idx="288">
                  <c:v>5.161483333333333</c:v>
                </c:pt>
                <c:pt idx="289">
                  <c:v>5.115155555555549</c:v>
                </c:pt>
                <c:pt idx="290">
                  <c:v>5.058899999999999</c:v>
                </c:pt>
                <c:pt idx="291">
                  <c:v>5.00672222222222</c:v>
                </c:pt>
                <c:pt idx="292">
                  <c:v>4.949316666666667</c:v>
                </c:pt>
                <c:pt idx="293">
                  <c:v>4.880072222222222</c:v>
                </c:pt>
                <c:pt idx="294">
                  <c:v>4.799411111111111</c:v>
                </c:pt>
                <c:pt idx="295">
                  <c:v>4.715438888888888</c:v>
                </c:pt>
                <c:pt idx="296">
                  <c:v>4.634138888888885</c:v>
                </c:pt>
                <c:pt idx="297">
                  <c:v>4.567666666666667</c:v>
                </c:pt>
                <c:pt idx="298">
                  <c:v>4.517494444444444</c:v>
                </c:pt>
                <c:pt idx="299">
                  <c:v>4.47031111111111</c:v>
                </c:pt>
                <c:pt idx="300">
                  <c:v>4.43122222222222</c:v>
                </c:pt>
                <c:pt idx="301">
                  <c:v>4.358938888888885</c:v>
                </c:pt>
                <c:pt idx="302">
                  <c:v>4.288066666666665</c:v>
                </c:pt>
                <c:pt idx="303">
                  <c:v>4.214594444444445</c:v>
                </c:pt>
                <c:pt idx="304">
                  <c:v>4.136461111111112</c:v>
                </c:pt>
                <c:pt idx="305">
                  <c:v>4.046727777777779</c:v>
                </c:pt>
                <c:pt idx="306">
                  <c:v>3.956327777777776</c:v>
                </c:pt>
                <c:pt idx="307">
                  <c:v>3.85262777777778</c:v>
                </c:pt>
                <c:pt idx="308">
                  <c:v>3.761988888888889</c:v>
                </c:pt>
                <c:pt idx="309">
                  <c:v>3.670583333333334</c:v>
                </c:pt>
                <c:pt idx="310">
                  <c:v>3.591683333333334</c:v>
                </c:pt>
                <c:pt idx="311">
                  <c:v>3.527005555555555</c:v>
                </c:pt>
                <c:pt idx="312">
                  <c:v>3.44905</c:v>
                </c:pt>
                <c:pt idx="313">
                  <c:v>3.37745</c:v>
                </c:pt>
                <c:pt idx="314">
                  <c:v>3.31644444444444</c:v>
                </c:pt>
                <c:pt idx="315">
                  <c:v>3.256277777777777</c:v>
                </c:pt>
                <c:pt idx="316">
                  <c:v>3.209833333333334</c:v>
                </c:pt>
                <c:pt idx="317">
                  <c:v>3.149772222222222</c:v>
                </c:pt>
                <c:pt idx="318">
                  <c:v>3.071838888888887</c:v>
                </c:pt>
                <c:pt idx="319">
                  <c:v>2.974188888888889</c:v>
                </c:pt>
                <c:pt idx="320">
                  <c:v>2.871322222222223</c:v>
                </c:pt>
                <c:pt idx="321">
                  <c:v>2.763172222222222</c:v>
                </c:pt>
                <c:pt idx="322">
                  <c:v>2.662433333333333</c:v>
                </c:pt>
                <c:pt idx="323">
                  <c:v>2.566683333333334</c:v>
                </c:pt>
                <c:pt idx="324">
                  <c:v>2.469005555555556</c:v>
                </c:pt>
                <c:pt idx="325">
                  <c:v>2.358938888888888</c:v>
                </c:pt>
                <c:pt idx="326">
                  <c:v>2.24906111111111</c:v>
                </c:pt>
                <c:pt idx="327">
                  <c:v>2.147444444444444</c:v>
                </c:pt>
                <c:pt idx="328">
                  <c:v>2.039555555555556</c:v>
                </c:pt>
                <c:pt idx="329">
                  <c:v>1.947205555555555</c:v>
                </c:pt>
                <c:pt idx="330">
                  <c:v>1.862861111111111</c:v>
                </c:pt>
                <c:pt idx="331">
                  <c:v>1.777894444444444</c:v>
                </c:pt>
                <c:pt idx="332">
                  <c:v>1.695005555555556</c:v>
                </c:pt>
                <c:pt idx="333">
                  <c:v>1.624111111111111</c:v>
                </c:pt>
                <c:pt idx="334">
                  <c:v>1.559783333333333</c:v>
                </c:pt>
                <c:pt idx="335">
                  <c:v>1.506794444444444</c:v>
                </c:pt>
                <c:pt idx="336">
                  <c:v>1.47045</c:v>
                </c:pt>
                <c:pt idx="337">
                  <c:v>1.425727777777778</c:v>
                </c:pt>
                <c:pt idx="338">
                  <c:v>1.384227777777778</c:v>
                </c:pt>
                <c:pt idx="339">
                  <c:v>1.348372222222222</c:v>
                </c:pt>
                <c:pt idx="340">
                  <c:v>1.32948888888889</c:v>
                </c:pt>
                <c:pt idx="341">
                  <c:v>1.334772222222222</c:v>
                </c:pt>
                <c:pt idx="342">
                  <c:v>1.319377777777778</c:v>
                </c:pt>
                <c:pt idx="343">
                  <c:v>1.298033333333333</c:v>
                </c:pt>
                <c:pt idx="344">
                  <c:v>1.270177777777778</c:v>
                </c:pt>
                <c:pt idx="345">
                  <c:v>1.230327777777778</c:v>
                </c:pt>
                <c:pt idx="346">
                  <c:v>1.18005</c:v>
                </c:pt>
                <c:pt idx="347">
                  <c:v>1.115894444444445</c:v>
                </c:pt>
                <c:pt idx="348">
                  <c:v>1.055155555555556</c:v>
                </c:pt>
                <c:pt idx="349">
                  <c:v>0.998672222222222</c:v>
                </c:pt>
                <c:pt idx="350">
                  <c:v>0.934055555555556</c:v>
                </c:pt>
                <c:pt idx="351">
                  <c:v>0.868272222222222</c:v>
                </c:pt>
                <c:pt idx="352">
                  <c:v>0.796611111111111</c:v>
                </c:pt>
                <c:pt idx="353">
                  <c:v>0.734338888888889</c:v>
                </c:pt>
                <c:pt idx="354">
                  <c:v>0.668316666666667</c:v>
                </c:pt>
                <c:pt idx="355">
                  <c:v>0.6029</c:v>
                </c:pt>
                <c:pt idx="356">
                  <c:v>0.523144444444444</c:v>
                </c:pt>
                <c:pt idx="357">
                  <c:v>0.444677777777778</c:v>
                </c:pt>
                <c:pt idx="358">
                  <c:v>0.375316666666667</c:v>
                </c:pt>
                <c:pt idx="359">
                  <c:v>0.310716666666667</c:v>
                </c:pt>
                <c:pt idx="360">
                  <c:v>0.243155555555556</c:v>
                </c:pt>
                <c:pt idx="361">
                  <c:v>0.184661111111111</c:v>
                </c:pt>
                <c:pt idx="362">
                  <c:v>0.14985</c:v>
                </c:pt>
                <c:pt idx="363">
                  <c:v>0.131366666666667</c:v>
                </c:pt>
                <c:pt idx="364">
                  <c:v>0.148266666666667</c:v>
                </c:pt>
                <c:pt idx="365">
                  <c:v>0.168544444444445</c:v>
                </c:pt>
                <c:pt idx="366">
                  <c:v>0.1806</c:v>
                </c:pt>
                <c:pt idx="367">
                  <c:v>0.203066666666667</c:v>
                </c:pt>
                <c:pt idx="368">
                  <c:v>0.214244444444444</c:v>
                </c:pt>
                <c:pt idx="369">
                  <c:v>0.228483333333333</c:v>
                </c:pt>
                <c:pt idx="370">
                  <c:v>0.244933333333333</c:v>
                </c:pt>
                <c:pt idx="371">
                  <c:v>0.265661111111111</c:v>
                </c:pt>
                <c:pt idx="372">
                  <c:v>0.296611111111111</c:v>
                </c:pt>
                <c:pt idx="373">
                  <c:v>0.338688888888889</c:v>
                </c:pt>
                <c:pt idx="374">
                  <c:v>0.412911111111111</c:v>
                </c:pt>
                <c:pt idx="375">
                  <c:v>0.49755</c:v>
                </c:pt>
                <c:pt idx="376">
                  <c:v>0.609983333333333</c:v>
                </c:pt>
                <c:pt idx="377">
                  <c:v>0.728088888888889</c:v>
                </c:pt>
                <c:pt idx="378">
                  <c:v>0.847844444444444</c:v>
                </c:pt>
                <c:pt idx="379">
                  <c:v>0.957405555555556</c:v>
                </c:pt>
                <c:pt idx="380">
                  <c:v>1.055427777777778</c:v>
                </c:pt>
                <c:pt idx="381">
                  <c:v>1.132561111111111</c:v>
                </c:pt>
                <c:pt idx="382">
                  <c:v>1.207672222222222</c:v>
                </c:pt>
                <c:pt idx="383">
                  <c:v>1.276627777777778</c:v>
                </c:pt>
                <c:pt idx="384">
                  <c:v>1.334772222222222</c:v>
                </c:pt>
                <c:pt idx="385">
                  <c:v>1.377366666666666</c:v>
                </c:pt>
                <c:pt idx="386">
                  <c:v>1.394122222222222</c:v>
                </c:pt>
                <c:pt idx="387">
                  <c:v>1.392016666666666</c:v>
                </c:pt>
                <c:pt idx="388">
                  <c:v>1.37503888888889</c:v>
                </c:pt>
                <c:pt idx="389">
                  <c:v>1.34978888888889</c:v>
                </c:pt>
                <c:pt idx="390">
                  <c:v>1.323272222222222</c:v>
                </c:pt>
                <c:pt idx="391">
                  <c:v>1.2789</c:v>
                </c:pt>
                <c:pt idx="392">
                  <c:v>1.22838888888889</c:v>
                </c:pt>
                <c:pt idx="393">
                  <c:v>1.161005555555556</c:v>
                </c:pt>
                <c:pt idx="394">
                  <c:v>1.111483333333333</c:v>
                </c:pt>
                <c:pt idx="395">
                  <c:v>1.083938888888889</c:v>
                </c:pt>
                <c:pt idx="396">
                  <c:v>1.033522222222222</c:v>
                </c:pt>
                <c:pt idx="397">
                  <c:v>0.99735</c:v>
                </c:pt>
                <c:pt idx="398">
                  <c:v>0.955883333333333</c:v>
                </c:pt>
                <c:pt idx="399">
                  <c:v>0.934561111111111</c:v>
                </c:pt>
                <c:pt idx="400">
                  <c:v>0.924138888888889</c:v>
                </c:pt>
                <c:pt idx="401">
                  <c:v>0.912916666666666</c:v>
                </c:pt>
                <c:pt idx="402">
                  <c:v>0.929816666666667</c:v>
                </c:pt>
                <c:pt idx="403">
                  <c:v>0.966105555555556</c:v>
                </c:pt>
                <c:pt idx="404">
                  <c:v>1.007672222222222</c:v>
                </c:pt>
                <c:pt idx="405">
                  <c:v>1.058766666666667</c:v>
                </c:pt>
                <c:pt idx="406">
                  <c:v>1.11568888888889</c:v>
                </c:pt>
                <c:pt idx="407">
                  <c:v>1.159872222222222</c:v>
                </c:pt>
                <c:pt idx="408">
                  <c:v>1.185094444444444</c:v>
                </c:pt>
                <c:pt idx="409">
                  <c:v>1.208205555555556</c:v>
                </c:pt>
                <c:pt idx="410">
                  <c:v>1.215866666666667</c:v>
                </c:pt>
                <c:pt idx="411">
                  <c:v>1.216411111111111</c:v>
                </c:pt>
                <c:pt idx="412">
                  <c:v>1.209527777777778</c:v>
                </c:pt>
                <c:pt idx="413">
                  <c:v>1.201727777777778</c:v>
                </c:pt>
                <c:pt idx="414">
                  <c:v>1.199516666666667</c:v>
                </c:pt>
                <c:pt idx="415">
                  <c:v>1.180072222222223</c:v>
                </c:pt>
                <c:pt idx="416">
                  <c:v>1.1572</c:v>
                </c:pt>
                <c:pt idx="417">
                  <c:v>1.148027777777778</c:v>
                </c:pt>
                <c:pt idx="418">
                  <c:v>1.12953888888889</c:v>
                </c:pt>
                <c:pt idx="419">
                  <c:v>1.110505555555556</c:v>
                </c:pt>
                <c:pt idx="420">
                  <c:v>1.09663888888889</c:v>
                </c:pt>
                <c:pt idx="421">
                  <c:v>1.073716666666667</c:v>
                </c:pt>
                <c:pt idx="422">
                  <c:v>1.064055555555556</c:v>
                </c:pt>
                <c:pt idx="423">
                  <c:v>1.050811111111111</c:v>
                </c:pt>
                <c:pt idx="424">
                  <c:v>1.012027777777778</c:v>
                </c:pt>
                <c:pt idx="425">
                  <c:v>0.945344444444444</c:v>
                </c:pt>
                <c:pt idx="426">
                  <c:v>0.880161111111111</c:v>
                </c:pt>
                <c:pt idx="427">
                  <c:v>0.8203</c:v>
                </c:pt>
                <c:pt idx="428">
                  <c:v>0.7681</c:v>
                </c:pt>
                <c:pt idx="429">
                  <c:v>0.718533333333333</c:v>
                </c:pt>
                <c:pt idx="430">
                  <c:v>0.656311111111111</c:v>
                </c:pt>
                <c:pt idx="431">
                  <c:v>0.606183333333333</c:v>
                </c:pt>
                <c:pt idx="432">
                  <c:v>0.550155555555556</c:v>
                </c:pt>
                <c:pt idx="433">
                  <c:v>0.490983333333333</c:v>
                </c:pt>
                <c:pt idx="434">
                  <c:v>0.439683333333333</c:v>
                </c:pt>
                <c:pt idx="435">
                  <c:v>0.394988888888889</c:v>
                </c:pt>
                <c:pt idx="436">
                  <c:v>0.350966666666667</c:v>
                </c:pt>
                <c:pt idx="437">
                  <c:v>0.286505555555555</c:v>
                </c:pt>
                <c:pt idx="438">
                  <c:v>0.229327777777778</c:v>
                </c:pt>
                <c:pt idx="439">
                  <c:v>0.182216666666667</c:v>
                </c:pt>
                <c:pt idx="440">
                  <c:v>0.136116666666667</c:v>
                </c:pt>
                <c:pt idx="441">
                  <c:v>0.115611111111111</c:v>
                </c:pt>
                <c:pt idx="442">
                  <c:v>0.1068</c:v>
                </c:pt>
                <c:pt idx="443">
                  <c:v>0.102533333333333</c:v>
                </c:pt>
                <c:pt idx="444">
                  <c:v>0.106872222222222</c:v>
                </c:pt>
                <c:pt idx="445">
                  <c:v>0.129061111111111</c:v>
                </c:pt>
                <c:pt idx="446">
                  <c:v>0.155416666666667</c:v>
                </c:pt>
                <c:pt idx="447">
                  <c:v>0.193288888888889</c:v>
                </c:pt>
                <c:pt idx="448">
                  <c:v>0.247411111111111</c:v>
                </c:pt>
                <c:pt idx="449">
                  <c:v>0.3217</c:v>
                </c:pt>
                <c:pt idx="450">
                  <c:v>0.412816666666667</c:v>
                </c:pt>
                <c:pt idx="451">
                  <c:v>0.512311111111111</c:v>
                </c:pt>
                <c:pt idx="452">
                  <c:v>0.607533333333333</c:v>
                </c:pt>
                <c:pt idx="453">
                  <c:v>0.679761111111111</c:v>
                </c:pt>
                <c:pt idx="454">
                  <c:v>0.737383333333333</c:v>
                </c:pt>
                <c:pt idx="455">
                  <c:v>0.808522222222222</c:v>
                </c:pt>
                <c:pt idx="456">
                  <c:v>0.893388888888889</c:v>
                </c:pt>
                <c:pt idx="457">
                  <c:v>0.974061111111111</c:v>
                </c:pt>
                <c:pt idx="458">
                  <c:v>1.06085</c:v>
                </c:pt>
                <c:pt idx="459">
                  <c:v>1.137472222222222</c:v>
                </c:pt>
                <c:pt idx="460">
                  <c:v>1.211966666666667</c:v>
                </c:pt>
                <c:pt idx="461">
                  <c:v>1.28725</c:v>
                </c:pt>
                <c:pt idx="462">
                  <c:v>1.35368888888889</c:v>
                </c:pt>
                <c:pt idx="463">
                  <c:v>1.39255</c:v>
                </c:pt>
                <c:pt idx="464">
                  <c:v>1.426616666666667</c:v>
                </c:pt>
                <c:pt idx="465">
                  <c:v>1.450805555555555</c:v>
                </c:pt>
                <c:pt idx="466">
                  <c:v>1.462361111111111</c:v>
                </c:pt>
                <c:pt idx="467">
                  <c:v>1.467172222222222</c:v>
                </c:pt>
                <c:pt idx="468">
                  <c:v>1.471816666666667</c:v>
                </c:pt>
                <c:pt idx="469">
                  <c:v>1.471838888888889</c:v>
                </c:pt>
                <c:pt idx="470">
                  <c:v>1.476416666666667</c:v>
                </c:pt>
                <c:pt idx="471">
                  <c:v>1.500827777777778</c:v>
                </c:pt>
                <c:pt idx="472">
                  <c:v>1.532294444444444</c:v>
                </c:pt>
                <c:pt idx="473">
                  <c:v>1.568044444444445</c:v>
                </c:pt>
                <c:pt idx="474">
                  <c:v>1.618705555555555</c:v>
                </c:pt>
                <c:pt idx="475">
                  <c:v>1.660822222222222</c:v>
                </c:pt>
                <c:pt idx="476">
                  <c:v>1.68318888888889</c:v>
                </c:pt>
                <c:pt idx="477">
                  <c:v>1.696333333333334</c:v>
                </c:pt>
                <c:pt idx="478">
                  <c:v>1.70745</c:v>
                </c:pt>
                <c:pt idx="479">
                  <c:v>1.716661111111111</c:v>
                </c:pt>
                <c:pt idx="480">
                  <c:v>1.737211111111111</c:v>
                </c:pt>
                <c:pt idx="481">
                  <c:v>1.749344444444444</c:v>
                </c:pt>
                <c:pt idx="482">
                  <c:v>1.7748</c:v>
                </c:pt>
                <c:pt idx="483">
                  <c:v>1.788922222222223</c:v>
                </c:pt>
                <c:pt idx="484">
                  <c:v>1.806844444444444</c:v>
                </c:pt>
                <c:pt idx="485">
                  <c:v>1.808311111111111</c:v>
                </c:pt>
                <c:pt idx="486">
                  <c:v>1.81113888888889</c:v>
                </c:pt>
                <c:pt idx="487">
                  <c:v>1.808555555555555</c:v>
                </c:pt>
                <c:pt idx="488">
                  <c:v>1.805311111111111</c:v>
                </c:pt>
                <c:pt idx="489">
                  <c:v>1.792733333333333</c:v>
                </c:pt>
                <c:pt idx="490">
                  <c:v>1.790833333333333</c:v>
                </c:pt>
                <c:pt idx="491">
                  <c:v>1.782277777777778</c:v>
                </c:pt>
                <c:pt idx="492">
                  <c:v>1.776155555555555</c:v>
                </c:pt>
                <c:pt idx="493">
                  <c:v>1.772216666666667</c:v>
                </c:pt>
                <c:pt idx="494">
                  <c:v>1.78173888888889</c:v>
                </c:pt>
                <c:pt idx="495">
                  <c:v>1.825383333333334</c:v>
                </c:pt>
                <c:pt idx="496">
                  <c:v>1.8887</c:v>
                </c:pt>
                <c:pt idx="497">
                  <c:v>1.954383333333333</c:v>
                </c:pt>
                <c:pt idx="498">
                  <c:v>2.005838888888889</c:v>
                </c:pt>
                <c:pt idx="499">
                  <c:v>2.059416666666667</c:v>
                </c:pt>
                <c:pt idx="500">
                  <c:v>2.096588888888887</c:v>
                </c:pt>
                <c:pt idx="501">
                  <c:v>2.107416666666666</c:v>
                </c:pt>
                <c:pt idx="502">
                  <c:v>2.1005</c:v>
                </c:pt>
                <c:pt idx="503">
                  <c:v>2.093727777777778</c:v>
                </c:pt>
                <c:pt idx="504">
                  <c:v>2.079866666666667</c:v>
                </c:pt>
                <c:pt idx="505">
                  <c:v>2.058466666666666</c:v>
                </c:pt>
                <c:pt idx="506">
                  <c:v>2.031416666666667</c:v>
                </c:pt>
                <c:pt idx="507">
                  <c:v>1.999888888888889</c:v>
                </c:pt>
                <c:pt idx="508">
                  <c:v>1.9569</c:v>
                </c:pt>
                <c:pt idx="509">
                  <c:v>1.916861111111111</c:v>
                </c:pt>
                <c:pt idx="510">
                  <c:v>1.85828888888889</c:v>
                </c:pt>
                <c:pt idx="511">
                  <c:v>1.783294444444444</c:v>
                </c:pt>
                <c:pt idx="512">
                  <c:v>1.70563888888889</c:v>
                </c:pt>
                <c:pt idx="513">
                  <c:v>1.6167</c:v>
                </c:pt>
                <c:pt idx="514">
                  <c:v>1.540705555555556</c:v>
                </c:pt>
                <c:pt idx="515">
                  <c:v>1.477383333333333</c:v>
                </c:pt>
                <c:pt idx="516">
                  <c:v>1.438266666666667</c:v>
                </c:pt>
                <c:pt idx="517">
                  <c:v>1.41635</c:v>
                </c:pt>
                <c:pt idx="518">
                  <c:v>1.418538888888889</c:v>
                </c:pt>
                <c:pt idx="519">
                  <c:v>1.417872222222222</c:v>
                </c:pt>
                <c:pt idx="520">
                  <c:v>1.415633333333333</c:v>
                </c:pt>
                <c:pt idx="521">
                  <c:v>1.417466666666667</c:v>
                </c:pt>
                <c:pt idx="522">
                  <c:v>1.436938888888889</c:v>
                </c:pt>
                <c:pt idx="523">
                  <c:v>1.473305555555555</c:v>
                </c:pt>
                <c:pt idx="524">
                  <c:v>1.505094444444445</c:v>
                </c:pt>
                <c:pt idx="525">
                  <c:v>1.523683333333333</c:v>
                </c:pt>
                <c:pt idx="526">
                  <c:v>1.519172222222222</c:v>
                </c:pt>
                <c:pt idx="527">
                  <c:v>1.4981</c:v>
                </c:pt>
                <c:pt idx="528">
                  <c:v>1.46053888888889</c:v>
                </c:pt>
                <c:pt idx="529">
                  <c:v>1.423161111111111</c:v>
                </c:pt>
                <c:pt idx="530">
                  <c:v>1.406222222222222</c:v>
                </c:pt>
                <c:pt idx="531">
                  <c:v>1.385533333333333</c:v>
                </c:pt>
                <c:pt idx="532">
                  <c:v>1.372811111111111</c:v>
                </c:pt>
                <c:pt idx="533">
                  <c:v>1.369833333333333</c:v>
                </c:pt>
                <c:pt idx="534">
                  <c:v>1.384894444444444</c:v>
                </c:pt>
                <c:pt idx="535">
                  <c:v>1.405061111111111</c:v>
                </c:pt>
                <c:pt idx="536">
                  <c:v>1.428722222222222</c:v>
                </c:pt>
                <c:pt idx="537">
                  <c:v>1.460355555555556</c:v>
                </c:pt>
                <c:pt idx="538">
                  <c:v>1.491183333333333</c:v>
                </c:pt>
                <c:pt idx="539">
                  <c:v>1.53823888888889</c:v>
                </c:pt>
                <c:pt idx="540">
                  <c:v>1.600944444444445</c:v>
                </c:pt>
                <c:pt idx="541">
                  <c:v>1.6708</c:v>
                </c:pt>
                <c:pt idx="542">
                  <c:v>1.737433333333333</c:v>
                </c:pt>
                <c:pt idx="543">
                  <c:v>1.806833333333333</c:v>
                </c:pt>
                <c:pt idx="544">
                  <c:v>1.855472222222223</c:v>
                </c:pt>
                <c:pt idx="545">
                  <c:v>1.882927777777777</c:v>
                </c:pt>
                <c:pt idx="546">
                  <c:v>1.904016666666667</c:v>
                </c:pt>
                <c:pt idx="547">
                  <c:v>1.9004</c:v>
                </c:pt>
                <c:pt idx="548">
                  <c:v>1.892366666666667</c:v>
                </c:pt>
                <c:pt idx="549">
                  <c:v>1.875344444444444</c:v>
                </c:pt>
                <c:pt idx="550">
                  <c:v>1.844277777777777</c:v>
                </c:pt>
                <c:pt idx="551">
                  <c:v>1.797372222222222</c:v>
                </c:pt>
                <c:pt idx="552">
                  <c:v>1.73668888888889</c:v>
                </c:pt>
                <c:pt idx="553">
                  <c:v>1.685233333333333</c:v>
                </c:pt>
                <c:pt idx="554">
                  <c:v>1.64978888888889</c:v>
                </c:pt>
                <c:pt idx="555">
                  <c:v>1.622822222222222</c:v>
                </c:pt>
                <c:pt idx="556">
                  <c:v>1.604572222222222</c:v>
                </c:pt>
                <c:pt idx="557">
                  <c:v>1.593566666666667</c:v>
                </c:pt>
                <c:pt idx="558">
                  <c:v>1.599172222222222</c:v>
                </c:pt>
                <c:pt idx="559">
                  <c:v>1.605944444444444</c:v>
                </c:pt>
                <c:pt idx="560">
                  <c:v>1.622344444444444</c:v>
                </c:pt>
                <c:pt idx="561">
                  <c:v>1.637216666666666</c:v>
                </c:pt>
                <c:pt idx="562">
                  <c:v>1.661572222222222</c:v>
                </c:pt>
                <c:pt idx="563">
                  <c:v>1.70725</c:v>
                </c:pt>
                <c:pt idx="564">
                  <c:v>1.754533333333333</c:v>
                </c:pt>
                <c:pt idx="565">
                  <c:v>1.806077777777777</c:v>
                </c:pt>
                <c:pt idx="566">
                  <c:v>1.844516666666667</c:v>
                </c:pt>
                <c:pt idx="567">
                  <c:v>1.874222222222222</c:v>
                </c:pt>
                <c:pt idx="568">
                  <c:v>1.889255555555556</c:v>
                </c:pt>
                <c:pt idx="569">
                  <c:v>1.893244444444444</c:v>
                </c:pt>
                <c:pt idx="570">
                  <c:v>1.888627777777777</c:v>
                </c:pt>
                <c:pt idx="571">
                  <c:v>1.885561111111111</c:v>
                </c:pt>
                <c:pt idx="572">
                  <c:v>1.88228888888889</c:v>
                </c:pt>
                <c:pt idx="573">
                  <c:v>1.885938888888889</c:v>
                </c:pt>
                <c:pt idx="574">
                  <c:v>1.898405555555555</c:v>
                </c:pt>
                <c:pt idx="575">
                  <c:v>1.91855</c:v>
                </c:pt>
                <c:pt idx="576">
                  <c:v>1.92838888888889</c:v>
                </c:pt>
                <c:pt idx="577">
                  <c:v>1.925783333333333</c:v>
                </c:pt>
                <c:pt idx="578">
                  <c:v>1.910422222222222</c:v>
                </c:pt>
                <c:pt idx="579">
                  <c:v>1.894722222222222</c:v>
                </c:pt>
                <c:pt idx="580">
                  <c:v>1.869783333333334</c:v>
                </c:pt>
                <c:pt idx="581">
                  <c:v>1.830427777777777</c:v>
                </c:pt>
                <c:pt idx="582">
                  <c:v>1.798461111111111</c:v>
                </c:pt>
                <c:pt idx="583">
                  <c:v>1.764294444444445</c:v>
                </c:pt>
                <c:pt idx="584">
                  <c:v>1.741016666666666</c:v>
                </c:pt>
                <c:pt idx="585">
                  <c:v>1.729461111111111</c:v>
                </c:pt>
                <c:pt idx="586">
                  <c:v>1.714844444444445</c:v>
                </c:pt>
                <c:pt idx="587">
                  <c:v>1.688033333333333</c:v>
                </c:pt>
                <c:pt idx="588">
                  <c:v>1.651683333333333</c:v>
                </c:pt>
                <c:pt idx="589">
                  <c:v>1.612916666666667</c:v>
                </c:pt>
                <c:pt idx="590">
                  <c:v>1.574922222222222</c:v>
                </c:pt>
                <c:pt idx="591">
                  <c:v>1.562961111111111</c:v>
                </c:pt>
                <c:pt idx="592">
                  <c:v>1.5674</c:v>
                </c:pt>
                <c:pt idx="593">
                  <c:v>1.594172222222222</c:v>
                </c:pt>
                <c:pt idx="594">
                  <c:v>1.644794444444444</c:v>
                </c:pt>
                <c:pt idx="595">
                  <c:v>1.710266666666667</c:v>
                </c:pt>
                <c:pt idx="596">
                  <c:v>1.777672222222222</c:v>
                </c:pt>
                <c:pt idx="597">
                  <c:v>1.830916666666667</c:v>
                </c:pt>
                <c:pt idx="598">
                  <c:v>1.87983888888889</c:v>
                </c:pt>
                <c:pt idx="599">
                  <c:v>1.914522222222222</c:v>
                </c:pt>
                <c:pt idx="600">
                  <c:v>1.937066666666667</c:v>
                </c:pt>
                <c:pt idx="601">
                  <c:v>1.962011111111111</c:v>
                </c:pt>
                <c:pt idx="602">
                  <c:v>1.977977777777777</c:v>
                </c:pt>
                <c:pt idx="603">
                  <c:v>1.994777777777778</c:v>
                </c:pt>
                <c:pt idx="604">
                  <c:v>1.98668888888889</c:v>
                </c:pt>
                <c:pt idx="605">
                  <c:v>1.946461111111111</c:v>
                </c:pt>
                <c:pt idx="606">
                  <c:v>1.889944444444444</c:v>
                </c:pt>
                <c:pt idx="607">
                  <c:v>1.8156</c:v>
                </c:pt>
                <c:pt idx="608">
                  <c:v>1.715933333333333</c:v>
                </c:pt>
                <c:pt idx="609">
                  <c:v>1.63043888888889</c:v>
                </c:pt>
                <c:pt idx="610">
                  <c:v>1.557961111111111</c:v>
                </c:pt>
                <c:pt idx="611">
                  <c:v>1.517416666666667</c:v>
                </c:pt>
                <c:pt idx="612">
                  <c:v>1.472383333333334</c:v>
                </c:pt>
                <c:pt idx="613">
                  <c:v>1.425766666666666</c:v>
                </c:pt>
                <c:pt idx="614">
                  <c:v>1.384605555555555</c:v>
                </c:pt>
                <c:pt idx="615">
                  <c:v>1.339466666666667</c:v>
                </c:pt>
                <c:pt idx="616">
                  <c:v>1.294822222222222</c:v>
                </c:pt>
                <c:pt idx="617">
                  <c:v>1.253255555555556</c:v>
                </c:pt>
                <c:pt idx="618">
                  <c:v>1.219844444444444</c:v>
                </c:pt>
                <c:pt idx="619">
                  <c:v>1.205811111111111</c:v>
                </c:pt>
                <c:pt idx="620">
                  <c:v>1.211016666666667</c:v>
                </c:pt>
                <c:pt idx="621">
                  <c:v>1.218683333333334</c:v>
                </c:pt>
                <c:pt idx="622">
                  <c:v>1.243472222222222</c:v>
                </c:pt>
                <c:pt idx="623">
                  <c:v>1.268872222222222</c:v>
                </c:pt>
                <c:pt idx="624">
                  <c:v>1.309877777777778</c:v>
                </c:pt>
                <c:pt idx="625">
                  <c:v>1.36058888888889</c:v>
                </c:pt>
                <c:pt idx="626">
                  <c:v>1.43348888888889</c:v>
                </c:pt>
                <c:pt idx="627">
                  <c:v>1.505205555555555</c:v>
                </c:pt>
                <c:pt idx="628">
                  <c:v>1.548005555555556</c:v>
                </c:pt>
                <c:pt idx="629">
                  <c:v>1.544866666666667</c:v>
                </c:pt>
                <c:pt idx="630">
                  <c:v>1.50698888888889</c:v>
                </c:pt>
                <c:pt idx="631">
                  <c:v>1.472561111111111</c:v>
                </c:pt>
                <c:pt idx="632">
                  <c:v>1.4519</c:v>
                </c:pt>
                <c:pt idx="633">
                  <c:v>1.449</c:v>
                </c:pt>
                <c:pt idx="634">
                  <c:v>1.457144444444444</c:v>
                </c:pt>
                <c:pt idx="635">
                  <c:v>1.47278888888889</c:v>
                </c:pt>
                <c:pt idx="636">
                  <c:v>1.481866666666667</c:v>
                </c:pt>
                <c:pt idx="637">
                  <c:v>1.471</c:v>
                </c:pt>
                <c:pt idx="638">
                  <c:v>1.447572222222222</c:v>
                </c:pt>
                <c:pt idx="639">
                  <c:v>1.41418888888889</c:v>
                </c:pt>
                <c:pt idx="640">
                  <c:v>1.381555555555556</c:v>
                </c:pt>
                <c:pt idx="641">
                  <c:v>1.364133333333334</c:v>
                </c:pt>
                <c:pt idx="642">
                  <c:v>1.353322222222222</c:v>
                </c:pt>
                <c:pt idx="643">
                  <c:v>1.344261111111111</c:v>
                </c:pt>
                <c:pt idx="644">
                  <c:v>1.330744444444444</c:v>
                </c:pt>
                <c:pt idx="645">
                  <c:v>1.320905555555556</c:v>
                </c:pt>
                <c:pt idx="646">
                  <c:v>1.328805555555555</c:v>
                </c:pt>
                <c:pt idx="647">
                  <c:v>1.334633333333334</c:v>
                </c:pt>
                <c:pt idx="648">
                  <c:v>1.338383333333333</c:v>
                </c:pt>
                <c:pt idx="649">
                  <c:v>1.34218888888889</c:v>
                </c:pt>
                <c:pt idx="650">
                  <c:v>1.338777777777778</c:v>
                </c:pt>
                <c:pt idx="651">
                  <c:v>1.321172222222222</c:v>
                </c:pt>
                <c:pt idx="652">
                  <c:v>1.2838</c:v>
                </c:pt>
                <c:pt idx="653">
                  <c:v>1.224777777777778</c:v>
                </c:pt>
                <c:pt idx="654">
                  <c:v>1.150477777777778</c:v>
                </c:pt>
                <c:pt idx="655">
                  <c:v>1.07055</c:v>
                </c:pt>
                <c:pt idx="656">
                  <c:v>0.984438888888889</c:v>
                </c:pt>
                <c:pt idx="657">
                  <c:v>0.910522222222222</c:v>
                </c:pt>
                <c:pt idx="658">
                  <c:v>0.827805555555556</c:v>
                </c:pt>
                <c:pt idx="659">
                  <c:v>0.738216666666667</c:v>
                </c:pt>
                <c:pt idx="660">
                  <c:v>0.655622222222222</c:v>
                </c:pt>
                <c:pt idx="661">
                  <c:v>0.592844444444444</c:v>
                </c:pt>
                <c:pt idx="662">
                  <c:v>0.547561111111111</c:v>
                </c:pt>
                <c:pt idx="663">
                  <c:v>0.526033333333333</c:v>
                </c:pt>
                <c:pt idx="664">
                  <c:v>0.531477777777778</c:v>
                </c:pt>
                <c:pt idx="665">
                  <c:v>0.556183333333333</c:v>
                </c:pt>
                <c:pt idx="666">
                  <c:v>0.6117</c:v>
                </c:pt>
                <c:pt idx="667">
                  <c:v>0.679316666666666</c:v>
                </c:pt>
                <c:pt idx="668">
                  <c:v>0.739961111111111</c:v>
                </c:pt>
                <c:pt idx="669">
                  <c:v>0.783422222222222</c:v>
                </c:pt>
                <c:pt idx="670">
                  <c:v>0.809333333333333</c:v>
                </c:pt>
                <c:pt idx="671">
                  <c:v>0.809888888888889</c:v>
                </c:pt>
                <c:pt idx="672">
                  <c:v>0.804788888888889</c:v>
                </c:pt>
                <c:pt idx="673">
                  <c:v>0.779844444444444</c:v>
                </c:pt>
                <c:pt idx="674">
                  <c:v>0.750661111111111</c:v>
                </c:pt>
                <c:pt idx="675">
                  <c:v>0.715872222222222</c:v>
                </c:pt>
                <c:pt idx="676">
                  <c:v>0.691527777777777</c:v>
                </c:pt>
                <c:pt idx="677">
                  <c:v>0.667327777777778</c:v>
                </c:pt>
                <c:pt idx="678">
                  <c:v>0.653161111111111</c:v>
                </c:pt>
                <c:pt idx="679">
                  <c:v>0.657055555555555</c:v>
                </c:pt>
                <c:pt idx="680">
                  <c:v>0.656</c:v>
                </c:pt>
                <c:pt idx="681">
                  <c:v>0.652527777777777</c:v>
                </c:pt>
                <c:pt idx="682">
                  <c:v>0.627527777777777</c:v>
                </c:pt>
                <c:pt idx="683">
                  <c:v>0.586227777777778</c:v>
                </c:pt>
                <c:pt idx="684">
                  <c:v>0.536472222222222</c:v>
                </c:pt>
                <c:pt idx="685">
                  <c:v>0.464072222222222</c:v>
                </c:pt>
                <c:pt idx="686">
                  <c:v>0.40675</c:v>
                </c:pt>
                <c:pt idx="687">
                  <c:v>0.357</c:v>
                </c:pt>
                <c:pt idx="688">
                  <c:v>0.324538888888888</c:v>
                </c:pt>
                <c:pt idx="689">
                  <c:v>0.291911111111111</c:v>
                </c:pt>
                <c:pt idx="690">
                  <c:v>0.267266666666667</c:v>
                </c:pt>
                <c:pt idx="691">
                  <c:v>0.231816666666666</c:v>
                </c:pt>
                <c:pt idx="692">
                  <c:v>0.198527777777778</c:v>
                </c:pt>
                <c:pt idx="693">
                  <c:v>0.157333333333333</c:v>
                </c:pt>
                <c:pt idx="694">
                  <c:v>0.130633333333333</c:v>
                </c:pt>
                <c:pt idx="695">
                  <c:v>0.0937111111111111</c:v>
                </c:pt>
                <c:pt idx="696">
                  <c:v>0.0430277777777776</c:v>
                </c:pt>
                <c:pt idx="697">
                  <c:v>-0.0252055555555553</c:v>
                </c:pt>
                <c:pt idx="698">
                  <c:v>-0.104883333333334</c:v>
                </c:pt>
                <c:pt idx="699">
                  <c:v>-0.177616666666667</c:v>
                </c:pt>
                <c:pt idx="700">
                  <c:v>-0.243527777777778</c:v>
                </c:pt>
              </c:numCache>
            </c:numRef>
          </c:val>
          <c:smooth val="0"/>
        </c:ser>
        <c:ser>
          <c:idx val="1"/>
          <c:order val="1"/>
          <c:tx>
            <c:strRef>
              <c:f>cz!$A$75</c:f>
              <c:strCache>
                <c:ptCount val="1"/>
                <c:pt idx="0">
                  <c:v>Non-Word</c:v>
                </c:pt>
              </c:strCache>
            </c:strRef>
          </c:tx>
          <c:marker>
            <c:symbol val="none"/>
          </c:marker>
          <c:val>
            <c:numRef>
              <c:f>cz!$C$75:$AAA$75</c:f>
              <c:numCache>
                <c:formatCode>General</c:formatCode>
                <c:ptCount val="701"/>
                <c:pt idx="0">
                  <c:v>-0.301577777777778</c:v>
                </c:pt>
                <c:pt idx="1">
                  <c:v>-0.2855</c:v>
                </c:pt>
                <c:pt idx="2">
                  <c:v>-0.278161111111111</c:v>
                </c:pt>
                <c:pt idx="3">
                  <c:v>-0.284616666666667</c:v>
                </c:pt>
                <c:pt idx="4">
                  <c:v>-0.304761111111111</c:v>
                </c:pt>
                <c:pt idx="5">
                  <c:v>-0.336005555555556</c:v>
                </c:pt>
                <c:pt idx="6">
                  <c:v>-0.367505555555556</c:v>
                </c:pt>
                <c:pt idx="7">
                  <c:v>-0.389638888888889</c:v>
                </c:pt>
                <c:pt idx="8">
                  <c:v>-0.402494444444444</c:v>
                </c:pt>
                <c:pt idx="9">
                  <c:v>-0.40255</c:v>
                </c:pt>
                <c:pt idx="10">
                  <c:v>-0.385877777777778</c:v>
                </c:pt>
                <c:pt idx="11">
                  <c:v>-0.358272222222222</c:v>
                </c:pt>
                <c:pt idx="12">
                  <c:v>-0.323238888888889</c:v>
                </c:pt>
                <c:pt idx="13">
                  <c:v>-0.28875</c:v>
                </c:pt>
                <c:pt idx="14">
                  <c:v>-0.254827777777778</c:v>
                </c:pt>
                <c:pt idx="15">
                  <c:v>-0.224877777777778</c:v>
                </c:pt>
                <c:pt idx="16">
                  <c:v>-0.1956</c:v>
                </c:pt>
                <c:pt idx="17">
                  <c:v>-0.158677777777778</c:v>
                </c:pt>
                <c:pt idx="18">
                  <c:v>-0.120022222222222</c:v>
                </c:pt>
                <c:pt idx="19">
                  <c:v>-0.0870111111111111</c:v>
                </c:pt>
                <c:pt idx="20">
                  <c:v>-0.0578944444444445</c:v>
                </c:pt>
                <c:pt idx="21">
                  <c:v>-0.0227222222222223</c:v>
                </c:pt>
                <c:pt idx="22">
                  <c:v>-0.000538888888888975</c:v>
                </c:pt>
                <c:pt idx="23">
                  <c:v>0.0141055555555556</c:v>
                </c:pt>
                <c:pt idx="24">
                  <c:v>0.0274722222222223</c:v>
                </c:pt>
                <c:pt idx="25">
                  <c:v>0.0388277777777778</c:v>
                </c:pt>
                <c:pt idx="26">
                  <c:v>0.0490611111111111</c:v>
                </c:pt>
                <c:pt idx="27">
                  <c:v>0.0424611111111111</c:v>
                </c:pt>
                <c:pt idx="28">
                  <c:v>0.0173388888888889</c:v>
                </c:pt>
                <c:pt idx="29">
                  <c:v>-0.00960000000000002</c:v>
                </c:pt>
                <c:pt idx="30">
                  <c:v>-0.0422055555555555</c:v>
                </c:pt>
                <c:pt idx="31">
                  <c:v>-0.0726555555555555</c:v>
                </c:pt>
                <c:pt idx="32">
                  <c:v>-0.0989222222222222</c:v>
                </c:pt>
                <c:pt idx="33">
                  <c:v>-0.123011111111111</c:v>
                </c:pt>
                <c:pt idx="34">
                  <c:v>-0.139994444444444</c:v>
                </c:pt>
                <c:pt idx="35">
                  <c:v>-0.150744444444444</c:v>
                </c:pt>
                <c:pt idx="36">
                  <c:v>-0.146888888888889</c:v>
                </c:pt>
                <c:pt idx="37">
                  <c:v>-0.13625</c:v>
                </c:pt>
                <c:pt idx="38">
                  <c:v>-0.125294444444444</c:v>
                </c:pt>
                <c:pt idx="39">
                  <c:v>-0.11495</c:v>
                </c:pt>
                <c:pt idx="40">
                  <c:v>-0.10425</c:v>
                </c:pt>
                <c:pt idx="41">
                  <c:v>-0.0914833333333333</c:v>
                </c:pt>
                <c:pt idx="42">
                  <c:v>-0.0711333333333333</c:v>
                </c:pt>
                <c:pt idx="43">
                  <c:v>-0.0575611111111111</c:v>
                </c:pt>
                <c:pt idx="44">
                  <c:v>-0.0455555555555556</c:v>
                </c:pt>
                <c:pt idx="45">
                  <c:v>-0.0425055555555556</c:v>
                </c:pt>
                <c:pt idx="46">
                  <c:v>-0.0453944444444444</c:v>
                </c:pt>
                <c:pt idx="47">
                  <c:v>-0.04195</c:v>
                </c:pt>
                <c:pt idx="48">
                  <c:v>-0.0251944444444445</c:v>
                </c:pt>
                <c:pt idx="49">
                  <c:v>0.000116666666666677</c:v>
                </c:pt>
                <c:pt idx="50">
                  <c:v>0.0374</c:v>
                </c:pt>
                <c:pt idx="51">
                  <c:v>0.0827666666666667</c:v>
                </c:pt>
                <c:pt idx="52">
                  <c:v>0.121977777777778</c:v>
                </c:pt>
                <c:pt idx="53">
                  <c:v>0.152988888888889</c:v>
                </c:pt>
                <c:pt idx="54">
                  <c:v>0.178727777777778</c:v>
                </c:pt>
                <c:pt idx="55">
                  <c:v>0.201605555555556</c:v>
                </c:pt>
                <c:pt idx="56">
                  <c:v>0.231972222222222</c:v>
                </c:pt>
                <c:pt idx="57">
                  <c:v>0.262955555555556</c:v>
                </c:pt>
                <c:pt idx="58">
                  <c:v>0.2942</c:v>
                </c:pt>
                <c:pt idx="59">
                  <c:v>0.321127777777778</c:v>
                </c:pt>
                <c:pt idx="60">
                  <c:v>0.350188888888889</c:v>
                </c:pt>
                <c:pt idx="61">
                  <c:v>0.377594444444444</c:v>
                </c:pt>
                <c:pt idx="62">
                  <c:v>0.402055555555555</c:v>
                </c:pt>
                <c:pt idx="63">
                  <c:v>0.416727777777778</c:v>
                </c:pt>
                <c:pt idx="64">
                  <c:v>0.427533333333333</c:v>
                </c:pt>
                <c:pt idx="65">
                  <c:v>0.427266666666667</c:v>
                </c:pt>
                <c:pt idx="66">
                  <c:v>0.410411111111111</c:v>
                </c:pt>
                <c:pt idx="67">
                  <c:v>0.385988888888889</c:v>
                </c:pt>
                <c:pt idx="68">
                  <c:v>0.362722222222222</c:v>
                </c:pt>
                <c:pt idx="69">
                  <c:v>0.334733333333333</c:v>
                </c:pt>
                <c:pt idx="70">
                  <c:v>0.3089</c:v>
                </c:pt>
                <c:pt idx="71">
                  <c:v>0.283066666666667</c:v>
                </c:pt>
                <c:pt idx="72">
                  <c:v>0.261016666666667</c:v>
                </c:pt>
                <c:pt idx="73">
                  <c:v>0.248805555555556</c:v>
                </c:pt>
                <c:pt idx="74">
                  <c:v>0.230311111111111</c:v>
                </c:pt>
                <c:pt idx="75">
                  <c:v>0.210088888888889</c:v>
                </c:pt>
                <c:pt idx="76">
                  <c:v>0.194138888888889</c:v>
                </c:pt>
                <c:pt idx="77">
                  <c:v>0.183411111111111</c:v>
                </c:pt>
                <c:pt idx="78">
                  <c:v>0.182194444444444</c:v>
                </c:pt>
                <c:pt idx="79">
                  <c:v>0.18145</c:v>
                </c:pt>
                <c:pt idx="80">
                  <c:v>0.185222222222222</c:v>
                </c:pt>
                <c:pt idx="81">
                  <c:v>0.187733333333333</c:v>
                </c:pt>
                <c:pt idx="82">
                  <c:v>0.187266666666667</c:v>
                </c:pt>
                <c:pt idx="83">
                  <c:v>0.183288888888889</c:v>
                </c:pt>
                <c:pt idx="84">
                  <c:v>0.181227777777778</c:v>
                </c:pt>
                <c:pt idx="85">
                  <c:v>0.168822222222222</c:v>
                </c:pt>
                <c:pt idx="86">
                  <c:v>0.149538888888889</c:v>
                </c:pt>
                <c:pt idx="87">
                  <c:v>0.1241</c:v>
                </c:pt>
                <c:pt idx="88">
                  <c:v>0.0981</c:v>
                </c:pt>
                <c:pt idx="89">
                  <c:v>0.0727722222222222</c:v>
                </c:pt>
                <c:pt idx="90">
                  <c:v>0.0450555555555555</c:v>
                </c:pt>
                <c:pt idx="91">
                  <c:v>0.00901666666666663</c:v>
                </c:pt>
                <c:pt idx="92">
                  <c:v>-0.03045</c:v>
                </c:pt>
                <c:pt idx="93">
                  <c:v>-0.0680111111111111</c:v>
                </c:pt>
                <c:pt idx="94">
                  <c:v>-0.108172222222222</c:v>
                </c:pt>
                <c:pt idx="95">
                  <c:v>-0.139122222222222</c:v>
                </c:pt>
                <c:pt idx="96">
                  <c:v>-0.157705555555555</c:v>
                </c:pt>
                <c:pt idx="97">
                  <c:v>-0.161944444444444</c:v>
                </c:pt>
                <c:pt idx="98">
                  <c:v>-0.1628</c:v>
                </c:pt>
                <c:pt idx="99">
                  <c:v>-0.177272222222222</c:v>
                </c:pt>
                <c:pt idx="100">
                  <c:v>-0.207694444444444</c:v>
                </c:pt>
                <c:pt idx="101">
                  <c:v>-0.254388888888889</c:v>
                </c:pt>
                <c:pt idx="102">
                  <c:v>-0.310338888888889</c:v>
                </c:pt>
                <c:pt idx="103">
                  <c:v>-0.377911111111111</c:v>
                </c:pt>
                <c:pt idx="104">
                  <c:v>-0.446438888888889</c:v>
                </c:pt>
                <c:pt idx="105">
                  <c:v>-0.507027777777778</c:v>
                </c:pt>
                <c:pt idx="106">
                  <c:v>-0.549938888888889</c:v>
                </c:pt>
                <c:pt idx="107">
                  <c:v>-0.587988888888889</c:v>
                </c:pt>
                <c:pt idx="108">
                  <c:v>-0.623611111111111</c:v>
                </c:pt>
                <c:pt idx="109">
                  <c:v>-0.652594444444444</c:v>
                </c:pt>
                <c:pt idx="110">
                  <c:v>-0.679494444444444</c:v>
                </c:pt>
                <c:pt idx="111">
                  <c:v>-0.701161111111111</c:v>
                </c:pt>
                <c:pt idx="112">
                  <c:v>-0.719011111111111</c:v>
                </c:pt>
                <c:pt idx="113">
                  <c:v>-0.739455555555555</c:v>
                </c:pt>
                <c:pt idx="114">
                  <c:v>-0.755177777777778</c:v>
                </c:pt>
                <c:pt idx="115">
                  <c:v>-0.772755555555555</c:v>
                </c:pt>
                <c:pt idx="116">
                  <c:v>-0.786877777777778</c:v>
                </c:pt>
                <c:pt idx="117">
                  <c:v>-0.794805555555556</c:v>
                </c:pt>
                <c:pt idx="118">
                  <c:v>-0.78955</c:v>
                </c:pt>
                <c:pt idx="119">
                  <c:v>-0.772755555555555</c:v>
                </c:pt>
                <c:pt idx="120">
                  <c:v>-0.749616666666667</c:v>
                </c:pt>
                <c:pt idx="121">
                  <c:v>-0.718583333333333</c:v>
                </c:pt>
                <c:pt idx="122">
                  <c:v>-0.687977777777778</c:v>
                </c:pt>
                <c:pt idx="123">
                  <c:v>-0.649411111111111</c:v>
                </c:pt>
                <c:pt idx="124">
                  <c:v>-0.607433333333333</c:v>
                </c:pt>
                <c:pt idx="125">
                  <c:v>-0.559816666666667</c:v>
                </c:pt>
                <c:pt idx="126">
                  <c:v>-0.50885</c:v>
                </c:pt>
                <c:pt idx="127">
                  <c:v>-0.460777777777778</c:v>
                </c:pt>
                <c:pt idx="128">
                  <c:v>-0.408288888888889</c:v>
                </c:pt>
                <c:pt idx="129">
                  <c:v>-0.353811111111111</c:v>
                </c:pt>
                <c:pt idx="130">
                  <c:v>-0.298894444444444</c:v>
                </c:pt>
                <c:pt idx="131">
                  <c:v>-0.2379</c:v>
                </c:pt>
                <c:pt idx="132">
                  <c:v>-0.198511111111111</c:v>
                </c:pt>
                <c:pt idx="133">
                  <c:v>-0.167883333333333</c:v>
                </c:pt>
                <c:pt idx="134">
                  <c:v>-0.142411111111111</c:v>
                </c:pt>
                <c:pt idx="135">
                  <c:v>-0.116511111111111</c:v>
                </c:pt>
                <c:pt idx="136">
                  <c:v>-0.0816666666666666</c:v>
                </c:pt>
                <c:pt idx="137">
                  <c:v>-0.0405444444444445</c:v>
                </c:pt>
                <c:pt idx="138">
                  <c:v>0.00284999999999999</c:v>
                </c:pt>
                <c:pt idx="139">
                  <c:v>0.0572722222222222</c:v>
                </c:pt>
                <c:pt idx="140">
                  <c:v>0.123855555555555</c:v>
                </c:pt>
                <c:pt idx="141">
                  <c:v>0.194111111111111</c:v>
                </c:pt>
                <c:pt idx="142">
                  <c:v>0.267133333333333</c:v>
                </c:pt>
                <c:pt idx="143">
                  <c:v>0.337127777777778</c:v>
                </c:pt>
                <c:pt idx="144">
                  <c:v>0.4088</c:v>
                </c:pt>
                <c:pt idx="145">
                  <c:v>0.480338888888889</c:v>
                </c:pt>
                <c:pt idx="146">
                  <c:v>0.552161111111111</c:v>
                </c:pt>
                <c:pt idx="147">
                  <c:v>0.62115</c:v>
                </c:pt>
                <c:pt idx="148">
                  <c:v>0.685344444444444</c:v>
                </c:pt>
                <c:pt idx="149">
                  <c:v>0.732338888888889</c:v>
                </c:pt>
                <c:pt idx="150">
                  <c:v>0.766355555555555</c:v>
                </c:pt>
                <c:pt idx="151">
                  <c:v>0.789533333333333</c:v>
                </c:pt>
                <c:pt idx="152">
                  <c:v>0.809866666666667</c:v>
                </c:pt>
                <c:pt idx="153">
                  <c:v>0.830038888888889</c:v>
                </c:pt>
                <c:pt idx="154">
                  <c:v>0.84835</c:v>
                </c:pt>
                <c:pt idx="155">
                  <c:v>0.866672222222222</c:v>
                </c:pt>
                <c:pt idx="156">
                  <c:v>0.892833333333333</c:v>
                </c:pt>
                <c:pt idx="157">
                  <c:v>0.9326</c:v>
                </c:pt>
                <c:pt idx="158">
                  <c:v>0.97805</c:v>
                </c:pt>
                <c:pt idx="159">
                  <c:v>1.034883333333333</c:v>
                </c:pt>
                <c:pt idx="160">
                  <c:v>1.092244444444444</c:v>
                </c:pt>
                <c:pt idx="161">
                  <c:v>1.146744444444445</c:v>
                </c:pt>
                <c:pt idx="162">
                  <c:v>1.207622222222222</c:v>
                </c:pt>
                <c:pt idx="163">
                  <c:v>1.274677777777778</c:v>
                </c:pt>
                <c:pt idx="164">
                  <c:v>1.346166666666667</c:v>
                </c:pt>
                <c:pt idx="165">
                  <c:v>1.424244444444444</c:v>
                </c:pt>
                <c:pt idx="166">
                  <c:v>1.505566666666666</c:v>
                </c:pt>
                <c:pt idx="167">
                  <c:v>1.580205555555556</c:v>
                </c:pt>
                <c:pt idx="168">
                  <c:v>1.656672222222222</c:v>
                </c:pt>
                <c:pt idx="169">
                  <c:v>1.725722222222223</c:v>
                </c:pt>
                <c:pt idx="170">
                  <c:v>1.78075</c:v>
                </c:pt>
                <c:pt idx="171">
                  <c:v>1.828022222222222</c:v>
                </c:pt>
                <c:pt idx="172">
                  <c:v>1.865722222222222</c:v>
                </c:pt>
                <c:pt idx="173">
                  <c:v>1.90208888888889</c:v>
                </c:pt>
                <c:pt idx="174">
                  <c:v>1.936144444444445</c:v>
                </c:pt>
                <c:pt idx="175">
                  <c:v>1.965466666666667</c:v>
                </c:pt>
                <c:pt idx="176">
                  <c:v>1.992005555555555</c:v>
                </c:pt>
                <c:pt idx="177">
                  <c:v>2.021172222222222</c:v>
                </c:pt>
                <c:pt idx="178">
                  <c:v>2.04825</c:v>
                </c:pt>
                <c:pt idx="179">
                  <c:v>2.081511111111111</c:v>
                </c:pt>
                <c:pt idx="180">
                  <c:v>2.117</c:v>
                </c:pt>
                <c:pt idx="181">
                  <c:v>2.155555555555555</c:v>
                </c:pt>
                <c:pt idx="182">
                  <c:v>2.193216666666667</c:v>
                </c:pt>
                <c:pt idx="183">
                  <c:v>2.225405555555556</c:v>
                </c:pt>
                <c:pt idx="184">
                  <c:v>2.255450000000001</c:v>
                </c:pt>
                <c:pt idx="185">
                  <c:v>2.296694444444444</c:v>
                </c:pt>
                <c:pt idx="186">
                  <c:v>2.333238888888887</c:v>
                </c:pt>
                <c:pt idx="187">
                  <c:v>2.368788888888889</c:v>
                </c:pt>
                <c:pt idx="188">
                  <c:v>2.398111111111111</c:v>
                </c:pt>
                <c:pt idx="189">
                  <c:v>2.420383333333334</c:v>
                </c:pt>
                <c:pt idx="190">
                  <c:v>2.440566666666667</c:v>
                </c:pt>
                <c:pt idx="191">
                  <c:v>2.453033333333333</c:v>
                </c:pt>
                <c:pt idx="192">
                  <c:v>2.458277777777777</c:v>
                </c:pt>
                <c:pt idx="193">
                  <c:v>2.46465</c:v>
                </c:pt>
                <c:pt idx="194">
                  <c:v>2.464688888888888</c:v>
                </c:pt>
                <c:pt idx="195">
                  <c:v>2.461149999999999</c:v>
                </c:pt>
                <c:pt idx="196">
                  <c:v>2.451666666666666</c:v>
                </c:pt>
                <c:pt idx="197">
                  <c:v>2.436116666666666</c:v>
                </c:pt>
                <c:pt idx="198">
                  <c:v>2.420722222222222</c:v>
                </c:pt>
                <c:pt idx="199">
                  <c:v>2.406422222222222</c:v>
                </c:pt>
                <c:pt idx="200">
                  <c:v>2.394472222222222</c:v>
                </c:pt>
                <c:pt idx="201">
                  <c:v>2.3853</c:v>
                </c:pt>
                <c:pt idx="202">
                  <c:v>2.371033333333333</c:v>
                </c:pt>
                <c:pt idx="203">
                  <c:v>2.366166666666667</c:v>
                </c:pt>
                <c:pt idx="204">
                  <c:v>2.365083333333333</c:v>
                </c:pt>
                <c:pt idx="205">
                  <c:v>2.375355555555556</c:v>
                </c:pt>
                <c:pt idx="206">
                  <c:v>2.388577777777777</c:v>
                </c:pt>
                <c:pt idx="207">
                  <c:v>2.403272222222222</c:v>
                </c:pt>
                <c:pt idx="208">
                  <c:v>2.419777777777777</c:v>
                </c:pt>
                <c:pt idx="209">
                  <c:v>2.426422222222223</c:v>
                </c:pt>
                <c:pt idx="210">
                  <c:v>2.431516666666667</c:v>
                </c:pt>
                <c:pt idx="211">
                  <c:v>2.42465</c:v>
                </c:pt>
                <c:pt idx="212">
                  <c:v>2.411422222222223</c:v>
                </c:pt>
                <c:pt idx="213">
                  <c:v>2.398705555555555</c:v>
                </c:pt>
                <c:pt idx="214">
                  <c:v>2.373583333333333</c:v>
                </c:pt>
                <c:pt idx="215">
                  <c:v>2.354555555555555</c:v>
                </c:pt>
                <c:pt idx="216">
                  <c:v>2.349294444444444</c:v>
                </c:pt>
                <c:pt idx="217">
                  <c:v>2.358683333333333</c:v>
                </c:pt>
                <c:pt idx="218">
                  <c:v>2.379672222222223</c:v>
                </c:pt>
                <c:pt idx="219">
                  <c:v>2.414638888888887</c:v>
                </c:pt>
                <c:pt idx="220">
                  <c:v>2.454544444444444</c:v>
                </c:pt>
                <c:pt idx="221">
                  <c:v>2.496094444444444</c:v>
                </c:pt>
                <c:pt idx="222">
                  <c:v>2.538966666666667</c:v>
                </c:pt>
                <c:pt idx="223">
                  <c:v>2.574761111111111</c:v>
                </c:pt>
                <c:pt idx="224">
                  <c:v>2.611255555555557</c:v>
                </c:pt>
                <c:pt idx="225">
                  <c:v>2.64432777777778</c:v>
                </c:pt>
                <c:pt idx="226">
                  <c:v>2.691244444444444</c:v>
                </c:pt>
                <c:pt idx="227">
                  <c:v>2.742583333333333</c:v>
                </c:pt>
                <c:pt idx="228">
                  <c:v>2.805727777777777</c:v>
                </c:pt>
                <c:pt idx="229">
                  <c:v>2.875611111111111</c:v>
                </c:pt>
                <c:pt idx="230">
                  <c:v>2.947716666666667</c:v>
                </c:pt>
                <c:pt idx="231">
                  <c:v>3.024000000000001</c:v>
                </c:pt>
                <c:pt idx="232">
                  <c:v>3.087322222222222</c:v>
                </c:pt>
                <c:pt idx="233">
                  <c:v>3.155677777777777</c:v>
                </c:pt>
                <c:pt idx="234">
                  <c:v>3.215933333333334</c:v>
                </c:pt>
                <c:pt idx="235">
                  <c:v>3.285244444444445</c:v>
                </c:pt>
                <c:pt idx="236">
                  <c:v>3.351955555555556</c:v>
                </c:pt>
                <c:pt idx="237">
                  <c:v>3.412377777777777</c:v>
                </c:pt>
                <c:pt idx="238">
                  <c:v>3.464338888888889</c:v>
                </c:pt>
                <c:pt idx="239">
                  <c:v>3.5142</c:v>
                </c:pt>
                <c:pt idx="240">
                  <c:v>3.549872222222222</c:v>
                </c:pt>
                <c:pt idx="241">
                  <c:v>3.5713</c:v>
                </c:pt>
                <c:pt idx="242">
                  <c:v>3.5808</c:v>
                </c:pt>
                <c:pt idx="243">
                  <c:v>3.585044444444444</c:v>
                </c:pt>
                <c:pt idx="244">
                  <c:v>3.592222222222222</c:v>
                </c:pt>
                <c:pt idx="245">
                  <c:v>3.595244444444444</c:v>
                </c:pt>
                <c:pt idx="246">
                  <c:v>3.593066666666667</c:v>
                </c:pt>
                <c:pt idx="247">
                  <c:v>3.58245</c:v>
                </c:pt>
                <c:pt idx="248">
                  <c:v>3.571938888888889</c:v>
                </c:pt>
                <c:pt idx="249">
                  <c:v>3.560099999999999</c:v>
                </c:pt>
                <c:pt idx="250">
                  <c:v>3.553411111111111</c:v>
                </c:pt>
                <c:pt idx="251">
                  <c:v>3.561811111111111</c:v>
                </c:pt>
                <c:pt idx="252">
                  <c:v>3.576333333333334</c:v>
                </c:pt>
                <c:pt idx="253">
                  <c:v>3.594644444444444</c:v>
                </c:pt>
                <c:pt idx="254">
                  <c:v>3.617077777777777</c:v>
                </c:pt>
                <c:pt idx="255">
                  <c:v>3.634572222222223</c:v>
                </c:pt>
                <c:pt idx="256">
                  <c:v>3.64996111111111</c:v>
                </c:pt>
                <c:pt idx="257">
                  <c:v>3.667566666666667</c:v>
                </c:pt>
                <c:pt idx="258">
                  <c:v>3.682422222222223</c:v>
                </c:pt>
                <c:pt idx="259">
                  <c:v>3.694255555555555</c:v>
                </c:pt>
                <c:pt idx="260">
                  <c:v>3.7107</c:v>
                </c:pt>
                <c:pt idx="261">
                  <c:v>3.724322222222222</c:v>
                </c:pt>
                <c:pt idx="262">
                  <c:v>3.74352777777778</c:v>
                </c:pt>
                <c:pt idx="263">
                  <c:v>3.75855</c:v>
                </c:pt>
                <c:pt idx="264">
                  <c:v>3.772444444444444</c:v>
                </c:pt>
                <c:pt idx="265">
                  <c:v>3.7866</c:v>
                </c:pt>
                <c:pt idx="266">
                  <c:v>3.803772222222222</c:v>
                </c:pt>
                <c:pt idx="267">
                  <c:v>3.830566666666667</c:v>
                </c:pt>
                <c:pt idx="268">
                  <c:v>3.859777777777777</c:v>
                </c:pt>
                <c:pt idx="269">
                  <c:v>3.888433333333334</c:v>
                </c:pt>
                <c:pt idx="270">
                  <c:v>3.913999999999999</c:v>
                </c:pt>
                <c:pt idx="271">
                  <c:v>3.919655555555555</c:v>
                </c:pt>
                <c:pt idx="272">
                  <c:v>3.924094444444445</c:v>
                </c:pt>
                <c:pt idx="273">
                  <c:v>3.921561111111112</c:v>
                </c:pt>
                <c:pt idx="274">
                  <c:v>3.914155555555555</c:v>
                </c:pt>
                <c:pt idx="275">
                  <c:v>3.897877777777777</c:v>
                </c:pt>
                <c:pt idx="276">
                  <c:v>3.874061111111111</c:v>
                </c:pt>
                <c:pt idx="277">
                  <c:v>3.839094444444444</c:v>
                </c:pt>
                <c:pt idx="278">
                  <c:v>3.804733333333333</c:v>
                </c:pt>
                <c:pt idx="279">
                  <c:v>3.760455555555556</c:v>
                </c:pt>
                <c:pt idx="280">
                  <c:v>3.716772222222222</c:v>
                </c:pt>
                <c:pt idx="281">
                  <c:v>3.678238888888889</c:v>
                </c:pt>
                <c:pt idx="282">
                  <c:v>3.643183333333333</c:v>
                </c:pt>
                <c:pt idx="283">
                  <c:v>3.616799999999999</c:v>
                </c:pt>
                <c:pt idx="284">
                  <c:v>3.599933333333333</c:v>
                </c:pt>
                <c:pt idx="285">
                  <c:v>3.587455555555556</c:v>
                </c:pt>
                <c:pt idx="286">
                  <c:v>3.575627777777777</c:v>
                </c:pt>
                <c:pt idx="287">
                  <c:v>3.561288888888888</c:v>
                </c:pt>
                <c:pt idx="288">
                  <c:v>3.551883333333333</c:v>
                </c:pt>
                <c:pt idx="289">
                  <c:v>3.549111111111111</c:v>
                </c:pt>
                <c:pt idx="290">
                  <c:v>3.550616666666666</c:v>
                </c:pt>
                <c:pt idx="291">
                  <c:v>3.553938888888888</c:v>
                </c:pt>
                <c:pt idx="292">
                  <c:v>3.552183333333333</c:v>
                </c:pt>
                <c:pt idx="293">
                  <c:v>3.540305555555555</c:v>
                </c:pt>
                <c:pt idx="294">
                  <c:v>3.515922222222222</c:v>
                </c:pt>
                <c:pt idx="295">
                  <c:v>3.496433333333333</c:v>
                </c:pt>
                <c:pt idx="296">
                  <c:v>3.470611111111111</c:v>
                </c:pt>
                <c:pt idx="297">
                  <c:v>3.44835</c:v>
                </c:pt>
                <c:pt idx="298">
                  <c:v>3.4146</c:v>
                </c:pt>
                <c:pt idx="299">
                  <c:v>3.367127777777778</c:v>
                </c:pt>
                <c:pt idx="300">
                  <c:v>3.310311111111111</c:v>
                </c:pt>
                <c:pt idx="301">
                  <c:v>3.250805555555555</c:v>
                </c:pt>
                <c:pt idx="302">
                  <c:v>3.1889</c:v>
                </c:pt>
                <c:pt idx="303">
                  <c:v>3.121322222222222</c:v>
                </c:pt>
                <c:pt idx="304">
                  <c:v>3.043922222222222</c:v>
                </c:pt>
                <c:pt idx="305">
                  <c:v>2.946444444444444</c:v>
                </c:pt>
                <c:pt idx="306">
                  <c:v>2.833055555555555</c:v>
                </c:pt>
                <c:pt idx="307">
                  <c:v>2.711505555555556</c:v>
                </c:pt>
                <c:pt idx="308">
                  <c:v>2.585344444444444</c:v>
                </c:pt>
                <c:pt idx="309">
                  <c:v>2.465244444444445</c:v>
                </c:pt>
                <c:pt idx="310">
                  <c:v>2.36055</c:v>
                </c:pt>
                <c:pt idx="311">
                  <c:v>2.268005555555556</c:v>
                </c:pt>
                <c:pt idx="312">
                  <c:v>2.185938888888888</c:v>
                </c:pt>
                <c:pt idx="313">
                  <c:v>2.106733333333333</c:v>
                </c:pt>
                <c:pt idx="314">
                  <c:v>2.026544444444445</c:v>
                </c:pt>
                <c:pt idx="315">
                  <c:v>1.938577777777778</c:v>
                </c:pt>
                <c:pt idx="316">
                  <c:v>1.856022222222222</c:v>
                </c:pt>
                <c:pt idx="317">
                  <c:v>1.7767</c:v>
                </c:pt>
                <c:pt idx="318">
                  <c:v>1.697333333333333</c:v>
                </c:pt>
                <c:pt idx="319">
                  <c:v>1.61943888888889</c:v>
                </c:pt>
                <c:pt idx="320">
                  <c:v>1.531866666666667</c:v>
                </c:pt>
                <c:pt idx="321">
                  <c:v>1.433644444444445</c:v>
                </c:pt>
                <c:pt idx="322">
                  <c:v>1.32858888888889</c:v>
                </c:pt>
                <c:pt idx="323">
                  <c:v>1.225344444444445</c:v>
                </c:pt>
                <c:pt idx="324">
                  <c:v>1.13108888888889</c:v>
                </c:pt>
                <c:pt idx="325">
                  <c:v>1.042633333333334</c:v>
                </c:pt>
                <c:pt idx="326">
                  <c:v>0.95665</c:v>
                </c:pt>
                <c:pt idx="327">
                  <c:v>0.877677777777778</c:v>
                </c:pt>
                <c:pt idx="328">
                  <c:v>0.803633333333333</c:v>
                </c:pt>
                <c:pt idx="329">
                  <c:v>0.727855555555556</c:v>
                </c:pt>
                <c:pt idx="330">
                  <c:v>0.644344444444444</c:v>
                </c:pt>
                <c:pt idx="331">
                  <c:v>0.550466666666667</c:v>
                </c:pt>
                <c:pt idx="332">
                  <c:v>0.447411111111111</c:v>
                </c:pt>
                <c:pt idx="333">
                  <c:v>0.338583333333333</c:v>
                </c:pt>
                <c:pt idx="334">
                  <c:v>0.228961111111111</c:v>
                </c:pt>
                <c:pt idx="335">
                  <c:v>0.116838888888889</c:v>
                </c:pt>
                <c:pt idx="336">
                  <c:v>0.0131833333333334</c:v>
                </c:pt>
                <c:pt idx="337">
                  <c:v>-0.0802888888888887</c:v>
                </c:pt>
                <c:pt idx="338">
                  <c:v>-0.155338888888889</c:v>
                </c:pt>
                <c:pt idx="339">
                  <c:v>-0.21035</c:v>
                </c:pt>
                <c:pt idx="340">
                  <c:v>-0.251288888888889</c:v>
                </c:pt>
                <c:pt idx="341">
                  <c:v>-0.272805555555556</c:v>
                </c:pt>
                <c:pt idx="342">
                  <c:v>-0.291622222222222</c:v>
                </c:pt>
                <c:pt idx="343">
                  <c:v>-0.315977777777778</c:v>
                </c:pt>
                <c:pt idx="344">
                  <c:v>-0.342411111111111</c:v>
                </c:pt>
                <c:pt idx="345">
                  <c:v>-0.372694444444444</c:v>
                </c:pt>
                <c:pt idx="346">
                  <c:v>-0.404938888888889</c:v>
                </c:pt>
                <c:pt idx="347">
                  <c:v>-0.439694444444444</c:v>
                </c:pt>
                <c:pt idx="348">
                  <c:v>-0.474611111111111</c:v>
                </c:pt>
                <c:pt idx="349">
                  <c:v>-0.507783333333333</c:v>
                </c:pt>
                <c:pt idx="350">
                  <c:v>-0.543616666666667</c:v>
                </c:pt>
                <c:pt idx="351">
                  <c:v>-0.584872222222222</c:v>
                </c:pt>
                <c:pt idx="352">
                  <c:v>-0.616944444444445</c:v>
                </c:pt>
                <c:pt idx="353">
                  <c:v>-0.651583333333333</c:v>
                </c:pt>
                <c:pt idx="354">
                  <c:v>-0.675444444444444</c:v>
                </c:pt>
                <c:pt idx="355">
                  <c:v>-0.689061111111111</c:v>
                </c:pt>
                <c:pt idx="356">
                  <c:v>-0.698322222222222</c:v>
                </c:pt>
                <c:pt idx="357">
                  <c:v>-0.709227777777778</c:v>
                </c:pt>
                <c:pt idx="358">
                  <c:v>-0.716577777777778</c:v>
                </c:pt>
                <c:pt idx="359">
                  <c:v>-0.724127777777778</c:v>
                </c:pt>
                <c:pt idx="360">
                  <c:v>-0.72245</c:v>
                </c:pt>
                <c:pt idx="361">
                  <c:v>-0.716483333333333</c:v>
                </c:pt>
                <c:pt idx="362">
                  <c:v>-0.713822222222222</c:v>
                </c:pt>
                <c:pt idx="363">
                  <c:v>-0.708333333333333</c:v>
                </c:pt>
                <c:pt idx="364">
                  <c:v>-0.701488888888889</c:v>
                </c:pt>
                <c:pt idx="365">
                  <c:v>-0.696144444444444</c:v>
                </c:pt>
                <c:pt idx="366">
                  <c:v>-0.688388888888889</c:v>
                </c:pt>
                <c:pt idx="367">
                  <c:v>-0.679161111111111</c:v>
                </c:pt>
                <c:pt idx="368">
                  <c:v>-0.672272222222222</c:v>
                </c:pt>
                <c:pt idx="369">
                  <c:v>-0.660866666666667</c:v>
                </c:pt>
                <c:pt idx="370">
                  <c:v>-0.649355555555555</c:v>
                </c:pt>
                <c:pt idx="371">
                  <c:v>-0.640433333333333</c:v>
                </c:pt>
                <c:pt idx="372">
                  <c:v>-0.642611111111111</c:v>
                </c:pt>
                <c:pt idx="373">
                  <c:v>-0.651794444444444</c:v>
                </c:pt>
                <c:pt idx="374">
                  <c:v>-0.668094444444444</c:v>
                </c:pt>
                <c:pt idx="375">
                  <c:v>-0.688144444444444</c:v>
                </c:pt>
                <c:pt idx="376">
                  <c:v>-0.712972222222222</c:v>
                </c:pt>
                <c:pt idx="377">
                  <c:v>-0.730577777777778</c:v>
                </c:pt>
                <c:pt idx="378">
                  <c:v>-0.74285</c:v>
                </c:pt>
                <c:pt idx="379">
                  <c:v>-0.758422222222222</c:v>
                </c:pt>
                <c:pt idx="380">
                  <c:v>-0.767961111111111</c:v>
                </c:pt>
                <c:pt idx="381">
                  <c:v>-0.777544444444444</c:v>
                </c:pt>
                <c:pt idx="382">
                  <c:v>-0.788488888888889</c:v>
                </c:pt>
                <c:pt idx="383">
                  <c:v>-0.790588888888889</c:v>
                </c:pt>
                <c:pt idx="384">
                  <c:v>-0.792877777777778</c:v>
                </c:pt>
                <c:pt idx="385">
                  <c:v>-0.796083333333333</c:v>
                </c:pt>
                <c:pt idx="386">
                  <c:v>-0.805005555555555</c:v>
                </c:pt>
                <c:pt idx="387">
                  <c:v>-0.830572222222222</c:v>
                </c:pt>
                <c:pt idx="388">
                  <c:v>-0.868672222222222</c:v>
                </c:pt>
                <c:pt idx="389">
                  <c:v>-0.916655555555556</c:v>
                </c:pt>
                <c:pt idx="390">
                  <c:v>-0.962844444444444</c:v>
                </c:pt>
                <c:pt idx="391">
                  <c:v>-1.017766666666666</c:v>
                </c:pt>
                <c:pt idx="392">
                  <c:v>-1.06925</c:v>
                </c:pt>
                <c:pt idx="393">
                  <c:v>-1.121377777777778</c:v>
                </c:pt>
                <c:pt idx="394">
                  <c:v>-1.166666666666667</c:v>
                </c:pt>
                <c:pt idx="395">
                  <c:v>-1.202672222222222</c:v>
                </c:pt>
                <c:pt idx="396">
                  <c:v>-1.222733333333333</c:v>
                </c:pt>
                <c:pt idx="397">
                  <c:v>-1.2303</c:v>
                </c:pt>
                <c:pt idx="398">
                  <c:v>-1.228022222222223</c:v>
                </c:pt>
                <c:pt idx="399">
                  <c:v>-1.221383333333333</c:v>
                </c:pt>
                <c:pt idx="400">
                  <c:v>-1.210422222222222</c:v>
                </c:pt>
                <c:pt idx="401">
                  <c:v>-1.202572222222222</c:v>
                </c:pt>
                <c:pt idx="402">
                  <c:v>-1.196816666666667</c:v>
                </c:pt>
                <c:pt idx="403">
                  <c:v>-1.1984</c:v>
                </c:pt>
                <c:pt idx="404">
                  <c:v>-1.215666666666666</c:v>
                </c:pt>
                <c:pt idx="405">
                  <c:v>-1.22748888888889</c:v>
                </c:pt>
                <c:pt idx="406">
                  <c:v>-1.24293888888889</c:v>
                </c:pt>
                <c:pt idx="407">
                  <c:v>-1.248983333333333</c:v>
                </c:pt>
                <c:pt idx="408">
                  <c:v>-1.245366666666667</c:v>
                </c:pt>
                <c:pt idx="409">
                  <c:v>-1.241744444444444</c:v>
                </c:pt>
                <c:pt idx="410">
                  <c:v>-1.250022222222222</c:v>
                </c:pt>
                <c:pt idx="411">
                  <c:v>-1.260194444444444</c:v>
                </c:pt>
                <c:pt idx="412">
                  <c:v>-1.275133333333333</c:v>
                </c:pt>
                <c:pt idx="413">
                  <c:v>-1.283788888888888</c:v>
                </c:pt>
                <c:pt idx="414">
                  <c:v>-1.290433333333333</c:v>
                </c:pt>
                <c:pt idx="415">
                  <c:v>-1.299172222222223</c:v>
                </c:pt>
                <c:pt idx="416">
                  <c:v>-1.309266666666667</c:v>
                </c:pt>
                <c:pt idx="417">
                  <c:v>-1.316616666666667</c:v>
                </c:pt>
                <c:pt idx="418">
                  <c:v>-1.316733333333334</c:v>
                </c:pt>
                <c:pt idx="419">
                  <c:v>-1.318955555555555</c:v>
                </c:pt>
                <c:pt idx="420">
                  <c:v>-1.33008888888889</c:v>
                </c:pt>
                <c:pt idx="421">
                  <c:v>-1.34678888888889</c:v>
                </c:pt>
                <c:pt idx="422">
                  <c:v>-1.3721</c:v>
                </c:pt>
                <c:pt idx="423">
                  <c:v>-1.393244444444444</c:v>
                </c:pt>
                <c:pt idx="424">
                  <c:v>-1.416116666666666</c:v>
                </c:pt>
                <c:pt idx="425">
                  <c:v>-1.439272222222222</c:v>
                </c:pt>
                <c:pt idx="426">
                  <c:v>-1.469516666666666</c:v>
                </c:pt>
                <c:pt idx="427">
                  <c:v>-1.50708888888889</c:v>
                </c:pt>
                <c:pt idx="428">
                  <c:v>-1.547111111111111</c:v>
                </c:pt>
                <c:pt idx="429">
                  <c:v>-1.583522222222222</c:v>
                </c:pt>
                <c:pt idx="430">
                  <c:v>-1.617072222222223</c:v>
                </c:pt>
                <c:pt idx="431">
                  <c:v>-1.64555</c:v>
                </c:pt>
                <c:pt idx="432">
                  <c:v>-1.675277777777778</c:v>
                </c:pt>
                <c:pt idx="433">
                  <c:v>-1.694</c:v>
                </c:pt>
                <c:pt idx="434">
                  <c:v>-1.704027777777778</c:v>
                </c:pt>
                <c:pt idx="435">
                  <c:v>-1.708561111111111</c:v>
                </c:pt>
                <c:pt idx="436">
                  <c:v>-1.715866666666666</c:v>
                </c:pt>
                <c:pt idx="437">
                  <c:v>-1.717044444444444</c:v>
                </c:pt>
                <c:pt idx="438">
                  <c:v>-1.716894444444445</c:v>
                </c:pt>
                <c:pt idx="439">
                  <c:v>-1.709477777777778</c:v>
                </c:pt>
                <c:pt idx="440">
                  <c:v>-1.685161111111111</c:v>
                </c:pt>
                <c:pt idx="441">
                  <c:v>-1.648116666666666</c:v>
                </c:pt>
                <c:pt idx="442">
                  <c:v>-1.606411111111111</c:v>
                </c:pt>
                <c:pt idx="443">
                  <c:v>-1.5627</c:v>
                </c:pt>
                <c:pt idx="444">
                  <c:v>-1.515994444444444</c:v>
                </c:pt>
                <c:pt idx="445">
                  <c:v>-1.47378888888889</c:v>
                </c:pt>
                <c:pt idx="446">
                  <c:v>-1.429066666666666</c:v>
                </c:pt>
                <c:pt idx="447">
                  <c:v>-1.38343888888889</c:v>
                </c:pt>
                <c:pt idx="448">
                  <c:v>-1.333722222222222</c:v>
                </c:pt>
                <c:pt idx="449">
                  <c:v>-1.276627777777778</c:v>
                </c:pt>
                <c:pt idx="450">
                  <c:v>-1.21403888888889</c:v>
                </c:pt>
                <c:pt idx="451">
                  <c:v>-1.141733333333333</c:v>
                </c:pt>
                <c:pt idx="452">
                  <c:v>-1.065938888888889</c:v>
                </c:pt>
                <c:pt idx="453">
                  <c:v>-0.993883333333333</c:v>
                </c:pt>
                <c:pt idx="454">
                  <c:v>-0.924083333333333</c:v>
                </c:pt>
                <c:pt idx="455">
                  <c:v>-0.857744444444444</c:v>
                </c:pt>
                <c:pt idx="456">
                  <c:v>-0.794427777777778</c:v>
                </c:pt>
                <c:pt idx="457">
                  <c:v>-0.736716666666666</c:v>
                </c:pt>
                <c:pt idx="458">
                  <c:v>-0.698844444444444</c:v>
                </c:pt>
                <c:pt idx="459">
                  <c:v>-0.666577777777778</c:v>
                </c:pt>
                <c:pt idx="460">
                  <c:v>-0.650977777777778</c:v>
                </c:pt>
                <c:pt idx="461">
                  <c:v>-0.640205555555555</c:v>
                </c:pt>
                <c:pt idx="462">
                  <c:v>-0.63575</c:v>
                </c:pt>
                <c:pt idx="463">
                  <c:v>-0.630327777777778</c:v>
                </c:pt>
                <c:pt idx="464">
                  <c:v>-0.622983333333333</c:v>
                </c:pt>
                <c:pt idx="465">
                  <c:v>-0.613833333333333</c:v>
                </c:pt>
                <c:pt idx="466">
                  <c:v>-0.600977777777778</c:v>
                </c:pt>
                <c:pt idx="467">
                  <c:v>-0.589755555555555</c:v>
                </c:pt>
                <c:pt idx="468">
                  <c:v>-0.580766666666667</c:v>
                </c:pt>
                <c:pt idx="469">
                  <c:v>-0.576783333333333</c:v>
                </c:pt>
                <c:pt idx="470">
                  <c:v>-0.571277777777778</c:v>
                </c:pt>
                <c:pt idx="471">
                  <c:v>-0.55875</c:v>
                </c:pt>
                <c:pt idx="472">
                  <c:v>-0.541011111111111</c:v>
                </c:pt>
                <c:pt idx="473">
                  <c:v>-0.524433333333333</c:v>
                </c:pt>
                <c:pt idx="474">
                  <c:v>-0.515111111111111</c:v>
                </c:pt>
                <c:pt idx="475">
                  <c:v>-0.50755</c:v>
                </c:pt>
                <c:pt idx="476">
                  <c:v>-0.492361111111111</c:v>
                </c:pt>
                <c:pt idx="477">
                  <c:v>-0.473677777777778</c:v>
                </c:pt>
                <c:pt idx="478">
                  <c:v>-0.449633333333333</c:v>
                </c:pt>
                <c:pt idx="479">
                  <c:v>-0.424111111111111</c:v>
                </c:pt>
                <c:pt idx="480">
                  <c:v>-0.410405555555556</c:v>
                </c:pt>
                <c:pt idx="481">
                  <c:v>-0.39975</c:v>
                </c:pt>
                <c:pt idx="482">
                  <c:v>-0.390811111111111</c:v>
                </c:pt>
                <c:pt idx="483">
                  <c:v>-0.380611111111111</c:v>
                </c:pt>
                <c:pt idx="484">
                  <c:v>-0.362155555555555</c:v>
                </c:pt>
                <c:pt idx="485">
                  <c:v>-0.338316666666667</c:v>
                </c:pt>
                <c:pt idx="486">
                  <c:v>-0.3127</c:v>
                </c:pt>
                <c:pt idx="487">
                  <c:v>-0.287072222222222</c:v>
                </c:pt>
                <c:pt idx="488">
                  <c:v>-0.248044444444444</c:v>
                </c:pt>
                <c:pt idx="489">
                  <c:v>-0.208566666666667</c:v>
                </c:pt>
                <c:pt idx="490">
                  <c:v>-0.163105555555556</c:v>
                </c:pt>
                <c:pt idx="491">
                  <c:v>-0.117644444444444</c:v>
                </c:pt>
                <c:pt idx="492">
                  <c:v>-0.0773666666666667</c:v>
                </c:pt>
                <c:pt idx="493">
                  <c:v>-0.0495222222222223</c:v>
                </c:pt>
                <c:pt idx="494">
                  <c:v>-0.0221611111111112</c:v>
                </c:pt>
                <c:pt idx="495">
                  <c:v>-0.00918888888888889</c:v>
                </c:pt>
                <c:pt idx="496">
                  <c:v>0.00860555555555553</c:v>
                </c:pt>
                <c:pt idx="497">
                  <c:v>0.0265944444444444</c:v>
                </c:pt>
                <c:pt idx="498">
                  <c:v>0.0429055555555555</c:v>
                </c:pt>
                <c:pt idx="499">
                  <c:v>0.0610277777777778</c:v>
                </c:pt>
                <c:pt idx="500">
                  <c:v>0.0816111111111111</c:v>
                </c:pt>
                <c:pt idx="501">
                  <c:v>0.104338888888889</c:v>
                </c:pt>
                <c:pt idx="502">
                  <c:v>0.136694444444444</c:v>
                </c:pt>
                <c:pt idx="503">
                  <c:v>0.167661111111111</c:v>
                </c:pt>
                <c:pt idx="504">
                  <c:v>0.200611111111111</c:v>
                </c:pt>
                <c:pt idx="505">
                  <c:v>0.234755555555556</c:v>
                </c:pt>
                <c:pt idx="506">
                  <c:v>0.272177777777778</c:v>
                </c:pt>
                <c:pt idx="507">
                  <c:v>0.315133333333333</c:v>
                </c:pt>
                <c:pt idx="508">
                  <c:v>0.368761111111111</c:v>
                </c:pt>
                <c:pt idx="509">
                  <c:v>0.418822222222222</c:v>
                </c:pt>
                <c:pt idx="510">
                  <c:v>0.476083333333333</c:v>
                </c:pt>
                <c:pt idx="511">
                  <c:v>0.525005555555556</c:v>
                </c:pt>
                <c:pt idx="512">
                  <c:v>0.569144444444444</c:v>
                </c:pt>
                <c:pt idx="513">
                  <c:v>0.597322222222222</c:v>
                </c:pt>
                <c:pt idx="514">
                  <c:v>0.599716666666667</c:v>
                </c:pt>
                <c:pt idx="515">
                  <c:v>0.575561111111111</c:v>
                </c:pt>
                <c:pt idx="516">
                  <c:v>0.534172222222222</c:v>
                </c:pt>
                <c:pt idx="517">
                  <c:v>0.489288888888889</c:v>
                </c:pt>
                <c:pt idx="518">
                  <c:v>0.444027777777778</c:v>
                </c:pt>
                <c:pt idx="519">
                  <c:v>0.384877777777778</c:v>
                </c:pt>
                <c:pt idx="520">
                  <c:v>0.328872222222222</c:v>
                </c:pt>
                <c:pt idx="521">
                  <c:v>0.285094444444445</c:v>
                </c:pt>
                <c:pt idx="522">
                  <c:v>0.25655</c:v>
                </c:pt>
                <c:pt idx="523">
                  <c:v>0.249094444444444</c:v>
                </c:pt>
                <c:pt idx="524">
                  <c:v>0.254477777777778</c:v>
                </c:pt>
                <c:pt idx="525">
                  <c:v>0.2754</c:v>
                </c:pt>
                <c:pt idx="526">
                  <c:v>0.293538888888889</c:v>
                </c:pt>
                <c:pt idx="527">
                  <c:v>0.316166666666666</c:v>
                </c:pt>
                <c:pt idx="528">
                  <c:v>0.336516666666667</c:v>
                </c:pt>
                <c:pt idx="529">
                  <c:v>0.349383333333333</c:v>
                </c:pt>
                <c:pt idx="530">
                  <c:v>0.361244444444444</c:v>
                </c:pt>
                <c:pt idx="531">
                  <c:v>0.37605</c:v>
                </c:pt>
                <c:pt idx="532">
                  <c:v>0.385905555555555</c:v>
                </c:pt>
                <c:pt idx="533">
                  <c:v>0.402216666666667</c:v>
                </c:pt>
                <c:pt idx="534">
                  <c:v>0.422772222222222</c:v>
                </c:pt>
                <c:pt idx="535">
                  <c:v>0.443833333333333</c:v>
                </c:pt>
                <c:pt idx="536">
                  <c:v>0.462388888888889</c:v>
                </c:pt>
                <c:pt idx="537">
                  <c:v>0.477827777777778</c:v>
                </c:pt>
                <c:pt idx="538">
                  <c:v>0.491161111111111</c:v>
                </c:pt>
                <c:pt idx="539">
                  <c:v>0.501227777777778</c:v>
                </c:pt>
                <c:pt idx="540">
                  <c:v>0.505966666666667</c:v>
                </c:pt>
                <c:pt idx="541">
                  <c:v>0.5053</c:v>
                </c:pt>
                <c:pt idx="542">
                  <c:v>0.508261111111111</c:v>
                </c:pt>
                <c:pt idx="543">
                  <c:v>0.521011111111111</c:v>
                </c:pt>
                <c:pt idx="544">
                  <c:v>0.536377777777778</c:v>
                </c:pt>
                <c:pt idx="545">
                  <c:v>0.563616666666667</c:v>
                </c:pt>
                <c:pt idx="546">
                  <c:v>0.588177777777778</c:v>
                </c:pt>
                <c:pt idx="547">
                  <c:v>0.602872222222222</c:v>
                </c:pt>
                <c:pt idx="548">
                  <c:v>0.612816666666667</c:v>
                </c:pt>
                <c:pt idx="549">
                  <c:v>0.6149</c:v>
                </c:pt>
                <c:pt idx="550">
                  <c:v>0.624944444444444</c:v>
                </c:pt>
                <c:pt idx="551">
                  <c:v>0.633261111111111</c:v>
                </c:pt>
                <c:pt idx="552">
                  <c:v>0.643155555555556</c:v>
                </c:pt>
                <c:pt idx="553">
                  <c:v>0.647061111111111</c:v>
                </c:pt>
                <c:pt idx="554">
                  <c:v>0.660933333333333</c:v>
                </c:pt>
                <c:pt idx="555">
                  <c:v>0.682233333333333</c:v>
                </c:pt>
                <c:pt idx="556">
                  <c:v>0.714438888888889</c:v>
                </c:pt>
                <c:pt idx="557">
                  <c:v>0.7518</c:v>
                </c:pt>
                <c:pt idx="558">
                  <c:v>0.789727777777778</c:v>
                </c:pt>
                <c:pt idx="559">
                  <c:v>0.8253</c:v>
                </c:pt>
                <c:pt idx="560">
                  <c:v>0.8594</c:v>
                </c:pt>
                <c:pt idx="561">
                  <c:v>0.889655555555556</c:v>
                </c:pt>
                <c:pt idx="562">
                  <c:v>0.916855555555556</c:v>
                </c:pt>
                <c:pt idx="563">
                  <c:v>0.940244444444444</c:v>
                </c:pt>
                <c:pt idx="564">
                  <c:v>0.961216666666667</c:v>
                </c:pt>
                <c:pt idx="565">
                  <c:v>0.981311111111111</c:v>
                </c:pt>
                <c:pt idx="566">
                  <c:v>1.012416666666667</c:v>
                </c:pt>
                <c:pt idx="567">
                  <c:v>1.048183333333333</c:v>
                </c:pt>
                <c:pt idx="568">
                  <c:v>1.091105555555555</c:v>
                </c:pt>
                <c:pt idx="569">
                  <c:v>1.130327777777778</c:v>
                </c:pt>
                <c:pt idx="570">
                  <c:v>1.16388888888889</c:v>
                </c:pt>
                <c:pt idx="571">
                  <c:v>1.190883333333333</c:v>
                </c:pt>
                <c:pt idx="572">
                  <c:v>1.2142</c:v>
                </c:pt>
                <c:pt idx="573">
                  <c:v>1.228216666666666</c:v>
                </c:pt>
                <c:pt idx="574">
                  <c:v>1.237433333333333</c:v>
                </c:pt>
                <c:pt idx="575">
                  <c:v>1.242361111111111</c:v>
                </c:pt>
                <c:pt idx="576">
                  <c:v>1.240622222222222</c:v>
                </c:pt>
                <c:pt idx="577">
                  <c:v>1.239516666666666</c:v>
                </c:pt>
                <c:pt idx="578">
                  <c:v>1.241633333333334</c:v>
                </c:pt>
                <c:pt idx="579">
                  <c:v>1.238727777777778</c:v>
                </c:pt>
                <c:pt idx="580">
                  <c:v>1.230244444444444</c:v>
                </c:pt>
                <c:pt idx="581">
                  <c:v>1.217416666666667</c:v>
                </c:pt>
                <c:pt idx="582">
                  <c:v>1.200516666666667</c:v>
                </c:pt>
                <c:pt idx="583">
                  <c:v>1.191616666666667</c:v>
                </c:pt>
                <c:pt idx="584">
                  <c:v>1.178722222222222</c:v>
                </c:pt>
                <c:pt idx="585">
                  <c:v>1.167572222222222</c:v>
                </c:pt>
                <c:pt idx="586">
                  <c:v>1.155</c:v>
                </c:pt>
                <c:pt idx="587">
                  <c:v>1.139077777777778</c:v>
                </c:pt>
                <c:pt idx="588">
                  <c:v>1.125044444444444</c:v>
                </c:pt>
                <c:pt idx="589">
                  <c:v>1.109833333333333</c:v>
                </c:pt>
                <c:pt idx="590">
                  <c:v>1.090477777777778</c:v>
                </c:pt>
                <c:pt idx="591">
                  <c:v>1.069977777777777</c:v>
                </c:pt>
                <c:pt idx="592">
                  <c:v>1.041155555555556</c:v>
                </c:pt>
                <c:pt idx="593">
                  <c:v>1.004805555555556</c:v>
                </c:pt>
                <c:pt idx="594">
                  <c:v>0.971983333333333</c:v>
                </c:pt>
                <c:pt idx="595">
                  <c:v>0.938861111111111</c:v>
                </c:pt>
                <c:pt idx="596">
                  <c:v>0.907811111111111</c:v>
                </c:pt>
                <c:pt idx="597">
                  <c:v>0.879761111111111</c:v>
                </c:pt>
                <c:pt idx="598">
                  <c:v>0.85665</c:v>
                </c:pt>
                <c:pt idx="599">
                  <c:v>0.826588888888889</c:v>
                </c:pt>
                <c:pt idx="600">
                  <c:v>0.80335</c:v>
                </c:pt>
                <c:pt idx="601">
                  <c:v>0.779911111111111</c:v>
                </c:pt>
                <c:pt idx="602">
                  <c:v>0.760716666666667</c:v>
                </c:pt>
                <c:pt idx="603">
                  <c:v>0.728938888888889</c:v>
                </c:pt>
                <c:pt idx="604">
                  <c:v>0.697255555555556</c:v>
                </c:pt>
                <c:pt idx="605">
                  <c:v>0.670066666666666</c:v>
                </c:pt>
                <c:pt idx="606">
                  <c:v>0.644627777777778</c:v>
                </c:pt>
                <c:pt idx="607">
                  <c:v>0.62225</c:v>
                </c:pt>
                <c:pt idx="608">
                  <c:v>0.602311111111111</c:v>
                </c:pt>
                <c:pt idx="609">
                  <c:v>0.592755555555556</c:v>
                </c:pt>
                <c:pt idx="610">
                  <c:v>0.593322222222222</c:v>
                </c:pt>
                <c:pt idx="611">
                  <c:v>0.612561111111111</c:v>
                </c:pt>
                <c:pt idx="612">
                  <c:v>0.650433333333333</c:v>
                </c:pt>
                <c:pt idx="613">
                  <c:v>0.700972222222222</c:v>
                </c:pt>
                <c:pt idx="614">
                  <c:v>0.758477777777778</c:v>
                </c:pt>
                <c:pt idx="615">
                  <c:v>0.830783333333333</c:v>
                </c:pt>
                <c:pt idx="616">
                  <c:v>0.906883333333334</c:v>
                </c:pt>
                <c:pt idx="617">
                  <c:v>0.984455555555555</c:v>
                </c:pt>
                <c:pt idx="618">
                  <c:v>1.057672222222222</c:v>
                </c:pt>
                <c:pt idx="619">
                  <c:v>1.125072222222222</c:v>
                </c:pt>
                <c:pt idx="620">
                  <c:v>1.179711111111111</c:v>
                </c:pt>
                <c:pt idx="621">
                  <c:v>1.216105555555556</c:v>
                </c:pt>
                <c:pt idx="622">
                  <c:v>1.245455555555556</c:v>
                </c:pt>
                <c:pt idx="623">
                  <c:v>1.269077777777778</c:v>
                </c:pt>
                <c:pt idx="624">
                  <c:v>1.297411111111111</c:v>
                </c:pt>
                <c:pt idx="625">
                  <c:v>1.315177777777778</c:v>
                </c:pt>
                <c:pt idx="626">
                  <c:v>1.326783333333334</c:v>
                </c:pt>
                <c:pt idx="627">
                  <c:v>1.33108888888889</c:v>
                </c:pt>
                <c:pt idx="628">
                  <c:v>1.342905555555556</c:v>
                </c:pt>
                <c:pt idx="629">
                  <c:v>1.35778888888889</c:v>
                </c:pt>
                <c:pt idx="630">
                  <c:v>1.37153888888889</c:v>
                </c:pt>
                <c:pt idx="631">
                  <c:v>1.39295</c:v>
                </c:pt>
                <c:pt idx="632">
                  <c:v>1.412711111111111</c:v>
                </c:pt>
                <c:pt idx="633">
                  <c:v>1.43785</c:v>
                </c:pt>
                <c:pt idx="634">
                  <c:v>1.459916666666667</c:v>
                </c:pt>
                <c:pt idx="635">
                  <c:v>1.471144444444444</c:v>
                </c:pt>
                <c:pt idx="636">
                  <c:v>1.461783333333333</c:v>
                </c:pt>
                <c:pt idx="637">
                  <c:v>1.435622222222222</c:v>
                </c:pt>
                <c:pt idx="638">
                  <c:v>1.408194444444444</c:v>
                </c:pt>
                <c:pt idx="639">
                  <c:v>1.388694444444445</c:v>
                </c:pt>
                <c:pt idx="640">
                  <c:v>1.38873888888889</c:v>
                </c:pt>
                <c:pt idx="641">
                  <c:v>1.405372222222222</c:v>
                </c:pt>
                <c:pt idx="642">
                  <c:v>1.438805555555556</c:v>
                </c:pt>
                <c:pt idx="643">
                  <c:v>1.478211111111111</c:v>
                </c:pt>
                <c:pt idx="644">
                  <c:v>1.519461111111111</c:v>
                </c:pt>
                <c:pt idx="645">
                  <c:v>1.565966666666667</c:v>
                </c:pt>
                <c:pt idx="646">
                  <c:v>1.614038888888888</c:v>
                </c:pt>
                <c:pt idx="647">
                  <c:v>1.674761111111111</c:v>
                </c:pt>
                <c:pt idx="648">
                  <c:v>1.740333333333333</c:v>
                </c:pt>
                <c:pt idx="649">
                  <c:v>1.81068888888889</c:v>
                </c:pt>
                <c:pt idx="650">
                  <c:v>1.88348888888889</c:v>
                </c:pt>
                <c:pt idx="651">
                  <c:v>1.957572222222222</c:v>
                </c:pt>
                <c:pt idx="652">
                  <c:v>2.010455555555555</c:v>
                </c:pt>
                <c:pt idx="653">
                  <c:v>2.049933333333334</c:v>
                </c:pt>
                <c:pt idx="654">
                  <c:v>2.072622222222222</c:v>
                </c:pt>
                <c:pt idx="655">
                  <c:v>2.082305555555555</c:v>
                </c:pt>
                <c:pt idx="656">
                  <c:v>2.078694444444444</c:v>
                </c:pt>
                <c:pt idx="657">
                  <c:v>2.063305555555555</c:v>
                </c:pt>
                <c:pt idx="658">
                  <c:v>2.034122222222222</c:v>
                </c:pt>
                <c:pt idx="659">
                  <c:v>1.995711111111111</c:v>
                </c:pt>
                <c:pt idx="660">
                  <c:v>1.963594444444445</c:v>
                </c:pt>
                <c:pt idx="661">
                  <c:v>1.938127777777778</c:v>
                </c:pt>
                <c:pt idx="662">
                  <c:v>1.906333333333333</c:v>
                </c:pt>
                <c:pt idx="663">
                  <c:v>1.882122222222223</c:v>
                </c:pt>
                <c:pt idx="664">
                  <c:v>1.854733333333334</c:v>
                </c:pt>
                <c:pt idx="665">
                  <c:v>1.813344444444444</c:v>
                </c:pt>
                <c:pt idx="666">
                  <c:v>1.774027777777777</c:v>
                </c:pt>
                <c:pt idx="667">
                  <c:v>1.736116666666667</c:v>
                </c:pt>
                <c:pt idx="668">
                  <c:v>1.7097</c:v>
                </c:pt>
                <c:pt idx="669">
                  <c:v>1.695133333333333</c:v>
                </c:pt>
                <c:pt idx="670">
                  <c:v>1.676722222222222</c:v>
                </c:pt>
                <c:pt idx="671">
                  <c:v>1.648477777777778</c:v>
                </c:pt>
                <c:pt idx="672">
                  <c:v>1.624261111111111</c:v>
                </c:pt>
                <c:pt idx="673">
                  <c:v>1.608066666666667</c:v>
                </c:pt>
                <c:pt idx="674">
                  <c:v>1.605622222222222</c:v>
                </c:pt>
                <c:pt idx="675">
                  <c:v>1.6033</c:v>
                </c:pt>
                <c:pt idx="676">
                  <c:v>1.602011111111111</c:v>
                </c:pt>
                <c:pt idx="677">
                  <c:v>1.595816666666667</c:v>
                </c:pt>
                <c:pt idx="678">
                  <c:v>1.581311111111111</c:v>
                </c:pt>
                <c:pt idx="679">
                  <c:v>1.571194444444445</c:v>
                </c:pt>
                <c:pt idx="680">
                  <c:v>1.569911111111111</c:v>
                </c:pt>
                <c:pt idx="681">
                  <c:v>1.577444444444444</c:v>
                </c:pt>
                <c:pt idx="682">
                  <c:v>1.58178888888889</c:v>
                </c:pt>
                <c:pt idx="683">
                  <c:v>1.596227777777778</c:v>
                </c:pt>
                <c:pt idx="684">
                  <c:v>1.61308888888889</c:v>
                </c:pt>
                <c:pt idx="685">
                  <c:v>1.630627777777778</c:v>
                </c:pt>
                <c:pt idx="686">
                  <c:v>1.627966666666666</c:v>
                </c:pt>
                <c:pt idx="687">
                  <c:v>1.616616666666666</c:v>
                </c:pt>
                <c:pt idx="688">
                  <c:v>1.580305555555556</c:v>
                </c:pt>
                <c:pt idx="689">
                  <c:v>1.53063888888889</c:v>
                </c:pt>
                <c:pt idx="690">
                  <c:v>1.48175</c:v>
                </c:pt>
                <c:pt idx="691">
                  <c:v>1.424705555555556</c:v>
                </c:pt>
                <c:pt idx="692">
                  <c:v>1.364261111111111</c:v>
                </c:pt>
                <c:pt idx="693">
                  <c:v>1.290966666666667</c:v>
                </c:pt>
                <c:pt idx="694">
                  <c:v>1.206744444444444</c:v>
                </c:pt>
                <c:pt idx="695">
                  <c:v>1.117266666666667</c:v>
                </c:pt>
                <c:pt idx="696">
                  <c:v>1.03143888888889</c:v>
                </c:pt>
                <c:pt idx="697">
                  <c:v>0.952594444444444</c:v>
                </c:pt>
                <c:pt idx="698">
                  <c:v>0.892288888888889</c:v>
                </c:pt>
                <c:pt idx="699">
                  <c:v>0.8384</c:v>
                </c:pt>
                <c:pt idx="700">
                  <c:v>0.799166666666666</c:v>
                </c:pt>
              </c:numCache>
            </c:numRef>
          </c:val>
          <c:smooth val="0"/>
        </c:ser>
        <c:ser>
          <c:idx val="2"/>
          <c:order val="2"/>
          <c:tx>
            <c:strRef>
              <c:f>cz!$A$76</c:f>
              <c:strCache>
                <c:ptCount val="1"/>
                <c:pt idx="0">
                  <c:v>Semantic</c:v>
                </c:pt>
              </c:strCache>
            </c:strRef>
          </c:tx>
          <c:marker>
            <c:symbol val="none"/>
          </c:marker>
          <c:val>
            <c:numRef>
              <c:f>cz!$C$76:$AAA$76</c:f>
              <c:numCache>
                <c:formatCode>General</c:formatCode>
                <c:ptCount val="701"/>
                <c:pt idx="0">
                  <c:v>0.514411111111111</c:v>
                </c:pt>
                <c:pt idx="1">
                  <c:v>0.512777777777778</c:v>
                </c:pt>
                <c:pt idx="2">
                  <c:v>0.502983333333333</c:v>
                </c:pt>
                <c:pt idx="3">
                  <c:v>0.482477777777778</c:v>
                </c:pt>
                <c:pt idx="4">
                  <c:v>0.453072222222222</c:v>
                </c:pt>
                <c:pt idx="5">
                  <c:v>0.419611111111111</c:v>
                </c:pt>
                <c:pt idx="6">
                  <c:v>0.3995</c:v>
                </c:pt>
                <c:pt idx="7">
                  <c:v>0.378366666666667</c:v>
                </c:pt>
                <c:pt idx="8">
                  <c:v>0.343288888888889</c:v>
                </c:pt>
                <c:pt idx="9">
                  <c:v>0.290883333333333</c:v>
                </c:pt>
                <c:pt idx="10">
                  <c:v>0.23505</c:v>
                </c:pt>
                <c:pt idx="11">
                  <c:v>0.161272222222222</c:v>
                </c:pt>
                <c:pt idx="12">
                  <c:v>0.0940388888888888</c:v>
                </c:pt>
                <c:pt idx="13">
                  <c:v>0.0335277777777778</c:v>
                </c:pt>
                <c:pt idx="14">
                  <c:v>-0.0126333333333333</c:v>
                </c:pt>
                <c:pt idx="15">
                  <c:v>-0.0477333333333332</c:v>
                </c:pt>
                <c:pt idx="16">
                  <c:v>-0.0788388888888889</c:v>
                </c:pt>
                <c:pt idx="17">
                  <c:v>-0.103272222222222</c:v>
                </c:pt>
                <c:pt idx="18">
                  <c:v>-0.130544444444445</c:v>
                </c:pt>
                <c:pt idx="19">
                  <c:v>-0.156538888888889</c:v>
                </c:pt>
                <c:pt idx="20">
                  <c:v>-0.184916666666667</c:v>
                </c:pt>
                <c:pt idx="21">
                  <c:v>-0.207561111111111</c:v>
                </c:pt>
                <c:pt idx="22">
                  <c:v>-0.228205555555556</c:v>
                </c:pt>
                <c:pt idx="23">
                  <c:v>-0.243216666666667</c:v>
                </c:pt>
                <c:pt idx="24">
                  <c:v>-0.262755555555555</c:v>
                </c:pt>
                <c:pt idx="25">
                  <c:v>-0.283311111111111</c:v>
                </c:pt>
                <c:pt idx="26">
                  <c:v>-0.319416666666667</c:v>
                </c:pt>
                <c:pt idx="27">
                  <c:v>-0.353494444444445</c:v>
                </c:pt>
                <c:pt idx="28">
                  <c:v>-0.380516666666667</c:v>
                </c:pt>
                <c:pt idx="29">
                  <c:v>-0.39025</c:v>
                </c:pt>
                <c:pt idx="30">
                  <c:v>-0.3913</c:v>
                </c:pt>
                <c:pt idx="31">
                  <c:v>-0.400966666666667</c:v>
                </c:pt>
                <c:pt idx="32">
                  <c:v>-0.426677777777778</c:v>
                </c:pt>
                <c:pt idx="33">
                  <c:v>-0.460794444444444</c:v>
                </c:pt>
                <c:pt idx="34">
                  <c:v>-0.508683333333333</c:v>
                </c:pt>
                <c:pt idx="35">
                  <c:v>-0.559983333333333</c:v>
                </c:pt>
                <c:pt idx="36">
                  <c:v>-0.622283333333333</c:v>
                </c:pt>
                <c:pt idx="37">
                  <c:v>-0.693127777777778</c:v>
                </c:pt>
                <c:pt idx="38">
                  <c:v>-0.758127777777778</c:v>
                </c:pt>
                <c:pt idx="39">
                  <c:v>-0.817411111111111</c:v>
                </c:pt>
                <c:pt idx="40">
                  <c:v>-0.860938888888889</c:v>
                </c:pt>
                <c:pt idx="41">
                  <c:v>-0.873916666666667</c:v>
                </c:pt>
                <c:pt idx="42">
                  <c:v>-0.874494444444445</c:v>
                </c:pt>
                <c:pt idx="43">
                  <c:v>-0.866111111111111</c:v>
                </c:pt>
                <c:pt idx="44">
                  <c:v>-0.866005555555555</c:v>
                </c:pt>
                <c:pt idx="45">
                  <c:v>-0.861955555555556</c:v>
                </c:pt>
                <c:pt idx="46">
                  <c:v>-0.8587</c:v>
                </c:pt>
                <c:pt idx="47">
                  <c:v>-0.83935</c:v>
                </c:pt>
                <c:pt idx="48">
                  <c:v>-0.8068</c:v>
                </c:pt>
                <c:pt idx="49">
                  <c:v>-0.758683333333333</c:v>
                </c:pt>
                <c:pt idx="50">
                  <c:v>-0.704027777777778</c:v>
                </c:pt>
                <c:pt idx="51">
                  <c:v>-0.6455</c:v>
                </c:pt>
                <c:pt idx="52">
                  <c:v>-0.592911111111111</c:v>
                </c:pt>
                <c:pt idx="53">
                  <c:v>-0.560072222222222</c:v>
                </c:pt>
                <c:pt idx="54">
                  <c:v>-0.534422222222222</c:v>
                </c:pt>
                <c:pt idx="55">
                  <c:v>-0.509405555555556</c:v>
                </c:pt>
                <c:pt idx="56">
                  <c:v>-0.496288888888889</c:v>
                </c:pt>
                <c:pt idx="57">
                  <c:v>-0.477222222222222</c:v>
                </c:pt>
                <c:pt idx="58">
                  <c:v>-0.455627777777778</c:v>
                </c:pt>
                <c:pt idx="59">
                  <c:v>-0.428772222222222</c:v>
                </c:pt>
                <c:pt idx="60">
                  <c:v>-0.409544444444444</c:v>
                </c:pt>
                <c:pt idx="61">
                  <c:v>-0.376444444444444</c:v>
                </c:pt>
                <c:pt idx="62">
                  <c:v>-0.353855555555555</c:v>
                </c:pt>
                <c:pt idx="63">
                  <c:v>-0.338322222222222</c:v>
                </c:pt>
                <c:pt idx="64">
                  <c:v>-0.3264</c:v>
                </c:pt>
                <c:pt idx="65">
                  <c:v>-0.317922222222222</c:v>
                </c:pt>
                <c:pt idx="66">
                  <c:v>-0.300861111111111</c:v>
                </c:pt>
                <c:pt idx="67">
                  <c:v>-0.2964</c:v>
                </c:pt>
                <c:pt idx="68">
                  <c:v>-0.286666666666667</c:v>
                </c:pt>
                <c:pt idx="69">
                  <c:v>-0.272916666666667</c:v>
                </c:pt>
                <c:pt idx="70">
                  <c:v>-0.2684</c:v>
                </c:pt>
                <c:pt idx="71">
                  <c:v>-0.259566666666667</c:v>
                </c:pt>
                <c:pt idx="72">
                  <c:v>-0.246227777777778</c:v>
                </c:pt>
                <c:pt idx="73">
                  <c:v>-0.231444444444444</c:v>
                </c:pt>
                <c:pt idx="74">
                  <c:v>-0.209555555555555</c:v>
                </c:pt>
                <c:pt idx="75">
                  <c:v>-0.178072222222222</c:v>
                </c:pt>
                <c:pt idx="76">
                  <c:v>-0.130955555555556</c:v>
                </c:pt>
                <c:pt idx="77">
                  <c:v>-0.0644833333333333</c:v>
                </c:pt>
                <c:pt idx="78">
                  <c:v>-0.000888888888888939</c:v>
                </c:pt>
                <c:pt idx="79">
                  <c:v>0.0502555555555555</c:v>
                </c:pt>
                <c:pt idx="80">
                  <c:v>0.0852722222222224</c:v>
                </c:pt>
                <c:pt idx="81">
                  <c:v>0.121594444444444</c:v>
                </c:pt>
                <c:pt idx="82">
                  <c:v>0.151683333333333</c:v>
                </c:pt>
                <c:pt idx="83">
                  <c:v>0.180472222222222</c:v>
                </c:pt>
                <c:pt idx="84">
                  <c:v>0.20445</c:v>
                </c:pt>
                <c:pt idx="85">
                  <c:v>0.221527777777778</c:v>
                </c:pt>
                <c:pt idx="86">
                  <c:v>0.238711111111111</c:v>
                </c:pt>
                <c:pt idx="87">
                  <c:v>0.254255555555555</c:v>
                </c:pt>
                <c:pt idx="88">
                  <c:v>0.257172222222222</c:v>
                </c:pt>
                <c:pt idx="89">
                  <c:v>0.253811111111111</c:v>
                </c:pt>
                <c:pt idx="90">
                  <c:v>0.2453</c:v>
                </c:pt>
                <c:pt idx="91">
                  <c:v>0.235761111111111</c:v>
                </c:pt>
                <c:pt idx="92">
                  <c:v>0.209711111111111</c:v>
                </c:pt>
                <c:pt idx="93">
                  <c:v>0.182544444444444</c:v>
                </c:pt>
                <c:pt idx="94">
                  <c:v>0.146694444444444</c:v>
                </c:pt>
                <c:pt idx="95">
                  <c:v>0.106883333333333</c:v>
                </c:pt>
                <c:pt idx="96">
                  <c:v>0.0635555555555555</c:v>
                </c:pt>
                <c:pt idx="97">
                  <c:v>0.019611111111111</c:v>
                </c:pt>
                <c:pt idx="98">
                  <c:v>-0.0252777777777778</c:v>
                </c:pt>
                <c:pt idx="99">
                  <c:v>-0.0525722222222222</c:v>
                </c:pt>
                <c:pt idx="100">
                  <c:v>-0.0738388888888888</c:v>
                </c:pt>
                <c:pt idx="101">
                  <c:v>-0.0868666666666667</c:v>
                </c:pt>
                <c:pt idx="102">
                  <c:v>-0.0929999999999998</c:v>
                </c:pt>
                <c:pt idx="103">
                  <c:v>-0.0891055555555555</c:v>
                </c:pt>
                <c:pt idx="104">
                  <c:v>-0.0738944444444445</c:v>
                </c:pt>
                <c:pt idx="105">
                  <c:v>-0.0460444444444445</c:v>
                </c:pt>
                <c:pt idx="106">
                  <c:v>-0.0121611111111111</c:v>
                </c:pt>
                <c:pt idx="107">
                  <c:v>0.0334</c:v>
                </c:pt>
                <c:pt idx="108">
                  <c:v>0.0901833333333333</c:v>
                </c:pt>
                <c:pt idx="109">
                  <c:v>0.137138888888889</c:v>
                </c:pt>
                <c:pt idx="110">
                  <c:v>0.170227777777778</c:v>
                </c:pt>
                <c:pt idx="111">
                  <c:v>0.1797</c:v>
                </c:pt>
                <c:pt idx="112">
                  <c:v>0.171661111111111</c:v>
                </c:pt>
                <c:pt idx="113">
                  <c:v>0.145627777777778</c:v>
                </c:pt>
                <c:pt idx="114">
                  <c:v>0.1083</c:v>
                </c:pt>
                <c:pt idx="115">
                  <c:v>0.0698666666666666</c:v>
                </c:pt>
                <c:pt idx="116">
                  <c:v>0.0356999999999999</c:v>
                </c:pt>
                <c:pt idx="117">
                  <c:v>0.0165055555555556</c:v>
                </c:pt>
                <c:pt idx="118">
                  <c:v>-0.0107333333333333</c:v>
                </c:pt>
                <c:pt idx="119">
                  <c:v>-0.0277666666666667</c:v>
                </c:pt>
                <c:pt idx="120">
                  <c:v>-0.0445166666666667</c:v>
                </c:pt>
                <c:pt idx="121">
                  <c:v>-0.0566388888888888</c:v>
                </c:pt>
                <c:pt idx="122">
                  <c:v>-0.0613277777777778</c:v>
                </c:pt>
                <c:pt idx="123">
                  <c:v>-0.0622166666666667</c:v>
                </c:pt>
                <c:pt idx="124">
                  <c:v>-0.0517055555555556</c:v>
                </c:pt>
                <c:pt idx="125">
                  <c:v>-0.0400888888888889</c:v>
                </c:pt>
                <c:pt idx="126">
                  <c:v>-0.0357055555555556</c:v>
                </c:pt>
                <c:pt idx="127">
                  <c:v>-0.0249833333333333</c:v>
                </c:pt>
                <c:pt idx="128">
                  <c:v>-0.00833888888888879</c:v>
                </c:pt>
                <c:pt idx="129">
                  <c:v>0.0038888888888889</c:v>
                </c:pt>
                <c:pt idx="130">
                  <c:v>0.0167388888888888</c:v>
                </c:pt>
                <c:pt idx="131">
                  <c:v>0.0229444444444446</c:v>
                </c:pt>
                <c:pt idx="132">
                  <c:v>0.0249111111111111</c:v>
                </c:pt>
                <c:pt idx="133">
                  <c:v>0.0163777777777777</c:v>
                </c:pt>
                <c:pt idx="134">
                  <c:v>0.00815555555555545</c:v>
                </c:pt>
                <c:pt idx="135">
                  <c:v>-0.0042611111111111</c:v>
                </c:pt>
                <c:pt idx="136">
                  <c:v>-0.00987777777777775</c:v>
                </c:pt>
                <c:pt idx="137">
                  <c:v>-0.00563333333333333</c:v>
                </c:pt>
                <c:pt idx="138">
                  <c:v>0.00702222222222214</c:v>
                </c:pt>
                <c:pt idx="139">
                  <c:v>0.0227</c:v>
                </c:pt>
                <c:pt idx="140">
                  <c:v>0.040961111111111</c:v>
                </c:pt>
                <c:pt idx="141">
                  <c:v>0.0493888888888888</c:v>
                </c:pt>
                <c:pt idx="142">
                  <c:v>0.0566</c:v>
                </c:pt>
                <c:pt idx="143">
                  <c:v>0.0713055555555555</c:v>
                </c:pt>
                <c:pt idx="144">
                  <c:v>0.0988666666666666</c:v>
                </c:pt>
                <c:pt idx="145">
                  <c:v>0.126705555555556</c:v>
                </c:pt>
                <c:pt idx="146">
                  <c:v>0.160444444444444</c:v>
                </c:pt>
                <c:pt idx="147">
                  <c:v>0.20015</c:v>
                </c:pt>
                <c:pt idx="148">
                  <c:v>0.243861111111111</c:v>
                </c:pt>
                <c:pt idx="149">
                  <c:v>0.302844444444444</c:v>
                </c:pt>
                <c:pt idx="150">
                  <c:v>0.3796</c:v>
                </c:pt>
                <c:pt idx="151">
                  <c:v>0.473461111111111</c:v>
                </c:pt>
                <c:pt idx="152">
                  <c:v>0.5734</c:v>
                </c:pt>
                <c:pt idx="153">
                  <c:v>0.670838888888889</c:v>
                </c:pt>
                <c:pt idx="154">
                  <c:v>0.759433333333333</c:v>
                </c:pt>
                <c:pt idx="155">
                  <c:v>0.827544444444444</c:v>
                </c:pt>
                <c:pt idx="156">
                  <c:v>0.893472222222222</c:v>
                </c:pt>
                <c:pt idx="157">
                  <c:v>0.939183333333333</c:v>
                </c:pt>
                <c:pt idx="158">
                  <c:v>0.971872222222222</c:v>
                </c:pt>
                <c:pt idx="159">
                  <c:v>0.987155555555555</c:v>
                </c:pt>
                <c:pt idx="160">
                  <c:v>0.996688888888889</c:v>
                </c:pt>
                <c:pt idx="161">
                  <c:v>1.008072222222222</c:v>
                </c:pt>
                <c:pt idx="162">
                  <c:v>1.019133333333333</c:v>
                </c:pt>
                <c:pt idx="163">
                  <c:v>1.037033333333333</c:v>
                </c:pt>
                <c:pt idx="164">
                  <c:v>1.064905555555555</c:v>
                </c:pt>
                <c:pt idx="165">
                  <c:v>1.088433333333333</c:v>
                </c:pt>
                <c:pt idx="166">
                  <c:v>1.103333333333333</c:v>
                </c:pt>
                <c:pt idx="167">
                  <c:v>1.10195</c:v>
                </c:pt>
                <c:pt idx="168">
                  <c:v>1.105311111111111</c:v>
                </c:pt>
                <c:pt idx="169">
                  <c:v>1.113066666666667</c:v>
                </c:pt>
                <c:pt idx="170">
                  <c:v>1.126116666666667</c:v>
                </c:pt>
                <c:pt idx="171">
                  <c:v>1.137366666666667</c:v>
                </c:pt>
                <c:pt idx="172">
                  <c:v>1.135533333333333</c:v>
                </c:pt>
                <c:pt idx="173">
                  <c:v>1.130855555555556</c:v>
                </c:pt>
                <c:pt idx="174">
                  <c:v>1.125533333333333</c:v>
                </c:pt>
                <c:pt idx="175">
                  <c:v>1.132077777777778</c:v>
                </c:pt>
                <c:pt idx="176">
                  <c:v>1.144394444444445</c:v>
                </c:pt>
                <c:pt idx="177">
                  <c:v>1.170911111111111</c:v>
                </c:pt>
                <c:pt idx="178">
                  <c:v>1.197405555555556</c:v>
                </c:pt>
                <c:pt idx="179">
                  <c:v>1.225194444444444</c:v>
                </c:pt>
                <c:pt idx="180">
                  <c:v>1.266111111111111</c:v>
                </c:pt>
                <c:pt idx="181">
                  <c:v>1.293311111111111</c:v>
                </c:pt>
                <c:pt idx="182">
                  <c:v>1.328661111111111</c:v>
                </c:pt>
                <c:pt idx="183">
                  <c:v>1.341794444444445</c:v>
                </c:pt>
                <c:pt idx="184">
                  <c:v>1.35548888888889</c:v>
                </c:pt>
                <c:pt idx="185">
                  <c:v>1.380233333333333</c:v>
                </c:pt>
                <c:pt idx="186">
                  <c:v>1.39788888888889</c:v>
                </c:pt>
                <c:pt idx="187">
                  <c:v>1.409666666666667</c:v>
                </c:pt>
                <c:pt idx="188">
                  <c:v>1.418483333333334</c:v>
                </c:pt>
                <c:pt idx="189">
                  <c:v>1.4212</c:v>
                </c:pt>
                <c:pt idx="190">
                  <c:v>1.434833333333333</c:v>
                </c:pt>
                <c:pt idx="191">
                  <c:v>1.44478888888889</c:v>
                </c:pt>
                <c:pt idx="192">
                  <c:v>1.460461111111111</c:v>
                </c:pt>
                <c:pt idx="193">
                  <c:v>1.48035</c:v>
                </c:pt>
                <c:pt idx="194">
                  <c:v>1.50838888888889</c:v>
                </c:pt>
                <c:pt idx="195">
                  <c:v>1.539327777777778</c:v>
                </c:pt>
                <c:pt idx="196">
                  <c:v>1.569461111111111</c:v>
                </c:pt>
                <c:pt idx="197">
                  <c:v>1.617427777777778</c:v>
                </c:pt>
                <c:pt idx="198">
                  <c:v>1.659244444444444</c:v>
                </c:pt>
                <c:pt idx="199">
                  <c:v>1.70398888888889</c:v>
                </c:pt>
                <c:pt idx="200">
                  <c:v>1.73915</c:v>
                </c:pt>
                <c:pt idx="201">
                  <c:v>1.787577777777777</c:v>
                </c:pt>
                <c:pt idx="202">
                  <c:v>1.838161111111111</c:v>
                </c:pt>
                <c:pt idx="203">
                  <c:v>1.889955555555555</c:v>
                </c:pt>
                <c:pt idx="204">
                  <c:v>1.944566666666667</c:v>
                </c:pt>
                <c:pt idx="205">
                  <c:v>2.002477777777777</c:v>
                </c:pt>
                <c:pt idx="206">
                  <c:v>2.053272222222222</c:v>
                </c:pt>
                <c:pt idx="207">
                  <c:v>2.110394444444444</c:v>
                </c:pt>
                <c:pt idx="208">
                  <c:v>2.169288888888889</c:v>
                </c:pt>
                <c:pt idx="209">
                  <c:v>2.226994444444445</c:v>
                </c:pt>
                <c:pt idx="210">
                  <c:v>2.270105555555556</c:v>
                </c:pt>
                <c:pt idx="211">
                  <c:v>2.311161111111111</c:v>
                </c:pt>
                <c:pt idx="212">
                  <c:v>2.350838888888886</c:v>
                </c:pt>
                <c:pt idx="213">
                  <c:v>2.386572222222222</c:v>
                </c:pt>
                <c:pt idx="214">
                  <c:v>2.414555555555556</c:v>
                </c:pt>
                <c:pt idx="215">
                  <c:v>2.4293</c:v>
                </c:pt>
                <c:pt idx="216">
                  <c:v>2.4352</c:v>
                </c:pt>
                <c:pt idx="217">
                  <c:v>2.434311111111112</c:v>
                </c:pt>
                <c:pt idx="218">
                  <c:v>2.441466666666666</c:v>
                </c:pt>
                <c:pt idx="219">
                  <c:v>2.455777777777778</c:v>
                </c:pt>
                <c:pt idx="220">
                  <c:v>2.484094444444444</c:v>
                </c:pt>
                <c:pt idx="221">
                  <c:v>2.521538888888889</c:v>
                </c:pt>
                <c:pt idx="222">
                  <c:v>2.567694444444445</c:v>
                </c:pt>
                <c:pt idx="223">
                  <c:v>2.618333333333333</c:v>
                </c:pt>
                <c:pt idx="224">
                  <c:v>2.672394444444444</c:v>
                </c:pt>
                <c:pt idx="225">
                  <c:v>2.732038888888888</c:v>
                </c:pt>
                <c:pt idx="226">
                  <c:v>2.79728888888889</c:v>
                </c:pt>
                <c:pt idx="227">
                  <c:v>2.8652</c:v>
                </c:pt>
                <c:pt idx="228">
                  <c:v>2.92085</c:v>
                </c:pt>
                <c:pt idx="229">
                  <c:v>2.952972222222222</c:v>
                </c:pt>
                <c:pt idx="230">
                  <c:v>2.966738888888889</c:v>
                </c:pt>
                <c:pt idx="231">
                  <c:v>2.970455555555556</c:v>
                </c:pt>
                <c:pt idx="232">
                  <c:v>2.984055555555555</c:v>
                </c:pt>
                <c:pt idx="233">
                  <c:v>3.002177777777778</c:v>
                </c:pt>
                <c:pt idx="234">
                  <c:v>3.0288</c:v>
                </c:pt>
                <c:pt idx="235">
                  <c:v>3.058377777777777</c:v>
                </c:pt>
                <c:pt idx="236">
                  <c:v>3.089238888888888</c:v>
                </c:pt>
                <c:pt idx="237">
                  <c:v>3.12625</c:v>
                </c:pt>
                <c:pt idx="238">
                  <c:v>3.174211111111111</c:v>
                </c:pt>
                <c:pt idx="239">
                  <c:v>3.227944444444445</c:v>
                </c:pt>
                <c:pt idx="240">
                  <c:v>3.277566666666667</c:v>
                </c:pt>
                <c:pt idx="241">
                  <c:v>3.319494444444444</c:v>
                </c:pt>
                <c:pt idx="242">
                  <c:v>3.357455555555555</c:v>
                </c:pt>
                <c:pt idx="243">
                  <c:v>3.406550000000001</c:v>
                </c:pt>
                <c:pt idx="244">
                  <c:v>3.472933333333333</c:v>
                </c:pt>
                <c:pt idx="245">
                  <c:v>3.550050000000001</c:v>
                </c:pt>
                <c:pt idx="246">
                  <c:v>3.64335</c:v>
                </c:pt>
                <c:pt idx="247">
                  <c:v>3.746861111111111</c:v>
                </c:pt>
                <c:pt idx="248">
                  <c:v>3.861305555555555</c:v>
                </c:pt>
                <c:pt idx="249">
                  <c:v>3.969905555555556</c:v>
                </c:pt>
                <c:pt idx="250">
                  <c:v>4.069588888888886</c:v>
                </c:pt>
                <c:pt idx="251">
                  <c:v>4.149216666666666</c:v>
                </c:pt>
                <c:pt idx="252">
                  <c:v>4.205577777777775</c:v>
                </c:pt>
                <c:pt idx="253">
                  <c:v>4.240277777777778</c:v>
                </c:pt>
                <c:pt idx="254">
                  <c:v>4.259794444444445</c:v>
                </c:pt>
                <c:pt idx="255">
                  <c:v>4.272138888888889</c:v>
                </c:pt>
                <c:pt idx="256">
                  <c:v>4.288305555555556</c:v>
                </c:pt>
                <c:pt idx="257">
                  <c:v>4.295655555555554</c:v>
                </c:pt>
                <c:pt idx="258">
                  <c:v>4.307438888888885</c:v>
                </c:pt>
                <c:pt idx="259">
                  <c:v>4.305427777777774</c:v>
                </c:pt>
                <c:pt idx="260">
                  <c:v>4.30146111111111</c:v>
                </c:pt>
                <c:pt idx="261">
                  <c:v>4.283883333333333</c:v>
                </c:pt>
                <c:pt idx="262">
                  <c:v>4.267594444444445</c:v>
                </c:pt>
                <c:pt idx="263">
                  <c:v>4.24576111111111</c:v>
                </c:pt>
                <c:pt idx="264">
                  <c:v>4.217377777777775</c:v>
                </c:pt>
                <c:pt idx="265">
                  <c:v>4.190166666666665</c:v>
                </c:pt>
                <c:pt idx="266">
                  <c:v>4.156027777777775</c:v>
                </c:pt>
                <c:pt idx="267">
                  <c:v>4.12218333333333</c:v>
                </c:pt>
                <c:pt idx="268">
                  <c:v>4.09085</c:v>
                </c:pt>
                <c:pt idx="269">
                  <c:v>4.059394444444444</c:v>
                </c:pt>
                <c:pt idx="270">
                  <c:v>4.01225555555555</c:v>
                </c:pt>
                <c:pt idx="271">
                  <c:v>3.959083333333333</c:v>
                </c:pt>
                <c:pt idx="272">
                  <c:v>3.901649999999996</c:v>
                </c:pt>
                <c:pt idx="273">
                  <c:v>3.842916666666667</c:v>
                </c:pt>
                <c:pt idx="274">
                  <c:v>3.795777777777777</c:v>
                </c:pt>
                <c:pt idx="275">
                  <c:v>3.739644444444444</c:v>
                </c:pt>
                <c:pt idx="276">
                  <c:v>3.692161111111111</c:v>
                </c:pt>
                <c:pt idx="277">
                  <c:v>3.641211111111112</c:v>
                </c:pt>
                <c:pt idx="278">
                  <c:v>3.583044444444444</c:v>
                </c:pt>
                <c:pt idx="279">
                  <c:v>3.528483333333333</c:v>
                </c:pt>
                <c:pt idx="280">
                  <c:v>3.447094444444444</c:v>
                </c:pt>
                <c:pt idx="281">
                  <c:v>3.366616666666667</c:v>
                </c:pt>
                <c:pt idx="282">
                  <c:v>3.293605555555556</c:v>
                </c:pt>
                <c:pt idx="283">
                  <c:v>3.232372222222222</c:v>
                </c:pt>
                <c:pt idx="284">
                  <c:v>3.187533333333333</c:v>
                </c:pt>
                <c:pt idx="285">
                  <c:v>3.160238888888889</c:v>
                </c:pt>
                <c:pt idx="286">
                  <c:v>3.1405</c:v>
                </c:pt>
                <c:pt idx="287">
                  <c:v>3.130438888888889</c:v>
                </c:pt>
                <c:pt idx="288">
                  <c:v>3.129388888888889</c:v>
                </c:pt>
                <c:pt idx="289">
                  <c:v>3.139477777777778</c:v>
                </c:pt>
                <c:pt idx="290">
                  <c:v>3.152427777777778</c:v>
                </c:pt>
                <c:pt idx="291">
                  <c:v>3.166466666666666</c:v>
                </c:pt>
                <c:pt idx="292">
                  <c:v>3.184566666666666</c:v>
                </c:pt>
                <c:pt idx="293">
                  <c:v>3.193933333333333</c:v>
                </c:pt>
                <c:pt idx="294">
                  <c:v>3.191061111111111</c:v>
                </c:pt>
                <c:pt idx="295">
                  <c:v>3.178127777777778</c:v>
                </c:pt>
                <c:pt idx="296">
                  <c:v>3.146994444444444</c:v>
                </c:pt>
                <c:pt idx="297">
                  <c:v>3.098744444444445</c:v>
                </c:pt>
                <c:pt idx="298">
                  <c:v>3.036033333333333</c:v>
                </c:pt>
                <c:pt idx="299">
                  <c:v>2.961594444444445</c:v>
                </c:pt>
                <c:pt idx="300">
                  <c:v>2.885499999999999</c:v>
                </c:pt>
                <c:pt idx="301">
                  <c:v>2.81224444444444</c:v>
                </c:pt>
                <c:pt idx="302">
                  <c:v>2.732977777777778</c:v>
                </c:pt>
                <c:pt idx="303">
                  <c:v>2.646688888888887</c:v>
                </c:pt>
                <c:pt idx="304">
                  <c:v>2.55875</c:v>
                </c:pt>
                <c:pt idx="305">
                  <c:v>2.471561111111111</c:v>
                </c:pt>
                <c:pt idx="306">
                  <c:v>2.391999999999999</c:v>
                </c:pt>
                <c:pt idx="307">
                  <c:v>2.315911111111111</c:v>
                </c:pt>
                <c:pt idx="308">
                  <c:v>2.246511111111111</c:v>
                </c:pt>
                <c:pt idx="309">
                  <c:v>2.185899999999999</c:v>
                </c:pt>
                <c:pt idx="310">
                  <c:v>2.128583333333333</c:v>
                </c:pt>
                <c:pt idx="311">
                  <c:v>2.080561111111111</c:v>
                </c:pt>
                <c:pt idx="312">
                  <c:v>2.03105</c:v>
                </c:pt>
                <c:pt idx="313">
                  <c:v>1.973744444444444</c:v>
                </c:pt>
                <c:pt idx="314">
                  <c:v>1.911133333333333</c:v>
                </c:pt>
                <c:pt idx="315">
                  <c:v>1.840733333333334</c:v>
                </c:pt>
                <c:pt idx="316">
                  <c:v>1.760655555555555</c:v>
                </c:pt>
                <c:pt idx="317">
                  <c:v>1.6729</c:v>
                </c:pt>
                <c:pt idx="318">
                  <c:v>1.572333333333334</c:v>
                </c:pt>
                <c:pt idx="319">
                  <c:v>1.466705555555555</c:v>
                </c:pt>
                <c:pt idx="320">
                  <c:v>1.363716666666667</c:v>
                </c:pt>
                <c:pt idx="321">
                  <c:v>1.26045</c:v>
                </c:pt>
                <c:pt idx="322">
                  <c:v>1.14935</c:v>
                </c:pt>
                <c:pt idx="323">
                  <c:v>1.039827777777778</c:v>
                </c:pt>
                <c:pt idx="324">
                  <c:v>0.916972222222222</c:v>
                </c:pt>
                <c:pt idx="325">
                  <c:v>0.794227777777778</c:v>
                </c:pt>
                <c:pt idx="326">
                  <c:v>0.681055555555555</c:v>
                </c:pt>
                <c:pt idx="327">
                  <c:v>0.57755</c:v>
                </c:pt>
                <c:pt idx="328">
                  <c:v>0.4863</c:v>
                </c:pt>
                <c:pt idx="329">
                  <c:v>0.404883333333333</c:v>
                </c:pt>
                <c:pt idx="330">
                  <c:v>0.332427777777778</c:v>
                </c:pt>
                <c:pt idx="331">
                  <c:v>0.271588888888889</c:v>
                </c:pt>
                <c:pt idx="332">
                  <c:v>0.213872222222222</c:v>
                </c:pt>
                <c:pt idx="333">
                  <c:v>0.159361111111111</c:v>
                </c:pt>
                <c:pt idx="334">
                  <c:v>0.0981944444444445</c:v>
                </c:pt>
                <c:pt idx="335">
                  <c:v>0.0260055555555555</c:v>
                </c:pt>
                <c:pt idx="336">
                  <c:v>-0.0412722222222223</c:v>
                </c:pt>
                <c:pt idx="337">
                  <c:v>-0.108966666666667</c:v>
                </c:pt>
                <c:pt idx="338">
                  <c:v>-0.195383333333333</c:v>
                </c:pt>
                <c:pt idx="339">
                  <c:v>-0.288438888888889</c:v>
                </c:pt>
                <c:pt idx="340">
                  <c:v>-0.391672222222222</c:v>
                </c:pt>
                <c:pt idx="341">
                  <c:v>-0.4949</c:v>
                </c:pt>
                <c:pt idx="342">
                  <c:v>-0.571377777777778</c:v>
                </c:pt>
                <c:pt idx="343">
                  <c:v>-0.612</c:v>
                </c:pt>
                <c:pt idx="344">
                  <c:v>-0.630144444444444</c:v>
                </c:pt>
                <c:pt idx="345">
                  <c:v>-0.623116666666667</c:v>
                </c:pt>
                <c:pt idx="346">
                  <c:v>-0.599794444444444</c:v>
                </c:pt>
                <c:pt idx="347">
                  <c:v>-0.558766666666667</c:v>
                </c:pt>
                <c:pt idx="348">
                  <c:v>-0.518144444444445</c:v>
                </c:pt>
                <c:pt idx="349">
                  <c:v>-0.488911111111111</c:v>
                </c:pt>
                <c:pt idx="350">
                  <c:v>-0.475205555555556</c:v>
                </c:pt>
                <c:pt idx="351">
                  <c:v>-0.477</c:v>
                </c:pt>
                <c:pt idx="352">
                  <c:v>-0.490116666666667</c:v>
                </c:pt>
                <c:pt idx="353">
                  <c:v>-0.5085</c:v>
                </c:pt>
                <c:pt idx="354">
                  <c:v>-0.535333333333333</c:v>
                </c:pt>
                <c:pt idx="355">
                  <c:v>-0.559688888888889</c:v>
                </c:pt>
                <c:pt idx="356">
                  <c:v>-0.571477777777778</c:v>
                </c:pt>
                <c:pt idx="357">
                  <c:v>-0.567972222222222</c:v>
                </c:pt>
                <c:pt idx="358">
                  <c:v>-0.549133333333333</c:v>
                </c:pt>
                <c:pt idx="359">
                  <c:v>-0.519088888888889</c:v>
                </c:pt>
                <c:pt idx="360">
                  <c:v>-0.471222222222222</c:v>
                </c:pt>
                <c:pt idx="361">
                  <c:v>-0.414094444444444</c:v>
                </c:pt>
                <c:pt idx="362">
                  <c:v>-0.3641</c:v>
                </c:pt>
                <c:pt idx="363">
                  <c:v>-0.312383333333333</c:v>
                </c:pt>
                <c:pt idx="364">
                  <c:v>-0.265272222222222</c:v>
                </c:pt>
                <c:pt idx="365">
                  <c:v>-0.227783333333333</c:v>
                </c:pt>
                <c:pt idx="366">
                  <c:v>-0.177627777777778</c:v>
                </c:pt>
                <c:pt idx="367">
                  <c:v>-0.118194444444444</c:v>
                </c:pt>
                <c:pt idx="368">
                  <c:v>-0.0512833333333333</c:v>
                </c:pt>
                <c:pt idx="369">
                  <c:v>0.0106611111111109</c:v>
                </c:pt>
                <c:pt idx="370">
                  <c:v>0.0709833333333334</c:v>
                </c:pt>
                <c:pt idx="371">
                  <c:v>0.130694444444444</c:v>
                </c:pt>
                <c:pt idx="372">
                  <c:v>0.181916666666667</c:v>
                </c:pt>
                <c:pt idx="373">
                  <c:v>0.228005555555556</c:v>
                </c:pt>
                <c:pt idx="374">
                  <c:v>0.267011111111111</c:v>
                </c:pt>
                <c:pt idx="375">
                  <c:v>0.299744444444444</c:v>
                </c:pt>
                <c:pt idx="376">
                  <c:v>0.320033333333333</c:v>
                </c:pt>
                <c:pt idx="377">
                  <c:v>0.317694444444444</c:v>
                </c:pt>
                <c:pt idx="378">
                  <c:v>0.316938888888889</c:v>
                </c:pt>
                <c:pt idx="379">
                  <c:v>0.312733333333333</c:v>
                </c:pt>
                <c:pt idx="380">
                  <c:v>0.320116666666666</c:v>
                </c:pt>
                <c:pt idx="381">
                  <c:v>0.341194444444445</c:v>
                </c:pt>
                <c:pt idx="382">
                  <c:v>0.373866666666667</c:v>
                </c:pt>
                <c:pt idx="383">
                  <c:v>0.416205555555556</c:v>
                </c:pt>
                <c:pt idx="384">
                  <c:v>0.476922222222222</c:v>
                </c:pt>
                <c:pt idx="385">
                  <c:v>0.555388888888889</c:v>
                </c:pt>
                <c:pt idx="386">
                  <c:v>0.645427777777778</c:v>
                </c:pt>
                <c:pt idx="387">
                  <c:v>0.736655555555556</c:v>
                </c:pt>
                <c:pt idx="388">
                  <c:v>0.825255555555556</c:v>
                </c:pt>
                <c:pt idx="389">
                  <c:v>0.895366666666666</c:v>
                </c:pt>
                <c:pt idx="390">
                  <c:v>0.938988888888889</c:v>
                </c:pt>
                <c:pt idx="391">
                  <c:v>0.963666666666667</c:v>
                </c:pt>
                <c:pt idx="392">
                  <c:v>0.964866666666666</c:v>
                </c:pt>
                <c:pt idx="393">
                  <c:v>0.946627777777778</c:v>
                </c:pt>
                <c:pt idx="394">
                  <c:v>0.897377777777778</c:v>
                </c:pt>
                <c:pt idx="395">
                  <c:v>0.84465</c:v>
                </c:pt>
                <c:pt idx="396">
                  <c:v>0.784966666666667</c:v>
                </c:pt>
                <c:pt idx="397">
                  <c:v>0.726738888888889</c:v>
                </c:pt>
                <c:pt idx="398">
                  <c:v>0.661544444444444</c:v>
                </c:pt>
                <c:pt idx="399">
                  <c:v>0.600566666666667</c:v>
                </c:pt>
                <c:pt idx="400">
                  <c:v>0.5473</c:v>
                </c:pt>
                <c:pt idx="401">
                  <c:v>0.501088888888889</c:v>
                </c:pt>
                <c:pt idx="402">
                  <c:v>0.464683333333333</c:v>
                </c:pt>
                <c:pt idx="403">
                  <c:v>0.447522222222222</c:v>
                </c:pt>
                <c:pt idx="404">
                  <c:v>0.436972222222222</c:v>
                </c:pt>
                <c:pt idx="405">
                  <c:v>0.439738888888889</c:v>
                </c:pt>
                <c:pt idx="406">
                  <c:v>0.443977777777778</c:v>
                </c:pt>
                <c:pt idx="407">
                  <c:v>0.452888888888889</c:v>
                </c:pt>
                <c:pt idx="408">
                  <c:v>0.469655555555555</c:v>
                </c:pt>
                <c:pt idx="409">
                  <c:v>0.485977777777778</c:v>
                </c:pt>
                <c:pt idx="410">
                  <c:v>0.519438888888889</c:v>
                </c:pt>
                <c:pt idx="411">
                  <c:v>0.556588888888889</c:v>
                </c:pt>
                <c:pt idx="412">
                  <c:v>0.588194444444445</c:v>
                </c:pt>
                <c:pt idx="413">
                  <c:v>0.6198</c:v>
                </c:pt>
                <c:pt idx="414">
                  <c:v>0.661361111111111</c:v>
                </c:pt>
                <c:pt idx="415">
                  <c:v>0.712494444444444</c:v>
                </c:pt>
                <c:pt idx="416">
                  <c:v>0.758544444444445</c:v>
                </c:pt>
                <c:pt idx="417">
                  <c:v>0.807738888888889</c:v>
                </c:pt>
                <c:pt idx="418">
                  <c:v>0.848177777777778</c:v>
                </c:pt>
                <c:pt idx="419">
                  <c:v>0.880566666666667</c:v>
                </c:pt>
                <c:pt idx="420">
                  <c:v>0.909283333333333</c:v>
                </c:pt>
                <c:pt idx="421">
                  <c:v>0.931505555555556</c:v>
                </c:pt>
                <c:pt idx="422">
                  <c:v>0.943616666666666</c:v>
                </c:pt>
                <c:pt idx="423">
                  <c:v>0.943905555555555</c:v>
                </c:pt>
                <c:pt idx="424">
                  <c:v>0.944838888888889</c:v>
                </c:pt>
                <c:pt idx="425">
                  <c:v>0.936905555555556</c:v>
                </c:pt>
                <c:pt idx="426">
                  <c:v>0.934733333333333</c:v>
                </c:pt>
                <c:pt idx="427">
                  <c:v>0.926594444444444</c:v>
                </c:pt>
                <c:pt idx="428">
                  <c:v>0.916422222222222</c:v>
                </c:pt>
                <c:pt idx="429">
                  <c:v>0.909094444444445</c:v>
                </c:pt>
                <c:pt idx="430">
                  <c:v>0.895877777777778</c:v>
                </c:pt>
                <c:pt idx="431">
                  <c:v>0.877694444444444</c:v>
                </c:pt>
                <c:pt idx="432">
                  <c:v>0.85495</c:v>
                </c:pt>
                <c:pt idx="433">
                  <c:v>0.841783333333333</c:v>
                </c:pt>
                <c:pt idx="434">
                  <c:v>0.829977777777778</c:v>
                </c:pt>
                <c:pt idx="435">
                  <c:v>0.811311111111111</c:v>
                </c:pt>
                <c:pt idx="436">
                  <c:v>0.799838888888889</c:v>
                </c:pt>
                <c:pt idx="437">
                  <c:v>0.802644444444444</c:v>
                </c:pt>
                <c:pt idx="438">
                  <c:v>0.830761111111111</c:v>
                </c:pt>
                <c:pt idx="439">
                  <c:v>0.859433333333333</c:v>
                </c:pt>
                <c:pt idx="440">
                  <c:v>0.882161111111111</c:v>
                </c:pt>
                <c:pt idx="441">
                  <c:v>0.892683333333333</c:v>
                </c:pt>
                <c:pt idx="442">
                  <c:v>0.897716666666667</c:v>
                </c:pt>
                <c:pt idx="443">
                  <c:v>0.89485</c:v>
                </c:pt>
                <c:pt idx="444">
                  <c:v>0.891738888888889</c:v>
                </c:pt>
                <c:pt idx="445">
                  <c:v>0.905244444444444</c:v>
                </c:pt>
                <c:pt idx="446">
                  <c:v>0.929772222222222</c:v>
                </c:pt>
                <c:pt idx="447">
                  <c:v>0.980705555555555</c:v>
                </c:pt>
                <c:pt idx="448">
                  <c:v>1.053166666666667</c:v>
                </c:pt>
                <c:pt idx="449">
                  <c:v>1.140094444444444</c:v>
                </c:pt>
                <c:pt idx="450">
                  <c:v>1.232472222222222</c:v>
                </c:pt>
                <c:pt idx="451">
                  <c:v>1.321983333333333</c:v>
                </c:pt>
                <c:pt idx="452">
                  <c:v>1.3989</c:v>
                </c:pt>
                <c:pt idx="453">
                  <c:v>1.463038888888889</c:v>
                </c:pt>
                <c:pt idx="454">
                  <c:v>1.502161111111111</c:v>
                </c:pt>
                <c:pt idx="455">
                  <c:v>1.533422222222222</c:v>
                </c:pt>
                <c:pt idx="456">
                  <c:v>1.563316666666667</c:v>
                </c:pt>
                <c:pt idx="457">
                  <c:v>1.592616666666667</c:v>
                </c:pt>
                <c:pt idx="458">
                  <c:v>1.626022222222222</c:v>
                </c:pt>
                <c:pt idx="459">
                  <c:v>1.657233333333333</c:v>
                </c:pt>
                <c:pt idx="460">
                  <c:v>1.691077777777778</c:v>
                </c:pt>
                <c:pt idx="461">
                  <c:v>1.714555555555555</c:v>
                </c:pt>
                <c:pt idx="462">
                  <c:v>1.728211111111111</c:v>
                </c:pt>
                <c:pt idx="463">
                  <c:v>1.74793888888889</c:v>
                </c:pt>
                <c:pt idx="464">
                  <c:v>1.771</c:v>
                </c:pt>
                <c:pt idx="465">
                  <c:v>1.795322222222222</c:v>
                </c:pt>
                <c:pt idx="466">
                  <c:v>1.831022222222222</c:v>
                </c:pt>
                <c:pt idx="467">
                  <c:v>1.884733333333333</c:v>
                </c:pt>
                <c:pt idx="468">
                  <c:v>1.935922222222222</c:v>
                </c:pt>
                <c:pt idx="469">
                  <c:v>1.99885</c:v>
                </c:pt>
                <c:pt idx="470">
                  <c:v>2.0582</c:v>
                </c:pt>
                <c:pt idx="471">
                  <c:v>2.127433333333333</c:v>
                </c:pt>
                <c:pt idx="472">
                  <c:v>2.1934</c:v>
                </c:pt>
                <c:pt idx="473">
                  <c:v>2.252816666666666</c:v>
                </c:pt>
                <c:pt idx="474">
                  <c:v>2.300688888888887</c:v>
                </c:pt>
                <c:pt idx="475">
                  <c:v>2.320255555555556</c:v>
                </c:pt>
                <c:pt idx="476">
                  <c:v>2.335927777777778</c:v>
                </c:pt>
                <c:pt idx="477">
                  <c:v>2.333083333333333</c:v>
                </c:pt>
                <c:pt idx="478">
                  <c:v>2.33184444444444</c:v>
                </c:pt>
                <c:pt idx="479">
                  <c:v>2.320233333333333</c:v>
                </c:pt>
                <c:pt idx="480">
                  <c:v>2.294466666666667</c:v>
                </c:pt>
                <c:pt idx="481">
                  <c:v>2.274927777777778</c:v>
                </c:pt>
                <c:pt idx="482">
                  <c:v>2.270588888888889</c:v>
                </c:pt>
                <c:pt idx="483">
                  <c:v>2.266488888888889</c:v>
                </c:pt>
                <c:pt idx="484">
                  <c:v>2.264261111111111</c:v>
                </c:pt>
                <c:pt idx="485">
                  <c:v>2.271111111111111</c:v>
                </c:pt>
                <c:pt idx="486">
                  <c:v>2.291277777777777</c:v>
                </c:pt>
                <c:pt idx="487">
                  <c:v>2.315500000000001</c:v>
                </c:pt>
                <c:pt idx="488">
                  <c:v>2.343127777777778</c:v>
                </c:pt>
                <c:pt idx="489">
                  <c:v>2.379411111111112</c:v>
                </c:pt>
                <c:pt idx="490">
                  <c:v>2.425366666666667</c:v>
                </c:pt>
                <c:pt idx="491">
                  <c:v>2.466766666666667</c:v>
                </c:pt>
                <c:pt idx="492">
                  <c:v>2.516344444444444</c:v>
                </c:pt>
                <c:pt idx="493">
                  <c:v>2.547261111111111</c:v>
                </c:pt>
                <c:pt idx="494">
                  <c:v>2.569311111111111</c:v>
                </c:pt>
                <c:pt idx="495">
                  <c:v>2.5765</c:v>
                </c:pt>
                <c:pt idx="496">
                  <c:v>2.581416666666666</c:v>
                </c:pt>
                <c:pt idx="497">
                  <c:v>2.579738888888889</c:v>
                </c:pt>
                <c:pt idx="498">
                  <c:v>2.580733333333333</c:v>
                </c:pt>
                <c:pt idx="499">
                  <c:v>2.579105555555556</c:v>
                </c:pt>
                <c:pt idx="500">
                  <c:v>2.56832777777778</c:v>
                </c:pt>
                <c:pt idx="501">
                  <c:v>2.549988888888889</c:v>
                </c:pt>
                <c:pt idx="502">
                  <c:v>2.521600000000001</c:v>
                </c:pt>
                <c:pt idx="503">
                  <c:v>2.471894444444445</c:v>
                </c:pt>
                <c:pt idx="504">
                  <c:v>2.411716666666667</c:v>
                </c:pt>
                <c:pt idx="505">
                  <c:v>2.359866666666666</c:v>
                </c:pt>
                <c:pt idx="506">
                  <c:v>2.327044444444445</c:v>
                </c:pt>
                <c:pt idx="507">
                  <c:v>2.303177777777777</c:v>
                </c:pt>
                <c:pt idx="508">
                  <c:v>2.301122222222221</c:v>
                </c:pt>
                <c:pt idx="509">
                  <c:v>2.323366666666666</c:v>
                </c:pt>
                <c:pt idx="510">
                  <c:v>2.351583333333334</c:v>
                </c:pt>
                <c:pt idx="511">
                  <c:v>2.373505555555555</c:v>
                </c:pt>
                <c:pt idx="512">
                  <c:v>2.39155</c:v>
                </c:pt>
                <c:pt idx="513">
                  <c:v>2.399433333333333</c:v>
                </c:pt>
                <c:pt idx="514">
                  <c:v>2.399611111111111</c:v>
                </c:pt>
                <c:pt idx="515">
                  <c:v>2.389516666666667</c:v>
                </c:pt>
                <c:pt idx="516">
                  <c:v>2.359922222222222</c:v>
                </c:pt>
                <c:pt idx="517">
                  <c:v>2.323461111111111</c:v>
                </c:pt>
                <c:pt idx="518">
                  <c:v>2.286444444444444</c:v>
                </c:pt>
                <c:pt idx="519">
                  <c:v>2.257016666666667</c:v>
                </c:pt>
                <c:pt idx="520">
                  <c:v>2.226794444444444</c:v>
                </c:pt>
                <c:pt idx="521">
                  <c:v>2.208988888888888</c:v>
                </c:pt>
                <c:pt idx="522">
                  <c:v>2.205661111111112</c:v>
                </c:pt>
                <c:pt idx="523">
                  <c:v>2.206361111111111</c:v>
                </c:pt>
                <c:pt idx="524">
                  <c:v>2.211044444444445</c:v>
                </c:pt>
                <c:pt idx="525">
                  <c:v>2.21205</c:v>
                </c:pt>
                <c:pt idx="526">
                  <c:v>2.22053888888889</c:v>
                </c:pt>
                <c:pt idx="527">
                  <c:v>2.23032777777778</c:v>
                </c:pt>
                <c:pt idx="528">
                  <c:v>2.236961111111111</c:v>
                </c:pt>
                <c:pt idx="529">
                  <c:v>2.235172222222222</c:v>
                </c:pt>
                <c:pt idx="530">
                  <c:v>2.224233333333333</c:v>
                </c:pt>
                <c:pt idx="531">
                  <c:v>2.203161111111111</c:v>
                </c:pt>
                <c:pt idx="532">
                  <c:v>2.179594444444445</c:v>
                </c:pt>
                <c:pt idx="533">
                  <c:v>2.167216666666666</c:v>
                </c:pt>
                <c:pt idx="534">
                  <c:v>2.174461111111111</c:v>
                </c:pt>
                <c:pt idx="535">
                  <c:v>2.188405555555556</c:v>
                </c:pt>
                <c:pt idx="536">
                  <c:v>2.205688888888889</c:v>
                </c:pt>
                <c:pt idx="537">
                  <c:v>2.208333333333333</c:v>
                </c:pt>
                <c:pt idx="538">
                  <c:v>2.199283333333334</c:v>
                </c:pt>
                <c:pt idx="539">
                  <c:v>2.188694444444445</c:v>
                </c:pt>
                <c:pt idx="540">
                  <c:v>2.184488888888889</c:v>
                </c:pt>
                <c:pt idx="541">
                  <c:v>2.192316666666667</c:v>
                </c:pt>
                <c:pt idx="542">
                  <c:v>2.203894444444445</c:v>
                </c:pt>
                <c:pt idx="543">
                  <c:v>2.230338888888889</c:v>
                </c:pt>
                <c:pt idx="544">
                  <c:v>2.270788888888889</c:v>
                </c:pt>
                <c:pt idx="545">
                  <c:v>2.328688888888887</c:v>
                </c:pt>
                <c:pt idx="546">
                  <c:v>2.404188888888888</c:v>
                </c:pt>
                <c:pt idx="547">
                  <c:v>2.487333333333334</c:v>
                </c:pt>
                <c:pt idx="548">
                  <c:v>2.572144444444445</c:v>
                </c:pt>
                <c:pt idx="549">
                  <c:v>2.645977777777777</c:v>
                </c:pt>
                <c:pt idx="550">
                  <c:v>2.706066666666667</c:v>
                </c:pt>
                <c:pt idx="551">
                  <c:v>2.740216666666666</c:v>
                </c:pt>
                <c:pt idx="552">
                  <c:v>2.756766666666667</c:v>
                </c:pt>
                <c:pt idx="553">
                  <c:v>2.77012777777778</c:v>
                </c:pt>
                <c:pt idx="554">
                  <c:v>2.782972222222222</c:v>
                </c:pt>
                <c:pt idx="555">
                  <c:v>2.792477777777778</c:v>
                </c:pt>
                <c:pt idx="556">
                  <c:v>2.7958</c:v>
                </c:pt>
                <c:pt idx="557">
                  <c:v>2.798622222222223</c:v>
                </c:pt>
                <c:pt idx="558">
                  <c:v>2.808911111111111</c:v>
                </c:pt>
                <c:pt idx="559">
                  <c:v>2.820094444444445</c:v>
                </c:pt>
                <c:pt idx="560">
                  <c:v>2.835872222222222</c:v>
                </c:pt>
                <c:pt idx="561">
                  <c:v>2.850033333333334</c:v>
                </c:pt>
                <c:pt idx="562">
                  <c:v>2.8626</c:v>
                </c:pt>
                <c:pt idx="563">
                  <c:v>2.874561111111111</c:v>
                </c:pt>
                <c:pt idx="564">
                  <c:v>2.880894444444443</c:v>
                </c:pt>
                <c:pt idx="565">
                  <c:v>2.892011111111111</c:v>
                </c:pt>
                <c:pt idx="566">
                  <c:v>2.907916666666666</c:v>
                </c:pt>
                <c:pt idx="567">
                  <c:v>2.924177777777777</c:v>
                </c:pt>
                <c:pt idx="568">
                  <c:v>2.929105555555555</c:v>
                </c:pt>
                <c:pt idx="569">
                  <c:v>2.946805555555555</c:v>
                </c:pt>
                <c:pt idx="570">
                  <c:v>2.977655555555556</c:v>
                </c:pt>
                <c:pt idx="571">
                  <c:v>3.006688888888887</c:v>
                </c:pt>
                <c:pt idx="572">
                  <c:v>3.031161111111111</c:v>
                </c:pt>
                <c:pt idx="573">
                  <c:v>3.049444444444445</c:v>
                </c:pt>
                <c:pt idx="574">
                  <c:v>3.05365</c:v>
                </c:pt>
                <c:pt idx="575">
                  <c:v>3.05183888888889</c:v>
                </c:pt>
                <c:pt idx="576">
                  <c:v>3.051661111111111</c:v>
                </c:pt>
                <c:pt idx="577">
                  <c:v>3.046527777777777</c:v>
                </c:pt>
                <c:pt idx="578">
                  <c:v>3.039627777777778</c:v>
                </c:pt>
                <c:pt idx="579">
                  <c:v>3.027133333333333</c:v>
                </c:pt>
                <c:pt idx="580">
                  <c:v>3.004161111111111</c:v>
                </c:pt>
                <c:pt idx="581">
                  <c:v>2.985405555555555</c:v>
                </c:pt>
                <c:pt idx="582">
                  <c:v>2.955177777777777</c:v>
                </c:pt>
                <c:pt idx="583">
                  <c:v>2.92835</c:v>
                </c:pt>
                <c:pt idx="584">
                  <c:v>2.90155</c:v>
                </c:pt>
                <c:pt idx="585">
                  <c:v>2.882505555555555</c:v>
                </c:pt>
                <c:pt idx="586">
                  <c:v>2.870194444444444</c:v>
                </c:pt>
                <c:pt idx="587">
                  <c:v>2.860405555555554</c:v>
                </c:pt>
                <c:pt idx="588">
                  <c:v>2.845744444444444</c:v>
                </c:pt>
                <c:pt idx="589">
                  <c:v>2.827266666666667</c:v>
                </c:pt>
                <c:pt idx="590">
                  <c:v>2.826433333333334</c:v>
                </c:pt>
                <c:pt idx="591">
                  <c:v>2.833994444444444</c:v>
                </c:pt>
                <c:pt idx="592">
                  <c:v>2.858577777777778</c:v>
                </c:pt>
                <c:pt idx="593">
                  <c:v>2.893411111111111</c:v>
                </c:pt>
                <c:pt idx="594">
                  <c:v>2.945538888888889</c:v>
                </c:pt>
                <c:pt idx="595">
                  <c:v>2.987272222222222</c:v>
                </c:pt>
                <c:pt idx="596">
                  <c:v>3.019894444444444</c:v>
                </c:pt>
                <c:pt idx="597">
                  <c:v>3.053788888888889</c:v>
                </c:pt>
                <c:pt idx="598">
                  <c:v>3.065066666666667</c:v>
                </c:pt>
                <c:pt idx="599">
                  <c:v>3.056983333333333</c:v>
                </c:pt>
                <c:pt idx="600">
                  <c:v>3.030927777777777</c:v>
                </c:pt>
                <c:pt idx="601">
                  <c:v>3.0032</c:v>
                </c:pt>
                <c:pt idx="602">
                  <c:v>2.97325</c:v>
                </c:pt>
                <c:pt idx="603">
                  <c:v>2.936188888888886</c:v>
                </c:pt>
                <c:pt idx="604">
                  <c:v>2.901583333333332</c:v>
                </c:pt>
                <c:pt idx="605">
                  <c:v>2.881988888888888</c:v>
                </c:pt>
                <c:pt idx="606">
                  <c:v>2.858394444444444</c:v>
                </c:pt>
                <c:pt idx="607">
                  <c:v>2.854388888888887</c:v>
                </c:pt>
                <c:pt idx="608">
                  <c:v>2.853288888888886</c:v>
                </c:pt>
                <c:pt idx="609">
                  <c:v>2.862499999999998</c:v>
                </c:pt>
                <c:pt idx="610">
                  <c:v>2.887527777777778</c:v>
                </c:pt>
                <c:pt idx="611">
                  <c:v>2.926783333333334</c:v>
                </c:pt>
                <c:pt idx="612">
                  <c:v>2.988322222222222</c:v>
                </c:pt>
                <c:pt idx="613">
                  <c:v>3.061877777777777</c:v>
                </c:pt>
                <c:pt idx="614">
                  <c:v>3.129866666666667</c:v>
                </c:pt>
                <c:pt idx="615">
                  <c:v>3.193172222222222</c:v>
                </c:pt>
                <c:pt idx="616">
                  <c:v>3.245294444444445</c:v>
                </c:pt>
                <c:pt idx="617">
                  <c:v>3.307033333333333</c:v>
                </c:pt>
                <c:pt idx="618">
                  <c:v>3.375538888888887</c:v>
                </c:pt>
                <c:pt idx="619">
                  <c:v>3.437477777777777</c:v>
                </c:pt>
                <c:pt idx="620">
                  <c:v>3.500861111111111</c:v>
                </c:pt>
                <c:pt idx="621">
                  <c:v>3.558577777777778</c:v>
                </c:pt>
                <c:pt idx="622">
                  <c:v>3.599816666666667</c:v>
                </c:pt>
                <c:pt idx="623">
                  <c:v>3.611061111111111</c:v>
                </c:pt>
                <c:pt idx="624">
                  <c:v>3.608005555555556</c:v>
                </c:pt>
                <c:pt idx="625">
                  <c:v>3.587361111111111</c:v>
                </c:pt>
                <c:pt idx="626">
                  <c:v>3.569944444444444</c:v>
                </c:pt>
                <c:pt idx="627">
                  <c:v>3.539027777777777</c:v>
                </c:pt>
                <c:pt idx="628">
                  <c:v>3.503388888888889</c:v>
                </c:pt>
                <c:pt idx="629">
                  <c:v>3.464711111111111</c:v>
                </c:pt>
                <c:pt idx="630">
                  <c:v>3.417422222222223</c:v>
                </c:pt>
                <c:pt idx="631">
                  <c:v>3.386111111111111</c:v>
                </c:pt>
                <c:pt idx="632">
                  <c:v>3.362833333333334</c:v>
                </c:pt>
                <c:pt idx="633">
                  <c:v>3.343027777777778</c:v>
                </c:pt>
                <c:pt idx="634">
                  <c:v>3.335055555555555</c:v>
                </c:pt>
                <c:pt idx="635">
                  <c:v>3.322527777777777</c:v>
                </c:pt>
                <c:pt idx="636">
                  <c:v>3.311011111111112</c:v>
                </c:pt>
                <c:pt idx="637">
                  <c:v>3.293294444444444</c:v>
                </c:pt>
                <c:pt idx="638">
                  <c:v>3.280722222222222</c:v>
                </c:pt>
                <c:pt idx="639">
                  <c:v>3.282022222222222</c:v>
                </c:pt>
                <c:pt idx="640">
                  <c:v>3.302005555555556</c:v>
                </c:pt>
                <c:pt idx="641">
                  <c:v>3.333777777777777</c:v>
                </c:pt>
                <c:pt idx="642">
                  <c:v>3.373677777777778</c:v>
                </c:pt>
                <c:pt idx="643">
                  <c:v>3.412399999999999</c:v>
                </c:pt>
                <c:pt idx="644">
                  <c:v>3.456722222222222</c:v>
                </c:pt>
                <c:pt idx="645">
                  <c:v>3.499683333333333</c:v>
                </c:pt>
                <c:pt idx="646">
                  <c:v>3.547072222222222</c:v>
                </c:pt>
                <c:pt idx="647">
                  <c:v>3.599472222222222</c:v>
                </c:pt>
                <c:pt idx="648">
                  <c:v>3.636494444444445</c:v>
                </c:pt>
                <c:pt idx="649">
                  <c:v>3.663222222222222</c:v>
                </c:pt>
                <c:pt idx="650">
                  <c:v>3.663122222222222</c:v>
                </c:pt>
                <c:pt idx="651">
                  <c:v>3.666344444444445</c:v>
                </c:pt>
                <c:pt idx="652">
                  <c:v>3.652449999999997</c:v>
                </c:pt>
                <c:pt idx="653">
                  <c:v>3.6504</c:v>
                </c:pt>
                <c:pt idx="654">
                  <c:v>3.649583333333333</c:v>
                </c:pt>
                <c:pt idx="655">
                  <c:v>3.6559</c:v>
                </c:pt>
                <c:pt idx="656">
                  <c:v>3.657783333333333</c:v>
                </c:pt>
                <c:pt idx="657">
                  <c:v>3.645655555555556</c:v>
                </c:pt>
                <c:pt idx="658">
                  <c:v>3.619255555555556</c:v>
                </c:pt>
                <c:pt idx="659">
                  <c:v>3.58373888888889</c:v>
                </c:pt>
                <c:pt idx="660">
                  <c:v>3.53135</c:v>
                </c:pt>
                <c:pt idx="661">
                  <c:v>3.459311111111111</c:v>
                </c:pt>
                <c:pt idx="662">
                  <c:v>3.380888888888887</c:v>
                </c:pt>
                <c:pt idx="663">
                  <c:v>3.325444444444443</c:v>
                </c:pt>
                <c:pt idx="664">
                  <c:v>3.291188888888889</c:v>
                </c:pt>
                <c:pt idx="665">
                  <c:v>3.277016666666666</c:v>
                </c:pt>
                <c:pt idx="666">
                  <c:v>3.28125</c:v>
                </c:pt>
                <c:pt idx="667">
                  <c:v>3.300016666666667</c:v>
                </c:pt>
                <c:pt idx="668">
                  <c:v>3.332366666666667</c:v>
                </c:pt>
                <c:pt idx="669">
                  <c:v>3.364161111111111</c:v>
                </c:pt>
                <c:pt idx="670">
                  <c:v>3.388827777777777</c:v>
                </c:pt>
                <c:pt idx="671">
                  <c:v>3.415322222222223</c:v>
                </c:pt>
                <c:pt idx="672">
                  <c:v>3.44641111111111</c:v>
                </c:pt>
                <c:pt idx="673">
                  <c:v>3.477522222222222</c:v>
                </c:pt>
                <c:pt idx="674">
                  <c:v>3.490705555555555</c:v>
                </c:pt>
                <c:pt idx="675">
                  <c:v>3.491672222222222</c:v>
                </c:pt>
                <c:pt idx="676">
                  <c:v>3.478716666666667</c:v>
                </c:pt>
                <c:pt idx="677">
                  <c:v>3.454194444444445</c:v>
                </c:pt>
                <c:pt idx="678">
                  <c:v>3.41595</c:v>
                </c:pt>
                <c:pt idx="679">
                  <c:v>3.361149999999998</c:v>
                </c:pt>
                <c:pt idx="680">
                  <c:v>3.312405555555556</c:v>
                </c:pt>
                <c:pt idx="681">
                  <c:v>3.260883333333333</c:v>
                </c:pt>
                <c:pt idx="682">
                  <c:v>3.201122222222222</c:v>
                </c:pt>
                <c:pt idx="683">
                  <c:v>3.139261111111112</c:v>
                </c:pt>
                <c:pt idx="684">
                  <c:v>3.090211111111111</c:v>
                </c:pt>
                <c:pt idx="685">
                  <c:v>3.043516666666666</c:v>
                </c:pt>
                <c:pt idx="686">
                  <c:v>2.982588888888888</c:v>
                </c:pt>
                <c:pt idx="687">
                  <c:v>2.904927777777777</c:v>
                </c:pt>
                <c:pt idx="688">
                  <c:v>2.826905555555556</c:v>
                </c:pt>
                <c:pt idx="689">
                  <c:v>2.753633333333333</c:v>
                </c:pt>
                <c:pt idx="690">
                  <c:v>2.675577777777776</c:v>
                </c:pt>
                <c:pt idx="691">
                  <c:v>2.601994444444445</c:v>
                </c:pt>
                <c:pt idx="692">
                  <c:v>2.525105555555555</c:v>
                </c:pt>
                <c:pt idx="693">
                  <c:v>2.439061111111112</c:v>
                </c:pt>
                <c:pt idx="694">
                  <c:v>2.345972222222223</c:v>
                </c:pt>
                <c:pt idx="695">
                  <c:v>2.263616666666666</c:v>
                </c:pt>
                <c:pt idx="696">
                  <c:v>2.18012777777778</c:v>
                </c:pt>
                <c:pt idx="697">
                  <c:v>2.107194444444444</c:v>
                </c:pt>
                <c:pt idx="698">
                  <c:v>2.034516666666667</c:v>
                </c:pt>
                <c:pt idx="699">
                  <c:v>1.974344444444445</c:v>
                </c:pt>
                <c:pt idx="700">
                  <c:v>1.921294444444445</c:v>
                </c:pt>
              </c:numCache>
            </c:numRef>
          </c:val>
          <c:smooth val="0"/>
        </c:ser>
        <c:ser>
          <c:idx val="3"/>
          <c:order val="3"/>
          <c:tx>
            <c:strRef>
              <c:f>cz!$A$77</c:f>
              <c:strCache>
                <c:ptCount val="1"/>
                <c:pt idx="0">
                  <c:v>Unrelated</c:v>
                </c:pt>
              </c:strCache>
            </c:strRef>
          </c:tx>
          <c:marker>
            <c:symbol val="none"/>
          </c:marker>
          <c:val>
            <c:numRef>
              <c:f>cz!$C$77:$AAA$77</c:f>
              <c:numCache>
                <c:formatCode>General</c:formatCode>
                <c:ptCount val="701"/>
                <c:pt idx="0">
                  <c:v>-0.0766055555555555</c:v>
                </c:pt>
                <c:pt idx="1">
                  <c:v>-0.103938888888889</c:v>
                </c:pt>
                <c:pt idx="2">
                  <c:v>-0.132666666666667</c:v>
                </c:pt>
                <c:pt idx="3">
                  <c:v>-0.159766666666667</c:v>
                </c:pt>
                <c:pt idx="4">
                  <c:v>-0.17595</c:v>
                </c:pt>
                <c:pt idx="5">
                  <c:v>-0.182716666666667</c:v>
                </c:pt>
                <c:pt idx="6">
                  <c:v>-0.182094444444444</c:v>
                </c:pt>
                <c:pt idx="7">
                  <c:v>-0.168672222222222</c:v>
                </c:pt>
                <c:pt idx="8">
                  <c:v>-0.151605555555556</c:v>
                </c:pt>
                <c:pt idx="9">
                  <c:v>-0.126416666666667</c:v>
                </c:pt>
                <c:pt idx="10">
                  <c:v>-0.0935777777777778</c:v>
                </c:pt>
                <c:pt idx="11">
                  <c:v>-0.0658611111111111</c:v>
                </c:pt>
                <c:pt idx="12">
                  <c:v>-0.0478722222222222</c:v>
                </c:pt>
                <c:pt idx="13">
                  <c:v>-0.0265111111111111</c:v>
                </c:pt>
                <c:pt idx="14">
                  <c:v>-0.0149944444444445</c:v>
                </c:pt>
                <c:pt idx="15">
                  <c:v>-0.00718333333333334</c:v>
                </c:pt>
                <c:pt idx="16">
                  <c:v>0.00574999999999997</c:v>
                </c:pt>
                <c:pt idx="17">
                  <c:v>0.0254222222222222</c:v>
                </c:pt>
                <c:pt idx="18">
                  <c:v>0.0505277777777777</c:v>
                </c:pt>
                <c:pt idx="19">
                  <c:v>0.0812277777777778</c:v>
                </c:pt>
                <c:pt idx="20">
                  <c:v>0.115388888888889</c:v>
                </c:pt>
                <c:pt idx="21">
                  <c:v>0.156966666666667</c:v>
                </c:pt>
                <c:pt idx="22">
                  <c:v>0.211355555555556</c:v>
                </c:pt>
                <c:pt idx="23">
                  <c:v>0.274677777777778</c:v>
                </c:pt>
                <c:pt idx="24">
                  <c:v>0.344011111111111</c:v>
                </c:pt>
                <c:pt idx="25">
                  <c:v>0.413361111111111</c:v>
                </c:pt>
                <c:pt idx="26">
                  <c:v>0.475877777777778</c:v>
                </c:pt>
                <c:pt idx="27">
                  <c:v>0.528488888888889</c:v>
                </c:pt>
                <c:pt idx="28">
                  <c:v>0.575122222222222</c:v>
                </c:pt>
                <c:pt idx="29">
                  <c:v>0.607922222222222</c:v>
                </c:pt>
                <c:pt idx="30">
                  <c:v>0.641805555555555</c:v>
                </c:pt>
                <c:pt idx="31">
                  <c:v>0.662744444444444</c:v>
                </c:pt>
                <c:pt idx="32">
                  <c:v>0.6826</c:v>
                </c:pt>
                <c:pt idx="33">
                  <c:v>0.700755555555556</c:v>
                </c:pt>
                <c:pt idx="34">
                  <c:v>0.712394444444444</c:v>
                </c:pt>
                <c:pt idx="35">
                  <c:v>0.718716666666667</c:v>
                </c:pt>
                <c:pt idx="36">
                  <c:v>0.714922222222222</c:v>
                </c:pt>
                <c:pt idx="37">
                  <c:v>0.702411111111111</c:v>
                </c:pt>
                <c:pt idx="38">
                  <c:v>0.685572222222222</c:v>
                </c:pt>
                <c:pt idx="39">
                  <c:v>0.662555555555555</c:v>
                </c:pt>
                <c:pt idx="40">
                  <c:v>0.638283333333333</c:v>
                </c:pt>
                <c:pt idx="41">
                  <c:v>0.608183333333333</c:v>
                </c:pt>
                <c:pt idx="42">
                  <c:v>0.5785</c:v>
                </c:pt>
                <c:pt idx="43">
                  <c:v>0.546811111111111</c:v>
                </c:pt>
                <c:pt idx="44">
                  <c:v>0.517672222222222</c:v>
                </c:pt>
                <c:pt idx="45">
                  <c:v>0.487377777777778</c:v>
                </c:pt>
                <c:pt idx="46">
                  <c:v>0.460244444444444</c:v>
                </c:pt>
                <c:pt idx="47">
                  <c:v>0.441961111111111</c:v>
                </c:pt>
                <c:pt idx="48">
                  <c:v>0.425888888888889</c:v>
                </c:pt>
                <c:pt idx="49">
                  <c:v>0.415383333333333</c:v>
                </c:pt>
                <c:pt idx="50">
                  <c:v>0.411966666666667</c:v>
                </c:pt>
                <c:pt idx="51">
                  <c:v>0.407516666666667</c:v>
                </c:pt>
                <c:pt idx="52">
                  <c:v>0.39625</c:v>
                </c:pt>
                <c:pt idx="53">
                  <c:v>0.386227777777778</c:v>
                </c:pt>
                <c:pt idx="54">
                  <c:v>0.383211111111111</c:v>
                </c:pt>
                <c:pt idx="55">
                  <c:v>0.387488888888889</c:v>
                </c:pt>
                <c:pt idx="56">
                  <c:v>0.402788888888889</c:v>
                </c:pt>
                <c:pt idx="57">
                  <c:v>0.4189</c:v>
                </c:pt>
                <c:pt idx="58">
                  <c:v>0.4435</c:v>
                </c:pt>
                <c:pt idx="59">
                  <c:v>0.468755555555556</c:v>
                </c:pt>
                <c:pt idx="60">
                  <c:v>0.490333333333333</c:v>
                </c:pt>
                <c:pt idx="61">
                  <c:v>0.504944444444444</c:v>
                </c:pt>
                <c:pt idx="62">
                  <c:v>0.506183333333333</c:v>
                </c:pt>
                <c:pt idx="63">
                  <c:v>0.499061111111111</c:v>
                </c:pt>
                <c:pt idx="64">
                  <c:v>0.495772222222222</c:v>
                </c:pt>
                <c:pt idx="65">
                  <c:v>0.486238888888889</c:v>
                </c:pt>
                <c:pt idx="66">
                  <c:v>0.479827777777778</c:v>
                </c:pt>
                <c:pt idx="67">
                  <c:v>0.477205555555556</c:v>
                </c:pt>
                <c:pt idx="68">
                  <c:v>0.480483333333333</c:v>
                </c:pt>
                <c:pt idx="69">
                  <c:v>0.482894444444444</c:v>
                </c:pt>
                <c:pt idx="70">
                  <c:v>0.477322222222222</c:v>
                </c:pt>
                <c:pt idx="71">
                  <c:v>0.47135</c:v>
                </c:pt>
                <c:pt idx="72">
                  <c:v>0.455166666666667</c:v>
                </c:pt>
                <c:pt idx="73">
                  <c:v>0.44735</c:v>
                </c:pt>
                <c:pt idx="74">
                  <c:v>0.442922222222222</c:v>
                </c:pt>
                <c:pt idx="75">
                  <c:v>0.439672222222222</c:v>
                </c:pt>
                <c:pt idx="76">
                  <c:v>0.441538888888889</c:v>
                </c:pt>
                <c:pt idx="77">
                  <c:v>0.44595</c:v>
                </c:pt>
                <c:pt idx="78">
                  <c:v>0.442883333333333</c:v>
                </c:pt>
                <c:pt idx="79">
                  <c:v>0.433427777777778</c:v>
                </c:pt>
                <c:pt idx="80">
                  <c:v>0.420266666666667</c:v>
                </c:pt>
                <c:pt idx="81">
                  <c:v>0.405894444444444</c:v>
                </c:pt>
                <c:pt idx="82">
                  <c:v>0.394083333333333</c:v>
                </c:pt>
                <c:pt idx="83">
                  <c:v>0.374922222222222</c:v>
                </c:pt>
                <c:pt idx="84">
                  <c:v>0.3496</c:v>
                </c:pt>
                <c:pt idx="85">
                  <c:v>0.318922222222222</c:v>
                </c:pt>
                <c:pt idx="86">
                  <c:v>0.278283333333333</c:v>
                </c:pt>
                <c:pt idx="87">
                  <c:v>0.225033333333333</c:v>
                </c:pt>
                <c:pt idx="88">
                  <c:v>0.164211111111111</c:v>
                </c:pt>
                <c:pt idx="89">
                  <c:v>0.102527777777778</c:v>
                </c:pt>
                <c:pt idx="90">
                  <c:v>0.0506611111111111</c:v>
                </c:pt>
                <c:pt idx="91">
                  <c:v>0.00352222222222219</c:v>
                </c:pt>
                <c:pt idx="92">
                  <c:v>-0.0471444444444445</c:v>
                </c:pt>
                <c:pt idx="93">
                  <c:v>-0.0922722222222222</c:v>
                </c:pt>
                <c:pt idx="94">
                  <c:v>-0.120355555555556</c:v>
                </c:pt>
                <c:pt idx="95">
                  <c:v>-0.134861111111111</c:v>
                </c:pt>
                <c:pt idx="96">
                  <c:v>-0.146861111111111</c:v>
                </c:pt>
                <c:pt idx="97">
                  <c:v>-0.164188888888889</c:v>
                </c:pt>
                <c:pt idx="98">
                  <c:v>-0.194905555555556</c:v>
                </c:pt>
                <c:pt idx="99">
                  <c:v>-0.236388888888889</c:v>
                </c:pt>
                <c:pt idx="100">
                  <c:v>-0.282694444444444</c:v>
                </c:pt>
                <c:pt idx="101">
                  <c:v>-0.332066666666667</c:v>
                </c:pt>
                <c:pt idx="102">
                  <c:v>-0.371061111111111</c:v>
                </c:pt>
                <c:pt idx="103">
                  <c:v>-0.403844444444444</c:v>
                </c:pt>
                <c:pt idx="104">
                  <c:v>-0.428827777777778</c:v>
                </c:pt>
                <c:pt idx="105">
                  <c:v>-0.451883333333333</c:v>
                </c:pt>
                <c:pt idx="106">
                  <c:v>-0.47445</c:v>
                </c:pt>
                <c:pt idx="107">
                  <c:v>-0.498833333333333</c:v>
                </c:pt>
                <c:pt idx="108">
                  <c:v>-0.523472222222222</c:v>
                </c:pt>
                <c:pt idx="109">
                  <c:v>-0.549755555555555</c:v>
                </c:pt>
                <c:pt idx="110">
                  <c:v>-0.575272222222222</c:v>
                </c:pt>
                <c:pt idx="111">
                  <c:v>-0.601438888888889</c:v>
                </c:pt>
                <c:pt idx="112">
                  <c:v>-0.620827777777778</c:v>
                </c:pt>
                <c:pt idx="113">
                  <c:v>-0.635205555555555</c:v>
                </c:pt>
                <c:pt idx="114">
                  <c:v>-0.628594444444444</c:v>
                </c:pt>
                <c:pt idx="115">
                  <c:v>-0.603822222222222</c:v>
                </c:pt>
                <c:pt idx="116">
                  <c:v>-0.562227777777778</c:v>
                </c:pt>
                <c:pt idx="117">
                  <c:v>-0.504872222222222</c:v>
                </c:pt>
                <c:pt idx="118">
                  <c:v>-0.437805555555556</c:v>
                </c:pt>
                <c:pt idx="119">
                  <c:v>-0.371083333333333</c:v>
                </c:pt>
                <c:pt idx="120">
                  <c:v>-0.310266666666666</c:v>
                </c:pt>
                <c:pt idx="121">
                  <c:v>-0.255261111111111</c:v>
                </c:pt>
                <c:pt idx="122">
                  <c:v>-0.206516666666667</c:v>
                </c:pt>
                <c:pt idx="123">
                  <c:v>-0.16155</c:v>
                </c:pt>
                <c:pt idx="124">
                  <c:v>-0.124688888888889</c:v>
                </c:pt>
                <c:pt idx="125">
                  <c:v>-0.0949055555555555</c:v>
                </c:pt>
                <c:pt idx="126">
                  <c:v>-0.0695611111111111</c:v>
                </c:pt>
                <c:pt idx="127">
                  <c:v>-0.0535611111111111</c:v>
                </c:pt>
                <c:pt idx="128">
                  <c:v>-0.0422277777777777</c:v>
                </c:pt>
                <c:pt idx="129">
                  <c:v>-0.0309166666666667</c:v>
                </c:pt>
                <c:pt idx="130">
                  <c:v>-0.0103166666666667</c:v>
                </c:pt>
                <c:pt idx="131">
                  <c:v>0.0264888888888889</c:v>
                </c:pt>
                <c:pt idx="132">
                  <c:v>0.0688055555555555</c:v>
                </c:pt>
                <c:pt idx="133">
                  <c:v>0.110894444444444</c:v>
                </c:pt>
                <c:pt idx="134">
                  <c:v>0.146722222222222</c:v>
                </c:pt>
                <c:pt idx="135">
                  <c:v>0.178872222222222</c:v>
                </c:pt>
                <c:pt idx="136">
                  <c:v>0.205766666666667</c:v>
                </c:pt>
                <c:pt idx="137">
                  <c:v>0.225066666666667</c:v>
                </c:pt>
                <c:pt idx="138">
                  <c:v>0.236705555555556</c:v>
                </c:pt>
                <c:pt idx="139">
                  <c:v>0.2537</c:v>
                </c:pt>
                <c:pt idx="140">
                  <c:v>0.268977777777778</c:v>
                </c:pt>
                <c:pt idx="141">
                  <c:v>0.284372222222222</c:v>
                </c:pt>
                <c:pt idx="142">
                  <c:v>0.295477777777778</c:v>
                </c:pt>
                <c:pt idx="143">
                  <c:v>0.318994444444444</c:v>
                </c:pt>
                <c:pt idx="144">
                  <c:v>0.353522222222222</c:v>
                </c:pt>
                <c:pt idx="145">
                  <c:v>0.3889</c:v>
                </c:pt>
                <c:pt idx="146">
                  <c:v>0.440761111111111</c:v>
                </c:pt>
                <c:pt idx="147">
                  <c:v>0.505555555555556</c:v>
                </c:pt>
                <c:pt idx="148">
                  <c:v>0.589972222222222</c:v>
                </c:pt>
                <c:pt idx="149">
                  <c:v>0.681311111111111</c:v>
                </c:pt>
                <c:pt idx="150">
                  <c:v>0.786244444444444</c:v>
                </c:pt>
                <c:pt idx="151">
                  <c:v>0.894194444444444</c:v>
                </c:pt>
                <c:pt idx="152">
                  <c:v>1.015427777777778</c:v>
                </c:pt>
                <c:pt idx="153">
                  <c:v>1.132661111111111</c:v>
                </c:pt>
                <c:pt idx="154">
                  <c:v>1.248666666666667</c:v>
                </c:pt>
                <c:pt idx="155">
                  <c:v>1.362322222222223</c:v>
                </c:pt>
                <c:pt idx="156">
                  <c:v>1.465766666666667</c:v>
                </c:pt>
                <c:pt idx="157">
                  <c:v>1.55463888888889</c:v>
                </c:pt>
                <c:pt idx="158">
                  <c:v>1.640316666666667</c:v>
                </c:pt>
                <c:pt idx="159">
                  <c:v>1.7187</c:v>
                </c:pt>
                <c:pt idx="160">
                  <c:v>1.796005555555555</c:v>
                </c:pt>
                <c:pt idx="161">
                  <c:v>1.877916666666667</c:v>
                </c:pt>
                <c:pt idx="162">
                  <c:v>1.960361111111111</c:v>
                </c:pt>
                <c:pt idx="163">
                  <c:v>2.041922222222222</c:v>
                </c:pt>
                <c:pt idx="164">
                  <c:v>2.120033333333334</c:v>
                </c:pt>
                <c:pt idx="165">
                  <c:v>2.193772222222222</c:v>
                </c:pt>
                <c:pt idx="166">
                  <c:v>2.26552777777778</c:v>
                </c:pt>
                <c:pt idx="167">
                  <c:v>2.3323</c:v>
                </c:pt>
                <c:pt idx="168">
                  <c:v>2.389283333333333</c:v>
                </c:pt>
                <c:pt idx="169">
                  <c:v>2.432333333333334</c:v>
                </c:pt>
                <c:pt idx="170">
                  <c:v>2.45375</c:v>
                </c:pt>
                <c:pt idx="171">
                  <c:v>2.46565</c:v>
                </c:pt>
                <c:pt idx="172">
                  <c:v>2.476355555555556</c:v>
                </c:pt>
                <c:pt idx="173">
                  <c:v>2.494988888888888</c:v>
                </c:pt>
                <c:pt idx="174">
                  <c:v>2.526388888888889</c:v>
                </c:pt>
                <c:pt idx="175">
                  <c:v>2.5746</c:v>
                </c:pt>
                <c:pt idx="176">
                  <c:v>2.622322222222222</c:v>
                </c:pt>
                <c:pt idx="177">
                  <c:v>2.677488888888888</c:v>
                </c:pt>
                <c:pt idx="178">
                  <c:v>2.72912777777778</c:v>
                </c:pt>
                <c:pt idx="179">
                  <c:v>2.77895</c:v>
                </c:pt>
                <c:pt idx="180">
                  <c:v>2.826911111111112</c:v>
                </c:pt>
                <c:pt idx="181">
                  <c:v>2.8608</c:v>
                </c:pt>
                <c:pt idx="182">
                  <c:v>2.887811111111111</c:v>
                </c:pt>
                <c:pt idx="183">
                  <c:v>2.912383333333333</c:v>
                </c:pt>
                <c:pt idx="184">
                  <c:v>2.937333333333333</c:v>
                </c:pt>
                <c:pt idx="185">
                  <c:v>2.958111111111112</c:v>
                </c:pt>
                <c:pt idx="186">
                  <c:v>2.970988888888888</c:v>
                </c:pt>
                <c:pt idx="187">
                  <c:v>2.972527777777777</c:v>
                </c:pt>
                <c:pt idx="188">
                  <c:v>2.961655555555556</c:v>
                </c:pt>
                <c:pt idx="189">
                  <c:v>2.953011111111111</c:v>
                </c:pt>
                <c:pt idx="190">
                  <c:v>2.944844444444445</c:v>
                </c:pt>
                <c:pt idx="191">
                  <c:v>2.928477777777777</c:v>
                </c:pt>
                <c:pt idx="192">
                  <c:v>2.900799999999999</c:v>
                </c:pt>
                <c:pt idx="193">
                  <c:v>2.857816666666667</c:v>
                </c:pt>
                <c:pt idx="194">
                  <c:v>2.80176111111111</c:v>
                </c:pt>
                <c:pt idx="195">
                  <c:v>2.745488888888889</c:v>
                </c:pt>
                <c:pt idx="196">
                  <c:v>2.687322222222222</c:v>
                </c:pt>
                <c:pt idx="197">
                  <c:v>2.630466666666667</c:v>
                </c:pt>
                <c:pt idx="198">
                  <c:v>2.576355555555556</c:v>
                </c:pt>
                <c:pt idx="199">
                  <c:v>2.535083333333333</c:v>
                </c:pt>
                <c:pt idx="200">
                  <c:v>2.501155555555555</c:v>
                </c:pt>
                <c:pt idx="201">
                  <c:v>2.482966666666667</c:v>
                </c:pt>
                <c:pt idx="202">
                  <c:v>2.462861111111111</c:v>
                </c:pt>
                <c:pt idx="203">
                  <c:v>2.445983333333333</c:v>
                </c:pt>
                <c:pt idx="204">
                  <c:v>2.427049999999999</c:v>
                </c:pt>
                <c:pt idx="205">
                  <c:v>2.407977777777777</c:v>
                </c:pt>
                <c:pt idx="206">
                  <c:v>2.395561111111111</c:v>
                </c:pt>
                <c:pt idx="207">
                  <c:v>2.399733333333333</c:v>
                </c:pt>
                <c:pt idx="208">
                  <c:v>2.415055555555556</c:v>
                </c:pt>
                <c:pt idx="209">
                  <c:v>2.4537</c:v>
                </c:pt>
                <c:pt idx="210">
                  <c:v>2.498977777777777</c:v>
                </c:pt>
                <c:pt idx="211">
                  <c:v>2.5461</c:v>
                </c:pt>
                <c:pt idx="212">
                  <c:v>2.595033333333333</c:v>
                </c:pt>
                <c:pt idx="213">
                  <c:v>2.633816666666666</c:v>
                </c:pt>
                <c:pt idx="214">
                  <c:v>2.670077777777777</c:v>
                </c:pt>
                <c:pt idx="215">
                  <c:v>2.703922222222222</c:v>
                </c:pt>
                <c:pt idx="216">
                  <c:v>2.739833333333333</c:v>
                </c:pt>
                <c:pt idx="217">
                  <c:v>2.769544444444444</c:v>
                </c:pt>
                <c:pt idx="218">
                  <c:v>2.798494444444445</c:v>
                </c:pt>
                <c:pt idx="219">
                  <c:v>2.8221</c:v>
                </c:pt>
                <c:pt idx="220">
                  <c:v>2.858561111111112</c:v>
                </c:pt>
                <c:pt idx="221">
                  <c:v>2.897661111111111</c:v>
                </c:pt>
                <c:pt idx="222">
                  <c:v>2.944688888888888</c:v>
                </c:pt>
                <c:pt idx="223">
                  <c:v>2.990733333333333</c:v>
                </c:pt>
                <c:pt idx="224">
                  <c:v>3.035694444444444</c:v>
                </c:pt>
                <c:pt idx="225">
                  <c:v>3.077233333333333</c:v>
                </c:pt>
                <c:pt idx="226">
                  <c:v>3.120244444444444</c:v>
                </c:pt>
                <c:pt idx="227">
                  <c:v>3.169983333333333</c:v>
                </c:pt>
                <c:pt idx="228">
                  <c:v>3.233005555555555</c:v>
                </c:pt>
                <c:pt idx="229">
                  <c:v>3.295038888888888</c:v>
                </c:pt>
                <c:pt idx="230">
                  <c:v>3.349083333333334</c:v>
                </c:pt>
                <c:pt idx="231">
                  <c:v>3.388805555555555</c:v>
                </c:pt>
                <c:pt idx="232">
                  <c:v>3.421972222222222</c:v>
                </c:pt>
                <c:pt idx="233">
                  <c:v>3.457483333333334</c:v>
                </c:pt>
                <c:pt idx="234">
                  <c:v>3.488561111111111</c:v>
                </c:pt>
                <c:pt idx="235">
                  <c:v>3.519605555555556</c:v>
                </c:pt>
                <c:pt idx="236">
                  <c:v>3.551394444444445</c:v>
                </c:pt>
                <c:pt idx="237">
                  <c:v>3.589022222222222</c:v>
                </c:pt>
                <c:pt idx="238">
                  <c:v>3.635311111111111</c:v>
                </c:pt>
                <c:pt idx="239">
                  <c:v>3.693166666666667</c:v>
                </c:pt>
                <c:pt idx="240">
                  <c:v>3.749388888888889</c:v>
                </c:pt>
                <c:pt idx="241">
                  <c:v>3.796716666666667</c:v>
                </c:pt>
                <c:pt idx="242">
                  <c:v>3.837277777777777</c:v>
                </c:pt>
                <c:pt idx="243">
                  <c:v>3.865444444444444</c:v>
                </c:pt>
                <c:pt idx="244">
                  <c:v>3.904311111111111</c:v>
                </c:pt>
                <c:pt idx="245">
                  <c:v>3.944805555555556</c:v>
                </c:pt>
                <c:pt idx="246">
                  <c:v>3.980122222222222</c:v>
                </c:pt>
                <c:pt idx="247">
                  <c:v>4.013077777777776</c:v>
                </c:pt>
                <c:pt idx="248">
                  <c:v>4.034949999999998</c:v>
                </c:pt>
                <c:pt idx="249">
                  <c:v>4.065299999999999</c:v>
                </c:pt>
                <c:pt idx="250">
                  <c:v>4.105405555555551</c:v>
                </c:pt>
                <c:pt idx="251">
                  <c:v>4.161355555555551</c:v>
                </c:pt>
                <c:pt idx="252">
                  <c:v>4.21985</c:v>
                </c:pt>
                <c:pt idx="253">
                  <c:v>4.283994444444444</c:v>
                </c:pt>
                <c:pt idx="254">
                  <c:v>4.354855555555548</c:v>
                </c:pt>
                <c:pt idx="255">
                  <c:v>4.428227777777779</c:v>
                </c:pt>
                <c:pt idx="256">
                  <c:v>4.495544444444444</c:v>
                </c:pt>
                <c:pt idx="257">
                  <c:v>4.554955555555547</c:v>
                </c:pt>
                <c:pt idx="258">
                  <c:v>4.604083333333333</c:v>
                </c:pt>
                <c:pt idx="259">
                  <c:v>4.649444444444444</c:v>
                </c:pt>
                <c:pt idx="260">
                  <c:v>4.693677777777776</c:v>
                </c:pt>
                <c:pt idx="261">
                  <c:v>4.743044444444444</c:v>
                </c:pt>
                <c:pt idx="262">
                  <c:v>4.791927777777777</c:v>
                </c:pt>
                <c:pt idx="263">
                  <c:v>4.842833333333333</c:v>
                </c:pt>
                <c:pt idx="264">
                  <c:v>4.884566666666664</c:v>
                </c:pt>
                <c:pt idx="265">
                  <c:v>4.923394444444444</c:v>
                </c:pt>
                <c:pt idx="266">
                  <c:v>4.955666666666666</c:v>
                </c:pt>
                <c:pt idx="267">
                  <c:v>4.989</c:v>
                </c:pt>
                <c:pt idx="268">
                  <c:v>5.019644444444447</c:v>
                </c:pt>
                <c:pt idx="269">
                  <c:v>5.047766666666667</c:v>
                </c:pt>
                <c:pt idx="270">
                  <c:v>5.066294444444444</c:v>
                </c:pt>
                <c:pt idx="271">
                  <c:v>5.056572222222222</c:v>
                </c:pt>
                <c:pt idx="272">
                  <c:v>5.03303888888889</c:v>
                </c:pt>
                <c:pt idx="273">
                  <c:v>4.999788888888888</c:v>
                </c:pt>
                <c:pt idx="274">
                  <c:v>4.971494444444448</c:v>
                </c:pt>
                <c:pt idx="275">
                  <c:v>4.937366666666666</c:v>
                </c:pt>
                <c:pt idx="276">
                  <c:v>4.904500000000001</c:v>
                </c:pt>
                <c:pt idx="277">
                  <c:v>4.870788888888889</c:v>
                </c:pt>
                <c:pt idx="278">
                  <c:v>4.835166666666668</c:v>
                </c:pt>
                <c:pt idx="279">
                  <c:v>4.803372222222223</c:v>
                </c:pt>
                <c:pt idx="280">
                  <c:v>4.773194444444444</c:v>
                </c:pt>
                <c:pt idx="281">
                  <c:v>4.7423</c:v>
                </c:pt>
                <c:pt idx="282">
                  <c:v>4.707527777777774</c:v>
                </c:pt>
                <c:pt idx="283">
                  <c:v>4.66846111111111</c:v>
                </c:pt>
                <c:pt idx="284">
                  <c:v>4.622188888888883</c:v>
                </c:pt>
                <c:pt idx="285">
                  <c:v>4.57193888888889</c:v>
                </c:pt>
                <c:pt idx="286">
                  <c:v>4.505366666666667</c:v>
                </c:pt>
                <c:pt idx="287">
                  <c:v>4.431944444444447</c:v>
                </c:pt>
                <c:pt idx="288">
                  <c:v>4.348633333333333</c:v>
                </c:pt>
                <c:pt idx="289">
                  <c:v>4.265322222222221</c:v>
                </c:pt>
                <c:pt idx="290">
                  <c:v>4.188216666666666</c:v>
                </c:pt>
                <c:pt idx="291">
                  <c:v>4.115061111111111</c:v>
                </c:pt>
                <c:pt idx="292">
                  <c:v>4.046800000000001</c:v>
                </c:pt>
                <c:pt idx="293">
                  <c:v>3.982855555555555</c:v>
                </c:pt>
                <c:pt idx="294">
                  <c:v>3.924655555555555</c:v>
                </c:pt>
                <c:pt idx="295">
                  <c:v>3.867405555555555</c:v>
                </c:pt>
                <c:pt idx="296">
                  <c:v>3.814611111111112</c:v>
                </c:pt>
                <c:pt idx="297">
                  <c:v>3.756988888888888</c:v>
                </c:pt>
                <c:pt idx="298">
                  <c:v>3.704555555555556</c:v>
                </c:pt>
                <c:pt idx="299">
                  <c:v>3.661772222222222</c:v>
                </c:pt>
                <c:pt idx="300">
                  <c:v>3.617961111111111</c:v>
                </c:pt>
                <c:pt idx="301">
                  <c:v>3.57715</c:v>
                </c:pt>
                <c:pt idx="302">
                  <c:v>3.545644444444444</c:v>
                </c:pt>
                <c:pt idx="303">
                  <c:v>3.509372222222223</c:v>
                </c:pt>
                <c:pt idx="304">
                  <c:v>3.473122222222222</c:v>
                </c:pt>
                <c:pt idx="305">
                  <c:v>3.434511111111111</c:v>
                </c:pt>
                <c:pt idx="306">
                  <c:v>3.397205555555555</c:v>
                </c:pt>
                <c:pt idx="307">
                  <c:v>3.355155555555555</c:v>
                </c:pt>
                <c:pt idx="308">
                  <c:v>3.314038888888886</c:v>
                </c:pt>
                <c:pt idx="309">
                  <c:v>3.271661111111112</c:v>
                </c:pt>
                <c:pt idx="310">
                  <c:v>3.221922222222222</c:v>
                </c:pt>
                <c:pt idx="311">
                  <c:v>3.163122222222222</c:v>
                </c:pt>
                <c:pt idx="312">
                  <c:v>3.094533333333333</c:v>
                </c:pt>
                <c:pt idx="313">
                  <c:v>3.021338888888889</c:v>
                </c:pt>
                <c:pt idx="314">
                  <c:v>2.943900000000001</c:v>
                </c:pt>
                <c:pt idx="315">
                  <c:v>2.870355555555555</c:v>
                </c:pt>
                <c:pt idx="316">
                  <c:v>2.802866666666667</c:v>
                </c:pt>
                <c:pt idx="317">
                  <c:v>2.73732777777778</c:v>
                </c:pt>
                <c:pt idx="318">
                  <c:v>2.676138888888889</c:v>
                </c:pt>
                <c:pt idx="319">
                  <c:v>2.615244444444444</c:v>
                </c:pt>
                <c:pt idx="320">
                  <c:v>2.554144444444445</c:v>
                </c:pt>
                <c:pt idx="321">
                  <c:v>2.504861111111111</c:v>
                </c:pt>
                <c:pt idx="322">
                  <c:v>2.457966666666666</c:v>
                </c:pt>
                <c:pt idx="323">
                  <c:v>2.412683333333329</c:v>
                </c:pt>
                <c:pt idx="324">
                  <c:v>2.353805555555555</c:v>
                </c:pt>
                <c:pt idx="325">
                  <c:v>2.283716666666666</c:v>
                </c:pt>
                <c:pt idx="326">
                  <c:v>2.20355</c:v>
                </c:pt>
                <c:pt idx="327">
                  <c:v>2.125322222222222</c:v>
                </c:pt>
                <c:pt idx="328">
                  <c:v>2.055466666666667</c:v>
                </c:pt>
                <c:pt idx="329">
                  <c:v>1.988966666666667</c:v>
                </c:pt>
                <c:pt idx="330">
                  <c:v>1.937661111111111</c:v>
                </c:pt>
                <c:pt idx="331">
                  <c:v>1.888311111111111</c:v>
                </c:pt>
                <c:pt idx="332">
                  <c:v>1.83685</c:v>
                </c:pt>
                <c:pt idx="333">
                  <c:v>1.786066666666667</c:v>
                </c:pt>
                <c:pt idx="334">
                  <c:v>1.732816666666666</c:v>
                </c:pt>
                <c:pt idx="335">
                  <c:v>1.68185</c:v>
                </c:pt>
                <c:pt idx="336">
                  <c:v>1.629411111111111</c:v>
                </c:pt>
                <c:pt idx="337">
                  <c:v>1.576383333333333</c:v>
                </c:pt>
                <c:pt idx="338">
                  <c:v>1.524483333333333</c:v>
                </c:pt>
                <c:pt idx="339">
                  <c:v>1.4775</c:v>
                </c:pt>
                <c:pt idx="340">
                  <c:v>1.435627777777777</c:v>
                </c:pt>
                <c:pt idx="341">
                  <c:v>1.396911111111111</c:v>
                </c:pt>
                <c:pt idx="342">
                  <c:v>1.366183333333333</c:v>
                </c:pt>
                <c:pt idx="343">
                  <c:v>1.334611111111111</c:v>
                </c:pt>
                <c:pt idx="344">
                  <c:v>1.2991</c:v>
                </c:pt>
                <c:pt idx="345">
                  <c:v>1.256883333333333</c:v>
                </c:pt>
                <c:pt idx="346">
                  <c:v>1.20368888888889</c:v>
                </c:pt>
                <c:pt idx="347">
                  <c:v>1.14575</c:v>
                </c:pt>
                <c:pt idx="348">
                  <c:v>1.087144444444444</c:v>
                </c:pt>
                <c:pt idx="349">
                  <c:v>1.033077777777778</c:v>
                </c:pt>
                <c:pt idx="350">
                  <c:v>0.9939</c:v>
                </c:pt>
                <c:pt idx="351">
                  <c:v>0.970405555555556</c:v>
                </c:pt>
                <c:pt idx="352">
                  <c:v>0.952466666666667</c:v>
                </c:pt>
                <c:pt idx="353">
                  <c:v>0.939961111111111</c:v>
                </c:pt>
                <c:pt idx="354">
                  <c:v>0.936572222222222</c:v>
                </c:pt>
                <c:pt idx="355">
                  <c:v>0.938755555555556</c:v>
                </c:pt>
                <c:pt idx="356">
                  <c:v>0.942227777777778</c:v>
                </c:pt>
                <c:pt idx="357">
                  <c:v>0.936583333333333</c:v>
                </c:pt>
                <c:pt idx="358">
                  <c:v>0.920461111111111</c:v>
                </c:pt>
                <c:pt idx="359">
                  <c:v>0.893955555555556</c:v>
                </c:pt>
                <c:pt idx="360">
                  <c:v>0.862944444444444</c:v>
                </c:pt>
                <c:pt idx="361">
                  <c:v>0.841866666666667</c:v>
                </c:pt>
                <c:pt idx="362">
                  <c:v>0.828683333333333</c:v>
                </c:pt>
                <c:pt idx="363">
                  <c:v>0.815711111111111</c:v>
                </c:pt>
                <c:pt idx="364">
                  <c:v>0.813883333333333</c:v>
                </c:pt>
                <c:pt idx="365">
                  <c:v>0.826122222222222</c:v>
                </c:pt>
                <c:pt idx="366">
                  <c:v>0.843838888888889</c:v>
                </c:pt>
                <c:pt idx="367">
                  <c:v>0.865</c:v>
                </c:pt>
                <c:pt idx="368">
                  <c:v>0.895177777777778</c:v>
                </c:pt>
                <c:pt idx="369">
                  <c:v>0.927116666666667</c:v>
                </c:pt>
                <c:pt idx="370">
                  <c:v>0.9675</c:v>
                </c:pt>
                <c:pt idx="371">
                  <c:v>1.0063</c:v>
                </c:pt>
                <c:pt idx="372">
                  <c:v>1.048072222222222</c:v>
                </c:pt>
                <c:pt idx="373">
                  <c:v>1.07685</c:v>
                </c:pt>
                <c:pt idx="374">
                  <c:v>1.09645</c:v>
                </c:pt>
                <c:pt idx="375">
                  <c:v>1.11155</c:v>
                </c:pt>
                <c:pt idx="376">
                  <c:v>1.117944444444444</c:v>
                </c:pt>
                <c:pt idx="377">
                  <c:v>1.122744444444445</c:v>
                </c:pt>
                <c:pt idx="378">
                  <c:v>1.126383333333333</c:v>
                </c:pt>
                <c:pt idx="379">
                  <c:v>1.123261111111111</c:v>
                </c:pt>
                <c:pt idx="380">
                  <c:v>1.113961111111111</c:v>
                </c:pt>
                <c:pt idx="381">
                  <c:v>1.090166666666666</c:v>
                </c:pt>
                <c:pt idx="382">
                  <c:v>1.066522222222222</c:v>
                </c:pt>
                <c:pt idx="383">
                  <c:v>1.038916666666667</c:v>
                </c:pt>
                <c:pt idx="384">
                  <c:v>1.012077777777778</c:v>
                </c:pt>
                <c:pt idx="385">
                  <c:v>0.984894444444444</c:v>
                </c:pt>
                <c:pt idx="386">
                  <c:v>0.953138888888889</c:v>
                </c:pt>
                <c:pt idx="387">
                  <c:v>0.916938888888889</c:v>
                </c:pt>
                <c:pt idx="388">
                  <c:v>0.870077777777778</c:v>
                </c:pt>
                <c:pt idx="389">
                  <c:v>0.814088888888889</c:v>
                </c:pt>
                <c:pt idx="390">
                  <c:v>0.761866666666666</c:v>
                </c:pt>
                <c:pt idx="391">
                  <c:v>0.70945</c:v>
                </c:pt>
                <c:pt idx="392">
                  <c:v>0.671261111111111</c:v>
                </c:pt>
                <c:pt idx="393">
                  <c:v>0.646772222222222</c:v>
                </c:pt>
                <c:pt idx="394">
                  <c:v>0.631316666666666</c:v>
                </c:pt>
                <c:pt idx="395">
                  <c:v>0.617744444444444</c:v>
                </c:pt>
                <c:pt idx="396">
                  <c:v>0.604305555555555</c:v>
                </c:pt>
                <c:pt idx="397">
                  <c:v>0.590272222222222</c:v>
                </c:pt>
                <c:pt idx="398">
                  <c:v>0.571661111111111</c:v>
                </c:pt>
                <c:pt idx="399">
                  <c:v>0.541883333333333</c:v>
                </c:pt>
                <c:pt idx="400">
                  <c:v>0.500377777777778</c:v>
                </c:pt>
                <c:pt idx="401">
                  <c:v>0.456305555555556</c:v>
                </c:pt>
                <c:pt idx="402">
                  <c:v>0.407544444444444</c:v>
                </c:pt>
                <c:pt idx="403">
                  <c:v>0.364194444444444</c:v>
                </c:pt>
                <c:pt idx="404">
                  <c:v>0.329627777777778</c:v>
                </c:pt>
                <c:pt idx="405">
                  <c:v>0.307716666666667</c:v>
                </c:pt>
                <c:pt idx="406">
                  <c:v>0.303738888888889</c:v>
                </c:pt>
                <c:pt idx="407">
                  <c:v>0.307955555555556</c:v>
                </c:pt>
                <c:pt idx="408">
                  <c:v>0.3184</c:v>
                </c:pt>
                <c:pt idx="409">
                  <c:v>0.327961111111111</c:v>
                </c:pt>
                <c:pt idx="410">
                  <c:v>0.337772222222222</c:v>
                </c:pt>
                <c:pt idx="411">
                  <c:v>0.352661111111111</c:v>
                </c:pt>
                <c:pt idx="412">
                  <c:v>0.3622</c:v>
                </c:pt>
                <c:pt idx="413">
                  <c:v>0.370988888888889</c:v>
                </c:pt>
                <c:pt idx="414">
                  <c:v>0.369083333333333</c:v>
                </c:pt>
                <c:pt idx="415">
                  <c:v>0.365683333333333</c:v>
                </c:pt>
                <c:pt idx="416">
                  <c:v>0.359055555555556</c:v>
                </c:pt>
                <c:pt idx="417">
                  <c:v>0.349955555555556</c:v>
                </c:pt>
                <c:pt idx="418">
                  <c:v>0.334555555555556</c:v>
                </c:pt>
                <c:pt idx="419">
                  <c:v>0.314272222222222</c:v>
                </c:pt>
                <c:pt idx="420">
                  <c:v>0.298672222222222</c:v>
                </c:pt>
                <c:pt idx="421">
                  <c:v>0.29465</c:v>
                </c:pt>
                <c:pt idx="422">
                  <c:v>0.290888888888889</c:v>
                </c:pt>
                <c:pt idx="423">
                  <c:v>0.2982</c:v>
                </c:pt>
                <c:pt idx="424">
                  <c:v>0.308205555555556</c:v>
                </c:pt>
                <c:pt idx="425">
                  <c:v>0.324566666666667</c:v>
                </c:pt>
                <c:pt idx="426">
                  <c:v>0.335755555555555</c:v>
                </c:pt>
                <c:pt idx="427">
                  <c:v>0.3526</c:v>
                </c:pt>
                <c:pt idx="428">
                  <c:v>0.369505555555555</c:v>
                </c:pt>
                <c:pt idx="429">
                  <c:v>0.373716666666666</c:v>
                </c:pt>
                <c:pt idx="430">
                  <c:v>0.369166666666667</c:v>
                </c:pt>
                <c:pt idx="431">
                  <c:v>0.353166666666667</c:v>
                </c:pt>
                <c:pt idx="432">
                  <c:v>0.3338</c:v>
                </c:pt>
                <c:pt idx="433">
                  <c:v>0.306144444444444</c:v>
                </c:pt>
                <c:pt idx="434">
                  <c:v>0.274983333333333</c:v>
                </c:pt>
                <c:pt idx="435">
                  <c:v>0.248183333333334</c:v>
                </c:pt>
                <c:pt idx="436">
                  <c:v>0.224688888888889</c:v>
                </c:pt>
                <c:pt idx="437">
                  <c:v>0.215405555555556</c:v>
                </c:pt>
                <c:pt idx="438">
                  <c:v>0.225916666666667</c:v>
                </c:pt>
                <c:pt idx="439">
                  <c:v>0.259538888888889</c:v>
                </c:pt>
                <c:pt idx="440">
                  <c:v>0.306261111111111</c:v>
                </c:pt>
                <c:pt idx="441">
                  <c:v>0.372294444444444</c:v>
                </c:pt>
                <c:pt idx="442">
                  <c:v>0.440088888888889</c:v>
                </c:pt>
                <c:pt idx="443">
                  <c:v>0.500088888888889</c:v>
                </c:pt>
                <c:pt idx="444">
                  <c:v>0.550088888888889</c:v>
                </c:pt>
                <c:pt idx="445">
                  <c:v>0.598283333333333</c:v>
                </c:pt>
                <c:pt idx="446">
                  <c:v>0.639977777777778</c:v>
                </c:pt>
                <c:pt idx="447">
                  <c:v>0.6836</c:v>
                </c:pt>
                <c:pt idx="448">
                  <c:v>0.732127777777778</c:v>
                </c:pt>
                <c:pt idx="449">
                  <c:v>0.783161111111111</c:v>
                </c:pt>
                <c:pt idx="450">
                  <c:v>0.823494444444444</c:v>
                </c:pt>
                <c:pt idx="451">
                  <c:v>0.858688888888889</c:v>
                </c:pt>
                <c:pt idx="452">
                  <c:v>0.885777777777778</c:v>
                </c:pt>
                <c:pt idx="453">
                  <c:v>0.904661111111111</c:v>
                </c:pt>
                <c:pt idx="454">
                  <c:v>0.926361111111111</c:v>
                </c:pt>
                <c:pt idx="455">
                  <c:v>0.947294444444444</c:v>
                </c:pt>
                <c:pt idx="456">
                  <c:v>0.973972222222222</c:v>
                </c:pt>
                <c:pt idx="457">
                  <c:v>0.998344444444444</c:v>
                </c:pt>
                <c:pt idx="458">
                  <c:v>1.018344444444444</c:v>
                </c:pt>
                <c:pt idx="459">
                  <c:v>1.040477777777778</c:v>
                </c:pt>
                <c:pt idx="460">
                  <c:v>1.067211111111111</c:v>
                </c:pt>
                <c:pt idx="461">
                  <c:v>1.102522222222222</c:v>
                </c:pt>
                <c:pt idx="462">
                  <c:v>1.146327777777778</c:v>
                </c:pt>
                <c:pt idx="463">
                  <c:v>1.197777777777778</c:v>
                </c:pt>
                <c:pt idx="464">
                  <c:v>1.24488888888889</c:v>
                </c:pt>
                <c:pt idx="465">
                  <c:v>1.284711111111111</c:v>
                </c:pt>
                <c:pt idx="466">
                  <c:v>1.333422222222222</c:v>
                </c:pt>
                <c:pt idx="467">
                  <c:v>1.378722222222222</c:v>
                </c:pt>
                <c:pt idx="468">
                  <c:v>1.429844444444444</c:v>
                </c:pt>
                <c:pt idx="469">
                  <c:v>1.478816666666667</c:v>
                </c:pt>
                <c:pt idx="470">
                  <c:v>1.513066666666667</c:v>
                </c:pt>
                <c:pt idx="471">
                  <c:v>1.535455555555556</c:v>
                </c:pt>
                <c:pt idx="472">
                  <c:v>1.535666666666667</c:v>
                </c:pt>
                <c:pt idx="473">
                  <c:v>1.528083333333333</c:v>
                </c:pt>
                <c:pt idx="474">
                  <c:v>1.517466666666667</c:v>
                </c:pt>
                <c:pt idx="475">
                  <c:v>1.508194444444444</c:v>
                </c:pt>
                <c:pt idx="476">
                  <c:v>1.505555555555556</c:v>
                </c:pt>
                <c:pt idx="477">
                  <c:v>1.515311111111111</c:v>
                </c:pt>
                <c:pt idx="478">
                  <c:v>1.531222222222222</c:v>
                </c:pt>
                <c:pt idx="479">
                  <c:v>1.558177777777778</c:v>
                </c:pt>
                <c:pt idx="480">
                  <c:v>1.585255555555556</c:v>
                </c:pt>
                <c:pt idx="481">
                  <c:v>1.62258888888889</c:v>
                </c:pt>
                <c:pt idx="482">
                  <c:v>1.660027777777778</c:v>
                </c:pt>
                <c:pt idx="483">
                  <c:v>1.695772222222222</c:v>
                </c:pt>
                <c:pt idx="484">
                  <c:v>1.7381</c:v>
                </c:pt>
                <c:pt idx="485">
                  <c:v>1.784016666666667</c:v>
                </c:pt>
                <c:pt idx="486">
                  <c:v>1.834133333333333</c:v>
                </c:pt>
                <c:pt idx="487">
                  <c:v>1.886916666666667</c:v>
                </c:pt>
                <c:pt idx="488">
                  <c:v>1.938905555555555</c:v>
                </c:pt>
                <c:pt idx="489">
                  <c:v>1.986866666666667</c:v>
                </c:pt>
                <c:pt idx="490">
                  <c:v>2.022233333333334</c:v>
                </c:pt>
                <c:pt idx="491">
                  <c:v>2.043905555555555</c:v>
                </c:pt>
                <c:pt idx="492">
                  <c:v>2.061344444444444</c:v>
                </c:pt>
                <c:pt idx="493">
                  <c:v>2.0854</c:v>
                </c:pt>
                <c:pt idx="494">
                  <c:v>2.118177777777777</c:v>
                </c:pt>
                <c:pt idx="495">
                  <c:v>2.148494444444445</c:v>
                </c:pt>
                <c:pt idx="496">
                  <c:v>2.165316666666666</c:v>
                </c:pt>
                <c:pt idx="497">
                  <c:v>2.173294444444444</c:v>
                </c:pt>
                <c:pt idx="498">
                  <c:v>2.168833333333333</c:v>
                </c:pt>
                <c:pt idx="499">
                  <c:v>2.164816666666666</c:v>
                </c:pt>
                <c:pt idx="500">
                  <c:v>2.160472222222222</c:v>
                </c:pt>
                <c:pt idx="501">
                  <c:v>2.156133333333333</c:v>
                </c:pt>
                <c:pt idx="502">
                  <c:v>2.155538888888889</c:v>
                </c:pt>
                <c:pt idx="503">
                  <c:v>2.159599999999999</c:v>
                </c:pt>
                <c:pt idx="504">
                  <c:v>2.160188888888889</c:v>
                </c:pt>
                <c:pt idx="505">
                  <c:v>2.155755555555556</c:v>
                </c:pt>
                <c:pt idx="506">
                  <c:v>2.1496</c:v>
                </c:pt>
                <c:pt idx="507">
                  <c:v>2.148211111111111</c:v>
                </c:pt>
                <c:pt idx="508">
                  <c:v>2.152094444444444</c:v>
                </c:pt>
                <c:pt idx="509">
                  <c:v>2.15855</c:v>
                </c:pt>
                <c:pt idx="510">
                  <c:v>2.17085</c:v>
                </c:pt>
                <c:pt idx="511">
                  <c:v>2.1855</c:v>
                </c:pt>
                <c:pt idx="512">
                  <c:v>2.20453888888889</c:v>
                </c:pt>
                <c:pt idx="513">
                  <c:v>2.227494444444444</c:v>
                </c:pt>
                <c:pt idx="514">
                  <c:v>2.243761111111111</c:v>
                </c:pt>
                <c:pt idx="515">
                  <c:v>2.262622222222221</c:v>
                </c:pt>
                <c:pt idx="516">
                  <c:v>2.289394444444444</c:v>
                </c:pt>
                <c:pt idx="517">
                  <c:v>2.318083333333333</c:v>
                </c:pt>
                <c:pt idx="518">
                  <c:v>2.348688888888887</c:v>
                </c:pt>
                <c:pt idx="519">
                  <c:v>2.366311111111111</c:v>
                </c:pt>
                <c:pt idx="520">
                  <c:v>2.3734</c:v>
                </c:pt>
                <c:pt idx="521">
                  <c:v>2.377327777777777</c:v>
                </c:pt>
                <c:pt idx="522">
                  <c:v>2.368244444444445</c:v>
                </c:pt>
                <c:pt idx="523">
                  <c:v>2.360416666666667</c:v>
                </c:pt>
                <c:pt idx="524">
                  <c:v>2.344761111111111</c:v>
                </c:pt>
                <c:pt idx="525">
                  <c:v>2.32095</c:v>
                </c:pt>
                <c:pt idx="526">
                  <c:v>2.289572222222222</c:v>
                </c:pt>
                <c:pt idx="527">
                  <c:v>2.263061111111111</c:v>
                </c:pt>
                <c:pt idx="528">
                  <c:v>2.2449</c:v>
                </c:pt>
                <c:pt idx="529">
                  <c:v>2.226322222222222</c:v>
                </c:pt>
                <c:pt idx="530">
                  <c:v>2.216866666666666</c:v>
                </c:pt>
                <c:pt idx="531">
                  <c:v>2.210433333333333</c:v>
                </c:pt>
                <c:pt idx="532">
                  <c:v>2.210511111111112</c:v>
                </c:pt>
                <c:pt idx="533">
                  <c:v>2.213977777777778</c:v>
                </c:pt>
                <c:pt idx="534">
                  <c:v>2.219538888888889</c:v>
                </c:pt>
                <c:pt idx="535">
                  <c:v>2.227633333333333</c:v>
                </c:pt>
                <c:pt idx="536">
                  <c:v>2.230416666666667</c:v>
                </c:pt>
                <c:pt idx="537">
                  <c:v>2.227772222222222</c:v>
                </c:pt>
                <c:pt idx="538">
                  <c:v>2.231166666666667</c:v>
                </c:pt>
                <c:pt idx="539">
                  <c:v>2.236766666666666</c:v>
                </c:pt>
                <c:pt idx="540">
                  <c:v>2.250966666666667</c:v>
                </c:pt>
                <c:pt idx="541">
                  <c:v>2.26705</c:v>
                </c:pt>
                <c:pt idx="542">
                  <c:v>2.29317777777778</c:v>
                </c:pt>
                <c:pt idx="543">
                  <c:v>2.315399999999999</c:v>
                </c:pt>
                <c:pt idx="544">
                  <c:v>2.351083333333332</c:v>
                </c:pt>
                <c:pt idx="545">
                  <c:v>2.387877777777778</c:v>
                </c:pt>
                <c:pt idx="546">
                  <c:v>2.436466666666666</c:v>
                </c:pt>
                <c:pt idx="547">
                  <c:v>2.48305</c:v>
                </c:pt>
                <c:pt idx="548">
                  <c:v>2.529716666666667</c:v>
                </c:pt>
                <c:pt idx="549">
                  <c:v>2.577644444444444</c:v>
                </c:pt>
                <c:pt idx="550">
                  <c:v>2.618622222222223</c:v>
                </c:pt>
                <c:pt idx="551">
                  <c:v>2.661427777777777</c:v>
                </c:pt>
                <c:pt idx="552">
                  <c:v>2.719211111111111</c:v>
                </c:pt>
                <c:pt idx="553">
                  <c:v>2.776311111111111</c:v>
                </c:pt>
                <c:pt idx="554">
                  <c:v>2.832116666666667</c:v>
                </c:pt>
                <c:pt idx="555">
                  <c:v>2.871799999999999</c:v>
                </c:pt>
                <c:pt idx="556">
                  <c:v>2.902</c:v>
                </c:pt>
                <c:pt idx="557">
                  <c:v>2.917822222222222</c:v>
                </c:pt>
                <c:pt idx="558">
                  <c:v>2.925933333333333</c:v>
                </c:pt>
                <c:pt idx="559">
                  <c:v>2.936288888888884</c:v>
                </c:pt>
                <c:pt idx="560">
                  <c:v>2.937716666666666</c:v>
                </c:pt>
                <c:pt idx="561">
                  <c:v>2.931394444444445</c:v>
                </c:pt>
                <c:pt idx="562">
                  <c:v>2.90935</c:v>
                </c:pt>
                <c:pt idx="563">
                  <c:v>2.894022222222222</c:v>
                </c:pt>
                <c:pt idx="564">
                  <c:v>2.893333333333334</c:v>
                </c:pt>
                <c:pt idx="565">
                  <c:v>2.914027777777777</c:v>
                </c:pt>
                <c:pt idx="566">
                  <c:v>2.955316666666666</c:v>
                </c:pt>
                <c:pt idx="567">
                  <c:v>3.003083333333333</c:v>
                </c:pt>
                <c:pt idx="568">
                  <c:v>3.045727777777778</c:v>
                </c:pt>
                <c:pt idx="569">
                  <c:v>3.081005555555556</c:v>
                </c:pt>
                <c:pt idx="570">
                  <c:v>3.105955555555555</c:v>
                </c:pt>
                <c:pt idx="571">
                  <c:v>3.11415</c:v>
                </c:pt>
                <c:pt idx="572">
                  <c:v>3.115627777777777</c:v>
                </c:pt>
                <c:pt idx="573">
                  <c:v>3.116766666666666</c:v>
                </c:pt>
                <c:pt idx="574">
                  <c:v>3.114005555555555</c:v>
                </c:pt>
                <c:pt idx="575">
                  <c:v>3.107405555555555</c:v>
                </c:pt>
                <c:pt idx="576">
                  <c:v>3.09345</c:v>
                </c:pt>
                <c:pt idx="577">
                  <c:v>3.069433333333333</c:v>
                </c:pt>
                <c:pt idx="578">
                  <c:v>3.0464</c:v>
                </c:pt>
                <c:pt idx="579">
                  <c:v>3.024283333333333</c:v>
                </c:pt>
                <c:pt idx="580">
                  <c:v>3.006361111111111</c:v>
                </c:pt>
                <c:pt idx="581">
                  <c:v>2.9934</c:v>
                </c:pt>
                <c:pt idx="582">
                  <c:v>2.973494444444444</c:v>
                </c:pt>
                <c:pt idx="583">
                  <c:v>2.946383333333333</c:v>
                </c:pt>
                <c:pt idx="584">
                  <c:v>2.902877777777778</c:v>
                </c:pt>
                <c:pt idx="585">
                  <c:v>2.85855</c:v>
                </c:pt>
                <c:pt idx="586">
                  <c:v>2.819427777777778</c:v>
                </c:pt>
                <c:pt idx="587">
                  <c:v>2.79075</c:v>
                </c:pt>
                <c:pt idx="588">
                  <c:v>2.779183333333333</c:v>
                </c:pt>
                <c:pt idx="589">
                  <c:v>2.777783333333334</c:v>
                </c:pt>
                <c:pt idx="590">
                  <c:v>2.7985</c:v>
                </c:pt>
                <c:pt idx="591">
                  <c:v>2.821133333333333</c:v>
                </c:pt>
                <c:pt idx="592">
                  <c:v>2.847933333333333</c:v>
                </c:pt>
                <c:pt idx="593">
                  <c:v>2.874505555555556</c:v>
                </c:pt>
                <c:pt idx="594">
                  <c:v>2.887444444444444</c:v>
                </c:pt>
                <c:pt idx="595">
                  <c:v>2.888555555555555</c:v>
                </c:pt>
                <c:pt idx="596">
                  <c:v>2.875955555555555</c:v>
                </c:pt>
                <c:pt idx="597">
                  <c:v>2.848694444444445</c:v>
                </c:pt>
                <c:pt idx="598">
                  <c:v>2.808922222222222</c:v>
                </c:pt>
                <c:pt idx="599">
                  <c:v>2.763916666666666</c:v>
                </c:pt>
                <c:pt idx="600">
                  <c:v>2.710205555555555</c:v>
                </c:pt>
                <c:pt idx="601">
                  <c:v>2.660483333333333</c:v>
                </c:pt>
                <c:pt idx="602">
                  <c:v>2.616433333333334</c:v>
                </c:pt>
                <c:pt idx="603">
                  <c:v>2.575683333333334</c:v>
                </c:pt>
                <c:pt idx="604">
                  <c:v>2.548561111111111</c:v>
                </c:pt>
                <c:pt idx="605">
                  <c:v>2.52616111111111</c:v>
                </c:pt>
                <c:pt idx="606">
                  <c:v>2.509616666666667</c:v>
                </c:pt>
                <c:pt idx="607">
                  <c:v>2.499027777777777</c:v>
                </c:pt>
                <c:pt idx="608">
                  <c:v>2.50045</c:v>
                </c:pt>
                <c:pt idx="609">
                  <c:v>2.514177777777777</c:v>
                </c:pt>
                <c:pt idx="610">
                  <c:v>2.534372222222222</c:v>
                </c:pt>
                <c:pt idx="611">
                  <c:v>2.565455555555555</c:v>
                </c:pt>
                <c:pt idx="612">
                  <c:v>2.580788888888889</c:v>
                </c:pt>
                <c:pt idx="613">
                  <c:v>2.585994444444444</c:v>
                </c:pt>
                <c:pt idx="614">
                  <c:v>2.585222222222223</c:v>
                </c:pt>
                <c:pt idx="615">
                  <c:v>2.587238888888889</c:v>
                </c:pt>
                <c:pt idx="616">
                  <c:v>2.587505555555555</c:v>
                </c:pt>
                <c:pt idx="617">
                  <c:v>2.58872777777778</c:v>
                </c:pt>
                <c:pt idx="618">
                  <c:v>2.591905555555555</c:v>
                </c:pt>
                <c:pt idx="619">
                  <c:v>2.593116666666667</c:v>
                </c:pt>
                <c:pt idx="620">
                  <c:v>2.589716666666667</c:v>
                </c:pt>
                <c:pt idx="621">
                  <c:v>2.577683333333332</c:v>
                </c:pt>
                <c:pt idx="622">
                  <c:v>2.556972222222223</c:v>
                </c:pt>
                <c:pt idx="623">
                  <c:v>2.538233333333333</c:v>
                </c:pt>
                <c:pt idx="624">
                  <c:v>2.526694444444444</c:v>
                </c:pt>
                <c:pt idx="625">
                  <c:v>2.516427777777777</c:v>
                </c:pt>
                <c:pt idx="626">
                  <c:v>2.508622222222222</c:v>
                </c:pt>
                <c:pt idx="627">
                  <c:v>2.4994</c:v>
                </c:pt>
                <c:pt idx="628">
                  <c:v>2.487227777777777</c:v>
                </c:pt>
                <c:pt idx="629">
                  <c:v>2.474155555555556</c:v>
                </c:pt>
                <c:pt idx="630">
                  <c:v>2.470116666666667</c:v>
                </c:pt>
                <c:pt idx="631">
                  <c:v>2.466933333333333</c:v>
                </c:pt>
                <c:pt idx="632">
                  <c:v>2.467088888888889</c:v>
                </c:pt>
                <c:pt idx="633">
                  <c:v>2.470361111111111</c:v>
                </c:pt>
                <c:pt idx="634">
                  <c:v>2.468894444444444</c:v>
                </c:pt>
                <c:pt idx="635">
                  <c:v>2.475633333333333</c:v>
                </c:pt>
                <c:pt idx="636">
                  <c:v>2.483244444444444</c:v>
                </c:pt>
                <c:pt idx="637">
                  <c:v>2.498938888888889</c:v>
                </c:pt>
                <c:pt idx="638">
                  <c:v>2.515988888888887</c:v>
                </c:pt>
                <c:pt idx="639">
                  <c:v>2.544883333333333</c:v>
                </c:pt>
                <c:pt idx="640">
                  <c:v>2.576994444444444</c:v>
                </c:pt>
                <c:pt idx="641">
                  <c:v>2.605922222222221</c:v>
                </c:pt>
                <c:pt idx="642">
                  <c:v>2.629011111111111</c:v>
                </c:pt>
                <c:pt idx="643">
                  <c:v>2.642316666666667</c:v>
                </c:pt>
                <c:pt idx="644">
                  <c:v>2.644661111111111</c:v>
                </c:pt>
                <c:pt idx="645">
                  <c:v>2.644272222222222</c:v>
                </c:pt>
                <c:pt idx="646">
                  <c:v>2.633388888888889</c:v>
                </c:pt>
                <c:pt idx="647">
                  <c:v>2.621955555555556</c:v>
                </c:pt>
                <c:pt idx="648">
                  <c:v>2.610288888888887</c:v>
                </c:pt>
                <c:pt idx="649">
                  <c:v>2.591094444444444</c:v>
                </c:pt>
                <c:pt idx="650">
                  <c:v>2.574727777777777</c:v>
                </c:pt>
                <c:pt idx="651">
                  <c:v>2.570116666666667</c:v>
                </c:pt>
                <c:pt idx="652">
                  <c:v>2.563955555555555</c:v>
                </c:pt>
                <c:pt idx="653">
                  <c:v>2.561872222222223</c:v>
                </c:pt>
                <c:pt idx="654">
                  <c:v>2.552616666666667</c:v>
                </c:pt>
                <c:pt idx="655">
                  <c:v>2.553711111111111</c:v>
                </c:pt>
                <c:pt idx="656">
                  <c:v>2.57643888888889</c:v>
                </c:pt>
                <c:pt idx="657">
                  <c:v>2.615127777777777</c:v>
                </c:pt>
                <c:pt idx="658">
                  <c:v>2.655483333333333</c:v>
                </c:pt>
                <c:pt idx="659">
                  <c:v>2.681383333333334</c:v>
                </c:pt>
                <c:pt idx="660">
                  <c:v>2.708822222222222</c:v>
                </c:pt>
                <c:pt idx="661">
                  <c:v>2.738066666666667</c:v>
                </c:pt>
                <c:pt idx="662">
                  <c:v>2.765988888888889</c:v>
                </c:pt>
                <c:pt idx="663">
                  <c:v>2.796455555555555</c:v>
                </c:pt>
                <c:pt idx="664">
                  <c:v>2.824027777777777</c:v>
                </c:pt>
                <c:pt idx="665">
                  <c:v>2.8511</c:v>
                </c:pt>
                <c:pt idx="666">
                  <c:v>2.882872222222222</c:v>
                </c:pt>
                <c:pt idx="667">
                  <c:v>2.917127777777777</c:v>
                </c:pt>
                <c:pt idx="668">
                  <c:v>2.953522222222222</c:v>
                </c:pt>
                <c:pt idx="669">
                  <c:v>2.983088888888888</c:v>
                </c:pt>
                <c:pt idx="670">
                  <c:v>3.015844444444443</c:v>
                </c:pt>
                <c:pt idx="671">
                  <c:v>3.060227777777778</c:v>
                </c:pt>
                <c:pt idx="672">
                  <c:v>3.105877777777777</c:v>
                </c:pt>
                <c:pt idx="673">
                  <c:v>3.159383333333333</c:v>
                </c:pt>
                <c:pt idx="674">
                  <c:v>3.210922222222222</c:v>
                </c:pt>
                <c:pt idx="675">
                  <c:v>3.265605555555556</c:v>
                </c:pt>
                <c:pt idx="676">
                  <c:v>3.312916666666667</c:v>
                </c:pt>
                <c:pt idx="677">
                  <c:v>3.353522222222222</c:v>
                </c:pt>
                <c:pt idx="678">
                  <c:v>3.386072222222222</c:v>
                </c:pt>
                <c:pt idx="679">
                  <c:v>3.403116666666667</c:v>
                </c:pt>
                <c:pt idx="680">
                  <c:v>3.412572222222222</c:v>
                </c:pt>
                <c:pt idx="681">
                  <c:v>3.420711111111111</c:v>
                </c:pt>
                <c:pt idx="682">
                  <c:v>3.439038888888887</c:v>
                </c:pt>
                <c:pt idx="683">
                  <c:v>3.462472222222222</c:v>
                </c:pt>
                <c:pt idx="684">
                  <c:v>3.482827777777777</c:v>
                </c:pt>
                <c:pt idx="685">
                  <c:v>3.501388888888889</c:v>
                </c:pt>
                <c:pt idx="686">
                  <c:v>3.508416666666666</c:v>
                </c:pt>
                <c:pt idx="687">
                  <c:v>3.505727777777777</c:v>
                </c:pt>
                <c:pt idx="688">
                  <c:v>3.491505555555555</c:v>
                </c:pt>
                <c:pt idx="689">
                  <c:v>3.454355555555556</c:v>
                </c:pt>
                <c:pt idx="690">
                  <c:v>3.399316666666666</c:v>
                </c:pt>
                <c:pt idx="691">
                  <c:v>3.331294444444445</c:v>
                </c:pt>
                <c:pt idx="692">
                  <c:v>3.253627777777777</c:v>
                </c:pt>
                <c:pt idx="693">
                  <c:v>3.180894444444444</c:v>
                </c:pt>
                <c:pt idx="694">
                  <c:v>3.115805555555555</c:v>
                </c:pt>
                <c:pt idx="695">
                  <c:v>3.067655555555556</c:v>
                </c:pt>
                <c:pt idx="696">
                  <c:v>3.034294444444444</c:v>
                </c:pt>
                <c:pt idx="697">
                  <c:v>3.012888888888886</c:v>
                </c:pt>
                <c:pt idx="698">
                  <c:v>2.999055555555556</c:v>
                </c:pt>
                <c:pt idx="699">
                  <c:v>2.986377777777777</c:v>
                </c:pt>
                <c:pt idx="700">
                  <c:v>2.970583333333333</c:v>
                </c:pt>
              </c:numCache>
            </c:numRef>
          </c:val>
          <c:smooth val="0"/>
        </c:ser>
        <c:dLbls>
          <c:showLegendKey val="0"/>
          <c:showVal val="0"/>
          <c:showCatName val="0"/>
          <c:showSerName val="0"/>
          <c:showPercent val="0"/>
          <c:showBubbleSize val="0"/>
        </c:dLbls>
        <c:marker val="1"/>
        <c:smooth val="0"/>
        <c:axId val="1187608"/>
        <c:axId val="436262200"/>
      </c:lineChart>
      <c:catAx>
        <c:axId val="1187608"/>
        <c:scaling>
          <c:orientation val="minMax"/>
        </c:scaling>
        <c:delete val="0"/>
        <c:axPos val="b"/>
        <c:majorTickMark val="out"/>
        <c:minorTickMark val="none"/>
        <c:tickLblPos val="nextTo"/>
        <c:crossAx val="436262200"/>
        <c:crosses val="autoZero"/>
        <c:auto val="1"/>
        <c:lblAlgn val="ctr"/>
        <c:lblOffset val="100"/>
        <c:tickLblSkip val="150"/>
        <c:tickMarkSkip val="150"/>
        <c:noMultiLvlLbl val="0"/>
      </c:catAx>
      <c:valAx>
        <c:axId val="436262200"/>
        <c:scaling>
          <c:orientation val="minMax"/>
        </c:scaling>
        <c:delete val="0"/>
        <c:axPos val="l"/>
        <c:numFmt formatCode="General" sourceLinked="1"/>
        <c:majorTickMark val="out"/>
        <c:minorTickMark val="none"/>
        <c:tickLblPos val="nextTo"/>
        <c:crossAx val="118760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fcz!$A$74</c:f>
              <c:strCache>
                <c:ptCount val="1"/>
                <c:pt idx="0">
                  <c:v>Associative</c:v>
                </c:pt>
              </c:strCache>
            </c:strRef>
          </c:tx>
          <c:marker>
            <c:symbol val="none"/>
          </c:marker>
          <c:val>
            <c:numRef>
              <c:f>fcz!$C$74:$AAA$74</c:f>
              <c:numCache>
                <c:formatCode>General</c:formatCode>
                <c:ptCount val="701"/>
                <c:pt idx="0">
                  <c:v>0.119105555555556</c:v>
                </c:pt>
                <c:pt idx="1">
                  <c:v>0.0748388888888889</c:v>
                </c:pt>
                <c:pt idx="2">
                  <c:v>0.0512000000000001</c:v>
                </c:pt>
                <c:pt idx="3">
                  <c:v>0.0160388888888889</c:v>
                </c:pt>
                <c:pt idx="4">
                  <c:v>-0.0265944444444445</c:v>
                </c:pt>
                <c:pt idx="5">
                  <c:v>-0.0749944444444445</c:v>
                </c:pt>
                <c:pt idx="6">
                  <c:v>-0.132538888888889</c:v>
                </c:pt>
                <c:pt idx="7">
                  <c:v>-0.195638888888889</c:v>
                </c:pt>
                <c:pt idx="8">
                  <c:v>-0.263261111111111</c:v>
                </c:pt>
                <c:pt idx="9">
                  <c:v>-0.30245</c:v>
                </c:pt>
                <c:pt idx="10">
                  <c:v>-0.32685</c:v>
                </c:pt>
                <c:pt idx="11">
                  <c:v>-0.352455555555555</c:v>
                </c:pt>
                <c:pt idx="12">
                  <c:v>-0.36975</c:v>
                </c:pt>
                <c:pt idx="13">
                  <c:v>-0.371616666666667</c:v>
                </c:pt>
                <c:pt idx="14">
                  <c:v>-0.370233333333333</c:v>
                </c:pt>
                <c:pt idx="15">
                  <c:v>-0.352133333333333</c:v>
                </c:pt>
                <c:pt idx="16">
                  <c:v>-0.341083333333333</c:v>
                </c:pt>
                <c:pt idx="17">
                  <c:v>-0.349277777777778</c:v>
                </c:pt>
                <c:pt idx="18">
                  <c:v>-0.345294444444444</c:v>
                </c:pt>
                <c:pt idx="19">
                  <c:v>-0.362166666666667</c:v>
                </c:pt>
                <c:pt idx="20">
                  <c:v>-0.366105555555556</c:v>
                </c:pt>
                <c:pt idx="21">
                  <c:v>-0.359538888888889</c:v>
                </c:pt>
                <c:pt idx="22">
                  <c:v>-0.343594444444444</c:v>
                </c:pt>
                <c:pt idx="23">
                  <c:v>-0.303038888888889</c:v>
                </c:pt>
                <c:pt idx="24">
                  <c:v>-0.260961111111111</c:v>
                </c:pt>
                <c:pt idx="25">
                  <c:v>-0.201066666666667</c:v>
                </c:pt>
                <c:pt idx="26">
                  <c:v>-0.133533333333333</c:v>
                </c:pt>
                <c:pt idx="27">
                  <c:v>-0.09275</c:v>
                </c:pt>
                <c:pt idx="28">
                  <c:v>-0.0475833333333333</c:v>
                </c:pt>
                <c:pt idx="29">
                  <c:v>-0.0122722222222222</c:v>
                </c:pt>
                <c:pt idx="30">
                  <c:v>0.0109555555555555</c:v>
                </c:pt>
                <c:pt idx="31">
                  <c:v>0.06225</c:v>
                </c:pt>
                <c:pt idx="32">
                  <c:v>0.119711111111111</c:v>
                </c:pt>
                <c:pt idx="33">
                  <c:v>0.159572222222222</c:v>
                </c:pt>
                <c:pt idx="34">
                  <c:v>0.203311111111111</c:v>
                </c:pt>
                <c:pt idx="35">
                  <c:v>0.232911111111111</c:v>
                </c:pt>
                <c:pt idx="36">
                  <c:v>0.266116666666667</c:v>
                </c:pt>
                <c:pt idx="37">
                  <c:v>0.300288888888889</c:v>
                </c:pt>
                <c:pt idx="38">
                  <c:v>0.335138888888889</c:v>
                </c:pt>
                <c:pt idx="39">
                  <c:v>0.384188888888889</c:v>
                </c:pt>
                <c:pt idx="40">
                  <c:v>0.445372222222222</c:v>
                </c:pt>
                <c:pt idx="41">
                  <c:v>0.507983333333333</c:v>
                </c:pt>
                <c:pt idx="42">
                  <c:v>0.560811111111111</c:v>
                </c:pt>
                <c:pt idx="43">
                  <c:v>0.614083333333333</c:v>
                </c:pt>
                <c:pt idx="44">
                  <c:v>0.644755555555555</c:v>
                </c:pt>
                <c:pt idx="45">
                  <c:v>0.655516666666667</c:v>
                </c:pt>
                <c:pt idx="46">
                  <c:v>0.651572222222222</c:v>
                </c:pt>
                <c:pt idx="47">
                  <c:v>0.658144444444444</c:v>
                </c:pt>
                <c:pt idx="48">
                  <c:v>0.679</c:v>
                </c:pt>
                <c:pt idx="49">
                  <c:v>0.7141</c:v>
                </c:pt>
                <c:pt idx="50">
                  <c:v>0.750088888888889</c:v>
                </c:pt>
                <c:pt idx="51">
                  <c:v>0.7818</c:v>
                </c:pt>
                <c:pt idx="52">
                  <c:v>0.8077</c:v>
                </c:pt>
                <c:pt idx="53">
                  <c:v>0.842405555555555</c:v>
                </c:pt>
                <c:pt idx="54">
                  <c:v>0.889505555555555</c:v>
                </c:pt>
                <c:pt idx="55">
                  <c:v>0.941255555555556</c:v>
                </c:pt>
                <c:pt idx="56">
                  <c:v>1.01838888888889</c:v>
                </c:pt>
                <c:pt idx="57">
                  <c:v>1.109127777777778</c:v>
                </c:pt>
                <c:pt idx="58">
                  <c:v>1.181327777777778</c:v>
                </c:pt>
                <c:pt idx="59">
                  <c:v>1.24685</c:v>
                </c:pt>
                <c:pt idx="60">
                  <c:v>1.296638888888888</c:v>
                </c:pt>
                <c:pt idx="61">
                  <c:v>1.342022222222222</c:v>
                </c:pt>
                <c:pt idx="62">
                  <c:v>1.37623888888889</c:v>
                </c:pt>
                <c:pt idx="63">
                  <c:v>1.401605555555556</c:v>
                </c:pt>
                <c:pt idx="64">
                  <c:v>1.431305555555555</c:v>
                </c:pt>
                <c:pt idx="65">
                  <c:v>1.471538888888889</c:v>
                </c:pt>
                <c:pt idx="66">
                  <c:v>1.491238888888889</c:v>
                </c:pt>
                <c:pt idx="67">
                  <c:v>1.501644444444444</c:v>
                </c:pt>
                <c:pt idx="68">
                  <c:v>1.512077777777778</c:v>
                </c:pt>
                <c:pt idx="69">
                  <c:v>1.53408888888889</c:v>
                </c:pt>
                <c:pt idx="70">
                  <c:v>1.53083888888889</c:v>
                </c:pt>
                <c:pt idx="71">
                  <c:v>1.530827777777778</c:v>
                </c:pt>
                <c:pt idx="72">
                  <c:v>1.516111111111111</c:v>
                </c:pt>
                <c:pt idx="73">
                  <c:v>1.496966666666667</c:v>
                </c:pt>
                <c:pt idx="74">
                  <c:v>1.488427777777778</c:v>
                </c:pt>
                <c:pt idx="75">
                  <c:v>1.466955555555555</c:v>
                </c:pt>
                <c:pt idx="76">
                  <c:v>1.444966666666667</c:v>
                </c:pt>
                <c:pt idx="77">
                  <c:v>1.414772222222222</c:v>
                </c:pt>
                <c:pt idx="78">
                  <c:v>1.36928888888889</c:v>
                </c:pt>
                <c:pt idx="79">
                  <c:v>1.320455555555555</c:v>
                </c:pt>
                <c:pt idx="80">
                  <c:v>1.276761111111111</c:v>
                </c:pt>
                <c:pt idx="81">
                  <c:v>1.222194444444445</c:v>
                </c:pt>
                <c:pt idx="82">
                  <c:v>1.195827777777778</c:v>
                </c:pt>
                <c:pt idx="83">
                  <c:v>1.176433333333333</c:v>
                </c:pt>
                <c:pt idx="84">
                  <c:v>1.173933333333333</c:v>
                </c:pt>
                <c:pt idx="85">
                  <c:v>1.191494444444444</c:v>
                </c:pt>
                <c:pt idx="86">
                  <c:v>1.194111111111112</c:v>
                </c:pt>
                <c:pt idx="87">
                  <c:v>1.171566666666666</c:v>
                </c:pt>
                <c:pt idx="88">
                  <c:v>1.12703888888889</c:v>
                </c:pt>
                <c:pt idx="89">
                  <c:v>1.054672222222222</c:v>
                </c:pt>
                <c:pt idx="90">
                  <c:v>0.997044444444444</c:v>
                </c:pt>
                <c:pt idx="91">
                  <c:v>0.939016666666666</c:v>
                </c:pt>
                <c:pt idx="92">
                  <c:v>0.893</c:v>
                </c:pt>
                <c:pt idx="93">
                  <c:v>0.865427777777778</c:v>
                </c:pt>
                <c:pt idx="94">
                  <c:v>0.850666666666667</c:v>
                </c:pt>
                <c:pt idx="95">
                  <c:v>0.846061111111111</c:v>
                </c:pt>
                <c:pt idx="96">
                  <c:v>0.852038888888889</c:v>
                </c:pt>
                <c:pt idx="97">
                  <c:v>0.86765</c:v>
                </c:pt>
                <c:pt idx="98">
                  <c:v>0.903683333333333</c:v>
                </c:pt>
                <c:pt idx="99">
                  <c:v>0.939433333333333</c:v>
                </c:pt>
                <c:pt idx="100">
                  <c:v>0.975222222222223</c:v>
                </c:pt>
                <c:pt idx="101">
                  <c:v>0.988183333333333</c:v>
                </c:pt>
                <c:pt idx="102">
                  <c:v>1.007794444444445</c:v>
                </c:pt>
                <c:pt idx="103">
                  <c:v>1.03555</c:v>
                </c:pt>
                <c:pt idx="104">
                  <c:v>1.04065</c:v>
                </c:pt>
                <c:pt idx="105">
                  <c:v>1.057066666666667</c:v>
                </c:pt>
                <c:pt idx="106">
                  <c:v>1.04653888888889</c:v>
                </c:pt>
                <c:pt idx="107">
                  <c:v>1.03645</c:v>
                </c:pt>
                <c:pt idx="108">
                  <c:v>1.021427777777778</c:v>
                </c:pt>
                <c:pt idx="109">
                  <c:v>0.995794444444444</c:v>
                </c:pt>
                <c:pt idx="110">
                  <c:v>0.956577777777778</c:v>
                </c:pt>
                <c:pt idx="111">
                  <c:v>0.902016666666667</c:v>
                </c:pt>
                <c:pt idx="112">
                  <c:v>0.852405555555555</c:v>
                </c:pt>
                <c:pt idx="113">
                  <c:v>0.811422222222222</c:v>
                </c:pt>
                <c:pt idx="114">
                  <c:v>0.782</c:v>
                </c:pt>
                <c:pt idx="115">
                  <c:v>0.791377777777778</c:v>
                </c:pt>
                <c:pt idx="116">
                  <c:v>0.795538888888889</c:v>
                </c:pt>
                <c:pt idx="117">
                  <c:v>0.777533333333333</c:v>
                </c:pt>
                <c:pt idx="118">
                  <c:v>0.739172222222222</c:v>
                </c:pt>
                <c:pt idx="119">
                  <c:v>0.68065</c:v>
                </c:pt>
                <c:pt idx="120">
                  <c:v>0.622733333333333</c:v>
                </c:pt>
                <c:pt idx="121">
                  <c:v>0.55705</c:v>
                </c:pt>
                <c:pt idx="122">
                  <c:v>0.481394444444444</c:v>
                </c:pt>
                <c:pt idx="123">
                  <c:v>0.407438888888889</c:v>
                </c:pt>
                <c:pt idx="124">
                  <c:v>0.333494444444444</c:v>
                </c:pt>
                <c:pt idx="125">
                  <c:v>0.281711111111111</c:v>
                </c:pt>
                <c:pt idx="126">
                  <c:v>0.218044444444445</c:v>
                </c:pt>
                <c:pt idx="127">
                  <c:v>0.181977777777778</c:v>
                </c:pt>
                <c:pt idx="128">
                  <c:v>0.142427777777778</c:v>
                </c:pt>
                <c:pt idx="129">
                  <c:v>0.125238888888889</c:v>
                </c:pt>
                <c:pt idx="130">
                  <c:v>0.135727777777778</c:v>
                </c:pt>
                <c:pt idx="131">
                  <c:v>0.162577777777778</c:v>
                </c:pt>
                <c:pt idx="132">
                  <c:v>0.196533333333334</c:v>
                </c:pt>
                <c:pt idx="133">
                  <c:v>0.211144444444444</c:v>
                </c:pt>
                <c:pt idx="134">
                  <c:v>0.229372222222222</c:v>
                </c:pt>
                <c:pt idx="135">
                  <c:v>0.2567</c:v>
                </c:pt>
                <c:pt idx="136">
                  <c:v>0.305827777777778</c:v>
                </c:pt>
                <c:pt idx="137">
                  <c:v>0.3583</c:v>
                </c:pt>
                <c:pt idx="138">
                  <c:v>0.414994444444444</c:v>
                </c:pt>
                <c:pt idx="139">
                  <c:v>0.46585</c:v>
                </c:pt>
                <c:pt idx="140">
                  <c:v>0.518172222222222</c:v>
                </c:pt>
                <c:pt idx="141">
                  <c:v>0.568422222222222</c:v>
                </c:pt>
                <c:pt idx="142">
                  <c:v>0.634783333333333</c:v>
                </c:pt>
                <c:pt idx="143">
                  <c:v>0.682772222222222</c:v>
                </c:pt>
                <c:pt idx="144">
                  <c:v>0.732655555555555</c:v>
                </c:pt>
                <c:pt idx="145">
                  <c:v>0.791322222222222</c:v>
                </c:pt>
                <c:pt idx="146">
                  <c:v>0.857466666666667</c:v>
                </c:pt>
                <c:pt idx="147">
                  <c:v>0.9103</c:v>
                </c:pt>
                <c:pt idx="148">
                  <c:v>0.943827777777778</c:v>
                </c:pt>
                <c:pt idx="149">
                  <c:v>0.9722</c:v>
                </c:pt>
                <c:pt idx="150">
                  <c:v>0.972461111111111</c:v>
                </c:pt>
                <c:pt idx="151">
                  <c:v>0.977205555555556</c:v>
                </c:pt>
                <c:pt idx="152">
                  <c:v>0.991305555555556</c:v>
                </c:pt>
                <c:pt idx="153">
                  <c:v>1.011061111111111</c:v>
                </c:pt>
                <c:pt idx="154">
                  <c:v>1.047122222222222</c:v>
                </c:pt>
                <c:pt idx="155">
                  <c:v>1.080805555555556</c:v>
                </c:pt>
                <c:pt idx="156">
                  <c:v>1.117455555555556</c:v>
                </c:pt>
                <c:pt idx="157">
                  <c:v>1.147883333333333</c:v>
                </c:pt>
                <c:pt idx="158">
                  <c:v>1.215244444444445</c:v>
                </c:pt>
                <c:pt idx="159">
                  <c:v>1.282633333333333</c:v>
                </c:pt>
                <c:pt idx="160">
                  <c:v>1.367983333333333</c:v>
                </c:pt>
                <c:pt idx="161">
                  <c:v>1.465438888888889</c:v>
                </c:pt>
                <c:pt idx="162">
                  <c:v>1.557105555555556</c:v>
                </c:pt>
                <c:pt idx="163">
                  <c:v>1.662755555555556</c:v>
                </c:pt>
                <c:pt idx="164">
                  <c:v>1.778883333333333</c:v>
                </c:pt>
                <c:pt idx="165">
                  <c:v>1.887216666666666</c:v>
                </c:pt>
                <c:pt idx="166">
                  <c:v>1.984794444444444</c:v>
                </c:pt>
                <c:pt idx="167">
                  <c:v>2.061361111111111</c:v>
                </c:pt>
                <c:pt idx="168">
                  <c:v>2.124066666666666</c:v>
                </c:pt>
                <c:pt idx="169">
                  <c:v>2.168122222222222</c:v>
                </c:pt>
                <c:pt idx="170">
                  <c:v>2.20215</c:v>
                </c:pt>
                <c:pt idx="171">
                  <c:v>2.23755</c:v>
                </c:pt>
                <c:pt idx="172">
                  <c:v>2.271244444444445</c:v>
                </c:pt>
                <c:pt idx="173">
                  <c:v>2.306788888888887</c:v>
                </c:pt>
                <c:pt idx="174">
                  <c:v>2.350094444444444</c:v>
                </c:pt>
                <c:pt idx="175">
                  <c:v>2.390283333333333</c:v>
                </c:pt>
                <c:pt idx="176">
                  <c:v>2.423372222222222</c:v>
                </c:pt>
                <c:pt idx="177">
                  <c:v>2.479783333333334</c:v>
                </c:pt>
                <c:pt idx="178">
                  <c:v>2.543194444444444</c:v>
                </c:pt>
                <c:pt idx="179">
                  <c:v>2.608511111111111</c:v>
                </c:pt>
                <c:pt idx="180">
                  <c:v>2.687688888888889</c:v>
                </c:pt>
                <c:pt idx="181">
                  <c:v>2.765333333333333</c:v>
                </c:pt>
                <c:pt idx="182">
                  <c:v>2.860788888888889</c:v>
                </c:pt>
                <c:pt idx="183">
                  <c:v>2.9576</c:v>
                </c:pt>
                <c:pt idx="184">
                  <c:v>3.0485</c:v>
                </c:pt>
                <c:pt idx="185">
                  <c:v>3.125172222222222</c:v>
                </c:pt>
                <c:pt idx="186">
                  <c:v>3.171111111111111</c:v>
                </c:pt>
                <c:pt idx="187">
                  <c:v>3.221444444444445</c:v>
                </c:pt>
                <c:pt idx="188">
                  <c:v>3.26045</c:v>
                </c:pt>
                <c:pt idx="189">
                  <c:v>3.286183333333334</c:v>
                </c:pt>
                <c:pt idx="190">
                  <c:v>3.331505555555555</c:v>
                </c:pt>
                <c:pt idx="191">
                  <c:v>3.366411111111111</c:v>
                </c:pt>
                <c:pt idx="192">
                  <c:v>3.389922222222223</c:v>
                </c:pt>
                <c:pt idx="193">
                  <c:v>3.389166666666667</c:v>
                </c:pt>
                <c:pt idx="194">
                  <c:v>3.371061111111111</c:v>
                </c:pt>
                <c:pt idx="195">
                  <c:v>3.348105555555555</c:v>
                </c:pt>
                <c:pt idx="196">
                  <c:v>3.306277777777778</c:v>
                </c:pt>
                <c:pt idx="197">
                  <c:v>3.277655555555555</c:v>
                </c:pt>
                <c:pt idx="198">
                  <c:v>3.254405555555556</c:v>
                </c:pt>
                <c:pt idx="199">
                  <c:v>3.242811111111111</c:v>
                </c:pt>
                <c:pt idx="200">
                  <c:v>3.237983333333333</c:v>
                </c:pt>
                <c:pt idx="201">
                  <c:v>3.251477777777777</c:v>
                </c:pt>
                <c:pt idx="202">
                  <c:v>3.268633333333333</c:v>
                </c:pt>
                <c:pt idx="203">
                  <c:v>3.274705555555555</c:v>
                </c:pt>
                <c:pt idx="204">
                  <c:v>3.26985</c:v>
                </c:pt>
                <c:pt idx="205">
                  <c:v>3.24172777777778</c:v>
                </c:pt>
                <c:pt idx="206">
                  <c:v>3.193161111111111</c:v>
                </c:pt>
                <c:pt idx="207">
                  <c:v>3.155488888888887</c:v>
                </c:pt>
                <c:pt idx="208">
                  <c:v>3.102011111111111</c:v>
                </c:pt>
                <c:pt idx="209">
                  <c:v>3.084211111111111</c:v>
                </c:pt>
                <c:pt idx="210">
                  <c:v>3.080022222222222</c:v>
                </c:pt>
                <c:pt idx="211">
                  <c:v>3.092761111111112</c:v>
                </c:pt>
                <c:pt idx="212">
                  <c:v>3.122577777777778</c:v>
                </c:pt>
                <c:pt idx="213">
                  <c:v>3.15312777777778</c:v>
                </c:pt>
                <c:pt idx="214">
                  <c:v>3.185705555555555</c:v>
                </c:pt>
                <c:pt idx="215">
                  <c:v>3.21125</c:v>
                </c:pt>
                <c:pt idx="216">
                  <c:v>3.224722222222222</c:v>
                </c:pt>
                <c:pt idx="217">
                  <c:v>3.24738888888889</c:v>
                </c:pt>
                <c:pt idx="218">
                  <c:v>3.2582</c:v>
                </c:pt>
                <c:pt idx="219">
                  <c:v>3.303011111111111</c:v>
                </c:pt>
                <c:pt idx="220">
                  <c:v>3.346911111111111</c:v>
                </c:pt>
                <c:pt idx="221">
                  <c:v>3.361388888888888</c:v>
                </c:pt>
                <c:pt idx="222">
                  <c:v>3.371405555555555</c:v>
                </c:pt>
                <c:pt idx="223">
                  <c:v>3.353333333333333</c:v>
                </c:pt>
                <c:pt idx="224">
                  <c:v>3.311855555555554</c:v>
                </c:pt>
                <c:pt idx="225">
                  <c:v>3.287216666666667</c:v>
                </c:pt>
                <c:pt idx="226">
                  <c:v>3.276366666666667</c:v>
                </c:pt>
                <c:pt idx="227">
                  <c:v>3.278261111111111</c:v>
                </c:pt>
                <c:pt idx="228">
                  <c:v>3.277166666666666</c:v>
                </c:pt>
                <c:pt idx="229">
                  <c:v>3.27732777777778</c:v>
                </c:pt>
                <c:pt idx="230">
                  <c:v>3.278805555555556</c:v>
                </c:pt>
                <c:pt idx="231">
                  <c:v>3.2738</c:v>
                </c:pt>
                <c:pt idx="232">
                  <c:v>3.27435</c:v>
                </c:pt>
                <c:pt idx="233">
                  <c:v>3.276722222222222</c:v>
                </c:pt>
                <c:pt idx="234">
                  <c:v>3.284277777777778</c:v>
                </c:pt>
                <c:pt idx="235">
                  <c:v>3.303022222222222</c:v>
                </c:pt>
                <c:pt idx="236">
                  <c:v>3.322827777777777</c:v>
                </c:pt>
                <c:pt idx="237">
                  <c:v>3.324683333333333</c:v>
                </c:pt>
                <c:pt idx="238">
                  <c:v>3.321761111111111</c:v>
                </c:pt>
                <c:pt idx="239">
                  <c:v>3.31964444444444</c:v>
                </c:pt>
                <c:pt idx="240">
                  <c:v>3.309672222222223</c:v>
                </c:pt>
                <c:pt idx="241">
                  <c:v>3.306577777777777</c:v>
                </c:pt>
                <c:pt idx="242">
                  <c:v>3.294077777777777</c:v>
                </c:pt>
                <c:pt idx="243">
                  <c:v>3.295288888888888</c:v>
                </c:pt>
                <c:pt idx="244">
                  <c:v>3.265805555555556</c:v>
                </c:pt>
                <c:pt idx="245">
                  <c:v>3.224194444444444</c:v>
                </c:pt>
                <c:pt idx="246">
                  <c:v>3.163616666666667</c:v>
                </c:pt>
                <c:pt idx="247">
                  <c:v>3.119988888888888</c:v>
                </c:pt>
                <c:pt idx="248">
                  <c:v>3.090455555555556</c:v>
                </c:pt>
                <c:pt idx="249">
                  <c:v>3.057933333333333</c:v>
                </c:pt>
                <c:pt idx="250">
                  <c:v>3.029905555555556</c:v>
                </c:pt>
                <c:pt idx="251">
                  <c:v>3.011922222222222</c:v>
                </c:pt>
                <c:pt idx="252">
                  <c:v>3.030372222222221</c:v>
                </c:pt>
                <c:pt idx="253">
                  <c:v>3.077866666666667</c:v>
                </c:pt>
                <c:pt idx="254">
                  <c:v>3.144466666666667</c:v>
                </c:pt>
                <c:pt idx="255">
                  <c:v>3.235061111111111</c:v>
                </c:pt>
                <c:pt idx="256">
                  <c:v>3.310816666666666</c:v>
                </c:pt>
                <c:pt idx="257">
                  <c:v>3.407983333333334</c:v>
                </c:pt>
                <c:pt idx="258">
                  <c:v>3.507283333333334</c:v>
                </c:pt>
                <c:pt idx="259">
                  <c:v>3.590761111111111</c:v>
                </c:pt>
                <c:pt idx="260">
                  <c:v>3.669633333333334</c:v>
                </c:pt>
                <c:pt idx="261">
                  <c:v>3.749455555555555</c:v>
                </c:pt>
                <c:pt idx="262">
                  <c:v>3.826088888888885</c:v>
                </c:pt>
                <c:pt idx="263">
                  <c:v>3.911605555555556</c:v>
                </c:pt>
                <c:pt idx="264">
                  <c:v>3.982950000000001</c:v>
                </c:pt>
                <c:pt idx="265">
                  <c:v>4.041177777777778</c:v>
                </c:pt>
                <c:pt idx="266">
                  <c:v>4.070944444444444</c:v>
                </c:pt>
                <c:pt idx="267">
                  <c:v>4.079305555555556</c:v>
                </c:pt>
                <c:pt idx="268">
                  <c:v>4.076166666666666</c:v>
                </c:pt>
                <c:pt idx="269">
                  <c:v>4.078166666666666</c:v>
                </c:pt>
                <c:pt idx="270">
                  <c:v>4.107399999999997</c:v>
                </c:pt>
                <c:pt idx="271">
                  <c:v>4.164205555555549</c:v>
                </c:pt>
                <c:pt idx="272">
                  <c:v>4.24305</c:v>
                </c:pt>
                <c:pt idx="273">
                  <c:v>4.31665555555555</c:v>
                </c:pt>
                <c:pt idx="274">
                  <c:v>4.40028888888889</c:v>
                </c:pt>
                <c:pt idx="275">
                  <c:v>4.461438888888889</c:v>
                </c:pt>
                <c:pt idx="276">
                  <c:v>4.493355555555555</c:v>
                </c:pt>
                <c:pt idx="277">
                  <c:v>4.512127777777773</c:v>
                </c:pt>
                <c:pt idx="278">
                  <c:v>4.53545555555555</c:v>
                </c:pt>
                <c:pt idx="279">
                  <c:v>4.553377777777778</c:v>
                </c:pt>
                <c:pt idx="280">
                  <c:v>4.589455555555554</c:v>
                </c:pt>
                <c:pt idx="281">
                  <c:v>4.615805555555547</c:v>
                </c:pt>
                <c:pt idx="282">
                  <c:v>4.653388888888886</c:v>
                </c:pt>
                <c:pt idx="283">
                  <c:v>4.689383333333332</c:v>
                </c:pt>
                <c:pt idx="284">
                  <c:v>4.714927777777774</c:v>
                </c:pt>
                <c:pt idx="285">
                  <c:v>4.730688888888888</c:v>
                </c:pt>
                <c:pt idx="286">
                  <c:v>4.720788888888888</c:v>
                </c:pt>
                <c:pt idx="287">
                  <c:v>4.694449999999996</c:v>
                </c:pt>
                <c:pt idx="288">
                  <c:v>4.654972222222217</c:v>
                </c:pt>
                <c:pt idx="289">
                  <c:v>4.617738888888886</c:v>
                </c:pt>
                <c:pt idx="290">
                  <c:v>4.573016666666666</c:v>
                </c:pt>
                <c:pt idx="291">
                  <c:v>4.518272222222221</c:v>
                </c:pt>
                <c:pt idx="292">
                  <c:v>4.48169444444445</c:v>
                </c:pt>
                <c:pt idx="293">
                  <c:v>4.448194444444444</c:v>
                </c:pt>
                <c:pt idx="294">
                  <c:v>4.425527777777773</c:v>
                </c:pt>
                <c:pt idx="295">
                  <c:v>4.38376111111111</c:v>
                </c:pt>
                <c:pt idx="296">
                  <c:v>4.342916666666661</c:v>
                </c:pt>
                <c:pt idx="297">
                  <c:v>4.289866666666666</c:v>
                </c:pt>
                <c:pt idx="298">
                  <c:v>4.222899999999997</c:v>
                </c:pt>
                <c:pt idx="299">
                  <c:v>4.157566666666663</c:v>
                </c:pt>
                <c:pt idx="300">
                  <c:v>4.07875</c:v>
                </c:pt>
                <c:pt idx="301">
                  <c:v>3.997716666666666</c:v>
                </c:pt>
                <c:pt idx="302">
                  <c:v>3.923338888888889</c:v>
                </c:pt>
                <c:pt idx="303">
                  <c:v>3.847605555555555</c:v>
                </c:pt>
                <c:pt idx="304">
                  <c:v>3.775383333333334</c:v>
                </c:pt>
                <c:pt idx="305">
                  <c:v>3.706072222222222</c:v>
                </c:pt>
                <c:pt idx="306">
                  <c:v>3.64016111111111</c:v>
                </c:pt>
                <c:pt idx="307">
                  <c:v>3.568299999999999</c:v>
                </c:pt>
                <c:pt idx="308">
                  <c:v>3.488455555555555</c:v>
                </c:pt>
                <c:pt idx="309">
                  <c:v>3.402905555555554</c:v>
                </c:pt>
                <c:pt idx="310">
                  <c:v>3.30075</c:v>
                </c:pt>
                <c:pt idx="311">
                  <c:v>3.18472777777778</c:v>
                </c:pt>
                <c:pt idx="312">
                  <c:v>3.074794444444445</c:v>
                </c:pt>
                <c:pt idx="313">
                  <c:v>2.973427777777777</c:v>
                </c:pt>
                <c:pt idx="314">
                  <c:v>2.8804</c:v>
                </c:pt>
                <c:pt idx="315">
                  <c:v>2.772233333333334</c:v>
                </c:pt>
                <c:pt idx="316">
                  <c:v>2.67425</c:v>
                </c:pt>
                <c:pt idx="317">
                  <c:v>2.568483333333333</c:v>
                </c:pt>
                <c:pt idx="318">
                  <c:v>2.461855555555556</c:v>
                </c:pt>
                <c:pt idx="319">
                  <c:v>2.363888888888888</c:v>
                </c:pt>
                <c:pt idx="320">
                  <c:v>2.293761111111111</c:v>
                </c:pt>
                <c:pt idx="321">
                  <c:v>2.228661111111112</c:v>
                </c:pt>
                <c:pt idx="322">
                  <c:v>2.159527777777777</c:v>
                </c:pt>
                <c:pt idx="323">
                  <c:v>2.092222222222223</c:v>
                </c:pt>
                <c:pt idx="324">
                  <c:v>1.999850000000001</c:v>
                </c:pt>
                <c:pt idx="325">
                  <c:v>1.921827777777778</c:v>
                </c:pt>
                <c:pt idx="326">
                  <c:v>1.829927777777778</c:v>
                </c:pt>
                <c:pt idx="327">
                  <c:v>1.745133333333333</c:v>
                </c:pt>
                <c:pt idx="328">
                  <c:v>1.6501</c:v>
                </c:pt>
                <c:pt idx="329">
                  <c:v>1.578944444444445</c:v>
                </c:pt>
                <c:pt idx="330">
                  <c:v>1.505444444444444</c:v>
                </c:pt>
                <c:pt idx="331">
                  <c:v>1.442472222222222</c:v>
                </c:pt>
                <c:pt idx="332">
                  <c:v>1.38283888888889</c:v>
                </c:pt>
                <c:pt idx="333">
                  <c:v>1.325055555555556</c:v>
                </c:pt>
                <c:pt idx="334">
                  <c:v>1.265083333333334</c:v>
                </c:pt>
                <c:pt idx="335">
                  <c:v>1.212344444444445</c:v>
                </c:pt>
                <c:pt idx="336">
                  <c:v>1.178861111111111</c:v>
                </c:pt>
                <c:pt idx="337">
                  <c:v>1.142166666666667</c:v>
                </c:pt>
                <c:pt idx="338">
                  <c:v>1.110027777777778</c:v>
                </c:pt>
                <c:pt idx="339">
                  <c:v>1.073666666666667</c:v>
                </c:pt>
                <c:pt idx="340">
                  <c:v>1.040966666666666</c:v>
                </c:pt>
                <c:pt idx="341">
                  <c:v>1.027416666666666</c:v>
                </c:pt>
                <c:pt idx="342">
                  <c:v>0.987855555555556</c:v>
                </c:pt>
                <c:pt idx="343">
                  <c:v>0.943483333333333</c:v>
                </c:pt>
                <c:pt idx="344">
                  <c:v>0.9117</c:v>
                </c:pt>
                <c:pt idx="345">
                  <c:v>0.883144444444444</c:v>
                </c:pt>
                <c:pt idx="346">
                  <c:v>0.85085</c:v>
                </c:pt>
                <c:pt idx="347">
                  <c:v>0.814805555555555</c:v>
                </c:pt>
                <c:pt idx="348">
                  <c:v>0.778727777777778</c:v>
                </c:pt>
                <c:pt idx="349">
                  <c:v>0.7218</c:v>
                </c:pt>
                <c:pt idx="350">
                  <c:v>0.654677777777777</c:v>
                </c:pt>
                <c:pt idx="351">
                  <c:v>0.58955</c:v>
                </c:pt>
                <c:pt idx="352">
                  <c:v>0.539922222222222</c:v>
                </c:pt>
                <c:pt idx="353">
                  <c:v>0.498411111111111</c:v>
                </c:pt>
                <c:pt idx="354">
                  <c:v>0.484894444444444</c:v>
                </c:pt>
                <c:pt idx="355">
                  <c:v>0.480922222222222</c:v>
                </c:pt>
                <c:pt idx="356">
                  <c:v>0.465177777777778</c:v>
                </c:pt>
                <c:pt idx="357">
                  <c:v>0.444911111111111</c:v>
                </c:pt>
                <c:pt idx="358">
                  <c:v>0.412233333333333</c:v>
                </c:pt>
                <c:pt idx="359">
                  <c:v>0.38395</c:v>
                </c:pt>
                <c:pt idx="360">
                  <c:v>0.354161111111111</c:v>
                </c:pt>
                <c:pt idx="361">
                  <c:v>0.307155555555555</c:v>
                </c:pt>
                <c:pt idx="362">
                  <c:v>0.269388888888889</c:v>
                </c:pt>
                <c:pt idx="363">
                  <c:v>0.225427777777778</c:v>
                </c:pt>
                <c:pt idx="364">
                  <c:v>0.177466666666667</c:v>
                </c:pt>
                <c:pt idx="365">
                  <c:v>0.143611111111111</c:v>
                </c:pt>
                <c:pt idx="366">
                  <c:v>0.0921555555555554</c:v>
                </c:pt>
                <c:pt idx="367">
                  <c:v>0.0745833333333333</c:v>
                </c:pt>
                <c:pt idx="368">
                  <c:v>0.0581333333333334</c:v>
                </c:pt>
                <c:pt idx="369">
                  <c:v>0.0701944444444445</c:v>
                </c:pt>
                <c:pt idx="370">
                  <c:v>0.0904611111111111</c:v>
                </c:pt>
                <c:pt idx="371">
                  <c:v>0.139472222222222</c:v>
                </c:pt>
                <c:pt idx="372">
                  <c:v>0.183183333333333</c:v>
                </c:pt>
                <c:pt idx="373">
                  <c:v>0.237527777777778</c:v>
                </c:pt>
                <c:pt idx="374">
                  <c:v>0.285433333333333</c:v>
                </c:pt>
                <c:pt idx="375">
                  <c:v>0.318766666666667</c:v>
                </c:pt>
                <c:pt idx="376">
                  <c:v>0.365755555555556</c:v>
                </c:pt>
                <c:pt idx="377">
                  <c:v>0.400077777777778</c:v>
                </c:pt>
                <c:pt idx="378">
                  <c:v>0.436516666666667</c:v>
                </c:pt>
                <c:pt idx="379">
                  <c:v>0.462388888888889</c:v>
                </c:pt>
                <c:pt idx="380">
                  <c:v>0.476338888888889</c:v>
                </c:pt>
                <c:pt idx="381">
                  <c:v>0.480788888888889</c:v>
                </c:pt>
                <c:pt idx="382">
                  <c:v>0.488838888888889</c:v>
                </c:pt>
                <c:pt idx="383">
                  <c:v>0.502461111111111</c:v>
                </c:pt>
                <c:pt idx="384">
                  <c:v>0.506911111111111</c:v>
                </c:pt>
                <c:pt idx="385">
                  <c:v>0.5125</c:v>
                </c:pt>
                <c:pt idx="386">
                  <c:v>0.496888888888889</c:v>
                </c:pt>
                <c:pt idx="387">
                  <c:v>0.468105555555556</c:v>
                </c:pt>
                <c:pt idx="388">
                  <c:v>0.441961111111111</c:v>
                </c:pt>
                <c:pt idx="389">
                  <c:v>0.40775</c:v>
                </c:pt>
                <c:pt idx="390">
                  <c:v>0.364394444444445</c:v>
                </c:pt>
                <c:pt idx="391">
                  <c:v>0.314861111111111</c:v>
                </c:pt>
                <c:pt idx="392">
                  <c:v>0.261294444444444</c:v>
                </c:pt>
                <c:pt idx="393">
                  <c:v>0.197938888888889</c:v>
                </c:pt>
                <c:pt idx="394">
                  <c:v>0.14565</c:v>
                </c:pt>
                <c:pt idx="395">
                  <c:v>0.100038888888889</c:v>
                </c:pt>
                <c:pt idx="396">
                  <c:v>0.0459055555555556</c:v>
                </c:pt>
                <c:pt idx="397">
                  <c:v>-0.00258333333333325</c:v>
                </c:pt>
                <c:pt idx="398">
                  <c:v>-0.0279666666666666</c:v>
                </c:pt>
                <c:pt idx="399">
                  <c:v>-0.0383722222222222</c:v>
                </c:pt>
                <c:pt idx="400">
                  <c:v>-0.0279666666666666</c:v>
                </c:pt>
                <c:pt idx="401">
                  <c:v>-0.007811111111111</c:v>
                </c:pt>
                <c:pt idx="402">
                  <c:v>0.0112722222222222</c:v>
                </c:pt>
                <c:pt idx="403">
                  <c:v>0.0419388888888889</c:v>
                </c:pt>
                <c:pt idx="404">
                  <c:v>0.0779388888888889</c:v>
                </c:pt>
                <c:pt idx="405">
                  <c:v>0.105694444444444</c:v>
                </c:pt>
                <c:pt idx="406">
                  <c:v>0.144805555555556</c:v>
                </c:pt>
                <c:pt idx="407">
                  <c:v>0.185477777777778</c:v>
                </c:pt>
                <c:pt idx="408">
                  <c:v>0.224716666666667</c:v>
                </c:pt>
                <c:pt idx="409">
                  <c:v>0.286616666666667</c:v>
                </c:pt>
                <c:pt idx="410">
                  <c:v>0.32725</c:v>
                </c:pt>
                <c:pt idx="411">
                  <c:v>0.365694444444444</c:v>
                </c:pt>
                <c:pt idx="412">
                  <c:v>0.389466666666667</c:v>
                </c:pt>
                <c:pt idx="413">
                  <c:v>0.405</c:v>
                </c:pt>
                <c:pt idx="414">
                  <c:v>0.436311111111111</c:v>
                </c:pt>
                <c:pt idx="415">
                  <c:v>0.438661111111111</c:v>
                </c:pt>
                <c:pt idx="416">
                  <c:v>0.420316666666667</c:v>
                </c:pt>
                <c:pt idx="417">
                  <c:v>0.393283333333333</c:v>
                </c:pt>
                <c:pt idx="418">
                  <c:v>0.364238888888889</c:v>
                </c:pt>
                <c:pt idx="419">
                  <c:v>0.341644444444445</c:v>
                </c:pt>
                <c:pt idx="420">
                  <c:v>0.316666666666667</c:v>
                </c:pt>
                <c:pt idx="421">
                  <c:v>0.278922222222222</c:v>
                </c:pt>
                <c:pt idx="422">
                  <c:v>0.239016666666667</c:v>
                </c:pt>
                <c:pt idx="423">
                  <c:v>0.205355555555556</c:v>
                </c:pt>
                <c:pt idx="424">
                  <c:v>0.145983333333333</c:v>
                </c:pt>
                <c:pt idx="425">
                  <c:v>0.0658388888888889</c:v>
                </c:pt>
                <c:pt idx="426">
                  <c:v>-0.0299833333333335</c:v>
                </c:pt>
                <c:pt idx="427">
                  <c:v>-0.134494444444444</c:v>
                </c:pt>
                <c:pt idx="428">
                  <c:v>-0.222894444444444</c:v>
                </c:pt>
                <c:pt idx="429">
                  <c:v>-0.304855555555556</c:v>
                </c:pt>
                <c:pt idx="430">
                  <c:v>-0.3786</c:v>
                </c:pt>
                <c:pt idx="431">
                  <c:v>-0.444066666666667</c:v>
                </c:pt>
                <c:pt idx="432">
                  <c:v>-0.507955555555556</c:v>
                </c:pt>
                <c:pt idx="433">
                  <c:v>-0.577511111111111</c:v>
                </c:pt>
                <c:pt idx="434">
                  <c:v>-0.65835</c:v>
                </c:pt>
                <c:pt idx="435">
                  <c:v>-0.729433333333333</c:v>
                </c:pt>
                <c:pt idx="436">
                  <c:v>-0.793338888888889</c:v>
                </c:pt>
                <c:pt idx="437">
                  <c:v>-0.858305555555555</c:v>
                </c:pt>
                <c:pt idx="438">
                  <c:v>-0.905811111111111</c:v>
                </c:pt>
                <c:pt idx="439">
                  <c:v>-0.935161111111111</c:v>
                </c:pt>
                <c:pt idx="440">
                  <c:v>-0.956883333333333</c:v>
                </c:pt>
                <c:pt idx="441">
                  <c:v>-0.934527777777778</c:v>
                </c:pt>
                <c:pt idx="442">
                  <c:v>-0.898472222222222</c:v>
                </c:pt>
                <c:pt idx="443">
                  <c:v>-0.859394444444444</c:v>
                </c:pt>
                <c:pt idx="444">
                  <c:v>-0.820588888888889</c:v>
                </c:pt>
                <c:pt idx="445">
                  <c:v>-0.791305555555555</c:v>
                </c:pt>
                <c:pt idx="446">
                  <c:v>-0.76895</c:v>
                </c:pt>
                <c:pt idx="447">
                  <c:v>-0.75575</c:v>
                </c:pt>
                <c:pt idx="448">
                  <c:v>-0.717494444444444</c:v>
                </c:pt>
                <c:pt idx="449">
                  <c:v>-0.677555555555556</c:v>
                </c:pt>
                <c:pt idx="450">
                  <c:v>-0.6498</c:v>
                </c:pt>
                <c:pt idx="451">
                  <c:v>-0.6345</c:v>
                </c:pt>
                <c:pt idx="452">
                  <c:v>-0.621183333333333</c:v>
                </c:pt>
                <c:pt idx="453">
                  <c:v>-0.602505555555555</c:v>
                </c:pt>
                <c:pt idx="454">
                  <c:v>-0.582</c:v>
                </c:pt>
                <c:pt idx="455">
                  <c:v>-0.564766666666667</c:v>
                </c:pt>
                <c:pt idx="456">
                  <c:v>-0.545055555555556</c:v>
                </c:pt>
                <c:pt idx="457">
                  <c:v>-0.545355555555556</c:v>
                </c:pt>
                <c:pt idx="458">
                  <c:v>-0.535255555555556</c:v>
                </c:pt>
                <c:pt idx="459">
                  <c:v>-0.52105</c:v>
                </c:pt>
                <c:pt idx="460">
                  <c:v>-0.490455555555555</c:v>
                </c:pt>
                <c:pt idx="461">
                  <c:v>-0.4502</c:v>
                </c:pt>
                <c:pt idx="462">
                  <c:v>-0.408872222222222</c:v>
                </c:pt>
                <c:pt idx="463">
                  <c:v>-0.358383333333333</c:v>
                </c:pt>
                <c:pt idx="464">
                  <c:v>-0.288205555555556</c:v>
                </c:pt>
                <c:pt idx="465">
                  <c:v>-0.223572222222222</c:v>
                </c:pt>
                <c:pt idx="466">
                  <c:v>-0.15355</c:v>
                </c:pt>
                <c:pt idx="467">
                  <c:v>-0.0826944444444446</c:v>
                </c:pt>
                <c:pt idx="468">
                  <c:v>-0.0109388888888889</c:v>
                </c:pt>
                <c:pt idx="469">
                  <c:v>0.0439499999999999</c:v>
                </c:pt>
                <c:pt idx="470">
                  <c:v>0.0830222222222221</c:v>
                </c:pt>
                <c:pt idx="471">
                  <c:v>0.134788888888889</c:v>
                </c:pt>
                <c:pt idx="472">
                  <c:v>0.181683333333333</c:v>
                </c:pt>
                <c:pt idx="473">
                  <c:v>0.223811111111111</c:v>
                </c:pt>
                <c:pt idx="474">
                  <c:v>0.290783333333333</c:v>
                </c:pt>
                <c:pt idx="475">
                  <c:v>0.334894444444444</c:v>
                </c:pt>
                <c:pt idx="476">
                  <c:v>0.398533333333333</c:v>
                </c:pt>
                <c:pt idx="477">
                  <c:v>0.457366666666667</c:v>
                </c:pt>
                <c:pt idx="478">
                  <c:v>0.534938888888889</c:v>
                </c:pt>
                <c:pt idx="479">
                  <c:v>0.621172222222222</c:v>
                </c:pt>
                <c:pt idx="480">
                  <c:v>0.703861111111111</c:v>
                </c:pt>
                <c:pt idx="481">
                  <c:v>0.778327777777778</c:v>
                </c:pt>
                <c:pt idx="482">
                  <c:v>0.830744444444444</c:v>
                </c:pt>
                <c:pt idx="483">
                  <c:v>0.869477777777778</c:v>
                </c:pt>
                <c:pt idx="484">
                  <c:v>0.873955555555555</c:v>
                </c:pt>
                <c:pt idx="485">
                  <c:v>0.844116666666667</c:v>
                </c:pt>
                <c:pt idx="486">
                  <c:v>0.779544444444444</c:v>
                </c:pt>
                <c:pt idx="487">
                  <c:v>0.70985</c:v>
                </c:pt>
                <c:pt idx="488">
                  <c:v>0.657216666666667</c:v>
                </c:pt>
                <c:pt idx="489">
                  <c:v>0.623466666666667</c:v>
                </c:pt>
                <c:pt idx="490">
                  <c:v>0.600583333333333</c:v>
                </c:pt>
                <c:pt idx="491">
                  <c:v>0.572377777777778</c:v>
                </c:pt>
                <c:pt idx="492">
                  <c:v>0.539088888888889</c:v>
                </c:pt>
                <c:pt idx="493">
                  <c:v>0.5183</c:v>
                </c:pt>
                <c:pt idx="494">
                  <c:v>0.506016666666667</c:v>
                </c:pt>
                <c:pt idx="495">
                  <c:v>0.535722222222222</c:v>
                </c:pt>
                <c:pt idx="496">
                  <c:v>0.572244444444444</c:v>
                </c:pt>
                <c:pt idx="497">
                  <c:v>0.601216666666667</c:v>
                </c:pt>
                <c:pt idx="498">
                  <c:v>0.636511111111111</c:v>
                </c:pt>
                <c:pt idx="499">
                  <c:v>0.690427777777778</c:v>
                </c:pt>
                <c:pt idx="500">
                  <c:v>0.72655</c:v>
                </c:pt>
                <c:pt idx="501">
                  <c:v>0.768338888888889</c:v>
                </c:pt>
                <c:pt idx="502">
                  <c:v>0.807561111111111</c:v>
                </c:pt>
                <c:pt idx="503">
                  <c:v>0.865244444444444</c:v>
                </c:pt>
                <c:pt idx="504">
                  <c:v>0.908183333333333</c:v>
                </c:pt>
                <c:pt idx="505">
                  <c:v>0.957827777777778</c:v>
                </c:pt>
                <c:pt idx="506">
                  <c:v>0.993238888888889</c:v>
                </c:pt>
                <c:pt idx="507">
                  <c:v>1.010894444444445</c:v>
                </c:pt>
                <c:pt idx="508">
                  <c:v>0.992922222222222</c:v>
                </c:pt>
                <c:pt idx="509">
                  <c:v>0.972227777777778</c:v>
                </c:pt>
                <c:pt idx="510">
                  <c:v>0.934866666666666</c:v>
                </c:pt>
                <c:pt idx="511">
                  <c:v>0.879127777777778</c:v>
                </c:pt>
                <c:pt idx="512">
                  <c:v>0.814988888888889</c:v>
                </c:pt>
                <c:pt idx="513">
                  <c:v>0.729572222222222</c:v>
                </c:pt>
                <c:pt idx="514">
                  <c:v>0.632888888888889</c:v>
                </c:pt>
                <c:pt idx="515">
                  <c:v>0.54855</c:v>
                </c:pt>
                <c:pt idx="516">
                  <c:v>0.48705</c:v>
                </c:pt>
                <c:pt idx="517">
                  <c:v>0.442933333333333</c:v>
                </c:pt>
                <c:pt idx="518">
                  <c:v>0.413333333333333</c:v>
                </c:pt>
                <c:pt idx="519">
                  <c:v>0.384</c:v>
                </c:pt>
                <c:pt idx="520">
                  <c:v>0.339538888888889</c:v>
                </c:pt>
                <c:pt idx="521">
                  <c:v>0.284194444444444</c:v>
                </c:pt>
                <c:pt idx="522">
                  <c:v>0.238488888888889</c:v>
                </c:pt>
                <c:pt idx="523">
                  <c:v>0.222827777777778</c:v>
                </c:pt>
                <c:pt idx="524">
                  <c:v>0.216</c:v>
                </c:pt>
                <c:pt idx="525">
                  <c:v>0.224838888888889</c:v>
                </c:pt>
                <c:pt idx="526">
                  <c:v>0.263272222222222</c:v>
                </c:pt>
                <c:pt idx="527">
                  <c:v>0.324783333333333</c:v>
                </c:pt>
                <c:pt idx="528">
                  <c:v>0.385116666666667</c:v>
                </c:pt>
                <c:pt idx="529">
                  <c:v>0.451077777777778</c:v>
                </c:pt>
                <c:pt idx="530">
                  <c:v>0.514055555555556</c:v>
                </c:pt>
                <c:pt idx="531">
                  <c:v>0.554666666666667</c:v>
                </c:pt>
                <c:pt idx="532">
                  <c:v>0.578488888888889</c:v>
                </c:pt>
                <c:pt idx="533">
                  <c:v>0.587966666666667</c:v>
                </c:pt>
                <c:pt idx="534">
                  <c:v>0.608161111111111</c:v>
                </c:pt>
                <c:pt idx="535">
                  <c:v>0.6234</c:v>
                </c:pt>
                <c:pt idx="536">
                  <c:v>0.64655</c:v>
                </c:pt>
                <c:pt idx="537">
                  <c:v>0.670611111111111</c:v>
                </c:pt>
                <c:pt idx="538">
                  <c:v>0.695316666666666</c:v>
                </c:pt>
                <c:pt idx="539">
                  <c:v>0.72765</c:v>
                </c:pt>
                <c:pt idx="540">
                  <c:v>0.775594444444444</c:v>
                </c:pt>
                <c:pt idx="541">
                  <c:v>0.828577777777778</c:v>
                </c:pt>
                <c:pt idx="542">
                  <c:v>0.892638888888889</c:v>
                </c:pt>
                <c:pt idx="543">
                  <c:v>0.963366666666667</c:v>
                </c:pt>
                <c:pt idx="544">
                  <c:v>1.029383333333333</c:v>
                </c:pt>
                <c:pt idx="545">
                  <c:v>1.082666666666667</c:v>
                </c:pt>
                <c:pt idx="546">
                  <c:v>1.149111111111111</c:v>
                </c:pt>
                <c:pt idx="547">
                  <c:v>1.196305555555555</c:v>
                </c:pt>
                <c:pt idx="548">
                  <c:v>1.251427777777778</c:v>
                </c:pt>
                <c:pt idx="549">
                  <c:v>1.31118888888889</c:v>
                </c:pt>
                <c:pt idx="550">
                  <c:v>1.375733333333334</c:v>
                </c:pt>
                <c:pt idx="551">
                  <c:v>1.436605555555556</c:v>
                </c:pt>
                <c:pt idx="552">
                  <c:v>1.47605</c:v>
                </c:pt>
                <c:pt idx="553">
                  <c:v>1.497622222222222</c:v>
                </c:pt>
                <c:pt idx="554">
                  <c:v>1.512072222222222</c:v>
                </c:pt>
                <c:pt idx="555">
                  <c:v>1.502583333333334</c:v>
                </c:pt>
                <c:pt idx="556">
                  <c:v>1.486294444444444</c:v>
                </c:pt>
                <c:pt idx="557">
                  <c:v>1.441494444444443</c:v>
                </c:pt>
                <c:pt idx="558">
                  <c:v>1.409916666666667</c:v>
                </c:pt>
                <c:pt idx="559">
                  <c:v>1.34935</c:v>
                </c:pt>
                <c:pt idx="560">
                  <c:v>1.292566666666667</c:v>
                </c:pt>
                <c:pt idx="561">
                  <c:v>1.235766666666667</c:v>
                </c:pt>
                <c:pt idx="562">
                  <c:v>1.2006</c:v>
                </c:pt>
                <c:pt idx="563">
                  <c:v>1.200327777777778</c:v>
                </c:pt>
                <c:pt idx="564">
                  <c:v>1.231433333333333</c:v>
                </c:pt>
                <c:pt idx="565">
                  <c:v>1.279122222222222</c:v>
                </c:pt>
                <c:pt idx="566">
                  <c:v>1.332027777777778</c:v>
                </c:pt>
                <c:pt idx="567">
                  <c:v>1.365122222222222</c:v>
                </c:pt>
                <c:pt idx="568">
                  <c:v>1.406344444444445</c:v>
                </c:pt>
                <c:pt idx="569">
                  <c:v>1.430083333333333</c:v>
                </c:pt>
                <c:pt idx="570">
                  <c:v>1.451933333333333</c:v>
                </c:pt>
                <c:pt idx="571">
                  <c:v>1.471261111111111</c:v>
                </c:pt>
                <c:pt idx="572">
                  <c:v>1.49548888888889</c:v>
                </c:pt>
                <c:pt idx="573">
                  <c:v>1.523705555555556</c:v>
                </c:pt>
                <c:pt idx="574">
                  <c:v>1.540405555555556</c:v>
                </c:pt>
                <c:pt idx="575">
                  <c:v>1.556433333333333</c:v>
                </c:pt>
                <c:pt idx="576">
                  <c:v>1.565055555555555</c:v>
                </c:pt>
                <c:pt idx="577">
                  <c:v>1.544272222222222</c:v>
                </c:pt>
                <c:pt idx="578">
                  <c:v>1.522961111111111</c:v>
                </c:pt>
                <c:pt idx="579">
                  <c:v>1.498377777777778</c:v>
                </c:pt>
                <c:pt idx="580">
                  <c:v>1.46045</c:v>
                </c:pt>
                <c:pt idx="581">
                  <c:v>1.404866666666666</c:v>
                </c:pt>
                <c:pt idx="582">
                  <c:v>1.360677777777778</c:v>
                </c:pt>
                <c:pt idx="583">
                  <c:v>1.301622222222222</c:v>
                </c:pt>
                <c:pt idx="584">
                  <c:v>1.25108888888889</c:v>
                </c:pt>
                <c:pt idx="585">
                  <c:v>1.22458888888889</c:v>
                </c:pt>
                <c:pt idx="586">
                  <c:v>1.215238888888889</c:v>
                </c:pt>
                <c:pt idx="587">
                  <c:v>1.206372222222222</c:v>
                </c:pt>
                <c:pt idx="588">
                  <c:v>1.203594444444445</c:v>
                </c:pt>
                <c:pt idx="589">
                  <c:v>1.20548888888889</c:v>
                </c:pt>
                <c:pt idx="590">
                  <c:v>1.20203888888889</c:v>
                </c:pt>
                <c:pt idx="591">
                  <c:v>1.207911111111111</c:v>
                </c:pt>
                <c:pt idx="592">
                  <c:v>1.207577777777778</c:v>
                </c:pt>
                <c:pt idx="593">
                  <c:v>1.19233888888889</c:v>
                </c:pt>
                <c:pt idx="594">
                  <c:v>1.19163888888889</c:v>
                </c:pt>
                <c:pt idx="595">
                  <c:v>1.2143</c:v>
                </c:pt>
                <c:pt idx="596">
                  <c:v>1.224955555555556</c:v>
                </c:pt>
                <c:pt idx="597">
                  <c:v>1.23768888888889</c:v>
                </c:pt>
                <c:pt idx="598">
                  <c:v>1.251622222222222</c:v>
                </c:pt>
                <c:pt idx="599">
                  <c:v>1.268183333333333</c:v>
                </c:pt>
                <c:pt idx="600">
                  <c:v>1.275583333333334</c:v>
                </c:pt>
                <c:pt idx="601">
                  <c:v>1.295527777777778</c:v>
                </c:pt>
                <c:pt idx="602">
                  <c:v>1.315122222222222</c:v>
                </c:pt>
                <c:pt idx="603">
                  <c:v>1.356866666666667</c:v>
                </c:pt>
                <c:pt idx="604">
                  <c:v>1.390772222222222</c:v>
                </c:pt>
                <c:pt idx="605">
                  <c:v>1.428844444444445</c:v>
                </c:pt>
                <c:pt idx="606">
                  <c:v>1.442638888888889</c:v>
                </c:pt>
                <c:pt idx="607">
                  <c:v>1.464344444444444</c:v>
                </c:pt>
                <c:pt idx="608">
                  <c:v>1.470672222222222</c:v>
                </c:pt>
                <c:pt idx="609">
                  <c:v>1.480677777777778</c:v>
                </c:pt>
                <c:pt idx="610">
                  <c:v>1.4925</c:v>
                </c:pt>
                <c:pt idx="611">
                  <c:v>1.487738888888889</c:v>
                </c:pt>
                <c:pt idx="612">
                  <c:v>1.466416666666667</c:v>
                </c:pt>
                <c:pt idx="613">
                  <c:v>1.416922222222222</c:v>
                </c:pt>
                <c:pt idx="614">
                  <c:v>1.365527777777778</c:v>
                </c:pt>
                <c:pt idx="615">
                  <c:v>1.321372222222222</c:v>
                </c:pt>
                <c:pt idx="616">
                  <c:v>1.281216666666667</c:v>
                </c:pt>
                <c:pt idx="617">
                  <c:v>1.247133333333333</c:v>
                </c:pt>
                <c:pt idx="618">
                  <c:v>1.2224</c:v>
                </c:pt>
                <c:pt idx="619">
                  <c:v>1.186172222222222</c:v>
                </c:pt>
                <c:pt idx="620">
                  <c:v>1.14145</c:v>
                </c:pt>
                <c:pt idx="621">
                  <c:v>1.096544444444445</c:v>
                </c:pt>
                <c:pt idx="622">
                  <c:v>1.050161111111111</c:v>
                </c:pt>
                <c:pt idx="623">
                  <c:v>1.010733333333333</c:v>
                </c:pt>
                <c:pt idx="624">
                  <c:v>0.960894444444444</c:v>
                </c:pt>
                <c:pt idx="625">
                  <c:v>0.919555555555556</c:v>
                </c:pt>
                <c:pt idx="626">
                  <c:v>0.898816666666667</c:v>
                </c:pt>
                <c:pt idx="627">
                  <c:v>0.904716666666667</c:v>
                </c:pt>
                <c:pt idx="628">
                  <c:v>0.909205555555555</c:v>
                </c:pt>
                <c:pt idx="629">
                  <c:v>0.893405555555556</c:v>
                </c:pt>
                <c:pt idx="630">
                  <c:v>0.858483333333333</c:v>
                </c:pt>
                <c:pt idx="631">
                  <c:v>0.829872222222222</c:v>
                </c:pt>
                <c:pt idx="632">
                  <c:v>0.801966666666667</c:v>
                </c:pt>
                <c:pt idx="633">
                  <c:v>0.77485</c:v>
                </c:pt>
                <c:pt idx="634">
                  <c:v>0.747616666666667</c:v>
                </c:pt>
                <c:pt idx="635">
                  <c:v>0.731861111111111</c:v>
                </c:pt>
                <c:pt idx="636">
                  <c:v>0.719</c:v>
                </c:pt>
                <c:pt idx="637">
                  <c:v>0.70695</c:v>
                </c:pt>
                <c:pt idx="638">
                  <c:v>0.679122222222222</c:v>
                </c:pt>
                <c:pt idx="639">
                  <c:v>0.67395</c:v>
                </c:pt>
                <c:pt idx="640">
                  <c:v>0.674755555555556</c:v>
                </c:pt>
                <c:pt idx="641">
                  <c:v>0.702088888888889</c:v>
                </c:pt>
                <c:pt idx="642">
                  <c:v>0.7437</c:v>
                </c:pt>
                <c:pt idx="643">
                  <c:v>0.789766666666666</c:v>
                </c:pt>
                <c:pt idx="644">
                  <c:v>0.839605555555556</c:v>
                </c:pt>
                <c:pt idx="645">
                  <c:v>0.889277777777778</c:v>
                </c:pt>
                <c:pt idx="646">
                  <c:v>0.942327777777778</c:v>
                </c:pt>
                <c:pt idx="647">
                  <c:v>0.970144444444445</c:v>
                </c:pt>
                <c:pt idx="648">
                  <c:v>0.985005555555555</c:v>
                </c:pt>
                <c:pt idx="649">
                  <c:v>1.008183333333333</c:v>
                </c:pt>
                <c:pt idx="650">
                  <c:v>1.031761111111111</c:v>
                </c:pt>
                <c:pt idx="651">
                  <c:v>1.057105555555556</c:v>
                </c:pt>
                <c:pt idx="652">
                  <c:v>1.053077777777778</c:v>
                </c:pt>
                <c:pt idx="653">
                  <c:v>1.038877777777778</c:v>
                </c:pt>
                <c:pt idx="654">
                  <c:v>1.02205</c:v>
                </c:pt>
                <c:pt idx="655">
                  <c:v>1.003972222222222</c:v>
                </c:pt>
                <c:pt idx="656">
                  <c:v>0.984805555555556</c:v>
                </c:pt>
                <c:pt idx="657">
                  <c:v>0.992105555555556</c:v>
                </c:pt>
                <c:pt idx="658">
                  <c:v>0.997438888888889</c:v>
                </c:pt>
                <c:pt idx="659">
                  <c:v>0.992544444444444</c:v>
                </c:pt>
                <c:pt idx="660">
                  <c:v>1.002544444444444</c:v>
                </c:pt>
                <c:pt idx="661">
                  <c:v>1.002461111111111</c:v>
                </c:pt>
                <c:pt idx="662">
                  <c:v>1.005244444444445</c:v>
                </c:pt>
                <c:pt idx="663">
                  <c:v>1.009438888888889</c:v>
                </c:pt>
                <c:pt idx="664">
                  <c:v>1.014316666666667</c:v>
                </c:pt>
                <c:pt idx="665">
                  <c:v>0.987305555555556</c:v>
                </c:pt>
                <c:pt idx="666">
                  <c:v>0.970927777777778</c:v>
                </c:pt>
                <c:pt idx="667">
                  <c:v>0.954533333333333</c:v>
                </c:pt>
                <c:pt idx="668">
                  <c:v>0.936938888888889</c:v>
                </c:pt>
                <c:pt idx="669">
                  <c:v>0.9257</c:v>
                </c:pt>
                <c:pt idx="670">
                  <c:v>0.909711111111111</c:v>
                </c:pt>
                <c:pt idx="671">
                  <c:v>0.881333333333333</c:v>
                </c:pt>
                <c:pt idx="672">
                  <c:v>0.860861111111111</c:v>
                </c:pt>
                <c:pt idx="673">
                  <c:v>0.816633333333333</c:v>
                </c:pt>
                <c:pt idx="674">
                  <c:v>0.792144444444444</c:v>
                </c:pt>
                <c:pt idx="675">
                  <c:v>0.776777777777778</c:v>
                </c:pt>
                <c:pt idx="676">
                  <c:v>0.779811111111111</c:v>
                </c:pt>
                <c:pt idx="677">
                  <c:v>0.774038888888889</c:v>
                </c:pt>
                <c:pt idx="678">
                  <c:v>0.778972222222222</c:v>
                </c:pt>
                <c:pt idx="679">
                  <c:v>0.797783333333333</c:v>
                </c:pt>
                <c:pt idx="680">
                  <c:v>0.812438888888889</c:v>
                </c:pt>
                <c:pt idx="681">
                  <c:v>0.830572222222222</c:v>
                </c:pt>
                <c:pt idx="682">
                  <c:v>0.832672222222222</c:v>
                </c:pt>
                <c:pt idx="683">
                  <c:v>0.826894444444444</c:v>
                </c:pt>
                <c:pt idx="684">
                  <c:v>0.804811111111111</c:v>
                </c:pt>
                <c:pt idx="685">
                  <c:v>0.772561111111111</c:v>
                </c:pt>
                <c:pt idx="686">
                  <c:v>0.736455555555556</c:v>
                </c:pt>
                <c:pt idx="687">
                  <c:v>0.695311111111111</c:v>
                </c:pt>
                <c:pt idx="688">
                  <c:v>0.66</c:v>
                </c:pt>
                <c:pt idx="689">
                  <c:v>0.592588888888889</c:v>
                </c:pt>
                <c:pt idx="690">
                  <c:v>0.527772222222222</c:v>
                </c:pt>
                <c:pt idx="691">
                  <c:v>0.4642</c:v>
                </c:pt>
                <c:pt idx="692">
                  <c:v>0.426538888888889</c:v>
                </c:pt>
                <c:pt idx="693">
                  <c:v>0.403333333333333</c:v>
                </c:pt>
                <c:pt idx="694">
                  <c:v>0.391755555555555</c:v>
                </c:pt>
                <c:pt idx="695">
                  <c:v>0.367955555555555</c:v>
                </c:pt>
                <c:pt idx="696">
                  <c:v>0.337505555555556</c:v>
                </c:pt>
                <c:pt idx="697">
                  <c:v>0.317688888888889</c:v>
                </c:pt>
                <c:pt idx="698">
                  <c:v>0.288377777777778</c:v>
                </c:pt>
                <c:pt idx="699">
                  <c:v>0.255583333333333</c:v>
                </c:pt>
                <c:pt idx="700">
                  <c:v>0.206183333333333</c:v>
                </c:pt>
              </c:numCache>
            </c:numRef>
          </c:val>
          <c:smooth val="0"/>
        </c:ser>
        <c:ser>
          <c:idx val="1"/>
          <c:order val="1"/>
          <c:tx>
            <c:strRef>
              <c:f>fcz!$A$75</c:f>
              <c:strCache>
                <c:ptCount val="1"/>
                <c:pt idx="0">
                  <c:v>Non-Word</c:v>
                </c:pt>
              </c:strCache>
            </c:strRef>
          </c:tx>
          <c:marker>
            <c:symbol val="none"/>
          </c:marker>
          <c:val>
            <c:numRef>
              <c:f>fcz!$C$75:$AAA$75</c:f>
              <c:numCache>
                <c:formatCode>General</c:formatCode>
                <c:ptCount val="701"/>
                <c:pt idx="0">
                  <c:v>-0.311072222222222</c:v>
                </c:pt>
                <c:pt idx="1">
                  <c:v>-0.303622222222222</c:v>
                </c:pt>
                <c:pt idx="2">
                  <c:v>-0.298877777777778</c:v>
                </c:pt>
                <c:pt idx="3">
                  <c:v>-0.293283333333333</c:v>
                </c:pt>
                <c:pt idx="4">
                  <c:v>-0.281944444444444</c:v>
                </c:pt>
                <c:pt idx="5">
                  <c:v>-0.262327777777778</c:v>
                </c:pt>
                <c:pt idx="6">
                  <c:v>-0.233883333333333</c:v>
                </c:pt>
                <c:pt idx="7">
                  <c:v>-0.202194444444444</c:v>
                </c:pt>
                <c:pt idx="8">
                  <c:v>-0.169161111111111</c:v>
                </c:pt>
                <c:pt idx="9">
                  <c:v>-0.13695</c:v>
                </c:pt>
                <c:pt idx="10">
                  <c:v>-0.111644444444444</c:v>
                </c:pt>
                <c:pt idx="11">
                  <c:v>-0.0864055555555556</c:v>
                </c:pt>
                <c:pt idx="12">
                  <c:v>-0.0588444444444444</c:v>
                </c:pt>
                <c:pt idx="13">
                  <c:v>-0.0396</c:v>
                </c:pt>
                <c:pt idx="14">
                  <c:v>-0.0159333333333334</c:v>
                </c:pt>
                <c:pt idx="15">
                  <c:v>-0.00826666666666662</c:v>
                </c:pt>
                <c:pt idx="16">
                  <c:v>-0.0182777777777778</c:v>
                </c:pt>
                <c:pt idx="17">
                  <c:v>-0.0312611111111111</c:v>
                </c:pt>
                <c:pt idx="18">
                  <c:v>-0.0565444444444444</c:v>
                </c:pt>
                <c:pt idx="19">
                  <c:v>-0.0812888888888889</c:v>
                </c:pt>
                <c:pt idx="20">
                  <c:v>-0.0964055555555555</c:v>
                </c:pt>
                <c:pt idx="21">
                  <c:v>-0.0956777777777778</c:v>
                </c:pt>
                <c:pt idx="22">
                  <c:v>-0.0928055555555555</c:v>
                </c:pt>
                <c:pt idx="23">
                  <c:v>-0.0858611111111111</c:v>
                </c:pt>
                <c:pt idx="24">
                  <c:v>-0.0734833333333333</c:v>
                </c:pt>
                <c:pt idx="25">
                  <c:v>-0.0492111111111111</c:v>
                </c:pt>
                <c:pt idx="26">
                  <c:v>-0.0270666666666667</c:v>
                </c:pt>
                <c:pt idx="27">
                  <c:v>-0.0118166666666667</c:v>
                </c:pt>
                <c:pt idx="28">
                  <c:v>0.00307222222222224</c:v>
                </c:pt>
                <c:pt idx="29">
                  <c:v>0.0166722222222222</c:v>
                </c:pt>
                <c:pt idx="30">
                  <c:v>0.0401388888888888</c:v>
                </c:pt>
                <c:pt idx="31">
                  <c:v>0.0615</c:v>
                </c:pt>
                <c:pt idx="32">
                  <c:v>0.09025</c:v>
                </c:pt>
                <c:pt idx="33">
                  <c:v>0.113388888888889</c:v>
                </c:pt>
                <c:pt idx="34">
                  <c:v>0.132127777777778</c:v>
                </c:pt>
                <c:pt idx="35">
                  <c:v>0.143783333333333</c:v>
                </c:pt>
                <c:pt idx="36">
                  <c:v>0.153866666666666</c:v>
                </c:pt>
                <c:pt idx="37">
                  <c:v>0.163705555555556</c:v>
                </c:pt>
                <c:pt idx="38">
                  <c:v>0.182811111111111</c:v>
                </c:pt>
                <c:pt idx="39">
                  <c:v>0.206172222222222</c:v>
                </c:pt>
                <c:pt idx="40">
                  <c:v>0.231588888888889</c:v>
                </c:pt>
                <c:pt idx="41">
                  <c:v>0.253366666666667</c:v>
                </c:pt>
                <c:pt idx="42">
                  <c:v>0.277666666666667</c:v>
                </c:pt>
                <c:pt idx="43">
                  <c:v>0.288427777777778</c:v>
                </c:pt>
                <c:pt idx="44">
                  <c:v>0.300216666666666</c:v>
                </c:pt>
                <c:pt idx="45">
                  <c:v>0.313905555555556</c:v>
                </c:pt>
                <c:pt idx="46">
                  <c:v>0.326861111111111</c:v>
                </c:pt>
                <c:pt idx="47">
                  <c:v>0.349811111111111</c:v>
                </c:pt>
                <c:pt idx="48">
                  <c:v>0.380966666666667</c:v>
                </c:pt>
                <c:pt idx="49">
                  <c:v>0.397644444444445</c:v>
                </c:pt>
                <c:pt idx="50">
                  <c:v>0.421261111111111</c:v>
                </c:pt>
                <c:pt idx="51">
                  <c:v>0.444466666666667</c:v>
                </c:pt>
                <c:pt idx="52">
                  <c:v>0.4757</c:v>
                </c:pt>
                <c:pt idx="53">
                  <c:v>0.509716666666667</c:v>
                </c:pt>
                <c:pt idx="54">
                  <c:v>0.544488888888889</c:v>
                </c:pt>
                <c:pt idx="55">
                  <c:v>0.569822222222222</c:v>
                </c:pt>
                <c:pt idx="56">
                  <c:v>0.592877777777778</c:v>
                </c:pt>
                <c:pt idx="57">
                  <c:v>0.619066666666666</c:v>
                </c:pt>
                <c:pt idx="58">
                  <c:v>0.646327777777778</c:v>
                </c:pt>
                <c:pt idx="59">
                  <c:v>0.675755555555555</c:v>
                </c:pt>
                <c:pt idx="60">
                  <c:v>0.705827777777778</c:v>
                </c:pt>
                <c:pt idx="61">
                  <c:v>0.730661111111111</c:v>
                </c:pt>
                <c:pt idx="62">
                  <c:v>0.748727777777778</c:v>
                </c:pt>
                <c:pt idx="63">
                  <c:v>0.764827777777778</c:v>
                </c:pt>
                <c:pt idx="64">
                  <c:v>0.770022222222222</c:v>
                </c:pt>
                <c:pt idx="65">
                  <c:v>0.762216666666666</c:v>
                </c:pt>
                <c:pt idx="66">
                  <c:v>0.744411111111111</c:v>
                </c:pt>
                <c:pt idx="67">
                  <c:v>0.721233333333333</c:v>
                </c:pt>
                <c:pt idx="68">
                  <c:v>0.701438888888889</c:v>
                </c:pt>
                <c:pt idx="69">
                  <c:v>0.695227777777778</c:v>
                </c:pt>
                <c:pt idx="70">
                  <c:v>0.710572222222222</c:v>
                </c:pt>
                <c:pt idx="71">
                  <c:v>0.734755555555555</c:v>
                </c:pt>
                <c:pt idx="72">
                  <c:v>0.762827777777778</c:v>
                </c:pt>
                <c:pt idx="73">
                  <c:v>0.812016666666667</c:v>
                </c:pt>
                <c:pt idx="74">
                  <c:v>0.846822222222222</c:v>
                </c:pt>
                <c:pt idx="75">
                  <c:v>0.87365</c:v>
                </c:pt>
                <c:pt idx="76">
                  <c:v>0.875777777777778</c:v>
                </c:pt>
                <c:pt idx="77">
                  <c:v>0.858194444444444</c:v>
                </c:pt>
                <c:pt idx="78">
                  <c:v>0.835477777777778</c:v>
                </c:pt>
                <c:pt idx="79">
                  <c:v>0.810738888888889</c:v>
                </c:pt>
                <c:pt idx="80">
                  <c:v>0.784222222222222</c:v>
                </c:pt>
                <c:pt idx="81">
                  <c:v>0.754405555555555</c:v>
                </c:pt>
                <c:pt idx="82">
                  <c:v>0.702933333333333</c:v>
                </c:pt>
                <c:pt idx="83">
                  <c:v>0.655288888888889</c:v>
                </c:pt>
                <c:pt idx="84">
                  <c:v>0.619044444444444</c:v>
                </c:pt>
                <c:pt idx="85">
                  <c:v>0.573816666666667</c:v>
                </c:pt>
                <c:pt idx="86">
                  <c:v>0.533777777777778</c:v>
                </c:pt>
                <c:pt idx="87">
                  <c:v>0.488277777777778</c:v>
                </c:pt>
                <c:pt idx="88">
                  <c:v>0.4526</c:v>
                </c:pt>
                <c:pt idx="89">
                  <c:v>0.415161111111111</c:v>
                </c:pt>
                <c:pt idx="90">
                  <c:v>0.386133333333333</c:v>
                </c:pt>
                <c:pt idx="91">
                  <c:v>0.356405555555555</c:v>
                </c:pt>
                <c:pt idx="92">
                  <c:v>0.316427777777778</c:v>
                </c:pt>
                <c:pt idx="93">
                  <c:v>0.282311111111111</c:v>
                </c:pt>
                <c:pt idx="94">
                  <c:v>0.249566666666667</c:v>
                </c:pt>
                <c:pt idx="95">
                  <c:v>0.226055555555555</c:v>
                </c:pt>
                <c:pt idx="96">
                  <c:v>0.218161111111111</c:v>
                </c:pt>
                <c:pt idx="97">
                  <c:v>0.230261111111111</c:v>
                </c:pt>
                <c:pt idx="98">
                  <c:v>0.249927777777778</c:v>
                </c:pt>
                <c:pt idx="99">
                  <c:v>0.256961111111111</c:v>
                </c:pt>
                <c:pt idx="100">
                  <c:v>0.252111111111111</c:v>
                </c:pt>
                <c:pt idx="101">
                  <c:v>0.242111111111111</c:v>
                </c:pt>
                <c:pt idx="102">
                  <c:v>0.219166666666667</c:v>
                </c:pt>
                <c:pt idx="103">
                  <c:v>0.192011111111111</c:v>
                </c:pt>
                <c:pt idx="104">
                  <c:v>0.150744444444444</c:v>
                </c:pt>
                <c:pt idx="105">
                  <c:v>0.116183333333333</c:v>
                </c:pt>
                <c:pt idx="106">
                  <c:v>0.0911111111111111</c:v>
                </c:pt>
                <c:pt idx="107">
                  <c:v>0.0659055555555555</c:v>
                </c:pt>
                <c:pt idx="108">
                  <c:v>0.0331944444444444</c:v>
                </c:pt>
                <c:pt idx="109">
                  <c:v>0.000600000000000032</c:v>
                </c:pt>
                <c:pt idx="110">
                  <c:v>-0.0450833333333334</c:v>
                </c:pt>
                <c:pt idx="111">
                  <c:v>-0.0876555555555556</c:v>
                </c:pt>
                <c:pt idx="112">
                  <c:v>-0.132761111111111</c:v>
                </c:pt>
                <c:pt idx="113">
                  <c:v>-0.171538888888889</c:v>
                </c:pt>
                <c:pt idx="114">
                  <c:v>-0.200311111111111</c:v>
                </c:pt>
                <c:pt idx="115">
                  <c:v>-0.214611111111111</c:v>
                </c:pt>
                <c:pt idx="116">
                  <c:v>-0.2203</c:v>
                </c:pt>
                <c:pt idx="117">
                  <c:v>-0.221633333333333</c:v>
                </c:pt>
                <c:pt idx="118">
                  <c:v>-0.2247</c:v>
                </c:pt>
                <c:pt idx="119">
                  <c:v>-0.225833333333333</c:v>
                </c:pt>
                <c:pt idx="120">
                  <c:v>-0.2167</c:v>
                </c:pt>
                <c:pt idx="121">
                  <c:v>-0.203272222222222</c:v>
                </c:pt>
                <c:pt idx="122">
                  <c:v>-0.185172222222222</c:v>
                </c:pt>
                <c:pt idx="123">
                  <c:v>-0.161805555555556</c:v>
                </c:pt>
                <c:pt idx="124">
                  <c:v>-0.139922222222222</c:v>
                </c:pt>
                <c:pt idx="125">
                  <c:v>-0.118194444444444</c:v>
                </c:pt>
                <c:pt idx="126">
                  <c:v>-0.103783333333333</c:v>
                </c:pt>
                <c:pt idx="127">
                  <c:v>-0.08505</c:v>
                </c:pt>
                <c:pt idx="128">
                  <c:v>-0.0675</c:v>
                </c:pt>
                <c:pt idx="129">
                  <c:v>-0.0439055555555556</c:v>
                </c:pt>
                <c:pt idx="130">
                  <c:v>-0.0139944444444445</c:v>
                </c:pt>
                <c:pt idx="131">
                  <c:v>0.0236</c:v>
                </c:pt>
                <c:pt idx="132">
                  <c:v>0.0551444444444444</c:v>
                </c:pt>
                <c:pt idx="133">
                  <c:v>0.0875333333333333</c:v>
                </c:pt>
                <c:pt idx="134">
                  <c:v>0.109994444444444</c:v>
                </c:pt>
                <c:pt idx="135">
                  <c:v>0.135233333333333</c:v>
                </c:pt>
                <c:pt idx="136">
                  <c:v>0.163361111111111</c:v>
                </c:pt>
                <c:pt idx="137">
                  <c:v>0.191311111111111</c:v>
                </c:pt>
                <c:pt idx="138">
                  <c:v>0.207933333333333</c:v>
                </c:pt>
                <c:pt idx="139">
                  <c:v>0.212616666666667</c:v>
                </c:pt>
                <c:pt idx="140">
                  <c:v>0.218572222222222</c:v>
                </c:pt>
                <c:pt idx="141">
                  <c:v>0.230011111111111</c:v>
                </c:pt>
                <c:pt idx="142">
                  <c:v>0.242455555555556</c:v>
                </c:pt>
                <c:pt idx="143">
                  <c:v>0.253922222222222</c:v>
                </c:pt>
                <c:pt idx="144">
                  <c:v>0.275916666666667</c:v>
                </c:pt>
                <c:pt idx="145">
                  <c:v>0.303477777777778</c:v>
                </c:pt>
                <c:pt idx="146">
                  <c:v>0.330038888888889</c:v>
                </c:pt>
                <c:pt idx="147">
                  <c:v>0.360466666666667</c:v>
                </c:pt>
                <c:pt idx="148">
                  <c:v>0.387883333333333</c:v>
                </c:pt>
                <c:pt idx="149">
                  <c:v>0.43185</c:v>
                </c:pt>
                <c:pt idx="150">
                  <c:v>0.486366666666667</c:v>
                </c:pt>
                <c:pt idx="151">
                  <c:v>0.544261111111111</c:v>
                </c:pt>
                <c:pt idx="152">
                  <c:v>0.605333333333333</c:v>
                </c:pt>
                <c:pt idx="153">
                  <c:v>0.666372222222222</c:v>
                </c:pt>
                <c:pt idx="154">
                  <c:v>0.7303</c:v>
                </c:pt>
                <c:pt idx="155">
                  <c:v>0.799633333333333</c:v>
                </c:pt>
                <c:pt idx="156">
                  <c:v>0.8849</c:v>
                </c:pt>
                <c:pt idx="157">
                  <c:v>0.968272222222222</c:v>
                </c:pt>
                <c:pt idx="158">
                  <c:v>1.056533333333333</c:v>
                </c:pt>
                <c:pt idx="159">
                  <c:v>1.142783333333333</c:v>
                </c:pt>
                <c:pt idx="160">
                  <c:v>1.210266666666667</c:v>
                </c:pt>
                <c:pt idx="161">
                  <c:v>1.265055555555555</c:v>
                </c:pt>
                <c:pt idx="162">
                  <c:v>1.318516666666667</c:v>
                </c:pt>
                <c:pt idx="163">
                  <c:v>1.37038888888889</c:v>
                </c:pt>
                <c:pt idx="164">
                  <c:v>1.423255555555555</c:v>
                </c:pt>
                <c:pt idx="165">
                  <c:v>1.481727777777778</c:v>
                </c:pt>
                <c:pt idx="166">
                  <c:v>1.545394444444445</c:v>
                </c:pt>
                <c:pt idx="167">
                  <c:v>1.601466666666667</c:v>
                </c:pt>
                <c:pt idx="168">
                  <c:v>1.661494444444444</c:v>
                </c:pt>
                <c:pt idx="169">
                  <c:v>1.696977777777778</c:v>
                </c:pt>
                <c:pt idx="170">
                  <c:v>1.721561111111111</c:v>
                </c:pt>
                <c:pt idx="171">
                  <c:v>1.73723888888889</c:v>
                </c:pt>
                <c:pt idx="172">
                  <c:v>1.744277777777778</c:v>
                </c:pt>
                <c:pt idx="173">
                  <c:v>1.7633</c:v>
                </c:pt>
                <c:pt idx="174">
                  <c:v>1.787827777777778</c:v>
                </c:pt>
                <c:pt idx="175">
                  <c:v>1.810855555555555</c:v>
                </c:pt>
                <c:pt idx="176">
                  <c:v>1.848633333333333</c:v>
                </c:pt>
                <c:pt idx="177">
                  <c:v>1.887227777777777</c:v>
                </c:pt>
                <c:pt idx="178">
                  <c:v>1.936983333333334</c:v>
                </c:pt>
                <c:pt idx="179">
                  <c:v>1.997355555555556</c:v>
                </c:pt>
                <c:pt idx="180">
                  <c:v>2.072833333333334</c:v>
                </c:pt>
                <c:pt idx="181">
                  <c:v>2.1451</c:v>
                </c:pt>
                <c:pt idx="182">
                  <c:v>2.228050000000001</c:v>
                </c:pt>
                <c:pt idx="183">
                  <c:v>2.314616666666667</c:v>
                </c:pt>
                <c:pt idx="184">
                  <c:v>2.383272222222221</c:v>
                </c:pt>
                <c:pt idx="185">
                  <c:v>2.465866666666667</c:v>
                </c:pt>
                <c:pt idx="186">
                  <c:v>2.537405555555556</c:v>
                </c:pt>
                <c:pt idx="187">
                  <c:v>2.590277777777778</c:v>
                </c:pt>
                <c:pt idx="188">
                  <c:v>2.631616666666666</c:v>
                </c:pt>
                <c:pt idx="189">
                  <c:v>2.665016666666667</c:v>
                </c:pt>
                <c:pt idx="190">
                  <c:v>2.69558888888889</c:v>
                </c:pt>
                <c:pt idx="191">
                  <c:v>2.713911111111111</c:v>
                </c:pt>
                <c:pt idx="192">
                  <c:v>2.735205555555555</c:v>
                </c:pt>
                <c:pt idx="193">
                  <c:v>2.7512</c:v>
                </c:pt>
                <c:pt idx="194">
                  <c:v>2.763972222222222</c:v>
                </c:pt>
                <c:pt idx="195">
                  <c:v>2.775872222222222</c:v>
                </c:pt>
                <c:pt idx="196">
                  <c:v>2.786511111111111</c:v>
                </c:pt>
                <c:pt idx="197">
                  <c:v>2.78001111111111</c:v>
                </c:pt>
                <c:pt idx="198">
                  <c:v>2.776272222222222</c:v>
                </c:pt>
                <c:pt idx="199">
                  <c:v>2.760472222222223</c:v>
                </c:pt>
                <c:pt idx="200">
                  <c:v>2.737316666666666</c:v>
                </c:pt>
                <c:pt idx="201">
                  <c:v>2.720794444444445</c:v>
                </c:pt>
                <c:pt idx="202">
                  <c:v>2.700644444444444</c:v>
                </c:pt>
                <c:pt idx="203">
                  <c:v>2.683416666666666</c:v>
                </c:pt>
                <c:pt idx="204">
                  <c:v>2.66206111111111</c:v>
                </c:pt>
                <c:pt idx="205">
                  <c:v>2.655011111111111</c:v>
                </c:pt>
                <c:pt idx="206">
                  <c:v>2.657227777777777</c:v>
                </c:pt>
                <c:pt idx="207">
                  <c:v>2.664455555555555</c:v>
                </c:pt>
                <c:pt idx="208">
                  <c:v>2.687061111111111</c:v>
                </c:pt>
                <c:pt idx="209">
                  <c:v>2.716022222222222</c:v>
                </c:pt>
                <c:pt idx="210">
                  <c:v>2.746594444444445</c:v>
                </c:pt>
                <c:pt idx="211">
                  <c:v>2.783494444444445</c:v>
                </c:pt>
                <c:pt idx="212">
                  <c:v>2.82045</c:v>
                </c:pt>
                <c:pt idx="213">
                  <c:v>2.850055555555556</c:v>
                </c:pt>
                <c:pt idx="214">
                  <c:v>2.866777777777777</c:v>
                </c:pt>
                <c:pt idx="215">
                  <c:v>2.891033333333333</c:v>
                </c:pt>
                <c:pt idx="216">
                  <c:v>2.924122222222222</c:v>
                </c:pt>
                <c:pt idx="217">
                  <c:v>2.963672222222223</c:v>
                </c:pt>
                <c:pt idx="218">
                  <c:v>3.0096</c:v>
                </c:pt>
                <c:pt idx="219">
                  <c:v>3.059394444444445</c:v>
                </c:pt>
                <c:pt idx="220">
                  <c:v>3.105783333333333</c:v>
                </c:pt>
                <c:pt idx="221">
                  <c:v>3.159922222222222</c:v>
                </c:pt>
                <c:pt idx="222">
                  <c:v>3.212927777777778</c:v>
                </c:pt>
                <c:pt idx="223">
                  <c:v>3.274111111111112</c:v>
                </c:pt>
                <c:pt idx="224">
                  <c:v>3.32475</c:v>
                </c:pt>
                <c:pt idx="225">
                  <c:v>3.358777777777778</c:v>
                </c:pt>
                <c:pt idx="226">
                  <c:v>3.387994444444444</c:v>
                </c:pt>
                <c:pt idx="227">
                  <c:v>3.406449999999996</c:v>
                </c:pt>
                <c:pt idx="228">
                  <c:v>3.429972222222222</c:v>
                </c:pt>
                <c:pt idx="229">
                  <c:v>3.466361111111111</c:v>
                </c:pt>
                <c:pt idx="230">
                  <c:v>3.512238888888886</c:v>
                </c:pt>
                <c:pt idx="231">
                  <c:v>3.561844444444445</c:v>
                </c:pt>
                <c:pt idx="232">
                  <c:v>3.588244444444445</c:v>
                </c:pt>
                <c:pt idx="233">
                  <c:v>3.617005555555555</c:v>
                </c:pt>
                <c:pt idx="234">
                  <c:v>3.642311111111111</c:v>
                </c:pt>
                <c:pt idx="235">
                  <c:v>3.676661111111111</c:v>
                </c:pt>
                <c:pt idx="236">
                  <c:v>3.704016666666667</c:v>
                </c:pt>
                <c:pt idx="237">
                  <c:v>3.726505555555556</c:v>
                </c:pt>
                <c:pt idx="238">
                  <c:v>3.747477777777778</c:v>
                </c:pt>
                <c:pt idx="239">
                  <c:v>3.782666666666668</c:v>
                </c:pt>
                <c:pt idx="240">
                  <c:v>3.814311111111112</c:v>
                </c:pt>
                <c:pt idx="241">
                  <c:v>3.8467</c:v>
                </c:pt>
                <c:pt idx="242">
                  <c:v>3.884305555555555</c:v>
                </c:pt>
                <c:pt idx="243">
                  <c:v>3.914794444444444</c:v>
                </c:pt>
                <c:pt idx="244">
                  <c:v>3.941633333333333</c:v>
                </c:pt>
                <c:pt idx="245">
                  <c:v>3.977049999999998</c:v>
                </c:pt>
                <c:pt idx="246">
                  <c:v>3.998488888888886</c:v>
                </c:pt>
                <c:pt idx="247">
                  <c:v>4.018061111111111</c:v>
                </c:pt>
                <c:pt idx="248">
                  <c:v>4.039588888888889</c:v>
                </c:pt>
                <c:pt idx="249">
                  <c:v>4.062155555555548</c:v>
                </c:pt>
                <c:pt idx="250">
                  <c:v>4.069866666666668</c:v>
                </c:pt>
                <c:pt idx="251">
                  <c:v>4.080233333333336</c:v>
                </c:pt>
                <c:pt idx="252">
                  <c:v>4.078433333333333</c:v>
                </c:pt>
                <c:pt idx="253">
                  <c:v>4.07115</c:v>
                </c:pt>
                <c:pt idx="254">
                  <c:v>4.053088888888889</c:v>
                </c:pt>
                <c:pt idx="255">
                  <c:v>4.029127777777775</c:v>
                </c:pt>
                <c:pt idx="256">
                  <c:v>4.018533333333333</c:v>
                </c:pt>
                <c:pt idx="257">
                  <c:v>4.023705555555551</c:v>
                </c:pt>
                <c:pt idx="258">
                  <c:v>4.037305555555552</c:v>
                </c:pt>
                <c:pt idx="259">
                  <c:v>4.050577777777774</c:v>
                </c:pt>
                <c:pt idx="260">
                  <c:v>4.073916666666666</c:v>
                </c:pt>
                <c:pt idx="261">
                  <c:v>4.09535</c:v>
                </c:pt>
                <c:pt idx="262">
                  <c:v>4.122299999999997</c:v>
                </c:pt>
                <c:pt idx="263">
                  <c:v>4.164138888888883</c:v>
                </c:pt>
                <c:pt idx="264">
                  <c:v>4.19165</c:v>
                </c:pt>
                <c:pt idx="265">
                  <c:v>4.214311111111112</c:v>
                </c:pt>
                <c:pt idx="266">
                  <c:v>4.219416666666667</c:v>
                </c:pt>
                <c:pt idx="267">
                  <c:v>4.225072222222222</c:v>
                </c:pt>
                <c:pt idx="268">
                  <c:v>4.224677777777774</c:v>
                </c:pt>
                <c:pt idx="269">
                  <c:v>4.225777777777775</c:v>
                </c:pt>
                <c:pt idx="270">
                  <c:v>4.228455555555553</c:v>
                </c:pt>
                <c:pt idx="271">
                  <c:v>4.214816666666664</c:v>
                </c:pt>
                <c:pt idx="272">
                  <c:v>4.210605555555555</c:v>
                </c:pt>
                <c:pt idx="273">
                  <c:v>4.203483333333333</c:v>
                </c:pt>
                <c:pt idx="274">
                  <c:v>4.20351111111111</c:v>
                </c:pt>
                <c:pt idx="275">
                  <c:v>4.205438888888889</c:v>
                </c:pt>
                <c:pt idx="276">
                  <c:v>4.187327777777774</c:v>
                </c:pt>
                <c:pt idx="277">
                  <c:v>4.156461111111111</c:v>
                </c:pt>
                <c:pt idx="278">
                  <c:v>4.11820555555555</c:v>
                </c:pt>
                <c:pt idx="279">
                  <c:v>4.077944444444444</c:v>
                </c:pt>
                <c:pt idx="280">
                  <c:v>4.03905</c:v>
                </c:pt>
                <c:pt idx="281">
                  <c:v>4.006866666666667</c:v>
                </c:pt>
                <c:pt idx="282">
                  <c:v>3.972688888888884</c:v>
                </c:pt>
                <c:pt idx="283">
                  <c:v>3.939227777777777</c:v>
                </c:pt>
                <c:pt idx="284">
                  <c:v>3.902472222222222</c:v>
                </c:pt>
                <c:pt idx="285">
                  <c:v>3.867861111111112</c:v>
                </c:pt>
                <c:pt idx="286">
                  <c:v>3.829183333333333</c:v>
                </c:pt>
                <c:pt idx="287">
                  <c:v>3.789661111111111</c:v>
                </c:pt>
                <c:pt idx="288">
                  <c:v>3.751455555555555</c:v>
                </c:pt>
                <c:pt idx="289">
                  <c:v>3.710272222222222</c:v>
                </c:pt>
                <c:pt idx="290">
                  <c:v>3.676144444444445</c:v>
                </c:pt>
                <c:pt idx="291">
                  <c:v>3.63671111111111</c:v>
                </c:pt>
                <c:pt idx="292">
                  <c:v>3.578655555555556</c:v>
                </c:pt>
                <c:pt idx="293">
                  <c:v>3.508311111111111</c:v>
                </c:pt>
                <c:pt idx="294">
                  <c:v>3.422938888888889</c:v>
                </c:pt>
                <c:pt idx="295">
                  <c:v>3.351672222222223</c:v>
                </c:pt>
                <c:pt idx="296">
                  <c:v>3.293716666666666</c:v>
                </c:pt>
                <c:pt idx="297">
                  <c:v>3.243994444444444</c:v>
                </c:pt>
                <c:pt idx="298">
                  <c:v>3.196994444444444</c:v>
                </c:pt>
                <c:pt idx="299">
                  <c:v>3.146438888888889</c:v>
                </c:pt>
                <c:pt idx="300">
                  <c:v>3.0875</c:v>
                </c:pt>
                <c:pt idx="301">
                  <c:v>3.030216666666667</c:v>
                </c:pt>
                <c:pt idx="302">
                  <c:v>2.965111111111111</c:v>
                </c:pt>
                <c:pt idx="303">
                  <c:v>2.894605555555556</c:v>
                </c:pt>
                <c:pt idx="304">
                  <c:v>2.813166666666667</c:v>
                </c:pt>
                <c:pt idx="305">
                  <c:v>2.722816666666667</c:v>
                </c:pt>
                <c:pt idx="306">
                  <c:v>2.633422222222221</c:v>
                </c:pt>
                <c:pt idx="307">
                  <c:v>2.545905555555556</c:v>
                </c:pt>
                <c:pt idx="308">
                  <c:v>2.452516666666666</c:v>
                </c:pt>
                <c:pt idx="309">
                  <c:v>2.360961111111111</c:v>
                </c:pt>
                <c:pt idx="310">
                  <c:v>2.272661111111111</c:v>
                </c:pt>
                <c:pt idx="311">
                  <c:v>2.184755555555556</c:v>
                </c:pt>
                <c:pt idx="312">
                  <c:v>2.103211111111112</c:v>
                </c:pt>
                <c:pt idx="313">
                  <c:v>2.034766666666667</c:v>
                </c:pt>
                <c:pt idx="314">
                  <c:v>1.96453888888889</c:v>
                </c:pt>
                <c:pt idx="315">
                  <c:v>1.886133333333333</c:v>
                </c:pt>
                <c:pt idx="316">
                  <c:v>1.800083333333333</c:v>
                </c:pt>
                <c:pt idx="317">
                  <c:v>1.701072222222222</c:v>
                </c:pt>
                <c:pt idx="318">
                  <c:v>1.589122222222222</c:v>
                </c:pt>
                <c:pt idx="319">
                  <c:v>1.485005555555555</c:v>
                </c:pt>
                <c:pt idx="320">
                  <c:v>1.383172222222222</c:v>
                </c:pt>
                <c:pt idx="321">
                  <c:v>1.289627777777778</c:v>
                </c:pt>
                <c:pt idx="322">
                  <c:v>1.20278888888889</c:v>
                </c:pt>
                <c:pt idx="323">
                  <c:v>1.121672222222222</c:v>
                </c:pt>
                <c:pt idx="324">
                  <c:v>1.041955555555556</c:v>
                </c:pt>
                <c:pt idx="325">
                  <c:v>0.969561111111111</c:v>
                </c:pt>
                <c:pt idx="326">
                  <c:v>0.895244444444445</c:v>
                </c:pt>
                <c:pt idx="327">
                  <c:v>0.833094444444444</c:v>
                </c:pt>
                <c:pt idx="328">
                  <c:v>0.780588888888889</c:v>
                </c:pt>
                <c:pt idx="329">
                  <c:v>0.729061111111111</c:v>
                </c:pt>
                <c:pt idx="330">
                  <c:v>0.678077777777778</c:v>
                </c:pt>
                <c:pt idx="331">
                  <c:v>0.623694444444444</c:v>
                </c:pt>
                <c:pt idx="332">
                  <c:v>0.567488888888889</c:v>
                </c:pt>
                <c:pt idx="333">
                  <c:v>0.512238888888889</c:v>
                </c:pt>
                <c:pt idx="334">
                  <c:v>0.456766666666667</c:v>
                </c:pt>
                <c:pt idx="335">
                  <c:v>0.403094444444444</c:v>
                </c:pt>
                <c:pt idx="336">
                  <c:v>0.359538888888889</c:v>
                </c:pt>
                <c:pt idx="337">
                  <c:v>0.311972222222222</c:v>
                </c:pt>
                <c:pt idx="338">
                  <c:v>0.27745</c:v>
                </c:pt>
                <c:pt idx="339">
                  <c:v>0.247094444444444</c:v>
                </c:pt>
                <c:pt idx="340">
                  <c:v>0.215883333333333</c:v>
                </c:pt>
                <c:pt idx="341">
                  <c:v>0.174872222222222</c:v>
                </c:pt>
                <c:pt idx="342">
                  <c:v>0.128466666666667</c:v>
                </c:pt>
                <c:pt idx="343">
                  <c:v>0.0769222222222223</c:v>
                </c:pt>
                <c:pt idx="344">
                  <c:v>0.0210666666666667</c:v>
                </c:pt>
                <c:pt idx="345">
                  <c:v>-0.0387166666666667</c:v>
                </c:pt>
                <c:pt idx="346">
                  <c:v>-0.103966666666667</c:v>
                </c:pt>
                <c:pt idx="347">
                  <c:v>-0.16485</c:v>
                </c:pt>
                <c:pt idx="348">
                  <c:v>-0.21465</c:v>
                </c:pt>
                <c:pt idx="349">
                  <c:v>-0.241966666666667</c:v>
                </c:pt>
                <c:pt idx="350">
                  <c:v>-0.266933333333333</c:v>
                </c:pt>
                <c:pt idx="351">
                  <c:v>-0.289361111111111</c:v>
                </c:pt>
                <c:pt idx="352">
                  <c:v>-0.305055555555555</c:v>
                </c:pt>
                <c:pt idx="353">
                  <c:v>-0.324988888888889</c:v>
                </c:pt>
                <c:pt idx="354">
                  <c:v>-0.323588888888889</c:v>
                </c:pt>
                <c:pt idx="355">
                  <c:v>-0.315172222222222</c:v>
                </c:pt>
                <c:pt idx="356">
                  <c:v>-0.304944444444444</c:v>
                </c:pt>
                <c:pt idx="357">
                  <c:v>-0.293922222222222</c:v>
                </c:pt>
                <c:pt idx="358">
                  <c:v>-0.288427777777778</c:v>
                </c:pt>
                <c:pt idx="359">
                  <c:v>-0.278622222222222</c:v>
                </c:pt>
                <c:pt idx="360">
                  <c:v>-0.263511111111111</c:v>
                </c:pt>
                <c:pt idx="361">
                  <c:v>-0.2546</c:v>
                </c:pt>
                <c:pt idx="362">
                  <c:v>-0.235605555555556</c:v>
                </c:pt>
                <c:pt idx="363">
                  <c:v>-0.215694444444444</c:v>
                </c:pt>
                <c:pt idx="364">
                  <c:v>-0.193961111111111</c:v>
                </c:pt>
                <c:pt idx="365">
                  <c:v>-0.1715</c:v>
                </c:pt>
                <c:pt idx="366">
                  <c:v>-0.153994444444444</c:v>
                </c:pt>
                <c:pt idx="367">
                  <c:v>-0.145266666666667</c:v>
                </c:pt>
                <c:pt idx="368">
                  <c:v>-0.129183333333333</c:v>
                </c:pt>
                <c:pt idx="369">
                  <c:v>-0.1123</c:v>
                </c:pt>
                <c:pt idx="370">
                  <c:v>-0.0795611111111112</c:v>
                </c:pt>
                <c:pt idx="371">
                  <c:v>-0.0486499999999999</c:v>
                </c:pt>
                <c:pt idx="372">
                  <c:v>-0.0204444444444445</c:v>
                </c:pt>
                <c:pt idx="373">
                  <c:v>0.000988888888889002</c:v>
                </c:pt>
                <c:pt idx="374">
                  <c:v>0.00847777777777785</c:v>
                </c:pt>
                <c:pt idx="375">
                  <c:v>0.00751111111111112</c:v>
                </c:pt>
                <c:pt idx="376">
                  <c:v>0.000605555555555674</c:v>
                </c:pt>
                <c:pt idx="377">
                  <c:v>-0.00600555555555557</c:v>
                </c:pt>
                <c:pt idx="378">
                  <c:v>-0.0202777777777778</c:v>
                </c:pt>
                <c:pt idx="379">
                  <c:v>-0.0362777777777779</c:v>
                </c:pt>
                <c:pt idx="380">
                  <c:v>-0.0624333333333333</c:v>
                </c:pt>
                <c:pt idx="381">
                  <c:v>-0.0993388888888889</c:v>
                </c:pt>
                <c:pt idx="382">
                  <c:v>-0.146855555555556</c:v>
                </c:pt>
                <c:pt idx="383">
                  <c:v>-0.187761111111111</c:v>
                </c:pt>
                <c:pt idx="384">
                  <c:v>-0.232633333333333</c:v>
                </c:pt>
                <c:pt idx="385">
                  <c:v>-0.269611111111111</c:v>
                </c:pt>
                <c:pt idx="386">
                  <c:v>-0.307633333333333</c:v>
                </c:pt>
                <c:pt idx="387">
                  <c:v>-0.3522</c:v>
                </c:pt>
                <c:pt idx="388">
                  <c:v>-0.392605555555555</c:v>
                </c:pt>
                <c:pt idx="389">
                  <c:v>-0.441438888888889</c:v>
                </c:pt>
                <c:pt idx="390">
                  <c:v>-0.475988888888889</c:v>
                </c:pt>
                <c:pt idx="391">
                  <c:v>-0.517288888888889</c:v>
                </c:pt>
                <c:pt idx="392">
                  <c:v>-0.556411111111111</c:v>
                </c:pt>
                <c:pt idx="393">
                  <c:v>-0.599188888888889</c:v>
                </c:pt>
                <c:pt idx="394">
                  <c:v>-0.637566666666667</c:v>
                </c:pt>
                <c:pt idx="395">
                  <c:v>-0.680033333333333</c:v>
                </c:pt>
                <c:pt idx="396">
                  <c:v>-0.710077777777778</c:v>
                </c:pt>
                <c:pt idx="397">
                  <c:v>-0.748055555555556</c:v>
                </c:pt>
                <c:pt idx="398">
                  <c:v>-0.787972222222222</c:v>
                </c:pt>
                <c:pt idx="399">
                  <c:v>-0.835861111111111</c:v>
                </c:pt>
                <c:pt idx="400">
                  <c:v>-0.890577777777778</c:v>
                </c:pt>
                <c:pt idx="401">
                  <c:v>-0.943622222222222</c:v>
                </c:pt>
                <c:pt idx="402">
                  <c:v>-0.974138888888889</c:v>
                </c:pt>
                <c:pt idx="403">
                  <c:v>-1.000894444444444</c:v>
                </c:pt>
                <c:pt idx="404">
                  <c:v>-1.02568888888889</c:v>
                </c:pt>
                <c:pt idx="405">
                  <c:v>-1.033894444444444</c:v>
                </c:pt>
                <c:pt idx="406">
                  <c:v>-1.03753888888889</c:v>
                </c:pt>
                <c:pt idx="407">
                  <c:v>-1.042122222222222</c:v>
                </c:pt>
                <c:pt idx="408">
                  <c:v>-1.048477777777778</c:v>
                </c:pt>
                <c:pt idx="409">
                  <c:v>-1.057916666666666</c:v>
                </c:pt>
                <c:pt idx="410">
                  <c:v>-1.078616666666667</c:v>
                </c:pt>
                <c:pt idx="411">
                  <c:v>-1.10085</c:v>
                </c:pt>
                <c:pt idx="412">
                  <c:v>-1.113877777777778</c:v>
                </c:pt>
                <c:pt idx="413">
                  <c:v>-1.114372222222222</c:v>
                </c:pt>
                <c:pt idx="414">
                  <c:v>-1.103916666666667</c:v>
                </c:pt>
                <c:pt idx="415">
                  <c:v>-1.092433333333334</c:v>
                </c:pt>
                <c:pt idx="416">
                  <c:v>-1.065177777777778</c:v>
                </c:pt>
                <c:pt idx="417">
                  <c:v>-1.030605555555556</c:v>
                </c:pt>
                <c:pt idx="418">
                  <c:v>-0.990966666666667</c:v>
                </c:pt>
                <c:pt idx="419">
                  <c:v>-0.956522222222222</c:v>
                </c:pt>
                <c:pt idx="420">
                  <c:v>-0.927494444444444</c:v>
                </c:pt>
                <c:pt idx="421">
                  <c:v>-0.905894444444444</c:v>
                </c:pt>
                <c:pt idx="422">
                  <c:v>-0.9006</c:v>
                </c:pt>
                <c:pt idx="423">
                  <c:v>-0.9024</c:v>
                </c:pt>
                <c:pt idx="424">
                  <c:v>-0.913422222222222</c:v>
                </c:pt>
                <c:pt idx="425">
                  <c:v>-0.925877777777778</c:v>
                </c:pt>
                <c:pt idx="426">
                  <c:v>-0.930472222222222</c:v>
                </c:pt>
                <c:pt idx="427">
                  <c:v>-0.934033333333333</c:v>
                </c:pt>
                <c:pt idx="428">
                  <c:v>-0.933344444444444</c:v>
                </c:pt>
                <c:pt idx="429">
                  <c:v>-0.934444444444445</c:v>
                </c:pt>
                <c:pt idx="430">
                  <c:v>-0.935238888888889</c:v>
                </c:pt>
                <c:pt idx="431">
                  <c:v>-0.937116666666667</c:v>
                </c:pt>
                <c:pt idx="432">
                  <c:v>-0.950172222222222</c:v>
                </c:pt>
                <c:pt idx="433">
                  <c:v>-0.972477777777778</c:v>
                </c:pt>
                <c:pt idx="434">
                  <c:v>-0.985366666666667</c:v>
                </c:pt>
                <c:pt idx="435">
                  <c:v>-0.9873</c:v>
                </c:pt>
                <c:pt idx="436">
                  <c:v>-0.988633333333333</c:v>
                </c:pt>
                <c:pt idx="437">
                  <c:v>-0.986033333333333</c:v>
                </c:pt>
                <c:pt idx="438">
                  <c:v>-0.98225</c:v>
                </c:pt>
                <c:pt idx="439">
                  <c:v>-0.975588888888889</c:v>
                </c:pt>
                <c:pt idx="440">
                  <c:v>-0.96655</c:v>
                </c:pt>
                <c:pt idx="441">
                  <c:v>-0.945955555555556</c:v>
                </c:pt>
                <c:pt idx="442">
                  <c:v>-0.920094444444444</c:v>
                </c:pt>
                <c:pt idx="443">
                  <c:v>-0.892216666666666</c:v>
                </c:pt>
                <c:pt idx="444">
                  <c:v>-0.863733333333334</c:v>
                </c:pt>
                <c:pt idx="445">
                  <c:v>-0.843694444444444</c:v>
                </c:pt>
                <c:pt idx="446">
                  <c:v>-0.822216666666667</c:v>
                </c:pt>
                <c:pt idx="447">
                  <c:v>-0.795372222222222</c:v>
                </c:pt>
                <c:pt idx="448">
                  <c:v>-0.771511111111111</c:v>
                </c:pt>
                <c:pt idx="449">
                  <c:v>-0.750877777777778</c:v>
                </c:pt>
                <c:pt idx="450">
                  <c:v>-0.734294444444445</c:v>
                </c:pt>
                <c:pt idx="451">
                  <c:v>-0.716744444444444</c:v>
                </c:pt>
                <c:pt idx="452">
                  <c:v>-0.691466666666666</c:v>
                </c:pt>
                <c:pt idx="453">
                  <c:v>-0.66655</c:v>
                </c:pt>
                <c:pt idx="454">
                  <c:v>-0.632066666666667</c:v>
                </c:pt>
                <c:pt idx="455">
                  <c:v>-0.596811111111111</c:v>
                </c:pt>
                <c:pt idx="456">
                  <c:v>-0.559816666666667</c:v>
                </c:pt>
                <c:pt idx="457">
                  <c:v>-0.513805555555556</c:v>
                </c:pt>
                <c:pt idx="458">
                  <c:v>-0.476322222222222</c:v>
                </c:pt>
                <c:pt idx="459">
                  <c:v>-0.429494444444444</c:v>
                </c:pt>
                <c:pt idx="460">
                  <c:v>-0.400922222222222</c:v>
                </c:pt>
                <c:pt idx="461">
                  <c:v>-0.384422222222222</c:v>
                </c:pt>
                <c:pt idx="462">
                  <c:v>-0.368305555555555</c:v>
                </c:pt>
                <c:pt idx="463">
                  <c:v>-0.3605</c:v>
                </c:pt>
                <c:pt idx="464">
                  <c:v>-0.346033333333333</c:v>
                </c:pt>
                <c:pt idx="465">
                  <c:v>-0.328644444444444</c:v>
                </c:pt>
                <c:pt idx="466">
                  <c:v>-0.305055555555555</c:v>
                </c:pt>
                <c:pt idx="467">
                  <c:v>-0.278438888888889</c:v>
                </c:pt>
                <c:pt idx="468">
                  <c:v>-0.248627777777778</c:v>
                </c:pt>
                <c:pt idx="469">
                  <c:v>-0.216655555555556</c:v>
                </c:pt>
                <c:pt idx="470">
                  <c:v>-0.183016666666667</c:v>
                </c:pt>
                <c:pt idx="471">
                  <c:v>-0.134277777777778</c:v>
                </c:pt>
                <c:pt idx="472">
                  <c:v>-0.0792777777777776</c:v>
                </c:pt>
                <c:pt idx="473">
                  <c:v>-0.0304722222222222</c:v>
                </c:pt>
                <c:pt idx="474">
                  <c:v>0.0171055555555556</c:v>
                </c:pt>
                <c:pt idx="475">
                  <c:v>0.0522111111111112</c:v>
                </c:pt>
                <c:pt idx="476">
                  <c:v>0.0828833333333333</c:v>
                </c:pt>
                <c:pt idx="477">
                  <c:v>0.1038</c:v>
                </c:pt>
                <c:pt idx="478">
                  <c:v>0.106722222222222</c:v>
                </c:pt>
                <c:pt idx="479">
                  <c:v>0.110294444444444</c:v>
                </c:pt>
                <c:pt idx="480">
                  <c:v>0.104444444444445</c:v>
                </c:pt>
                <c:pt idx="481">
                  <c:v>0.116122222222222</c:v>
                </c:pt>
                <c:pt idx="482">
                  <c:v>0.150055555555556</c:v>
                </c:pt>
                <c:pt idx="483">
                  <c:v>0.197905555555556</c:v>
                </c:pt>
                <c:pt idx="484">
                  <c:v>0.250394444444445</c:v>
                </c:pt>
                <c:pt idx="485">
                  <c:v>0.295794444444444</c:v>
                </c:pt>
                <c:pt idx="486">
                  <c:v>0.326044444444444</c:v>
                </c:pt>
                <c:pt idx="487">
                  <c:v>0.342461111111111</c:v>
                </c:pt>
                <c:pt idx="488">
                  <c:v>0.364877777777778</c:v>
                </c:pt>
                <c:pt idx="489">
                  <c:v>0.369027777777778</c:v>
                </c:pt>
                <c:pt idx="490">
                  <c:v>0.376755555555555</c:v>
                </c:pt>
                <c:pt idx="491">
                  <c:v>0.394222222222222</c:v>
                </c:pt>
                <c:pt idx="492">
                  <c:v>0.411722222222222</c:v>
                </c:pt>
                <c:pt idx="493">
                  <c:v>0.4276</c:v>
                </c:pt>
                <c:pt idx="494">
                  <c:v>0.450288888888889</c:v>
                </c:pt>
                <c:pt idx="495">
                  <c:v>0.45885</c:v>
                </c:pt>
                <c:pt idx="496">
                  <c:v>0.470227777777778</c:v>
                </c:pt>
                <c:pt idx="497">
                  <c:v>0.466144444444444</c:v>
                </c:pt>
                <c:pt idx="498">
                  <c:v>0.452</c:v>
                </c:pt>
                <c:pt idx="499">
                  <c:v>0.439822222222222</c:v>
                </c:pt>
                <c:pt idx="500">
                  <c:v>0.421238888888889</c:v>
                </c:pt>
                <c:pt idx="501">
                  <c:v>0.395955555555555</c:v>
                </c:pt>
                <c:pt idx="502">
                  <c:v>0.377055555555555</c:v>
                </c:pt>
                <c:pt idx="503">
                  <c:v>0.356544444444444</c:v>
                </c:pt>
                <c:pt idx="504">
                  <c:v>0.340311111111111</c:v>
                </c:pt>
                <c:pt idx="505">
                  <c:v>0.335272222222222</c:v>
                </c:pt>
                <c:pt idx="506">
                  <c:v>0.34095</c:v>
                </c:pt>
                <c:pt idx="507">
                  <c:v>0.35115</c:v>
                </c:pt>
                <c:pt idx="508">
                  <c:v>0.365061111111111</c:v>
                </c:pt>
                <c:pt idx="509">
                  <c:v>0.370483333333333</c:v>
                </c:pt>
                <c:pt idx="510">
                  <c:v>0.382088888888889</c:v>
                </c:pt>
                <c:pt idx="511">
                  <c:v>0.386838888888889</c:v>
                </c:pt>
                <c:pt idx="512">
                  <c:v>0.382744444444444</c:v>
                </c:pt>
                <c:pt idx="513">
                  <c:v>0.37215</c:v>
                </c:pt>
                <c:pt idx="514">
                  <c:v>0.355355555555556</c:v>
                </c:pt>
                <c:pt idx="515">
                  <c:v>0.339166666666667</c:v>
                </c:pt>
                <c:pt idx="516">
                  <c:v>0.31875</c:v>
                </c:pt>
                <c:pt idx="517">
                  <c:v>0.300327777777778</c:v>
                </c:pt>
                <c:pt idx="518">
                  <c:v>0.288827777777778</c:v>
                </c:pt>
                <c:pt idx="519">
                  <c:v>0.279483333333333</c:v>
                </c:pt>
                <c:pt idx="520">
                  <c:v>0.279661111111111</c:v>
                </c:pt>
                <c:pt idx="521">
                  <c:v>0.287055555555556</c:v>
                </c:pt>
                <c:pt idx="522">
                  <c:v>0.294988888888889</c:v>
                </c:pt>
                <c:pt idx="523">
                  <c:v>0.300222222222222</c:v>
                </c:pt>
                <c:pt idx="524">
                  <c:v>0.302472222222222</c:v>
                </c:pt>
                <c:pt idx="525">
                  <c:v>0.309488888888889</c:v>
                </c:pt>
                <c:pt idx="526">
                  <c:v>0.312327777777778</c:v>
                </c:pt>
                <c:pt idx="527">
                  <c:v>0.326777777777778</c:v>
                </c:pt>
                <c:pt idx="528">
                  <c:v>0.352677777777778</c:v>
                </c:pt>
                <c:pt idx="529">
                  <c:v>0.37955</c:v>
                </c:pt>
                <c:pt idx="530">
                  <c:v>0.400433333333333</c:v>
                </c:pt>
                <c:pt idx="531">
                  <c:v>0.412605555555555</c:v>
                </c:pt>
                <c:pt idx="532">
                  <c:v>0.423333333333333</c:v>
                </c:pt>
                <c:pt idx="533">
                  <c:v>0.432788888888889</c:v>
                </c:pt>
                <c:pt idx="534">
                  <c:v>0.438711111111111</c:v>
                </c:pt>
                <c:pt idx="535">
                  <c:v>0.432961111111111</c:v>
                </c:pt>
                <c:pt idx="536">
                  <c:v>0.422388888888889</c:v>
                </c:pt>
                <c:pt idx="537">
                  <c:v>0.407305555555556</c:v>
                </c:pt>
                <c:pt idx="538">
                  <c:v>0.384477777777778</c:v>
                </c:pt>
                <c:pt idx="539">
                  <c:v>0.366866666666667</c:v>
                </c:pt>
                <c:pt idx="540">
                  <c:v>0.335855555555556</c:v>
                </c:pt>
                <c:pt idx="541">
                  <c:v>0.320588888888889</c:v>
                </c:pt>
                <c:pt idx="542">
                  <c:v>0.31755</c:v>
                </c:pt>
                <c:pt idx="543">
                  <c:v>0.338183333333333</c:v>
                </c:pt>
                <c:pt idx="544">
                  <c:v>0.380016666666667</c:v>
                </c:pt>
                <c:pt idx="545">
                  <c:v>0.449472222222222</c:v>
                </c:pt>
                <c:pt idx="546">
                  <c:v>0.523305555555556</c:v>
                </c:pt>
                <c:pt idx="547">
                  <c:v>0.597383333333333</c:v>
                </c:pt>
                <c:pt idx="548">
                  <c:v>0.678633333333333</c:v>
                </c:pt>
                <c:pt idx="549">
                  <c:v>0.75805</c:v>
                </c:pt>
                <c:pt idx="550">
                  <c:v>0.843938888888889</c:v>
                </c:pt>
                <c:pt idx="551">
                  <c:v>0.918522222222222</c:v>
                </c:pt>
                <c:pt idx="552">
                  <c:v>0.979038888888889</c:v>
                </c:pt>
                <c:pt idx="553">
                  <c:v>1.015477777777778</c:v>
                </c:pt>
                <c:pt idx="554">
                  <c:v>1.04895</c:v>
                </c:pt>
                <c:pt idx="555">
                  <c:v>1.088672222222222</c:v>
                </c:pt>
                <c:pt idx="556">
                  <c:v>1.141505555555555</c:v>
                </c:pt>
                <c:pt idx="557">
                  <c:v>1.201411111111111</c:v>
                </c:pt>
                <c:pt idx="558">
                  <c:v>1.258755555555555</c:v>
                </c:pt>
                <c:pt idx="559">
                  <c:v>1.301027777777778</c:v>
                </c:pt>
                <c:pt idx="560">
                  <c:v>1.340538888888888</c:v>
                </c:pt>
                <c:pt idx="561">
                  <c:v>1.364027777777778</c:v>
                </c:pt>
                <c:pt idx="562">
                  <c:v>1.3906</c:v>
                </c:pt>
                <c:pt idx="563">
                  <c:v>1.4221</c:v>
                </c:pt>
                <c:pt idx="564">
                  <c:v>1.447716666666666</c:v>
                </c:pt>
                <c:pt idx="565">
                  <c:v>1.469483333333334</c:v>
                </c:pt>
                <c:pt idx="566">
                  <c:v>1.50115</c:v>
                </c:pt>
                <c:pt idx="567">
                  <c:v>1.52355</c:v>
                </c:pt>
                <c:pt idx="568">
                  <c:v>1.536744444444444</c:v>
                </c:pt>
                <c:pt idx="569">
                  <c:v>1.535866666666666</c:v>
                </c:pt>
                <c:pt idx="570">
                  <c:v>1.526283333333333</c:v>
                </c:pt>
                <c:pt idx="571">
                  <c:v>1.510633333333333</c:v>
                </c:pt>
                <c:pt idx="572">
                  <c:v>1.499305555555555</c:v>
                </c:pt>
                <c:pt idx="573">
                  <c:v>1.489411111111111</c:v>
                </c:pt>
                <c:pt idx="574">
                  <c:v>1.475538888888889</c:v>
                </c:pt>
                <c:pt idx="575">
                  <c:v>1.453544444444444</c:v>
                </c:pt>
                <c:pt idx="576">
                  <c:v>1.422994444444444</c:v>
                </c:pt>
                <c:pt idx="577">
                  <c:v>1.389716666666666</c:v>
                </c:pt>
                <c:pt idx="578">
                  <c:v>1.355483333333333</c:v>
                </c:pt>
                <c:pt idx="579">
                  <c:v>1.316755555555556</c:v>
                </c:pt>
                <c:pt idx="580">
                  <c:v>1.27298888888889</c:v>
                </c:pt>
                <c:pt idx="581">
                  <c:v>1.233222222222222</c:v>
                </c:pt>
                <c:pt idx="582">
                  <c:v>1.197627777777778</c:v>
                </c:pt>
                <c:pt idx="583">
                  <c:v>1.175966666666667</c:v>
                </c:pt>
                <c:pt idx="584">
                  <c:v>1.155772222222222</c:v>
                </c:pt>
                <c:pt idx="585">
                  <c:v>1.131605555555556</c:v>
                </c:pt>
                <c:pt idx="586">
                  <c:v>1.120205555555556</c:v>
                </c:pt>
                <c:pt idx="587">
                  <c:v>1.108772222222222</c:v>
                </c:pt>
                <c:pt idx="588">
                  <c:v>1.098627777777778</c:v>
                </c:pt>
                <c:pt idx="589">
                  <c:v>1.078416666666667</c:v>
                </c:pt>
                <c:pt idx="590">
                  <c:v>1.0543</c:v>
                </c:pt>
                <c:pt idx="591">
                  <c:v>1.023833333333333</c:v>
                </c:pt>
                <c:pt idx="592">
                  <c:v>0.982738888888889</c:v>
                </c:pt>
                <c:pt idx="593">
                  <c:v>0.94645</c:v>
                </c:pt>
                <c:pt idx="594">
                  <c:v>0.915438888888889</c:v>
                </c:pt>
                <c:pt idx="595">
                  <c:v>0.892977777777778</c:v>
                </c:pt>
                <c:pt idx="596">
                  <c:v>0.887916666666667</c:v>
                </c:pt>
                <c:pt idx="597">
                  <c:v>0.889316666666667</c:v>
                </c:pt>
                <c:pt idx="598">
                  <c:v>0.893561111111111</c:v>
                </c:pt>
                <c:pt idx="599">
                  <c:v>0.902627777777778</c:v>
                </c:pt>
                <c:pt idx="600">
                  <c:v>0.926022222222222</c:v>
                </c:pt>
                <c:pt idx="601">
                  <c:v>0.940622222222222</c:v>
                </c:pt>
                <c:pt idx="602">
                  <c:v>0.955816666666667</c:v>
                </c:pt>
                <c:pt idx="603">
                  <c:v>0.953994444444444</c:v>
                </c:pt>
                <c:pt idx="604">
                  <c:v>0.935816666666667</c:v>
                </c:pt>
                <c:pt idx="605">
                  <c:v>0.920872222222222</c:v>
                </c:pt>
                <c:pt idx="606">
                  <c:v>0.907266666666666</c:v>
                </c:pt>
                <c:pt idx="607">
                  <c:v>0.905116666666667</c:v>
                </c:pt>
                <c:pt idx="608">
                  <c:v>0.895816666666666</c:v>
                </c:pt>
                <c:pt idx="609">
                  <c:v>0.881377777777778</c:v>
                </c:pt>
                <c:pt idx="610">
                  <c:v>0.860088888888889</c:v>
                </c:pt>
                <c:pt idx="611">
                  <c:v>0.842583333333333</c:v>
                </c:pt>
                <c:pt idx="612">
                  <c:v>0.827233333333333</c:v>
                </c:pt>
                <c:pt idx="613">
                  <c:v>0.817538888888889</c:v>
                </c:pt>
                <c:pt idx="614">
                  <c:v>0.812477777777778</c:v>
                </c:pt>
                <c:pt idx="615">
                  <c:v>0.814733333333333</c:v>
                </c:pt>
                <c:pt idx="616">
                  <c:v>0.828933333333333</c:v>
                </c:pt>
                <c:pt idx="617">
                  <c:v>0.860638888888889</c:v>
                </c:pt>
                <c:pt idx="618">
                  <c:v>0.900611111111111</c:v>
                </c:pt>
                <c:pt idx="619">
                  <c:v>0.952372222222222</c:v>
                </c:pt>
                <c:pt idx="620">
                  <c:v>0.990483333333333</c:v>
                </c:pt>
                <c:pt idx="621">
                  <c:v>1.018294444444445</c:v>
                </c:pt>
                <c:pt idx="622">
                  <c:v>1.044072222222222</c:v>
                </c:pt>
                <c:pt idx="623">
                  <c:v>1.056266666666667</c:v>
                </c:pt>
                <c:pt idx="624">
                  <c:v>1.084805555555556</c:v>
                </c:pt>
                <c:pt idx="625">
                  <c:v>1.118422222222222</c:v>
                </c:pt>
                <c:pt idx="626">
                  <c:v>1.15818888888889</c:v>
                </c:pt>
                <c:pt idx="627">
                  <c:v>1.206005555555556</c:v>
                </c:pt>
                <c:pt idx="628">
                  <c:v>1.264533333333333</c:v>
                </c:pt>
                <c:pt idx="629">
                  <c:v>1.325994444444444</c:v>
                </c:pt>
                <c:pt idx="630">
                  <c:v>1.382383333333333</c:v>
                </c:pt>
                <c:pt idx="631">
                  <c:v>1.427922222222222</c:v>
                </c:pt>
                <c:pt idx="632">
                  <c:v>1.471811111111111</c:v>
                </c:pt>
                <c:pt idx="633">
                  <c:v>1.503922222222222</c:v>
                </c:pt>
                <c:pt idx="634">
                  <c:v>1.531088888888888</c:v>
                </c:pt>
                <c:pt idx="635">
                  <c:v>1.544233333333333</c:v>
                </c:pt>
                <c:pt idx="636">
                  <c:v>1.530061111111111</c:v>
                </c:pt>
                <c:pt idx="637">
                  <c:v>1.499083333333333</c:v>
                </c:pt>
                <c:pt idx="638">
                  <c:v>1.462511111111112</c:v>
                </c:pt>
                <c:pt idx="639">
                  <c:v>1.431811111111111</c:v>
                </c:pt>
                <c:pt idx="640">
                  <c:v>1.417827777777778</c:v>
                </c:pt>
                <c:pt idx="641">
                  <c:v>1.416705555555556</c:v>
                </c:pt>
                <c:pt idx="642">
                  <c:v>1.432461111111111</c:v>
                </c:pt>
                <c:pt idx="643">
                  <c:v>1.447977777777777</c:v>
                </c:pt>
                <c:pt idx="644">
                  <c:v>1.453833333333333</c:v>
                </c:pt>
                <c:pt idx="645">
                  <c:v>1.472033333333333</c:v>
                </c:pt>
                <c:pt idx="646">
                  <c:v>1.493233333333333</c:v>
                </c:pt>
                <c:pt idx="647">
                  <c:v>1.519066666666667</c:v>
                </c:pt>
                <c:pt idx="648">
                  <c:v>1.544233333333334</c:v>
                </c:pt>
                <c:pt idx="649">
                  <c:v>1.575155555555555</c:v>
                </c:pt>
                <c:pt idx="650">
                  <c:v>1.602472222222222</c:v>
                </c:pt>
                <c:pt idx="651">
                  <c:v>1.636966666666667</c:v>
                </c:pt>
                <c:pt idx="652">
                  <c:v>1.65978888888889</c:v>
                </c:pt>
                <c:pt idx="653">
                  <c:v>1.69213888888889</c:v>
                </c:pt>
                <c:pt idx="654">
                  <c:v>1.723633333333333</c:v>
                </c:pt>
                <c:pt idx="655">
                  <c:v>1.757033333333333</c:v>
                </c:pt>
                <c:pt idx="656">
                  <c:v>1.792733333333333</c:v>
                </c:pt>
                <c:pt idx="657">
                  <c:v>1.830361111111111</c:v>
                </c:pt>
                <c:pt idx="658">
                  <c:v>1.855127777777778</c:v>
                </c:pt>
                <c:pt idx="659">
                  <c:v>1.867566666666667</c:v>
                </c:pt>
                <c:pt idx="660">
                  <c:v>1.876111111111111</c:v>
                </c:pt>
                <c:pt idx="661">
                  <c:v>1.89085</c:v>
                </c:pt>
                <c:pt idx="662">
                  <c:v>1.908966666666667</c:v>
                </c:pt>
                <c:pt idx="663">
                  <c:v>1.934033333333333</c:v>
                </c:pt>
                <c:pt idx="664">
                  <c:v>1.972433333333334</c:v>
                </c:pt>
                <c:pt idx="665">
                  <c:v>2.011983333333333</c:v>
                </c:pt>
                <c:pt idx="666">
                  <c:v>2.052083333333333</c:v>
                </c:pt>
                <c:pt idx="667">
                  <c:v>2.087588888888889</c:v>
                </c:pt>
                <c:pt idx="668">
                  <c:v>2.111505555555555</c:v>
                </c:pt>
                <c:pt idx="669">
                  <c:v>2.134622222222222</c:v>
                </c:pt>
                <c:pt idx="670">
                  <c:v>2.141322222222222</c:v>
                </c:pt>
                <c:pt idx="671">
                  <c:v>2.134027777777777</c:v>
                </c:pt>
                <c:pt idx="672">
                  <c:v>2.119322222222222</c:v>
                </c:pt>
                <c:pt idx="673">
                  <c:v>2.098783333333333</c:v>
                </c:pt>
                <c:pt idx="674">
                  <c:v>2.083277777777777</c:v>
                </c:pt>
                <c:pt idx="675">
                  <c:v>2.058927777777777</c:v>
                </c:pt>
                <c:pt idx="676">
                  <c:v>2.036788888888887</c:v>
                </c:pt>
                <c:pt idx="677">
                  <c:v>2.012372222222222</c:v>
                </c:pt>
                <c:pt idx="678">
                  <c:v>1.97428888888889</c:v>
                </c:pt>
                <c:pt idx="679">
                  <c:v>1.942344444444445</c:v>
                </c:pt>
                <c:pt idx="680">
                  <c:v>1.904222222222222</c:v>
                </c:pt>
                <c:pt idx="681">
                  <c:v>1.859933333333333</c:v>
                </c:pt>
                <c:pt idx="682">
                  <c:v>1.803127777777778</c:v>
                </c:pt>
                <c:pt idx="683">
                  <c:v>1.742727777777778</c:v>
                </c:pt>
                <c:pt idx="684">
                  <c:v>1.670094444444444</c:v>
                </c:pt>
                <c:pt idx="685">
                  <c:v>1.614294444444444</c:v>
                </c:pt>
                <c:pt idx="686">
                  <c:v>1.55305</c:v>
                </c:pt>
                <c:pt idx="687">
                  <c:v>1.503705555555556</c:v>
                </c:pt>
                <c:pt idx="688">
                  <c:v>1.458011111111111</c:v>
                </c:pt>
                <c:pt idx="689">
                  <c:v>1.412216666666667</c:v>
                </c:pt>
                <c:pt idx="690">
                  <c:v>1.375805555555555</c:v>
                </c:pt>
                <c:pt idx="691">
                  <c:v>1.335727777777778</c:v>
                </c:pt>
                <c:pt idx="692">
                  <c:v>1.300455555555556</c:v>
                </c:pt>
                <c:pt idx="693">
                  <c:v>1.26623888888889</c:v>
                </c:pt>
                <c:pt idx="694">
                  <c:v>1.23811111111111</c:v>
                </c:pt>
                <c:pt idx="695">
                  <c:v>1.207833333333333</c:v>
                </c:pt>
                <c:pt idx="696">
                  <c:v>1.167711111111111</c:v>
                </c:pt>
                <c:pt idx="697">
                  <c:v>1.128794444444444</c:v>
                </c:pt>
                <c:pt idx="698">
                  <c:v>1.100983333333333</c:v>
                </c:pt>
                <c:pt idx="699">
                  <c:v>1.077472222222222</c:v>
                </c:pt>
                <c:pt idx="700">
                  <c:v>1.05723888888889</c:v>
                </c:pt>
              </c:numCache>
            </c:numRef>
          </c:val>
          <c:smooth val="0"/>
        </c:ser>
        <c:ser>
          <c:idx val="2"/>
          <c:order val="2"/>
          <c:tx>
            <c:strRef>
              <c:f>fcz!$A$76</c:f>
              <c:strCache>
                <c:ptCount val="1"/>
                <c:pt idx="0">
                  <c:v>Semantic</c:v>
                </c:pt>
              </c:strCache>
            </c:strRef>
          </c:tx>
          <c:marker>
            <c:symbol val="none"/>
          </c:marker>
          <c:val>
            <c:numRef>
              <c:f>fcz!$C$76:$AAA$76</c:f>
              <c:numCache>
                <c:formatCode>General</c:formatCode>
                <c:ptCount val="701"/>
                <c:pt idx="0">
                  <c:v>0.717222222222222</c:v>
                </c:pt>
                <c:pt idx="1">
                  <c:v>0.7672</c:v>
                </c:pt>
                <c:pt idx="2">
                  <c:v>0.831861111111111</c:v>
                </c:pt>
                <c:pt idx="3">
                  <c:v>0.912788888888889</c:v>
                </c:pt>
                <c:pt idx="4">
                  <c:v>0.993738888888889</c:v>
                </c:pt>
                <c:pt idx="5">
                  <c:v>1.055044444444444</c:v>
                </c:pt>
                <c:pt idx="6">
                  <c:v>1.122211111111111</c:v>
                </c:pt>
                <c:pt idx="7">
                  <c:v>1.179244444444444</c:v>
                </c:pt>
                <c:pt idx="8">
                  <c:v>1.224944444444445</c:v>
                </c:pt>
                <c:pt idx="9">
                  <c:v>1.268066666666667</c:v>
                </c:pt>
                <c:pt idx="10">
                  <c:v>1.323605555555555</c:v>
                </c:pt>
                <c:pt idx="11">
                  <c:v>1.353244444444445</c:v>
                </c:pt>
                <c:pt idx="12">
                  <c:v>1.368872222222222</c:v>
                </c:pt>
                <c:pt idx="13">
                  <c:v>1.36358888888889</c:v>
                </c:pt>
                <c:pt idx="14">
                  <c:v>1.34875</c:v>
                </c:pt>
                <c:pt idx="15">
                  <c:v>1.332433333333333</c:v>
                </c:pt>
                <c:pt idx="16">
                  <c:v>1.315655555555556</c:v>
                </c:pt>
                <c:pt idx="17">
                  <c:v>1.314477777777778</c:v>
                </c:pt>
                <c:pt idx="18">
                  <c:v>1.305227777777778</c:v>
                </c:pt>
                <c:pt idx="19">
                  <c:v>1.287538888888889</c:v>
                </c:pt>
                <c:pt idx="20">
                  <c:v>1.24555</c:v>
                </c:pt>
                <c:pt idx="21">
                  <c:v>1.182416666666667</c:v>
                </c:pt>
                <c:pt idx="22">
                  <c:v>1.094955555555555</c:v>
                </c:pt>
                <c:pt idx="23">
                  <c:v>1.004561111111111</c:v>
                </c:pt>
                <c:pt idx="24">
                  <c:v>0.916516666666667</c:v>
                </c:pt>
                <c:pt idx="25">
                  <c:v>0.837661111111111</c:v>
                </c:pt>
                <c:pt idx="26">
                  <c:v>0.758661111111111</c:v>
                </c:pt>
                <c:pt idx="27">
                  <c:v>0.696116666666667</c:v>
                </c:pt>
                <c:pt idx="28">
                  <c:v>0.642172222222222</c:v>
                </c:pt>
                <c:pt idx="29">
                  <c:v>0.615627777777778</c:v>
                </c:pt>
                <c:pt idx="30">
                  <c:v>0.608466666666666</c:v>
                </c:pt>
                <c:pt idx="31">
                  <c:v>0.611938888888889</c:v>
                </c:pt>
                <c:pt idx="32">
                  <c:v>0.621205555555555</c:v>
                </c:pt>
                <c:pt idx="33">
                  <c:v>0.6198</c:v>
                </c:pt>
                <c:pt idx="34">
                  <c:v>0.6156</c:v>
                </c:pt>
                <c:pt idx="35">
                  <c:v>0.625072222222222</c:v>
                </c:pt>
                <c:pt idx="36">
                  <c:v>0.636711111111111</c:v>
                </c:pt>
                <c:pt idx="37">
                  <c:v>0.641411111111111</c:v>
                </c:pt>
                <c:pt idx="38">
                  <c:v>0.63875</c:v>
                </c:pt>
                <c:pt idx="39">
                  <c:v>0.6365</c:v>
                </c:pt>
                <c:pt idx="40">
                  <c:v>0.649272222222222</c:v>
                </c:pt>
                <c:pt idx="41">
                  <c:v>0.666655555555555</c:v>
                </c:pt>
                <c:pt idx="42">
                  <c:v>0.677416666666667</c:v>
                </c:pt>
                <c:pt idx="43">
                  <c:v>0.676844444444444</c:v>
                </c:pt>
                <c:pt idx="44">
                  <c:v>0.64555</c:v>
                </c:pt>
                <c:pt idx="45">
                  <c:v>0.621188888888889</c:v>
                </c:pt>
                <c:pt idx="46">
                  <c:v>0.589072222222222</c:v>
                </c:pt>
                <c:pt idx="47">
                  <c:v>0.554788888888889</c:v>
                </c:pt>
                <c:pt idx="48">
                  <c:v>0.524122222222222</c:v>
                </c:pt>
                <c:pt idx="49">
                  <c:v>0.503255555555555</c:v>
                </c:pt>
                <c:pt idx="50">
                  <c:v>0.491822222222222</c:v>
                </c:pt>
                <c:pt idx="51">
                  <c:v>0.491883333333333</c:v>
                </c:pt>
                <c:pt idx="52">
                  <c:v>0.501405555555555</c:v>
                </c:pt>
                <c:pt idx="53">
                  <c:v>0.527294444444444</c:v>
                </c:pt>
                <c:pt idx="54">
                  <c:v>0.573377777777778</c:v>
                </c:pt>
                <c:pt idx="55">
                  <c:v>0.635988888888889</c:v>
                </c:pt>
                <c:pt idx="56">
                  <c:v>0.693605555555555</c:v>
                </c:pt>
                <c:pt idx="57">
                  <c:v>0.746422222222222</c:v>
                </c:pt>
                <c:pt idx="58">
                  <c:v>0.771766666666666</c:v>
                </c:pt>
                <c:pt idx="59">
                  <c:v>0.800138888888889</c:v>
                </c:pt>
                <c:pt idx="60">
                  <c:v>0.813966666666666</c:v>
                </c:pt>
                <c:pt idx="61">
                  <c:v>0.840094444444444</c:v>
                </c:pt>
                <c:pt idx="62">
                  <c:v>0.867955555555555</c:v>
                </c:pt>
                <c:pt idx="63">
                  <c:v>0.890394444444444</c:v>
                </c:pt>
                <c:pt idx="64">
                  <c:v>0.909111111111111</c:v>
                </c:pt>
                <c:pt idx="65">
                  <c:v>0.918483333333333</c:v>
                </c:pt>
                <c:pt idx="66">
                  <c:v>0.943372222222222</c:v>
                </c:pt>
                <c:pt idx="67">
                  <c:v>0.970566666666666</c:v>
                </c:pt>
                <c:pt idx="68">
                  <c:v>1.004372222222222</c:v>
                </c:pt>
                <c:pt idx="69">
                  <c:v>1.042411111111111</c:v>
                </c:pt>
                <c:pt idx="70">
                  <c:v>1.079311111111111</c:v>
                </c:pt>
                <c:pt idx="71">
                  <c:v>1.109694444444444</c:v>
                </c:pt>
                <c:pt idx="72">
                  <c:v>1.159094444444445</c:v>
                </c:pt>
                <c:pt idx="73">
                  <c:v>1.207138888888889</c:v>
                </c:pt>
                <c:pt idx="74">
                  <c:v>1.248222222222222</c:v>
                </c:pt>
                <c:pt idx="75">
                  <c:v>1.283222222222222</c:v>
                </c:pt>
                <c:pt idx="76">
                  <c:v>1.322811111111111</c:v>
                </c:pt>
                <c:pt idx="77">
                  <c:v>1.3572</c:v>
                </c:pt>
                <c:pt idx="78">
                  <c:v>1.390205555555556</c:v>
                </c:pt>
                <c:pt idx="79">
                  <c:v>1.41245</c:v>
                </c:pt>
                <c:pt idx="80">
                  <c:v>1.429438888888889</c:v>
                </c:pt>
                <c:pt idx="81">
                  <c:v>1.456661111111111</c:v>
                </c:pt>
                <c:pt idx="82">
                  <c:v>1.48673888888889</c:v>
                </c:pt>
                <c:pt idx="83">
                  <c:v>1.516505555555555</c:v>
                </c:pt>
                <c:pt idx="84">
                  <c:v>1.535761111111111</c:v>
                </c:pt>
                <c:pt idx="85">
                  <c:v>1.560233333333333</c:v>
                </c:pt>
                <c:pt idx="86">
                  <c:v>1.596261111111111</c:v>
                </c:pt>
                <c:pt idx="87">
                  <c:v>1.628616666666667</c:v>
                </c:pt>
                <c:pt idx="88">
                  <c:v>1.640411111111111</c:v>
                </c:pt>
                <c:pt idx="89">
                  <c:v>1.6404</c:v>
                </c:pt>
                <c:pt idx="90">
                  <c:v>1.632377777777777</c:v>
                </c:pt>
                <c:pt idx="91">
                  <c:v>1.616494444444444</c:v>
                </c:pt>
                <c:pt idx="92">
                  <c:v>1.591772222222222</c:v>
                </c:pt>
                <c:pt idx="93">
                  <c:v>1.5812</c:v>
                </c:pt>
                <c:pt idx="94">
                  <c:v>1.572366666666666</c:v>
                </c:pt>
                <c:pt idx="95">
                  <c:v>1.583616666666667</c:v>
                </c:pt>
                <c:pt idx="96">
                  <c:v>1.582866666666667</c:v>
                </c:pt>
                <c:pt idx="97">
                  <c:v>1.57188888888889</c:v>
                </c:pt>
                <c:pt idx="98">
                  <c:v>1.559122222222223</c:v>
                </c:pt>
                <c:pt idx="99">
                  <c:v>1.544672222222222</c:v>
                </c:pt>
                <c:pt idx="100">
                  <c:v>1.517405555555556</c:v>
                </c:pt>
                <c:pt idx="101">
                  <c:v>1.487272222222222</c:v>
                </c:pt>
                <c:pt idx="102">
                  <c:v>1.4374</c:v>
                </c:pt>
                <c:pt idx="103">
                  <c:v>1.382305555555555</c:v>
                </c:pt>
                <c:pt idx="104">
                  <c:v>1.332094444444444</c:v>
                </c:pt>
                <c:pt idx="105">
                  <c:v>1.292422222222222</c:v>
                </c:pt>
                <c:pt idx="106">
                  <c:v>1.26128888888889</c:v>
                </c:pt>
                <c:pt idx="107">
                  <c:v>1.24788888888889</c:v>
                </c:pt>
                <c:pt idx="108">
                  <c:v>1.233377777777777</c:v>
                </c:pt>
                <c:pt idx="109">
                  <c:v>1.206377777777778</c:v>
                </c:pt>
                <c:pt idx="110">
                  <c:v>1.159211111111111</c:v>
                </c:pt>
                <c:pt idx="111">
                  <c:v>1.095672222222222</c:v>
                </c:pt>
                <c:pt idx="112">
                  <c:v>1.01443888888889</c:v>
                </c:pt>
                <c:pt idx="113">
                  <c:v>0.937666666666666</c:v>
                </c:pt>
                <c:pt idx="114">
                  <c:v>0.846244444444445</c:v>
                </c:pt>
                <c:pt idx="115">
                  <c:v>0.775705555555555</c:v>
                </c:pt>
                <c:pt idx="116">
                  <c:v>0.710511111111111</c:v>
                </c:pt>
                <c:pt idx="117">
                  <c:v>0.665783333333333</c:v>
                </c:pt>
                <c:pt idx="118">
                  <c:v>0.621127777777778</c:v>
                </c:pt>
                <c:pt idx="119">
                  <c:v>0.574766666666667</c:v>
                </c:pt>
                <c:pt idx="120">
                  <c:v>0.528188888888889</c:v>
                </c:pt>
                <c:pt idx="121">
                  <c:v>0.47895</c:v>
                </c:pt>
                <c:pt idx="122">
                  <c:v>0.442755555555555</c:v>
                </c:pt>
                <c:pt idx="123">
                  <c:v>0.425672222222222</c:v>
                </c:pt>
                <c:pt idx="124">
                  <c:v>0.437644444444444</c:v>
                </c:pt>
                <c:pt idx="125">
                  <c:v>0.456027777777778</c:v>
                </c:pt>
                <c:pt idx="126">
                  <c:v>0.473627777777778</c:v>
                </c:pt>
                <c:pt idx="127">
                  <c:v>0.487061111111111</c:v>
                </c:pt>
                <c:pt idx="128">
                  <c:v>0.492127777777778</c:v>
                </c:pt>
                <c:pt idx="129">
                  <c:v>0.476866666666667</c:v>
                </c:pt>
                <c:pt idx="130">
                  <c:v>0.454711111111111</c:v>
                </c:pt>
                <c:pt idx="131">
                  <c:v>0.420266666666667</c:v>
                </c:pt>
                <c:pt idx="132">
                  <c:v>0.388461111111111</c:v>
                </c:pt>
                <c:pt idx="133">
                  <c:v>0.34995</c:v>
                </c:pt>
                <c:pt idx="134">
                  <c:v>0.320894444444444</c:v>
                </c:pt>
                <c:pt idx="135">
                  <c:v>0.30055</c:v>
                </c:pt>
                <c:pt idx="136">
                  <c:v>0.279583333333333</c:v>
                </c:pt>
                <c:pt idx="137">
                  <c:v>0.267866666666667</c:v>
                </c:pt>
                <c:pt idx="138">
                  <c:v>0.250288888888889</c:v>
                </c:pt>
                <c:pt idx="139">
                  <c:v>0.230183333333333</c:v>
                </c:pt>
                <c:pt idx="140">
                  <c:v>0.212427777777778</c:v>
                </c:pt>
                <c:pt idx="141">
                  <c:v>0.195327777777778</c:v>
                </c:pt>
                <c:pt idx="142">
                  <c:v>0.186583333333333</c:v>
                </c:pt>
                <c:pt idx="143">
                  <c:v>0.203777777777778</c:v>
                </c:pt>
                <c:pt idx="144">
                  <c:v>0.225183333333333</c:v>
                </c:pt>
                <c:pt idx="145">
                  <c:v>0.243555555555555</c:v>
                </c:pt>
                <c:pt idx="146">
                  <c:v>0.263838888888889</c:v>
                </c:pt>
                <c:pt idx="147">
                  <c:v>0.2714</c:v>
                </c:pt>
                <c:pt idx="148">
                  <c:v>0.290888888888889</c:v>
                </c:pt>
                <c:pt idx="149">
                  <c:v>0.312411111111111</c:v>
                </c:pt>
                <c:pt idx="150">
                  <c:v>0.35795</c:v>
                </c:pt>
                <c:pt idx="151">
                  <c:v>0.408255555555556</c:v>
                </c:pt>
                <c:pt idx="152">
                  <c:v>0.454988888888889</c:v>
                </c:pt>
                <c:pt idx="153">
                  <c:v>0.491194444444444</c:v>
                </c:pt>
                <c:pt idx="154">
                  <c:v>0.519788888888889</c:v>
                </c:pt>
                <c:pt idx="155">
                  <c:v>0.552511111111111</c:v>
                </c:pt>
                <c:pt idx="156">
                  <c:v>0.594166666666667</c:v>
                </c:pt>
                <c:pt idx="157">
                  <c:v>0.650777777777778</c:v>
                </c:pt>
                <c:pt idx="158">
                  <c:v>0.691588888888889</c:v>
                </c:pt>
                <c:pt idx="159">
                  <c:v>0.73745</c:v>
                </c:pt>
                <c:pt idx="160">
                  <c:v>0.793988888888889</c:v>
                </c:pt>
                <c:pt idx="161">
                  <c:v>0.8626</c:v>
                </c:pt>
                <c:pt idx="162">
                  <c:v>0.9429</c:v>
                </c:pt>
                <c:pt idx="163">
                  <c:v>1.022527777777778</c:v>
                </c:pt>
                <c:pt idx="164">
                  <c:v>1.109205555555556</c:v>
                </c:pt>
                <c:pt idx="165">
                  <c:v>1.185972222222222</c:v>
                </c:pt>
                <c:pt idx="166">
                  <c:v>1.25053888888889</c:v>
                </c:pt>
                <c:pt idx="167">
                  <c:v>1.307683333333333</c:v>
                </c:pt>
                <c:pt idx="168">
                  <c:v>1.373216666666667</c:v>
                </c:pt>
                <c:pt idx="169">
                  <c:v>1.443733333333333</c:v>
                </c:pt>
                <c:pt idx="170">
                  <c:v>1.515177777777778</c:v>
                </c:pt>
                <c:pt idx="171">
                  <c:v>1.6001</c:v>
                </c:pt>
                <c:pt idx="172">
                  <c:v>1.680255555555555</c:v>
                </c:pt>
                <c:pt idx="173">
                  <c:v>1.768516666666666</c:v>
                </c:pt>
                <c:pt idx="174">
                  <c:v>1.855994444444444</c:v>
                </c:pt>
                <c:pt idx="175">
                  <c:v>1.944022222222222</c:v>
                </c:pt>
                <c:pt idx="176">
                  <c:v>2.029583333333333</c:v>
                </c:pt>
                <c:pt idx="177">
                  <c:v>2.117466666666667</c:v>
                </c:pt>
                <c:pt idx="178">
                  <c:v>2.17955</c:v>
                </c:pt>
                <c:pt idx="179">
                  <c:v>2.227972222222222</c:v>
                </c:pt>
                <c:pt idx="180">
                  <c:v>2.297772222222222</c:v>
                </c:pt>
                <c:pt idx="181">
                  <c:v>2.351161111111111</c:v>
                </c:pt>
                <c:pt idx="182">
                  <c:v>2.40645</c:v>
                </c:pt>
                <c:pt idx="183">
                  <c:v>2.464911111111112</c:v>
                </c:pt>
                <c:pt idx="184">
                  <c:v>2.527561111111111</c:v>
                </c:pt>
                <c:pt idx="185">
                  <c:v>2.599761111111112</c:v>
                </c:pt>
                <c:pt idx="186">
                  <c:v>2.647966666666666</c:v>
                </c:pt>
                <c:pt idx="187">
                  <c:v>2.681072222222222</c:v>
                </c:pt>
                <c:pt idx="188">
                  <c:v>2.729322222222222</c:v>
                </c:pt>
                <c:pt idx="189">
                  <c:v>2.777216666666667</c:v>
                </c:pt>
                <c:pt idx="190">
                  <c:v>2.829238888888887</c:v>
                </c:pt>
                <c:pt idx="191">
                  <c:v>2.874849999999996</c:v>
                </c:pt>
                <c:pt idx="192">
                  <c:v>2.910133333333333</c:v>
                </c:pt>
                <c:pt idx="193">
                  <c:v>2.932272222222222</c:v>
                </c:pt>
                <c:pt idx="194">
                  <c:v>2.960838888888889</c:v>
                </c:pt>
                <c:pt idx="195">
                  <c:v>2.9791</c:v>
                </c:pt>
                <c:pt idx="196">
                  <c:v>2.997227777777777</c:v>
                </c:pt>
                <c:pt idx="197">
                  <c:v>3.021527777777778</c:v>
                </c:pt>
                <c:pt idx="198">
                  <c:v>3.06125</c:v>
                </c:pt>
                <c:pt idx="199">
                  <c:v>3.100672222222222</c:v>
                </c:pt>
                <c:pt idx="200">
                  <c:v>3.118266666666667</c:v>
                </c:pt>
                <c:pt idx="201">
                  <c:v>3.151616666666666</c:v>
                </c:pt>
                <c:pt idx="202">
                  <c:v>3.161288888888889</c:v>
                </c:pt>
                <c:pt idx="203">
                  <c:v>3.172572222222222</c:v>
                </c:pt>
                <c:pt idx="204">
                  <c:v>3.164472222222223</c:v>
                </c:pt>
                <c:pt idx="205">
                  <c:v>3.168677777777778</c:v>
                </c:pt>
                <c:pt idx="206">
                  <c:v>3.177344444444445</c:v>
                </c:pt>
                <c:pt idx="207">
                  <c:v>3.186672222222222</c:v>
                </c:pt>
                <c:pt idx="208">
                  <c:v>3.183261111111111</c:v>
                </c:pt>
                <c:pt idx="209">
                  <c:v>3.176355555555555</c:v>
                </c:pt>
                <c:pt idx="210">
                  <c:v>3.144188888888889</c:v>
                </c:pt>
                <c:pt idx="211">
                  <c:v>3.109344444444444</c:v>
                </c:pt>
                <c:pt idx="212">
                  <c:v>3.086627777777776</c:v>
                </c:pt>
                <c:pt idx="213">
                  <c:v>3.060155555555555</c:v>
                </c:pt>
                <c:pt idx="214">
                  <c:v>3.033372222222222</c:v>
                </c:pt>
                <c:pt idx="215">
                  <c:v>2.993233333333334</c:v>
                </c:pt>
                <c:pt idx="216">
                  <c:v>2.961588888888889</c:v>
                </c:pt>
                <c:pt idx="217">
                  <c:v>2.922072222222222</c:v>
                </c:pt>
                <c:pt idx="218">
                  <c:v>2.901416666666667</c:v>
                </c:pt>
                <c:pt idx="219">
                  <c:v>2.889916666666666</c:v>
                </c:pt>
                <c:pt idx="220">
                  <c:v>2.89801111111111</c:v>
                </c:pt>
                <c:pt idx="221">
                  <c:v>2.906822222222222</c:v>
                </c:pt>
                <c:pt idx="222">
                  <c:v>2.917777777777778</c:v>
                </c:pt>
                <c:pt idx="223">
                  <c:v>2.926777777777777</c:v>
                </c:pt>
                <c:pt idx="224">
                  <c:v>2.944455555555555</c:v>
                </c:pt>
                <c:pt idx="225">
                  <c:v>2.967888888888889</c:v>
                </c:pt>
                <c:pt idx="226">
                  <c:v>3.004927777777778</c:v>
                </c:pt>
                <c:pt idx="227">
                  <c:v>3.062888888888887</c:v>
                </c:pt>
                <c:pt idx="228">
                  <c:v>3.123916666666667</c:v>
                </c:pt>
                <c:pt idx="229">
                  <c:v>3.19695</c:v>
                </c:pt>
                <c:pt idx="230">
                  <c:v>3.260661111111111</c:v>
                </c:pt>
                <c:pt idx="231">
                  <c:v>3.334377777777777</c:v>
                </c:pt>
                <c:pt idx="232">
                  <c:v>3.4026</c:v>
                </c:pt>
                <c:pt idx="233">
                  <c:v>3.480727777777778</c:v>
                </c:pt>
                <c:pt idx="234">
                  <c:v>3.5503</c:v>
                </c:pt>
                <c:pt idx="235">
                  <c:v>3.616716666666667</c:v>
                </c:pt>
                <c:pt idx="236">
                  <c:v>3.660211111111112</c:v>
                </c:pt>
                <c:pt idx="237">
                  <c:v>3.681433333333333</c:v>
                </c:pt>
                <c:pt idx="238">
                  <c:v>3.692372222222222</c:v>
                </c:pt>
                <c:pt idx="239">
                  <c:v>3.701394444444444</c:v>
                </c:pt>
                <c:pt idx="240">
                  <c:v>3.719749999999998</c:v>
                </c:pt>
                <c:pt idx="241">
                  <c:v>3.727916666666666</c:v>
                </c:pt>
                <c:pt idx="242">
                  <c:v>3.740766666666667</c:v>
                </c:pt>
                <c:pt idx="243">
                  <c:v>3.755411111111111</c:v>
                </c:pt>
                <c:pt idx="244">
                  <c:v>3.806911111111111</c:v>
                </c:pt>
                <c:pt idx="245">
                  <c:v>3.882249999999995</c:v>
                </c:pt>
                <c:pt idx="246">
                  <c:v>3.979711111111111</c:v>
                </c:pt>
                <c:pt idx="247">
                  <c:v>4.084999999999996</c:v>
                </c:pt>
                <c:pt idx="248">
                  <c:v>4.181744444444444</c:v>
                </c:pt>
                <c:pt idx="249">
                  <c:v>4.260244444444444</c:v>
                </c:pt>
                <c:pt idx="250">
                  <c:v>4.332788888888889</c:v>
                </c:pt>
                <c:pt idx="251">
                  <c:v>4.357116666666659</c:v>
                </c:pt>
                <c:pt idx="252">
                  <c:v>4.37595</c:v>
                </c:pt>
                <c:pt idx="253">
                  <c:v>4.358644444444444</c:v>
                </c:pt>
                <c:pt idx="254">
                  <c:v>4.328705555555551</c:v>
                </c:pt>
                <c:pt idx="255">
                  <c:v>4.317561111111111</c:v>
                </c:pt>
                <c:pt idx="256">
                  <c:v>4.321527777777774</c:v>
                </c:pt>
                <c:pt idx="257">
                  <c:v>4.335999999999998</c:v>
                </c:pt>
                <c:pt idx="258">
                  <c:v>4.362283333333333</c:v>
                </c:pt>
                <c:pt idx="259">
                  <c:v>4.395533333333333</c:v>
                </c:pt>
                <c:pt idx="260">
                  <c:v>4.424877777777775</c:v>
                </c:pt>
                <c:pt idx="261">
                  <c:v>4.446016666666667</c:v>
                </c:pt>
                <c:pt idx="262">
                  <c:v>4.45815</c:v>
                </c:pt>
                <c:pt idx="263">
                  <c:v>4.473055555555557</c:v>
                </c:pt>
                <c:pt idx="264">
                  <c:v>4.519372222222222</c:v>
                </c:pt>
                <c:pt idx="265">
                  <c:v>4.596161111111111</c:v>
                </c:pt>
                <c:pt idx="266">
                  <c:v>4.675227777777777</c:v>
                </c:pt>
                <c:pt idx="267">
                  <c:v>4.74735</c:v>
                </c:pt>
                <c:pt idx="268">
                  <c:v>4.822833333333333</c:v>
                </c:pt>
                <c:pt idx="269">
                  <c:v>4.888355555555552</c:v>
                </c:pt>
                <c:pt idx="270">
                  <c:v>4.934872222222222</c:v>
                </c:pt>
                <c:pt idx="271">
                  <c:v>4.953994444444444</c:v>
                </c:pt>
                <c:pt idx="272">
                  <c:v>4.964322222222223</c:v>
                </c:pt>
                <c:pt idx="273">
                  <c:v>4.956083333333332</c:v>
                </c:pt>
                <c:pt idx="274">
                  <c:v>4.94711111111111</c:v>
                </c:pt>
                <c:pt idx="275">
                  <c:v>4.903688888888888</c:v>
                </c:pt>
                <c:pt idx="276">
                  <c:v>4.862849999999996</c:v>
                </c:pt>
                <c:pt idx="277">
                  <c:v>4.83406111111111</c:v>
                </c:pt>
                <c:pt idx="278">
                  <c:v>4.79285</c:v>
                </c:pt>
                <c:pt idx="279">
                  <c:v>4.759672222222222</c:v>
                </c:pt>
                <c:pt idx="280">
                  <c:v>4.719061111111113</c:v>
                </c:pt>
                <c:pt idx="281">
                  <c:v>4.6697</c:v>
                </c:pt>
                <c:pt idx="282">
                  <c:v>4.596683333333333</c:v>
                </c:pt>
                <c:pt idx="283">
                  <c:v>4.516272222222222</c:v>
                </c:pt>
                <c:pt idx="284">
                  <c:v>4.408633333333338</c:v>
                </c:pt>
                <c:pt idx="285">
                  <c:v>4.290505555555549</c:v>
                </c:pt>
                <c:pt idx="286">
                  <c:v>4.174322222222222</c:v>
                </c:pt>
                <c:pt idx="287">
                  <c:v>4.073055555555555</c:v>
                </c:pt>
                <c:pt idx="288">
                  <c:v>3.993461111111112</c:v>
                </c:pt>
                <c:pt idx="289">
                  <c:v>3.915105555555557</c:v>
                </c:pt>
                <c:pt idx="290">
                  <c:v>3.838894444444444</c:v>
                </c:pt>
                <c:pt idx="291">
                  <c:v>3.766555555555555</c:v>
                </c:pt>
                <c:pt idx="292">
                  <c:v>3.698033333333333</c:v>
                </c:pt>
                <c:pt idx="293">
                  <c:v>3.628866666666666</c:v>
                </c:pt>
                <c:pt idx="294">
                  <c:v>3.563094444444444</c:v>
                </c:pt>
                <c:pt idx="295">
                  <c:v>3.490694444444445</c:v>
                </c:pt>
                <c:pt idx="296">
                  <c:v>3.403583333333333</c:v>
                </c:pt>
                <c:pt idx="297">
                  <c:v>3.320183333333334</c:v>
                </c:pt>
                <c:pt idx="298">
                  <c:v>3.236116666666667</c:v>
                </c:pt>
                <c:pt idx="299">
                  <c:v>3.146755555555556</c:v>
                </c:pt>
                <c:pt idx="300">
                  <c:v>3.063316666666666</c:v>
                </c:pt>
                <c:pt idx="301">
                  <c:v>3.002816666666666</c:v>
                </c:pt>
                <c:pt idx="302">
                  <c:v>2.932672222222222</c:v>
                </c:pt>
                <c:pt idx="303">
                  <c:v>2.855794444444445</c:v>
                </c:pt>
                <c:pt idx="304">
                  <c:v>2.778411111111112</c:v>
                </c:pt>
                <c:pt idx="305">
                  <c:v>2.695061111111111</c:v>
                </c:pt>
                <c:pt idx="306">
                  <c:v>2.633283333333333</c:v>
                </c:pt>
                <c:pt idx="307">
                  <c:v>2.562122222222222</c:v>
                </c:pt>
                <c:pt idx="308">
                  <c:v>2.485011111111111</c:v>
                </c:pt>
                <c:pt idx="309">
                  <c:v>2.409366666666666</c:v>
                </c:pt>
                <c:pt idx="310">
                  <c:v>2.332816666666666</c:v>
                </c:pt>
                <c:pt idx="311">
                  <c:v>2.263983333333333</c:v>
                </c:pt>
                <c:pt idx="312">
                  <c:v>2.174411111111111</c:v>
                </c:pt>
                <c:pt idx="313">
                  <c:v>2.063883333333334</c:v>
                </c:pt>
                <c:pt idx="314">
                  <c:v>1.941977777777778</c:v>
                </c:pt>
                <c:pt idx="315">
                  <c:v>1.814344444444444</c:v>
                </c:pt>
                <c:pt idx="316">
                  <c:v>1.700844444444445</c:v>
                </c:pt>
                <c:pt idx="317">
                  <c:v>1.595433333333334</c:v>
                </c:pt>
                <c:pt idx="318">
                  <c:v>1.48635</c:v>
                </c:pt>
                <c:pt idx="319">
                  <c:v>1.397633333333333</c:v>
                </c:pt>
                <c:pt idx="320">
                  <c:v>1.32905</c:v>
                </c:pt>
                <c:pt idx="321">
                  <c:v>1.269161111111111</c:v>
                </c:pt>
                <c:pt idx="322">
                  <c:v>1.222677777777778</c:v>
                </c:pt>
                <c:pt idx="323">
                  <c:v>1.188666666666667</c:v>
                </c:pt>
                <c:pt idx="324">
                  <c:v>1.16478888888889</c:v>
                </c:pt>
                <c:pt idx="325">
                  <c:v>1.133005555555556</c:v>
                </c:pt>
                <c:pt idx="326">
                  <c:v>1.116361111111111</c:v>
                </c:pt>
                <c:pt idx="327">
                  <c:v>1.107511111111111</c:v>
                </c:pt>
                <c:pt idx="328">
                  <c:v>1.102994444444444</c:v>
                </c:pt>
                <c:pt idx="329">
                  <c:v>1.09885</c:v>
                </c:pt>
                <c:pt idx="330">
                  <c:v>1.076044444444445</c:v>
                </c:pt>
                <c:pt idx="331">
                  <c:v>1.051277777777778</c:v>
                </c:pt>
                <c:pt idx="332">
                  <c:v>1.021977777777778</c:v>
                </c:pt>
                <c:pt idx="333">
                  <c:v>1.006555555555556</c:v>
                </c:pt>
                <c:pt idx="334">
                  <c:v>0.970916666666667</c:v>
                </c:pt>
                <c:pt idx="335">
                  <c:v>0.942383333333333</c:v>
                </c:pt>
                <c:pt idx="336">
                  <c:v>0.90645</c:v>
                </c:pt>
                <c:pt idx="337">
                  <c:v>0.866694444444444</c:v>
                </c:pt>
                <c:pt idx="338">
                  <c:v>0.80635</c:v>
                </c:pt>
                <c:pt idx="339">
                  <c:v>0.7419</c:v>
                </c:pt>
                <c:pt idx="340">
                  <c:v>0.680872222222222</c:v>
                </c:pt>
                <c:pt idx="341">
                  <c:v>0.608983333333333</c:v>
                </c:pt>
                <c:pt idx="342">
                  <c:v>0.548972222222222</c:v>
                </c:pt>
                <c:pt idx="343">
                  <c:v>0.514161111111111</c:v>
                </c:pt>
                <c:pt idx="344">
                  <c:v>0.474816666666667</c:v>
                </c:pt>
                <c:pt idx="345">
                  <c:v>0.465127777777778</c:v>
                </c:pt>
                <c:pt idx="346">
                  <c:v>0.46245</c:v>
                </c:pt>
                <c:pt idx="347">
                  <c:v>0.476588888888889</c:v>
                </c:pt>
                <c:pt idx="348">
                  <c:v>0.49675</c:v>
                </c:pt>
                <c:pt idx="349">
                  <c:v>0.514938888888889</c:v>
                </c:pt>
                <c:pt idx="350">
                  <c:v>0.527255555555556</c:v>
                </c:pt>
                <c:pt idx="351">
                  <c:v>0.518522222222222</c:v>
                </c:pt>
                <c:pt idx="352">
                  <c:v>0.5026</c:v>
                </c:pt>
                <c:pt idx="353">
                  <c:v>0.489194444444444</c:v>
                </c:pt>
                <c:pt idx="354">
                  <c:v>0.4844</c:v>
                </c:pt>
                <c:pt idx="355">
                  <c:v>0.469605555555556</c:v>
                </c:pt>
                <c:pt idx="356">
                  <c:v>0.4351</c:v>
                </c:pt>
                <c:pt idx="357">
                  <c:v>0.397516666666667</c:v>
                </c:pt>
                <c:pt idx="358">
                  <c:v>0.362605555555556</c:v>
                </c:pt>
                <c:pt idx="359">
                  <c:v>0.336827777777778</c:v>
                </c:pt>
                <c:pt idx="360">
                  <c:v>0.308722222222222</c:v>
                </c:pt>
                <c:pt idx="361">
                  <c:v>0.288766666666667</c:v>
                </c:pt>
                <c:pt idx="362">
                  <c:v>0.266061111111111</c:v>
                </c:pt>
                <c:pt idx="363">
                  <c:v>0.278066666666667</c:v>
                </c:pt>
                <c:pt idx="364">
                  <c:v>0.314638888888889</c:v>
                </c:pt>
                <c:pt idx="365">
                  <c:v>0.362416666666667</c:v>
                </c:pt>
                <c:pt idx="366">
                  <c:v>0.437205555555556</c:v>
                </c:pt>
                <c:pt idx="367">
                  <c:v>0.504716666666667</c:v>
                </c:pt>
                <c:pt idx="368">
                  <c:v>0.557822222222222</c:v>
                </c:pt>
                <c:pt idx="369">
                  <c:v>0.611333333333333</c:v>
                </c:pt>
                <c:pt idx="370">
                  <c:v>0.66095</c:v>
                </c:pt>
                <c:pt idx="371">
                  <c:v>0.721716666666666</c:v>
                </c:pt>
                <c:pt idx="372">
                  <c:v>0.775155555555556</c:v>
                </c:pt>
                <c:pt idx="373">
                  <c:v>0.842161111111111</c:v>
                </c:pt>
                <c:pt idx="374">
                  <c:v>0.89285</c:v>
                </c:pt>
                <c:pt idx="375">
                  <c:v>0.917966666666667</c:v>
                </c:pt>
                <c:pt idx="376">
                  <c:v>0.941527777777778</c:v>
                </c:pt>
                <c:pt idx="377">
                  <c:v>0.947044444444444</c:v>
                </c:pt>
                <c:pt idx="378">
                  <c:v>0.968338888888889</c:v>
                </c:pt>
                <c:pt idx="379">
                  <c:v>0.968511111111111</c:v>
                </c:pt>
                <c:pt idx="380">
                  <c:v>0.983377777777777</c:v>
                </c:pt>
                <c:pt idx="381">
                  <c:v>1.00223888888889</c:v>
                </c:pt>
                <c:pt idx="382">
                  <c:v>1.036855555555555</c:v>
                </c:pt>
                <c:pt idx="383">
                  <c:v>1.095211111111111</c:v>
                </c:pt>
                <c:pt idx="384">
                  <c:v>1.15873888888889</c:v>
                </c:pt>
                <c:pt idx="385">
                  <c:v>1.225427777777778</c:v>
                </c:pt>
                <c:pt idx="386">
                  <c:v>1.300866666666667</c:v>
                </c:pt>
                <c:pt idx="387">
                  <c:v>1.3647</c:v>
                </c:pt>
                <c:pt idx="388">
                  <c:v>1.436577777777778</c:v>
                </c:pt>
                <c:pt idx="389">
                  <c:v>1.50065</c:v>
                </c:pt>
                <c:pt idx="390">
                  <c:v>1.551483333333334</c:v>
                </c:pt>
                <c:pt idx="391">
                  <c:v>1.569527777777778</c:v>
                </c:pt>
                <c:pt idx="392">
                  <c:v>1.568194444444444</c:v>
                </c:pt>
                <c:pt idx="393">
                  <c:v>1.554755555555555</c:v>
                </c:pt>
                <c:pt idx="394">
                  <c:v>1.517922222222222</c:v>
                </c:pt>
                <c:pt idx="395">
                  <c:v>1.496644444444444</c:v>
                </c:pt>
                <c:pt idx="396">
                  <c:v>1.483972222222222</c:v>
                </c:pt>
                <c:pt idx="397">
                  <c:v>1.484366666666667</c:v>
                </c:pt>
                <c:pt idx="398">
                  <c:v>1.452205555555555</c:v>
                </c:pt>
                <c:pt idx="399">
                  <c:v>1.412222222222222</c:v>
                </c:pt>
                <c:pt idx="400">
                  <c:v>1.364466666666666</c:v>
                </c:pt>
                <c:pt idx="401">
                  <c:v>1.311644444444444</c:v>
                </c:pt>
                <c:pt idx="402">
                  <c:v>1.2641</c:v>
                </c:pt>
                <c:pt idx="403">
                  <c:v>1.223105555555556</c:v>
                </c:pt>
                <c:pt idx="404">
                  <c:v>1.1775</c:v>
                </c:pt>
                <c:pt idx="405">
                  <c:v>1.13025</c:v>
                </c:pt>
                <c:pt idx="406">
                  <c:v>1.105494444444444</c:v>
                </c:pt>
                <c:pt idx="407">
                  <c:v>1.080405555555556</c:v>
                </c:pt>
                <c:pt idx="408">
                  <c:v>1.074322222222222</c:v>
                </c:pt>
                <c:pt idx="409">
                  <c:v>1.073505555555556</c:v>
                </c:pt>
                <c:pt idx="410">
                  <c:v>1.06475</c:v>
                </c:pt>
                <c:pt idx="411">
                  <c:v>1.051983333333333</c:v>
                </c:pt>
                <c:pt idx="412">
                  <c:v>1.044777777777778</c:v>
                </c:pt>
                <c:pt idx="413">
                  <c:v>1.053938888888889</c:v>
                </c:pt>
                <c:pt idx="414">
                  <c:v>1.08783888888889</c:v>
                </c:pt>
                <c:pt idx="415">
                  <c:v>1.140822222222222</c:v>
                </c:pt>
                <c:pt idx="416">
                  <c:v>1.191516666666667</c:v>
                </c:pt>
                <c:pt idx="417">
                  <c:v>1.240061111111111</c:v>
                </c:pt>
                <c:pt idx="418">
                  <c:v>1.279305555555556</c:v>
                </c:pt>
                <c:pt idx="419">
                  <c:v>1.327433333333333</c:v>
                </c:pt>
                <c:pt idx="420">
                  <c:v>1.381194444444445</c:v>
                </c:pt>
                <c:pt idx="421">
                  <c:v>1.421722222222222</c:v>
                </c:pt>
                <c:pt idx="422">
                  <c:v>1.441022222222222</c:v>
                </c:pt>
                <c:pt idx="423">
                  <c:v>1.452844444444445</c:v>
                </c:pt>
                <c:pt idx="424">
                  <c:v>1.463594444444443</c:v>
                </c:pt>
                <c:pt idx="425">
                  <c:v>1.478005555555556</c:v>
                </c:pt>
                <c:pt idx="426">
                  <c:v>1.500327777777778</c:v>
                </c:pt>
                <c:pt idx="427">
                  <c:v>1.515416666666666</c:v>
                </c:pt>
                <c:pt idx="428">
                  <c:v>1.536283333333334</c:v>
                </c:pt>
                <c:pt idx="429">
                  <c:v>1.545683333333333</c:v>
                </c:pt>
                <c:pt idx="430">
                  <c:v>1.54185</c:v>
                </c:pt>
                <c:pt idx="431">
                  <c:v>1.519416666666667</c:v>
                </c:pt>
                <c:pt idx="432">
                  <c:v>1.489744444444445</c:v>
                </c:pt>
                <c:pt idx="433">
                  <c:v>1.457061111111111</c:v>
                </c:pt>
                <c:pt idx="434">
                  <c:v>1.424511111111111</c:v>
                </c:pt>
                <c:pt idx="435">
                  <c:v>1.386544444444445</c:v>
                </c:pt>
                <c:pt idx="436">
                  <c:v>1.375933333333333</c:v>
                </c:pt>
                <c:pt idx="437">
                  <c:v>1.370394444444444</c:v>
                </c:pt>
                <c:pt idx="438">
                  <c:v>1.38545</c:v>
                </c:pt>
                <c:pt idx="439">
                  <c:v>1.395222222222222</c:v>
                </c:pt>
                <c:pt idx="440">
                  <c:v>1.401261111111111</c:v>
                </c:pt>
                <c:pt idx="441">
                  <c:v>1.410616666666666</c:v>
                </c:pt>
                <c:pt idx="442">
                  <c:v>1.4212</c:v>
                </c:pt>
                <c:pt idx="443">
                  <c:v>1.430572222222222</c:v>
                </c:pt>
                <c:pt idx="444">
                  <c:v>1.444833333333333</c:v>
                </c:pt>
                <c:pt idx="445">
                  <c:v>1.459183333333333</c:v>
                </c:pt>
                <c:pt idx="446">
                  <c:v>1.479655555555555</c:v>
                </c:pt>
                <c:pt idx="447">
                  <c:v>1.504155555555555</c:v>
                </c:pt>
                <c:pt idx="448">
                  <c:v>1.543222222222222</c:v>
                </c:pt>
                <c:pt idx="449">
                  <c:v>1.577944444444444</c:v>
                </c:pt>
                <c:pt idx="450">
                  <c:v>1.610194444444444</c:v>
                </c:pt>
                <c:pt idx="451">
                  <c:v>1.637005555555556</c:v>
                </c:pt>
                <c:pt idx="452">
                  <c:v>1.66828888888889</c:v>
                </c:pt>
                <c:pt idx="453">
                  <c:v>1.694127777777778</c:v>
                </c:pt>
                <c:pt idx="454">
                  <c:v>1.728511111111111</c:v>
                </c:pt>
                <c:pt idx="455">
                  <c:v>1.780416666666666</c:v>
                </c:pt>
                <c:pt idx="456">
                  <c:v>1.84823888888889</c:v>
                </c:pt>
                <c:pt idx="457">
                  <c:v>1.945177777777778</c:v>
                </c:pt>
                <c:pt idx="458">
                  <c:v>2.038711111111111</c:v>
                </c:pt>
                <c:pt idx="459">
                  <c:v>2.139555555555555</c:v>
                </c:pt>
                <c:pt idx="460">
                  <c:v>2.226994444444445</c:v>
                </c:pt>
                <c:pt idx="461">
                  <c:v>2.2933</c:v>
                </c:pt>
                <c:pt idx="462">
                  <c:v>2.333966666666666</c:v>
                </c:pt>
                <c:pt idx="463">
                  <c:v>2.354405555555556</c:v>
                </c:pt>
                <c:pt idx="464">
                  <c:v>2.357561111111111</c:v>
                </c:pt>
                <c:pt idx="465">
                  <c:v>2.345000000000001</c:v>
                </c:pt>
                <c:pt idx="466">
                  <c:v>2.331516666666666</c:v>
                </c:pt>
                <c:pt idx="467">
                  <c:v>2.327744444444444</c:v>
                </c:pt>
                <c:pt idx="468">
                  <c:v>2.313211111111111</c:v>
                </c:pt>
                <c:pt idx="469">
                  <c:v>2.310866666666667</c:v>
                </c:pt>
                <c:pt idx="470">
                  <c:v>2.322161111111111</c:v>
                </c:pt>
                <c:pt idx="471">
                  <c:v>2.3502</c:v>
                </c:pt>
                <c:pt idx="472">
                  <c:v>2.3869</c:v>
                </c:pt>
                <c:pt idx="473">
                  <c:v>2.420783333333333</c:v>
                </c:pt>
                <c:pt idx="474">
                  <c:v>2.466938888888889</c:v>
                </c:pt>
                <c:pt idx="475">
                  <c:v>2.500644444444445</c:v>
                </c:pt>
                <c:pt idx="476">
                  <c:v>2.517694444444444</c:v>
                </c:pt>
                <c:pt idx="477">
                  <c:v>2.517583333333334</c:v>
                </c:pt>
                <c:pt idx="478">
                  <c:v>2.52385</c:v>
                </c:pt>
                <c:pt idx="479">
                  <c:v>2.516111111111111</c:v>
                </c:pt>
                <c:pt idx="480">
                  <c:v>2.494716666666666</c:v>
                </c:pt>
                <c:pt idx="481">
                  <c:v>2.461166666666666</c:v>
                </c:pt>
                <c:pt idx="482">
                  <c:v>2.446161111111111</c:v>
                </c:pt>
                <c:pt idx="483">
                  <c:v>2.440527777777778</c:v>
                </c:pt>
                <c:pt idx="484">
                  <c:v>2.4453</c:v>
                </c:pt>
                <c:pt idx="485">
                  <c:v>2.4506</c:v>
                </c:pt>
                <c:pt idx="486">
                  <c:v>2.463666666666667</c:v>
                </c:pt>
                <c:pt idx="487">
                  <c:v>2.476344444444444</c:v>
                </c:pt>
                <c:pt idx="488">
                  <c:v>2.495827777777777</c:v>
                </c:pt>
                <c:pt idx="489">
                  <c:v>2.513861111111111</c:v>
                </c:pt>
                <c:pt idx="490">
                  <c:v>2.537049999999998</c:v>
                </c:pt>
                <c:pt idx="491">
                  <c:v>2.550516666666667</c:v>
                </c:pt>
                <c:pt idx="492">
                  <c:v>2.571666666666667</c:v>
                </c:pt>
                <c:pt idx="493">
                  <c:v>2.57526111111111</c:v>
                </c:pt>
                <c:pt idx="494">
                  <c:v>2.567011111111111</c:v>
                </c:pt>
                <c:pt idx="495">
                  <c:v>2.565416666666667</c:v>
                </c:pt>
                <c:pt idx="496">
                  <c:v>2.55815</c:v>
                </c:pt>
                <c:pt idx="497">
                  <c:v>2.559183333333332</c:v>
                </c:pt>
                <c:pt idx="498">
                  <c:v>2.56875</c:v>
                </c:pt>
                <c:pt idx="499">
                  <c:v>2.592516666666667</c:v>
                </c:pt>
                <c:pt idx="500">
                  <c:v>2.6085</c:v>
                </c:pt>
                <c:pt idx="501">
                  <c:v>2.618272222222222</c:v>
                </c:pt>
                <c:pt idx="502">
                  <c:v>2.620288888888889</c:v>
                </c:pt>
                <c:pt idx="503">
                  <c:v>2.604694444444444</c:v>
                </c:pt>
                <c:pt idx="504">
                  <c:v>2.580372222222222</c:v>
                </c:pt>
                <c:pt idx="505">
                  <c:v>2.559266666666667</c:v>
                </c:pt>
                <c:pt idx="506">
                  <c:v>2.555094444444444</c:v>
                </c:pt>
                <c:pt idx="507">
                  <c:v>2.536788888888887</c:v>
                </c:pt>
                <c:pt idx="508">
                  <c:v>2.531811111111112</c:v>
                </c:pt>
                <c:pt idx="509">
                  <c:v>2.512038888888886</c:v>
                </c:pt>
                <c:pt idx="510">
                  <c:v>2.484894444444444</c:v>
                </c:pt>
                <c:pt idx="511">
                  <c:v>2.464383333333333</c:v>
                </c:pt>
                <c:pt idx="512">
                  <c:v>2.466716666666667</c:v>
                </c:pt>
                <c:pt idx="513">
                  <c:v>2.469238888888889</c:v>
                </c:pt>
                <c:pt idx="514">
                  <c:v>2.468811111111111</c:v>
                </c:pt>
                <c:pt idx="515">
                  <c:v>2.445022222222222</c:v>
                </c:pt>
                <c:pt idx="516">
                  <c:v>2.415722222222223</c:v>
                </c:pt>
                <c:pt idx="517">
                  <c:v>2.381972222222222</c:v>
                </c:pt>
                <c:pt idx="518">
                  <c:v>2.371355555555555</c:v>
                </c:pt>
                <c:pt idx="519">
                  <c:v>2.356672222222222</c:v>
                </c:pt>
                <c:pt idx="520">
                  <c:v>2.337950000000001</c:v>
                </c:pt>
                <c:pt idx="521">
                  <c:v>2.324566666666667</c:v>
                </c:pt>
                <c:pt idx="522">
                  <c:v>2.304461111111111</c:v>
                </c:pt>
                <c:pt idx="523">
                  <c:v>2.277905555555556</c:v>
                </c:pt>
                <c:pt idx="524">
                  <c:v>2.253938888888888</c:v>
                </c:pt>
                <c:pt idx="525">
                  <c:v>2.208872222222223</c:v>
                </c:pt>
                <c:pt idx="526">
                  <c:v>2.179772222222222</c:v>
                </c:pt>
                <c:pt idx="527">
                  <c:v>2.165122222222222</c:v>
                </c:pt>
                <c:pt idx="528">
                  <c:v>2.166438888888889</c:v>
                </c:pt>
                <c:pt idx="529">
                  <c:v>2.174661111111111</c:v>
                </c:pt>
                <c:pt idx="530">
                  <c:v>2.197977777777777</c:v>
                </c:pt>
                <c:pt idx="531">
                  <c:v>2.213433333333333</c:v>
                </c:pt>
                <c:pt idx="532">
                  <c:v>2.212227777777778</c:v>
                </c:pt>
                <c:pt idx="533">
                  <c:v>2.227822222222222</c:v>
                </c:pt>
                <c:pt idx="534">
                  <c:v>2.236294444444445</c:v>
                </c:pt>
                <c:pt idx="535">
                  <c:v>2.255288888888888</c:v>
                </c:pt>
                <c:pt idx="536">
                  <c:v>2.27345</c:v>
                </c:pt>
                <c:pt idx="537">
                  <c:v>2.295011111111111</c:v>
                </c:pt>
                <c:pt idx="538">
                  <c:v>2.320538888888889</c:v>
                </c:pt>
                <c:pt idx="539">
                  <c:v>2.366788888888887</c:v>
                </c:pt>
                <c:pt idx="540">
                  <c:v>2.421744444444444</c:v>
                </c:pt>
                <c:pt idx="541">
                  <c:v>2.474316666666667</c:v>
                </c:pt>
                <c:pt idx="542">
                  <c:v>2.504944444444445</c:v>
                </c:pt>
                <c:pt idx="543">
                  <c:v>2.509977777777777</c:v>
                </c:pt>
                <c:pt idx="544">
                  <c:v>2.510127777777778</c:v>
                </c:pt>
                <c:pt idx="545">
                  <c:v>2.5119</c:v>
                </c:pt>
                <c:pt idx="546">
                  <c:v>2.526222222222223</c:v>
                </c:pt>
                <c:pt idx="547">
                  <c:v>2.551866666666667</c:v>
                </c:pt>
                <c:pt idx="548">
                  <c:v>2.580633333333333</c:v>
                </c:pt>
                <c:pt idx="549">
                  <c:v>2.592444444444443</c:v>
                </c:pt>
                <c:pt idx="550">
                  <c:v>2.618727777777777</c:v>
                </c:pt>
                <c:pt idx="551">
                  <c:v>2.648283333333333</c:v>
                </c:pt>
                <c:pt idx="552">
                  <c:v>2.674288888888888</c:v>
                </c:pt>
                <c:pt idx="553">
                  <c:v>2.708755555555555</c:v>
                </c:pt>
                <c:pt idx="554">
                  <c:v>2.756877777777778</c:v>
                </c:pt>
                <c:pt idx="555">
                  <c:v>2.783361111111111</c:v>
                </c:pt>
                <c:pt idx="556">
                  <c:v>2.793916666666666</c:v>
                </c:pt>
                <c:pt idx="557">
                  <c:v>2.791811111111111</c:v>
                </c:pt>
                <c:pt idx="558">
                  <c:v>2.776888888888886</c:v>
                </c:pt>
                <c:pt idx="559">
                  <c:v>2.759311111111112</c:v>
                </c:pt>
                <c:pt idx="560">
                  <c:v>2.745183333333333</c:v>
                </c:pt>
                <c:pt idx="561">
                  <c:v>2.725622222222222</c:v>
                </c:pt>
                <c:pt idx="562">
                  <c:v>2.718838888888889</c:v>
                </c:pt>
                <c:pt idx="563">
                  <c:v>2.702133333333334</c:v>
                </c:pt>
                <c:pt idx="564">
                  <c:v>2.697855555555556</c:v>
                </c:pt>
                <c:pt idx="565">
                  <c:v>2.708761111111111</c:v>
                </c:pt>
                <c:pt idx="566">
                  <c:v>2.739627777777777</c:v>
                </c:pt>
                <c:pt idx="567">
                  <c:v>2.774683333333333</c:v>
                </c:pt>
                <c:pt idx="568">
                  <c:v>2.8109</c:v>
                </c:pt>
                <c:pt idx="569">
                  <c:v>2.857055555555556</c:v>
                </c:pt>
                <c:pt idx="570">
                  <c:v>2.906327777777777</c:v>
                </c:pt>
                <c:pt idx="571">
                  <c:v>2.9496</c:v>
                </c:pt>
                <c:pt idx="572">
                  <c:v>2.974722222222222</c:v>
                </c:pt>
                <c:pt idx="573">
                  <c:v>2.978427777777777</c:v>
                </c:pt>
                <c:pt idx="574">
                  <c:v>2.962544444444445</c:v>
                </c:pt>
                <c:pt idx="575">
                  <c:v>2.952188888888886</c:v>
                </c:pt>
                <c:pt idx="576">
                  <c:v>2.927811111111111</c:v>
                </c:pt>
                <c:pt idx="577">
                  <c:v>2.911172222222222</c:v>
                </c:pt>
                <c:pt idx="578">
                  <c:v>2.896866666666666</c:v>
                </c:pt>
                <c:pt idx="579">
                  <c:v>2.897372222222223</c:v>
                </c:pt>
                <c:pt idx="580">
                  <c:v>2.894149999999997</c:v>
                </c:pt>
                <c:pt idx="581">
                  <c:v>2.904172222222222</c:v>
                </c:pt>
                <c:pt idx="582">
                  <c:v>2.903961111111111</c:v>
                </c:pt>
                <c:pt idx="583">
                  <c:v>2.879883333333332</c:v>
                </c:pt>
                <c:pt idx="584">
                  <c:v>2.83718888888889</c:v>
                </c:pt>
                <c:pt idx="585">
                  <c:v>2.780922222222222</c:v>
                </c:pt>
                <c:pt idx="586">
                  <c:v>2.722933333333334</c:v>
                </c:pt>
                <c:pt idx="587">
                  <c:v>2.664966666666667</c:v>
                </c:pt>
                <c:pt idx="588">
                  <c:v>2.633666666666666</c:v>
                </c:pt>
                <c:pt idx="589">
                  <c:v>2.603705555555556</c:v>
                </c:pt>
                <c:pt idx="590">
                  <c:v>2.607105555555555</c:v>
                </c:pt>
                <c:pt idx="591">
                  <c:v>2.608594444444444</c:v>
                </c:pt>
                <c:pt idx="592">
                  <c:v>2.6278</c:v>
                </c:pt>
                <c:pt idx="593">
                  <c:v>2.663666666666667</c:v>
                </c:pt>
                <c:pt idx="594">
                  <c:v>2.734827777777776</c:v>
                </c:pt>
                <c:pt idx="595">
                  <c:v>2.78655</c:v>
                </c:pt>
                <c:pt idx="596">
                  <c:v>2.832005555555556</c:v>
                </c:pt>
                <c:pt idx="597">
                  <c:v>2.858144444444445</c:v>
                </c:pt>
                <c:pt idx="598">
                  <c:v>2.868511111111111</c:v>
                </c:pt>
                <c:pt idx="599">
                  <c:v>2.863872222222222</c:v>
                </c:pt>
                <c:pt idx="600">
                  <c:v>2.849844444444443</c:v>
                </c:pt>
                <c:pt idx="601">
                  <c:v>2.828833333333334</c:v>
                </c:pt>
                <c:pt idx="602">
                  <c:v>2.798488888888888</c:v>
                </c:pt>
                <c:pt idx="603">
                  <c:v>2.752572222222222</c:v>
                </c:pt>
                <c:pt idx="604">
                  <c:v>2.697144444444444</c:v>
                </c:pt>
                <c:pt idx="605">
                  <c:v>2.654222222222223</c:v>
                </c:pt>
                <c:pt idx="606">
                  <c:v>2.611944444444444</c:v>
                </c:pt>
                <c:pt idx="607">
                  <c:v>2.594033333333334</c:v>
                </c:pt>
                <c:pt idx="608">
                  <c:v>2.576533333333333</c:v>
                </c:pt>
                <c:pt idx="609">
                  <c:v>2.562755555555555</c:v>
                </c:pt>
                <c:pt idx="610">
                  <c:v>2.588388888888889</c:v>
                </c:pt>
                <c:pt idx="611">
                  <c:v>2.625616666666667</c:v>
                </c:pt>
                <c:pt idx="612">
                  <c:v>2.683222222222222</c:v>
                </c:pt>
                <c:pt idx="613">
                  <c:v>2.749866666666667</c:v>
                </c:pt>
                <c:pt idx="614">
                  <c:v>2.804494444444445</c:v>
                </c:pt>
                <c:pt idx="615">
                  <c:v>2.861727777777777</c:v>
                </c:pt>
                <c:pt idx="616">
                  <c:v>2.921783333333333</c:v>
                </c:pt>
                <c:pt idx="617">
                  <c:v>2.989694444444444</c:v>
                </c:pt>
                <c:pt idx="618">
                  <c:v>3.078627777777777</c:v>
                </c:pt>
                <c:pt idx="619">
                  <c:v>3.148266666666667</c:v>
                </c:pt>
                <c:pt idx="620">
                  <c:v>3.212422222222222</c:v>
                </c:pt>
                <c:pt idx="621">
                  <c:v>3.273916666666666</c:v>
                </c:pt>
                <c:pt idx="622">
                  <c:v>3.325761111111111</c:v>
                </c:pt>
                <c:pt idx="623">
                  <c:v>3.364583333333333</c:v>
                </c:pt>
                <c:pt idx="624">
                  <c:v>3.389527777777777</c:v>
                </c:pt>
                <c:pt idx="625">
                  <c:v>3.391538888888887</c:v>
                </c:pt>
                <c:pt idx="626">
                  <c:v>3.389433333333333</c:v>
                </c:pt>
                <c:pt idx="627">
                  <c:v>3.381594444444445</c:v>
                </c:pt>
                <c:pt idx="628">
                  <c:v>3.375649999999996</c:v>
                </c:pt>
                <c:pt idx="629">
                  <c:v>3.367216666666667</c:v>
                </c:pt>
                <c:pt idx="630">
                  <c:v>3.340355555555555</c:v>
                </c:pt>
                <c:pt idx="631">
                  <c:v>3.323194444444444</c:v>
                </c:pt>
                <c:pt idx="632">
                  <c:v>3.299255555555555</c:v>
                </c:pt>
                <c:pt idx="633">
                  <c:v>3.26252777777778</c:v>
                </c:pt>
                <c:pt idx="634">
                  <c:v>3.239833333333333</c:v>
                </c:pt>
                <c:pt idx="635">
                  <c:v>3.198027777777777</c:v>
                </c:pt>
                <c:pt idx="636">
                  <c:v>3.1768</c:v>
                </c:pt>
                <c:pt idx="637">
                  <c:v>3.145244444444444</c:v>
                </c:pt>
                <c:pt idx="638">
                  <c:v>3.131938888888888</c:v>
                </c:pt>
                <c:pt idx="639">
                  <c:v>3.138277777777777</c:v>
                </c:pt>
                <c:pt idx="640">
                  <c:v>3.171461111111112</c:v>
                </c:pt>
                <c:pt idx="641">
                  <c:v>3.211688888888887</c:v>
                </c:pt>
                <c:pt idx="642">
                  <c:v>3.257477777777777</c:v>
                </c:pt>
                <c:pt idx="643">
                  <c:v>3.293511111111111</c:v>
                </c:pt>
                <c:pt idx="644">
                  <c:v>3.346311111111111</c:v>
                </c:pt>
                <c:pt idx="645">
                  <c:v>3.406444444444443</c:v>
                </c:pt>
                <c:pt idx="646">
                  <c:v>3.463838888888889</c:v>
                </c:pt>
                <c:pt idx="647">
                  <c:v>3.504038888888889</c:v>
                </c:pt>
                <c:pt idx="648">
                  <c:v>3.525088888888888</c:v>
                </c:pt>
                <c:pt idx="649">
                  <c:v>3.546083333333334</c:v>
                </c:pt>
                <c:pt idx="650">
                  <c:v>3.554716666666666</c:v>
                </c:pt>
                <c:pt idx="651">
                  <c:v>3.557472222222222</c:v>
                </c:pt>
                <c:pt idx="652">
                  <c:v>3.54415</c:v>
                </c:pt>
                <c:pt idx="653">
                  <c:v>3.528583333333333</c:v>
                </c:pt>
                <c:pt idx="654">
                  <c:v>3.501677777777777</c:v>
                </c:pt>
                <c:pt idx="655">
                  <c:v>3.480088888888889</c:v>
                </c:pt>
                <c:pt idx="656">
                  <c:v>3.453133333333333</c:v>
                </c:pt>
                <c:pt idx="657">
                  <c:v>3.430872222222222</c:v>
                </c:pt>
                <c:pt idx="658">
                  <c:v>3.395322222222222</c:v>
                </c:pt>
                <c:pt idx="659">
                  <c:v>3.347388888888888</c:v>
                </c:pt>
                <c:pt idx="660">
                  <c:v>3.291272222222223</c:v>
                </c:pt>
                <c:pt idx="661">
                  <c:v>3.246861111111111</c:v>
                </c:pt>
                <c:pt idx="662">
                  <c:v>3.213494444444445</c:v>
                </c:pt>
                <c:pt idx="663">
                  <c:v>3.2132</c:v>
                </c:pt>
                <c:pt idx="664">
                  <c:v>3.214561111111111</c:v>
                </c:pt>
                <c:pt idx="665">
                  <c:v>3.224761111111111</c:v>
                </c:pt>
                <c:pt idx="666">
                  <c:v>3.237266666666667</c:v>
                </c:pt>
                <c:pt idx="667">
                  <c:v>3.24635</c:v>
                </c:pt>
                <c:pt idx="668">
                  <c:v>3.255944444444445</c:v>
                </c:pt>
                <c:pt idx="669">
                  <c:v>3.257716666666666</c:v>
                </c:pt>
                <c:pt idx="670">
                  <c:v>3.252994444444445</c:v>
                </c:pt>
                <c:pt idx="671">
                  <c:v>3.25185</c:v>
                </c:pt>
                <c:pt idx="672">
                  <c:v>3.261161111111111</c:v>
                </c:pt>
                <c:pt idx="673">
                  <c:v>3.268038888888889</c:v>
                </c:pt>
                <c:pt idx="674">
                  <c:v>3.271655555555556</c:v>
                </c:pt>
                <c:pt idx="675">
                  <c:v>3.276066666666667</c:v>
                </c:pt>
                <c:pt idx="676">
                  <c:v>3.276244444444444</c:v>
                </c:pt>
                <c:pt idx="677">
                  <c:v>3.275966666666666</c:v>
                </c:pt>
                <c:pt idx="678">
                  <c:v>3.267888888888889</c:v>
                </c:pt>
                <c:pt idx="679">
                  <c:v>3.227672222222222</c:v>
                </c:pt>
                <c:pt idx="680">
                  <c:v>3.166283333333334</c:v>
                </c:pt>
                <c:pt idx="681">
                  <c:v>3.068744444444444</c:v>
                </c:pt>
                <c:pt idx="682">
                  <c:v>2.957444444444444</c:v>
                </c:pt>
                <c:pt idx="683">
                  <c:v>2.839199999999999</c:v>
                </c:pt>
                <c:pt idx="684">
                  <c:v>2.731694444444444</c:v>
                </c:pt>
                <c:pt idx="685">
                  <c:v>2.650855555555556</c:v>
                </c:pt>
                <c:pt idx="686">
                  <c:v>2.591700000000001</c:v>
                </c:pt>
                <c:pt idx="687">
                  <c:v>2.549583333333333</c:v>
                </c:pt>
                <c:pt idx="688">
                  <c:v>2.519738888888889</c:v>
                </c:pt>
                <c:pt idx="689">
                  <c:v>2.5222</c:v>
                </c:pt>
                <c:pt idx="690">
                  <c:v>2.522122222222223</c:v>
                </c:pt>
                <c:pt idx="691">
                  <c:v>2.532883333333332</c:v>
                </c:pt>
                <c:pt idx="692">
                  <c:v>2.533072222222222</c:v>
                </c:pt>
                <c:pt idx="693">
                  <c:v>2.529361111111111</c:v>
                </c:pt>
                <c:pt idx="694">
                  <c:v>2.5331</c:v>
                </c:pt>
                <c:pt idx="695">
                  <c:v>2.535366666666667</c:v>
                </c:pt>
                <c:pt idx="696">
                  <c:v>2.544783333333333</c:v>
                </c:pt>
                <c:pt idx="697">
                  <c:v>2.550177777777777</c:v>
                </c:pt>
                <c:pt idx="698">
                  <c:v>2.544811111111112</c:v>
                </c:pt>
                <c:pt idx="699">
                  <c:v>2.533622222222222</c:v>
                </c:pt>
                <c:pt idx="700">
                  <c:v>2.54052777777778</c:v>
                </c:pt>
              </c:numCache>
            </c:numRef>
          </c:val>
          <c:smooth val="0"/>
        </c:ser>
        <c:ser>
          <c:idx val="3"/>
          <c:order val="3"/>
          <c:tx>
            <c:strRef>
              <c:f>fcz!$A$77</c:f>
              <c:strCache>
                <c:ptCount val="1"/>
                <c:pt idx="0">
                  <c:v>Unrelated</c:v>
                </c:pt>
              </c:strCache>
            </c:strRef>
          </c:tx>
          <c:marker>
            <c:symbol val="none"/>
          </c:marker>
          <c:val>
            <c:numRef>
              <c:f>fcz!$C$77:$AAA$77</c:f>
              <c:numCache>
                <c:formatCode>General</c:formatCode>
                <c:ptCount val="701"/>
                <c:pt idx="0">
                  <c:v>-0.582155555555555</c:v>
                </c:pt>
                <c:pt idx="1">
                  <c:v>-0.562544444444445</c:v>
                </c:pt>
                <c:pt idx="2">
                  <c:v>-0.55015</c:v>
                </c:pt>
                <c:pt idx="3">
                  <c:v>-0.543716666666667</c:v>
                </c:pt>
                <c:pt idx="4">
                  <c:v>-0.532016666666667</c:v>
                </c:pt>
                <c:pt idx="5">
                  <c:v>-0.519005555555556</c:v>
                </c:pt>
                <c:pt idx="6">
                  <c:v>-0.508394444444444</c:v>
                </c:pt>
                <c:pt idx="7">
                  <c:v>-0.4986</c:v>
                </c:pt>
                <c:pt idx="8">
                  <c:v>-0.504133333333333</c:v>
                </c:pt>
                <c:pt idx="9">
                  <c:v>-0.513483333333333</c:v>
                </c:pt>
                <c:pt idx="10">
                  <c:v>-0.517011111111111</c:v>
                </c:pt>
                <c:pt idx="11">
                  <c:v>-0.526822222222222</c:v>
                </c:pt>
                <c:pt idx="12">
                  <c:v>-0.538477777777778</c:v>
                </c:pt>
                <c:pt idx="13">
                  <c:v>-0.551094444444444</c:v>
                </c:pt>
                <c:pt idx="14">
                  <c:v>-0.563338888888889</c:v>
                </c:pt>
                <c:pt idx="15">
                  <c:v>-0.569811111111111</c:v>
                </c:pt>
                <c:pt idx="16">
                  <c:v>-0.560133333333333</c:v>
                </c:pt>
                <c:pt idx="17">
                  <c:v>-0.548472222222222</c:v>
                </c:pt>
                <c:pt idx="18">
                  <c:v>-0.516461111111111</c:v>
                </c:pt>
                <c:pt idx="19">
                  <c:v>-0.492</c:v>
                </c:pt>
                <c:pt idx="20">
                  <c:v>-0.472877777777778</c:v>
                </c:pt>
                <c:pt idx="21">
                  <c:v>-0.447955555555556</c:v>
                </c:pt>
                <c:pt idx="22">
                  <c:v>-0.409772222222222</c:v>
                </c:pt>
                <c:pt idx="23">
                  <c:v>-0.356905555555556</c:v>
                </c:pt>
                <c:pt idx="24">
                  <c:v>-0.30085</c:v>
                </c:pt>
                <c:pt idx="25">
                  <c:v>-0.241266666666667</c:v>
                </c:pt>
                <c:pt idx="26">
                  <c:v>-0.184961111111111</c:v>
                </c:pt>
                <c:pt idx="27">
                  <c:v>-0.127366666666667</c:v>
                </c:pt>
                <c:pt idx="28">
                  <c:v>-0.0727611111111111</c:v>
                </c:pt>
                <c:pt idx="29">
                  <c:v>-0.0273444444444444</c:v>
                </c:pt>
                <c:pt idx="30">
                  <c:v>0.0102833333333334</c:v>
                </c:pt>
                <c:pt idx="31">
                  <c:v>0.0313666666666667</c:v>
                </c:pt>
                <c:pt idx="32">
                  <c:v>0.0531444444444444</c:v>
                </c:pt>
                <c:pt idx="33">
                  <c:v>0.0747333333333333</c:v>
                </c:pt>
                <c:pt idx="34">
                  <c:v>0.100522222222222</c:v>
                </c:pt>
                <c:pt idx="35">
                  <c:v>0.110938888888889</c:v>
                </c:pt>
                <c:pt idx="36">
                  <c:v>0.120105555555556</c:v>
                </c:pt>
                <c:pt idx="37">
                  <c:v>0.123694444444444</c:v>
                </c:pt>
                <c:pt idx="38">
                  <c:v>0.131294444444444</c:v>
                </c:pt>
                <c:pt idx="39">
                  <c:v>0.1337</c:v>
                </c:pt>
                <c:pt idx="40">
                  <c:v>0.128927777777778</c:v>
                </c:pt>
                <c:pt idx="41">
                  <c:v>0.114155555555556</c:v>
                </c:pt>
                <c:pt idx="42">
                  <c:v>0.108705555555556</c:v>
                </c:pt>
                <c:pt idx="43">
                  <c:v>0.101761111111111</c:v>
                </c:pt>
                <c:pt idx="44">
                  <c:v>0.109644444444444</c:v>
                </c:pt>
                <c:pt idx="45">
                  <c:v>0.115811111111111</c:v>
                </c:pt>
                <c:pt idx="46">
                  <c:v>0.118705555555555</c:v>
                </c:pt>
                <c:pt idx="47">
                  <c:v>0.123633333333333</c:v>
                </c:pt>
                <c:pt idx="48">
                  <c:v>0.112966666666667</c:v>
                </c:pt>
                <c:pt idx="49">
                  <c:v>0.0995388888888888</c:v>
                </c:pt>
                <c:pt idx="50">
                  <c:v>0.102138888888889</c:v>
                </c:pt>
                <c:pt idx="51">
                  <c:v>0.113433333333333</c:v>
                </c:pt>
                <c:pt idx="52">
                  <c:v>0.120483333333333</c:v>
                </c:pt>
                <c:pt idx="53">
                  <c:v>0.118</c:v>
                </c:pt>
                <c:pt idx="54">
                  <c:v>0.1148</c:v>
                </c:pt>
                <c:pt idx="55">
                  <c:v>0.116494444444444</c:v>
                </c:pt>
                <c:pt idx="56">
                  <c:v>0.129033333333333</c:v>
                </c:pt>
                <c:pt idx="57">
                  <c:v>0.155466666666667</c:v>
                </c:pt>
                <c:pt idx="58">
                  <c:v>0.192477777777778</c:v>
                </c:pt>
                <c:pt idx="59">
                  <c:v>0.236633333333333</c:v>
                </c:pt>
                <c:pt idx="60">
                  <c:v>0.274444444444444</c:v>
                </c:pt>
                <c:pt idx="61">
                  <c:v>0.314233333333333</c:v>
                </c:pt>
                <c:pt idx="62">
                  <c:v>0.357888888888889</c:v>
                </c:pt>
                <c:pt idx="63">
                  <c:v>0.397072222222222</c:v>
                </c:pt>
                <c:pt idx="64">
                  <c:v>0.437061111111111</c:v>
                </c:pt>
                <c:pt idx="65">
                  <c:v>0.475077777777778</c:v>
                </c:pt>
                <c:pt idx="66">
                  <c:v>0.506477777777778</c:v>
                </c:pt>
                <c:pt idx="67">
                  <c:v>0.531216666666667</c:v>
                </c:pt>
                <c:pt idx="68">
                  <c:v>0.547083333333333</c:v>
                </c:pt>
                <c:pt idx="69">
                  <c:v>0.550755555555555</c:v>
                </c:pt>
                <c:pt idx="70">
                  <c:v>0.537794444444444</c:v>
                </c:pt>
                <c:pt idx="71">
                  <c:v>0.498716666666667</c:v>
                </c:pt>
                <c:pt idx="72">
                  <c:v>0.439755555555556</c:v>
                </c:pt>
                <c:pt idx="73">
                  <c:v>0.378455555555555</c:v>
                </c:pt>
                <c:pt idx="74">
                  <c:v>0.309727777777778</c:v>
                </c:pt>
                <c:pt idx="75">
                  <c:v>0.245277777777778</c:v>
                </c:pt>
                <c:pt idx="76">
                  <c:v>0.186744444444444</c:v>
                </c:pt>
                <c:pt idx="77">
                  <c:v>0.147844444444444</c:v>
                </c:pt>
                <c:pt idx="78">
                  <c:v>0.129261111111111</c:v>
                </c:pt>
                <c:pt idx="79">
                  <c:v>0.127311111111111</c:v>
                </c:pt>
                <c:pt idx="80">
                  <c:v>0.135588888888889</c:v>
                </c:pt>
                <c:pt idx="81">
                  <c:v>0.142855555555556</c:v>
                </c:pt>
                <c:pt idx="82">
                  <c:v>0.161011111111111</c:v>
                </c:pt>
                <c:pt idx="83">
                  <c:v>0.185105555555556</c:v>
                </c:pt>
                <c:pt idx="84">
                  <c:v>0.202527777777778</c:v>
                </c:pt>
                <c:pt idx="85">
                  <c:v>0.219333333333333</c:v>
                </c:pt>
                <c:pt idx="86">
                  <c:v>0.214522222222222</c:v>
                </c:pt>
                <c:pt idx="87">
                  <c:v>0.196927777777778</c:v>
                </c:pt>
                <c:pt idx="88">
                  <c:v>0.161</c:v>
                </c:pt>
                <c:pt idx="89">
                  <c:v>0.121861111111111</c:v>
                </c:pt>
                <c:pt idx="90">
                  <c:v>0.0901666666666666</c:v>
                </c:pt>
                <c:pt idx="91">
                  <c:v>0.0461722222222222</c:v>
                </c:pt>
                <c:pt idx="92">
                  <c:v>-0.0127722222222222</c:v>
                </c:pt>
                <c:pt idx="93">
                  <c:v>-0.0705888888888889</c:v>
                </c:pt>
                <c:pt idx="94">
                  <c:v>-0.125694444444444</c:v>
                </c:pt>
                <c:pt idx="95">
                  <c:v>-0.162966666666667</c:v>
                </c:pt>
                <c:pt idx="96">
                  <c:v>-0.201672222222222</c:v>
                </c:pt>
                <c:pt idx="97">
                  <c:v>-0.244511111111111</c:v>
                </c:pt>
                <c:pt idx="98">
                  <c:v>-0.305483333333333</c:v>
                </c:pt>
                <c:pt idx="99">
                  <c:v>-0.374011111111111</c:v>
                </c:pt>
                <c:pt idx="100">
                  <c:v>-0.452316666666667</c:v>
                </c:pt>
                <c:pt idx="101">
                  <c:v>-0.5395</c:v>
                </c:pt>
                <c:pt idx="102">
                  <c:v>-0.619622222222222</c:v>
                </c:pt>
                <c:pt idx="103">
                  <c:v>-0.690355555555555</c:v>
                </c:pt>
                <c:pt idx="104">
                  <c:v>-0.741494444444444</c:v>
                </c:pt>
                <c:pt idx="105">
                  <c:v>-0.779994444444444</c:v>
                </c:pt>
                <c:pt idx="106">
                  <c:v>-0.805972222222222</c:v>
                </c:pt>
                <c:pt idx="107">
                  <c:v>-0.824616666666667</c:v>
                </c:pt>
                <c:pt idx="108">
                  <c:v>-0.833766666666667</c:v>
                </c:pt>
                <c:pt idx="109">
                  <c:v>-0.843616666666667</c:v>
                </c:pt>
                <c:pt idx="110">
                  <c:v>-0.849483333333333</c:v>
                </c:pt>
                <c:pt idx="111">
                  <c:v>-0.855061111111111</c:v>
                </c:pt>
                <c:pt idx="112">
                  <c:v>-0.868577777777778</c:v>
                </c:pt>
                <c:pt idx="113">
                  <c:v>-0.889866666666667</c:v>
                </c:pt>
                <c:pt idx="114">
                  <c:v>-0.910816666666667</c:v>
                </c:pt>
                <c:pt idx="115">
                  <c:v>-0.919677777777778</c:v>
                </c:pt>
                <c:pt idx="116">
                  <c:v>-0.925805555555556</c:v>
                </c:pt>
                <c:pt idx="117">
                  <c:v>-0.926116666666667</c:v>
                </c:pt>
                <c:pt idx="118">
                  <c:v>-0.925388888888889</c:v>
                </c:pt>
                <c:pt idx="119">
                  <c:v>-0.925711111111111</c:v>
                </c:pt>
                <c:pt idx="120">
                  <c:v>-0.931322222222222</c:v>
                </c:pt>
                <c:pt idx="121">
                  <c:v>-0.918255555555556</c:v>
                </c:pt>
                <c:pt idx="122">
                  <c:v>-0.907644444444444</c:v>
                </c:pt>
                <c:pt idx="123">
                  <c:v>-0.892177777777778</c:v>
                </c:pt>
                <c:pt idx="124">
                  <c:v>-0.887366666666667</c:v>
                </c:pt>
                <c:pt idx="125">
                  <c:v>-0.8917</c:v>
                </c:pt>
                <c:pt idx="126">
                  <c:v>-0.900738888888889</c:v>
                </c:pt>
                <c:pt idx="127">
                  <c:v>-0.90985</c:v>
                </c:pt>
                <c:pt idx="128">
                  <c:v>-0.917566666666667</c:v>
                </c:pt>
                <c:pt idx="129">
                  <c:v>-0.926405555555556</c:v>
                </c:pt>
                <c:pt idx="130">
                  <c:v>-0.935294444444444</c:v>
                </c:pt>
                <c:pt idx="131">
                  <c:v>-0.933961111111111</c:v>
                </c:pt>
                <c:pt idx="132">
                  <c:v>-0.914616666666667</c:v>
                </c:pt>
                <c:pt idx="133">
                  <c:v>-0.895011111111111</c:v>
                </c:pt>
                <c:pt idx="134">
                  <c:v>-0.878183333333333</c:v>
                </c:pt>
                <c:pt idx="135">
                  <c:v>-0.850438888888889</c:v>
                </c:pt>
                <c:pt idx="136">
                  <c:v>-0.831044444444445</c:v>
                </c:pt>
                <c:pt idx="137">
                  <c:v>-0.8036</c:v>
                </c:pt>
                <c:pt idx="138">
                  <c:v>-0.782205555555556</c:v>
                </c:pt>
                <c:pt idx="139">
                  <c:v>-0.748777777777778</c:v>
                </c:pt>
                <c:pt idx="140">
                  <c:v>-0.707744444444444</c:v>
                </c:pt>
                <c:pt idx="141">
                  <c:v>-0.658955555555556</c:v>
                </c:pt>
                <c:pt idx="142">
                  <c:v>-0.612838888888889</c:v>
                </c:pt>
                <c:pt idx="143">
                  <c:v>-0.547072222222222</c:v>
                </c:pt>
                <c:pt idx="144">
                  <c:v>-0.479188888888889</c:v>
                </c:pt>
                <c:pt idx="145">
                  <c:v>-0.423894444444444</c:v>
                </c:pt>
                <c:pt idx="146">
                  <c:v>-0.380166666666667</c:v>
                </c:pt>
                <c:pt idx="147">
                  <c:v>-0.342044444444444</c:v>
                </c:pt>
                <c:pt idx="148">
                  <c:v>-0.301733333333333</c:v>
                </c:pt>
                <c:pt idx="149">
                  <c:v>-0.256627777777778</c:v>
                </c:pt>
                <c:pt idx="150">
                  <c:v>-0.198805555555556</c:v>
                </c:pt>
                <c:pt idx="151">
                  <c:v>-0.134638888888889</c:v>
                </c:pt>
                <c:pt idx="152">
                  <c:v>-0.0660333333333333</c:v>
                </c:pt>
                <c:pt idx="153">
                  <c:v>-0.000205555555555496</c:v>
                </c:pt>
                <c:pt idx="154">
                  <c:v>0.0756222222222223</c:v>
                </c:pt>
                <c:pt idx="155">
                  <c:v>0.16085</c:v>
                </c:pt>
                <c:pt idx="156">
                  <c:v>0.2495</c:v>
                </c:pt>
                <c:pt idx="157">
                  <c:v>0.33265</c:v>
                </c:pt>
                <c:pt idx="158">
                  <c:v>0.42315</c:v>
                </c:pt>
                <c:pt idx="159">
                  <c:v>0.496744444444444</c:v>
                </c:pt>
                <c:pt idx="160">
                  <c:v>0.564155555555555</c:v>
                </c:pt>
                <c:pt idx="161">
                  <c:v>0.631227777777778</c:v>
                </c:pt>
                <c:pt idx="162">
                  <c:v>0.697033333333333</c:v>
                </c:pt>
                <c:pt idx="163">
                  <c:v>0.770244444444444</c:v>
                </c:pt>
                <c:pt idx="164">
                  <c:v>0.835216666666667</c:v>
                </c:pt>
                <c:pt idx="165">
                  <c:v>0.891066666666667</c:v>
                </c:pt>
                <c:pt idx="166">
                  <c:v>0.955377777777778</c:v>
                </c:pt>
                <c:pt idx="167">
                  <c:v>1.026516666666667</c:v>
                </c:pt>
                <c:pt idx="168">
                  <c:v>1.103472222222222</c:v>
                </c:pt>
                <c:pt idx="169">
                  <c:v>1.2015</c:v>
                </c:pt>
                <c:pt idx="170">
                  <c:v>1.296122222222222</c:v>
                </c:pt>
                <c:pt idx="171">
                  <c:v>1.393072222222222</c:v>
                </c:pt>
                <c:pt idx="172">
                  <c:v>1.5022</c:v>
                </c:pt>
                <c:pt idx="173">
                  <c:v>1.616333333333333</c:v>
                </c:pt>
                <c:pt idx="174">
                  <c:v>1.729994444444444</c:v>
                </c:pt>
                <c:pt idx="175">
                  <c:v>1.843416666666667</c:v>
                </c:pt>
                <c:pt idx="176">
                  <c:v>1.93955</c:v>
                </c:pt>
                <c:pt idx="177">
                  <c:v>2.044588888888889</c:v>
                </c:pt>
                <c:pt idx="178">
                  <c:v>2.139888888888886</c:v>
                </c:pt>
                <c:pt idx="179">
                  <c:v>2.22635</c:v>
                </c:pt>
                <c:pt idx="180">
                  <c:v>2.306672222222223</c:v>
                </c:pt>
                <c:pt idx="181">
                  <c:v>2.36145</c:v>
                </c:pt>
                <c:pt idx="182">
                  <c:v>2.409777777777778</c:v>
                </c:pt>
                <c:pt idx="183">
                  <c:v>2.452888888888885</c:v>
                </c:pt>
                <c:pt idx="184">
                  <c:v>2.506061111111111</c:v>
                </c:pt>
                <c:pt idx="185">
                  <c:v>2.549477777777777</c:v>
                </c:pt>
                <c:pt idx="186">
                  <c:v>2.580005555555555</c:v>
                </c:pt>
                <c:pt idx="187">
                  <c:v>2.596144444444445</c:v>
                </c:pt>
                <c:pt idx="188">
                  <c:v>2.599744444444445</c:v>
                </c:pt>
                <c:pt idx="189">
                  <c:v>2.59735</c:v>
                </c:pt>
                <c:pt idx="190">
                  <c:v>2.597655555555555</c:v>
                </c:pt>
                <c:pt idx="191">
                  <c:v>2.594566666666667</c:v>
                </c:pt>
                <c:pt idx="192">
                  <c:v>2.598627777777777</c:v>
                </c:pt>
                <c:pt idx="193">
                  <c:v>2.612694444444445</c:v>
                </c:pt>
                <c:pt idx="194">
                  <c:v>2.610594444444445</c:v>
                </c:pt>
                <c:pt idx="195">
                  <c:v>2.611338888888889</c:v>
                </c:pt>
                <c:pt idx="196">
                  <c:v>2.610822222222222</c:v>
                </c:pt>
                <c:pt idx="197">
                  <c:v>2.600694444444445</c:v>
                </c:pt>
                <c:pt idx="198">
                  <c:v>2.582044444444444</c:v>
                </c:pt>
                <c:pt idx="199">
                  <c:v>2.575788888888888</c:v>
                </c:pt>
                <c:pt idx="200">
                  <c:v>2.570533333333333</c:v>
                </c:pt>
                <c:pt idx="201">
                  <c:v>2.566972222222222</c:v>
                </c:pt>
                <c:pt idx="202">
                  <c:v>2.549572222222222</c:v>
                </c:pt>
                <c:pt idx="203">
                  <c:v>2.525533333333333</c:v>
                </c:pt>
                <c:pt idx="204">
                  <c:v>2.492722222222222</c:v>
                </c:pt>
                <c:pt idx="205">
                  <c:v>2.473477777777778</c:v>
                </c:pt>
                <c:pt idx="206">
                  <c:v>2.455049999999996</c:v>
                </c:pt>
                <c:pt idx="207">
                  <c:v>2.451700000000001</c:v>
                </c:pt>
                <c:pt idx="208">
                  <c:v>2.460261111111111</c:v>
                </c:pt>
                <c:pt idx="209">
                  <c:v>2.488249999999998</c:v>
                </c:pt>
                <c:pt idx="210">
                  <c:v>2.51448888888889</c:v>
                </c:pt>
                <c:pt idx="211">
                  <c:v>2.537038888888889</c:v>
                </c:pt>
                <c:pt idx="212">
                  <c:v>2.570394444444444</c:v>
                </c:pt>
                <c:pt idx="213">
                  <c:v>2.599088888888887</c:v>
                </c:pt>
                <c:pt idx="214">
                  <c:v>2.630766666666666</c:v>
                </c:pt>
                <c:pt idx="215">
                  <c:v>2.665283333333333</c:v>
                </c:pt>
                <c:pt idx="216">
                  <c:v>2.706644444444444</c:v>
                </c:pt>
                <c:pt idx="217">
                  <c:v>2.744288888888889</c:v>
                </c:pt>
                <c:pt idx="218">
                  <c:v>2.785638888888889</c:v>
                </c:pt>
                <c:pt idx="219">
                  <c:v>2.824922222222222</c:v>
                </c:pt>
                <c:pt idx="220">
                  <c:v>2.870894444444444</c:v>
                </c:pt>
                <c:pt idx="221">
                  <c:v>2.916655555555556</c:v>
                </c:pt>
                <c:pt idx="222">
                  <c:v>2.955477777777778</c:v>
                </c:pt>
                <c:pt idx="223">
                  <c:v>2.97835</c:v>
                </c:pt>
                <c:pt idx="224">
                  <c:v>2.988711111111111</c:v>
                </c:pt>
                <c:pt idx="225">
                  <c:v>2.980877777777777</c:v>
                </c:pt>
                <c:pt idx="226">
                  <c:v>2.977494444444444</c:v>
                </c:pt>
                <c:pt idx="227">
                  <c:v>2.981255555555555</c:v>
                </c:pt>
                <c:pt idx="228">
                  <c:v>3.002522222222222</c:v>
                </c:pt>
                <c:pt idx="229">
                  <c:v>3.031616666666667</c:v>
                </c:pt>
                <c:pt idx="230">
                  <c:v>3.052988888888887</c:v>
                </c:pt>
                <c:pt idx="231">
                  <c:v>3.061094444444445</c:v>
                </c:pt>
                <c:pt idx="232">
                  <c:v>3.056177777777777</c:v>
                </c:pt>
                <c:pt idx="233">
                  <c:v>3.060638888888888</c:v>
                </c:pt>
                <c:pt idx="234">
                  <c:v>3.078944444444444</c:v>
                </c:pt>
                <c:pt idx="235">
                  <c:v>3.106277777777778</c:v>
                </c:pt>
                <c:pt idx="236">
                  <c:v>3.136683333333333</c:v>
                </c:pt>
                <c:pt idx="237">
                  <c:v>3.162344444444444</c:v>
                </c:pt>
                <c:pt idx="238">
                  <c:v>3.189077777777777</c:v>
                </c:pt>
                <c:pt idx="239">
                  <c:v>3.210688888888888</c:v>
                </c:pt>
                <c:pt idx="240">
                  <c:v>3.221522222222222</c:v>
                </c:pt>
                <c:pt idx="241">
                  <c:v>3.237244444444444</c:v>
                </c:pt>
                <c:pt idx="242">
                  <c:v>3.237305555555556</c:v>
                </c:pt>
                <c:pt idx="243">
                  <c:v>3.232088888888887</c:v>
                </c:pt>
                <c:pt idx="244">
                  <c:v>3.241766666666666</c:v>
                </c:pt>
                <c:pt idx="245">
                  <c:v>3.263816666666666</c:v>
                </c:pt>
                <c:pt idx="246">
                  <c:v>3.283005555555556</c:v>
                </c:pt>
                <c:pt idx="247">
                  <c:v>3.317</c:v>
                </c:pt>
                <c:pt idx="248">
                  <c:v>3.348088888888888</c:v>
                </c:pt>
                <c:pt idx="249">
                  <c:v>3.388083333333333</c:v>
                </c:pt>
                <c:pt idx="250">
                  <c:v>3.43045</c:v>
                </c:pt>
                <c:pt idx="251">
                  <c:v>3.477533333333334</c:v>
                </c:pt>
                <c:pt idx="252">
                  <c:v>3.516044444444443</c:v>
                </c:pt>
                <c:pt idx="253">
                  <c:v>3.546766666666667</c:v>
                </c:pt>
                <c:pt idx="254">
                  <c:v>3.570688888888887</c:v>
                </c:pt>
                <c:pt idx="255">
                  <c:v>3.59446111111111</c:v>
                </c:pt>
                <c:pt idx="256">
                  <c:v>3.627427777777778</c:v>
                </c:pt>
                <c:pt idx="257">
                  <c:v>3.665055555555555</c:v>
                </c:pt>
                <c:pt idx="258">
                  <c:v>3.701405555555555</c:v>
                </c:pt>
                <c:pt idx="259">
                  <c:v>3.729394444444444</c:v>
                </c:pt>
                <c:pt idx="260">
                  <c:v>3.754205555555555</c:v>
                </c:pt>
                <c:pt idx="261">
                  <c:v>3.769294444444444</c:v>
                </c:pt>
                <c:pt idx="262">
                  <c:v>3.769861111111112</c:v>
                </c:pt>
                <c:pt idx="263">
                  <c:v>3.7702</c:v>
                </c:pt>
                <c:pt idx="264">
                  <c:v>3.762627777777777</c:v>
                </c:pt>
                <c:pt idx="265">
                  <c:v>3.756122222222222</c:v>
                </c:pt>
                <c:pt idx="266">
                  <c:v>3.752227777777777</c:v>
                </c:pt>
                <c:pt idx="267">
                  <c:v>3.751666666666667</c:v>
                </c:pt>
                <c:pt idx="268">
                  <c:v>3.753061111111111</c:v>
                </c:pt>
                <c:pt idx="269">
                  <c:v>3.760677777777777</c:v>
                </c:pt>
                <c:pt idx="270">
                  <c:v>3.776688888888886</c:v>
                </c:pt>
                <c:pt idx="271">
                  <c:v>3.781916666666666</c:v>
                </c:pt>
                <c:pt idx="272">
                  <c:v>3.793355555555555</c:v>
                </c:pt>
                <c:pt idx="273">
                  <c:v>3.815949999999997</c:v>
                </c:pt>
                <c:pt idx="274">
                  <c:v>3.855305555555555</c:v>
                </c:pt>
                <c:pt idx="275">
                  <c:v>3.897449999999996</c:v>
                </c:pt>
                <c:pt idx="276">
                  <c:v>3.932522222222222</c:v>
                </c:pt>
                <c:pt idx="277">
                  <c:v>3.951444444444443</c:v>
                </c:pt>
                <c:pt idx="278">
                  <c:v>3.967616666666667</c:v>
                </c:pt>
                <c:pt idx="279">
                  <c:v>3.981416666666666</c:v>
                </c:pt>
                <c:pt idx="280">
                  <c:v>3.994711111111111</c:v>
                </c:pt>
                <c:pt idx="281">
                  <c:v>4.005233333333332</c:v>
                </c:pt>
                <c:pt idx="282">
                  <c:v>4.00356111111111</c:v>
                </c:pt>
                <c:pt idx="283">
                  <c:v>3.992077777777777</c:v>
                </c:pt>
                <c:pt idx="284">
                  <c:v>3.982744444444445</c:v>
                </c:pt>
                <c:pt idx="285">
                  <c:v>3.969783333333333</c:v>
                </c:pt>
                <c:pt idx="286">
                  <c:v>3.956561111111112</c:v>
                </c:pt>
                <c:pt idx="287">
                  <c:v>3.944366666666667</c:v>
                </c:pt>
                <c:pt idx="288">
                  <c:v>3.933577777777777</c:v>
                </c:pt>
                <c:pt idx="289">
                  <c:v>3.921294444444444</c:v>
                </c:pt>
                <c:pt idx="290">
                  <c:v>3.89826111111111</c:v>
                </c:pt>
                <c:pt idx="291">
                  <c:v>3.854377777777777</c:v>
                </c:pt>
                <c:pt idx="292">
                  <c:v>3.799466666666667</c:v>
                </c:pt>
                <c:pt idx="293">
                  <c:v>3.727794444444444</c:v>
                </c:pt>
                <c:pt idx="294">
                  <c:v>3.653727777777778</c:v>
                </c:pt>
                <c:pt idx="295">
                  <c:v>3.574016666666667</c:v>
                </c:pt>
                <c:pt idx="296">
                  <c:v>3.505211111111111</c:v>
                </c:pt>
                <c:pt idx="297">
                  <c:v>3.429205555555556</c:v>
                </c:pt>
                <c:pt idx="298">
                  <c:v>3.357505555555556</c:v>
                </c:pt>
                <c:pt idx="299">
                  <c:v>3.28798888888889</c:v>
                </c:pt>
                <c:pt idx="300">
                  <c:v>3.213633333333333</c:v>
                </c:pt>
                <c:pt idx="301">
                  <c:v>3.142633333333334</c:v>
                </c:pt>
                <c:pt idx="302">
                  <c:v>3.058622222222222</c:v>
                </c:pt>
                <c:pt idx="303">
                  <c:v>2.969250000000001</c:v>
                </c:pt>
                <c:pt idx="304">
                  <c:v>2.865</c:v>
                </c:pt>
                <c:pt idx="305">
                  <c:v>2.759338888888889</c:v>
                </c:pt>
                <c:pt idx="306">
                  <c:v>2.651588888888888</c:v>
                </c:pt>
                <c:pt idx="307">
                  <c:v>2.553394444444445</c:v>
                </c:pt>
                <c:pt idx="308">
                  <c:v>2.453994444444444</c:v>
                </c:pt>
                <c:pt idx="309">
                  <c:v>2.360949999999998</c:v>
                </c:pt>
                <c:pt idx="310">
                  <c:v>2.265316666666666</c:v>
                </c:pt>
                <c:pt idx="311">
                  <c:v>2.1768</c:v>
                </c:pt>
                <c:pt idx="312">
                  <c:v>2.0928</c:v>
                </c:pt>
                <c:pt idx="313">
                  <c:v>2.012488888888885</c:v>
                </c:pt>
                <c:pt idx="314">
                  <c:v>1.941366666666667</c:v>
                </c:pt>
                <c:pt idx="315">
                  <c:v>1.877938888888889</c:v>
                </c:pt>
                <c:pt idx="316">
                  <c:v>1.814066666666666</c:v>
                </c:pt>
                <c:pt idx="317">
                  <c:v>1.7543</c:v>
                </c:pt>
                <c:pt idx="318">
                  <c:v>1.69615</c:v>
                </c:pt>
                <c:pt idx="319">
                  <c:v>1.648544444444444</c:v>
                </c:pt>
                <c:pt idx="320">
                  <c:v>1.597866666666667</c:v>
                </c:pt>
                <c:pt idx="321">
                  <c:v>1.5646</c:v>
                </c:pt>
                <c:pt idx="322">
                  <c:v>1.528022222222222</c:v>
                </c:pt>
                <c:pt idx="323">
                  <c:v>1.50345</c:v>
                </c:pt>
                <c:pt idx="324">
                  <c:v>1.461327777777778</c:v>
                </c:pt>
                <c:pt idx="325">
                  <c:v>1.420505555555555</c:v>
                </c:pt>
                <c:pt idx="326">
                  <c:v>1.372633333333333</c:v>
                </c:pt>
                <c:pt idx="327">
                  <c:v>1.325427777777778</c:v>
                </c:pt>
                <c:pt idx="328">
                  <c:v>1.29243888888889</c:v>
                </c:pt>
                <c:pt idx="329">
                  <c:v>1.255472222222223</c:v>
                </c:pt>
                <c:pt idx="330">
                  <c:v>1.219133333333333</c:v>
                </c:pt>
                <c:pt idx="331">
                  <c:v>1.176866666666666</c:v>
                </c:pt>
                <c:pt idx="332">
                  <c:v>1.130983333333333</c:v>
                </c:pt>
                <c:pt idx="333">
                  <c:v>1.089366666666667</c:v>
                </c:pt>
                <c:pt idx="334">
                  <c:v>1.042661111111111</c:v>
                </c:pt>
                <c:pt idx="335">
                  <c:v>0.994877777777777</c:v>
                </c:pt>
                <c:pt idx="336">
                  <c:v>0.943405555555555</c:v>
                </c:pt>
                <c:pt idx="337">
                  <c:v>0.884905555555556</c:v>
                </c:pt>
                <c:pt idx="338">
                  <c:v>0.8191</c:v>
                </c:pt>
                <c:pt idx="339">
                  <c:v>0.763977777777777</c:v>
                </c:pt>
                <c:pt idx="340">
                  <c:v>0.711255555555555</c:v>
                </c:pt>
                <c:pt idx="341">
                  <c:v>0.66615</c:v>
                </c:pt>
                <c:pt idx="342">
                  <c:v>0.627466666666667</c:v>
                </c:pt>
                <c:pt idx="343">
                  <c:v>0.586311111111111</c:v>
                </c:pt>
                <c:pt idx="344">
                  <c:v>0.546605555555556</c:v>
                </c:pt>
                <c:pt idx="345">
                  <c:v>0.516961111111111</c:v>
                </c:pt>
                <c:pt idx="346">
                  <c:v>0.496805555555555</c:v>
                </c:pt>
                <c:pt idx="347">
                  <c:v>0.484005555555556</c:v>
                </c:pt>
                <c:pt idx="348">
                  <c:v>0.475888888888889</c:v>
                </c:pt>
                <c:pt idx="349">
                  <c:v>0.472255555555556</c:v>
                </c:pt>
                <c:pt idx="350">
                  <c:v>0.479272222222222</c:v>
                </c:pt>
                <c:pt idx="351">
                  <c:v>0.493177777777778</c:v>
                </c:pt>
                <c:pt idx="352">
                  <c:v>0.503261111111111</c:v>
                </c:pt>
                <c:pt idx="353">
                  <c:v>0.522183333333333</c:v>
                </c:pt>
                <c:pt idx="354">
                  <c:v>0.534211111111111</c:v>
                </c:pt>
                <c:pt idx="355">
                  <c:v>0.548294444444445</c:v>
                </c:pt>
                <c:pt idx="356">
                  <c:v>0.559033333333333</c:v>
                </c:pt>
                <c:pt idx="357">
                  <c:v>0.573027777777778</c:v>
                </c:pt>
                <c:pt idx="358">
                  <c:v>0.576366666666667</c:v>
                </c:pt>
                <c:pt idx="359">
                  <c:v>0.562305555555555</c:v>
                </c:pt>
                <c:pt idx="360">
                  <c:v>0.526744444444445</c:v>
                </c:pt>
                <c:pt idx="361">
                  <c:v>0.486466666666667</c:v>
                </c:pt>
                <c:pt idx="362">
                  <c:v>0.447288888888889</c:v>
                </c:pt>
                <c:pt idx="363">
                  <c:v>0.395494444444444</c:v>
                </c:pt>
                <c:pt idx="364">
                  <c:v>0.344033333333334</c:v>
                </c:pt>
                <c:pt idx="365">
                  <c:v>0.295583333333333</c:v>
                </c:pt>
                <c:pt idx="366">
                  <c:v>0.245122222222222</c:v>
                </c:pt>
                <c:pt idx="367">
                  <c:v>0.18825</c:v>
                </c:pt>
                <c:pt idx="368">
                  <c:v>0.14215</c:v>
                </c:pt>
                <c:pt idx="369">
                  <c:v>0.0941222222222223</c:v>
                </c:pt>
                <c:pt idx="370">
                  <c:v>0.0442222222222222</c:v>
                </c:pt>
                <c:pt idx="371">
                  <c:v>0.00128333333333331</c:v>
                </c:pt>
                <c:pt idx="372">
                  <c:v>-0.0327333333333334</c:v>
                </c:pt>
                <c:pt idx="373">
                  <c:v>-0.0694944444444444</c:v>
                </c:pt>
                <c:pt idx="374">
                  <c:v>-0.0931777777777779</c:v>
                </c:pt>
                <c:pt idx="375">
                  <c:v>-0.115922222222222</c:v>
                </c:pt>
                <c:pt idx="376">
                  <c:v>-0.128655555555556</c:v>
                </c:pt>
                <c:pt idx="377">
                  <c:v>-0.147444444444444</c:v>
                </c:pt>
                <c:pt idx="378">
                  <c:v>-0.166305555555555</c:v>
                </c:pt>
                <c:pt idx="379">
                  <c:v>-0.1806</c:v>
                </c:pt>
                <c:pt idx="380">
                  <c:v>-0.191383333333333</c:v>
                </c:pt>
                <c:pt idx="381">
                  <c:v>-0.208727777777778</c:v>
                </c:pt>
                <c:pt idx="382">
                  <c:v>-0.219611111111111</c:v>
                </c:pt>
                <c:pt idx="383">
                  <c:v>-0.2435</c:v>
                </c:pt>
                <c:pt idx="384">
                  <c:v>-0.260361111111111</c:v>
                </c:pt>
                <c:pt idx="385">
                  <c:v>-0.281322222222222</c:v>
                </c:pt>
                <c:pt idx="386">
                  <c:v>-0.302266666666667</c:v>
                </c:pt>
                <c:pt idx="387">
                  <c:v>-0.326038888888889</c:v>
                </c:pt>
                <c:pt idx="388">
                  <c:v>-0.3434</c:v>
                </c:pt>
                <c:pt idx="389">
                  <c:v>-0.360155555555555</c:v>
                </c:pt>
                <c:pt idx="390">
                  <c:v>-0.362494444444444</c:v>
                </c:pt>
                <c:pt idx="391">
                  <c:v>-0.376188888888889</c:v>
                </c:pt>
                <c:pt idx="392">
                  <c:v>-0.38675</c:v>
                </c:pt>
                <c:pt idx="393">
                  <c:v>-0.393155555555555</c:v>
                </c:pt>
                <c:pt idx="394">
                  <c:v>-0.391072222222222</c:v>
                </c:pt>
                <c:pt idx="395">
                  <c:v>-0.381844444444445</c:v>
                </c:pt>
                <c:pt idx="396">
                  <c:v>-0.369533333333333</c:v>
                </c:pt>
                <c:pt idx="397">
                  <c:v>-0.34915</c:v>
                </c:pt>
                <c:pt idx="398">
                  <c:v>-0.333011111111111</c:v>
                </c:pt>
                <c:pt idx="399">
                  <c:v>-0.314511111111111</c:v>
                </c:pt>
                <c:pt idx="400">
                  <c:v>-0.302016666666667</c:v>
                </c:pt>
                <c:pt idx="401">
                  <c:v>-0.2881</c:v>
                </c:pt>
                <c:pt idx="402">
                  <c:v>-0.277344444444444</c:v>
                </c:pt>
                <c:pt idx="403">
                  <c:v>-0.267305555555555</c:v>
                </c:pt>
                <c:pt idx="404">
                  <c:v>-0.24945</c:v>
                </c:pt>
                <c:pt idx="405">
                  <c:v>-0.23435</c:v>
                </c:pt>
                <c:pt idx="406">
                  <c:v>-0.224772222222222</c:v>
                </c:pt>
                <c:pt idx="407">
                  <c:v>-0.217805555555556</c:v>
                </c:pt>
                <c:pt idx="408">
                  <c:v>-0.2162</c:v>
                </c:pt>
                <c:pt idx="409">
                  <c:v>-0.2147</c:v>
                </c:pt>
                <c:pt idx="410">
                  <c:v>-0.20295</c:v>
                </c:pt>
                <c:pt idx="411">
                  <c:v>-0.190127777777778</c:v>
                </c:pt>
                <c:pt idx="412">
                  <c:v>-0.174661111111111</c:v>
                </c:pt>
                <c:pt idx="413">
                  <c:v>-0.166727777777778</c:v>
                </c:pt>
                <c:pt idx="414">
                  <c:v>-0.161694444444444</c:v>
                </c:pt>
                <c:pt idx="415">
                  <c:v>-0.15435</c:v>
                </c:pt>
                <c:pt idx="416">
                  <c:v>-0.140644444444444</c:v>
                </c:pt>
                <c:pt idx="417">
                  <c:v>-0.131427777777778</c:v>
                </c:pt>
                <c:pt idx="418">
                  <c:v>-0.120833333333333</c:v>
                </c:pt>
                <c:pt idx="419">
                  <c:v>-0.11005</c:v>
                </c:pt>
                <c:pt idx="420">
                  <c:v>-0.0969333333333333</c:v>
                </c:pt>
                <c:pt idx="421">
                  <c:v>-0.0837611111111111</c:v>
                </c:pt>
                <c:pt idx="422">
                  <c:v>-0.08895</c:v>
                </c:pt>
                <c:pt idx="423">
                  <c:v>-0.100672222222222</c:v>
                </c:pt>
                <c:pt idx="424">
                  <c:v>-0.11745</c:v>
                </c:pt>
                <c:pt idx="425">
                  <c:v>-0.146894444444445</c:v>
                </c:pt>
                <c:pt idx="426">
                  <c:v>-0.174561111111111</c:v>
                </c:pt>
                <c:pt idx="427">
                  <c:v>-0.1921</c:v>
                </c:pt>
                <c:pt idx="428">
                  <c:v>-0.185933333333333</c:v>
                </c:pt>
                <c:pt idx="429">
                  <c:v>-0.181088888888889</c:v>
                </c:pt>
                <c:pt idx="430">
                  <c:v>-0.171016666666667</c:v>
                </c:pt>
                <c:pt idx="431">
                  <c:v>-0.171677777777778</c:v>
                </c:pt>
                <c:pt idx="432">
                  <c:v>-0.184238888888889</c:v>
                </c:pt>
                <c:pt idx="433">
                  <c:v>-0.203777777777778</c:v>
                </c:pt>
                <c:pt idx="434">
                  <c:v>-0.216472222222222</c:v>
                </c:pt>
                <c:pt idx="435">
                  <c:v>-0.235022222222222</c:v>
                </c:pt>
                <c:pt idx="436">
                  <c:v>-0.248311111111111</c:v>
                </c:pt>
                <c:pt idx="437">
                  <c:v>-0.2687</c:v>
                </c:pt>
                <c:pt idx="438">
                  <c:v>-0.283738888888889</c:v>
                </c:pt>
                <c:pt idx="439">
                  <c:v>-0.280144444444444</c:v>
                </c:pt>
                <c:pt idx="440">
                  <c:v>-0.266738888888889</c:v>
                </c:pt>
                <c:pt idx="441">
                  <c:v>-0.233216666666667</c:v>
                </c:pt>
                <c:pt idx="442">
                  <c:v>-0.204922222222222</c:v>
                </c:pt>
                <c:pt idx="443">
                  <c:v>-0.1857</c:v>
                </c:pt>
                <c:pt idx="444">
                  <c:v>-0.182211111111111</c:v>
                </c:pt>
                <c:pt idx="445">
                  <c:v>-0.178444444444444</c:v>
                </c:pt>
                <c:pt idx="446">
                  <c:v>-0.184638888888889</c:v>
                </c:pt>
                <c:pt idx="447">
                  <c:v>-0.184305555555556</c:v>
                </c:pt>
                <c:pt idx="448">
                  <c:v>-0.186872222222222</c:v>
                </c:pt>
                <c:pt idx="449">
                  <c:v>-0.187783333333333</c:v>
                </c:pt>
                <c:pt idx="450">
                  <c:v>-0.185383333333333</c:v>
                </c:pt>
                <c:pt idx="451">
                  <c:v>-0.169694444444444</c:v>
                </c:pt>
                <c:pt idx="452">
                  <c:v>-0.1561</c:v>
                </c:pt>
                <c:pt idx="453">
                  <c:v>-0.150583333333333</c:v>
                </c:pt>
                <c:pt idx="454">
                  <c:v>-0.139355555555556</c:v>
                </c:pt>
                <c:pt idx="455">
                  <c:v>-0.11905</c:v>
                </c:pt>
                <c:pt idx="456">
                  <c:v>-0.0868222222222223</c:v>
                </c:pt>
                <c:pt idx="457">
                  <c:v>-0.0418777777777778</c:v>
                </c:pt>
                <c:pt idx="458">
                  <c:v>0.00489999999999994</c:v>
                </c:pt>
                <c:pt idx="459">
                  <c:v>0.0552277777777778</c:v>
                </c:pt>
                <c:pt idx="460">
                  <c:v>0.0995833333333333</c:v>
                </c:pt>
                <c:pt idx="461">
                  <c:v>0.142588888888889</c:v>
                </c:pt>
                <c:pt idx="462">
                  <c:v>0.192183333333333</c:v>
                </c:pt>
                <c:pt idx="463">
                  <c:v>0.2371</c:v>
                </c:pt>
                <c:pt idx="464">
                  <c:v>0.270394444444445</c:v>
                </c:pt>
                <c:pt idx="465">
                  <c:v>0.294233333333333</c:v>
                </c:pt>
                <c:pt idx="466">
                  <c:v>0.319733333333333</c:v>
                </c:pt>
                <c:pt idx="467">
                  <c:v>0.3438</c:v>
                </c:pt>
                <c:pt idx="468">
                  <c:v>0.364872222222222</c:v>
                </c:pt>
                <c:pt idx="469">
                  <c:v>0.391927777777778</c:v>
                </c:pt>
                <c:pt idx="470">
                  <c:v>0.404738888888889</c:v>
                </c:pt>
                <c:pt idx="471">
                  <c:v>0.410983333333333</c:v>
                </c:pt>
                <c:pt idx="472">
                  <c:v>0.404116666666667</c:v>
                </c:pt>
                <c:pt idx="473">
                  <c:v>0.404916666666667</c:v>
                </c:pt>
                <c:pt idx="474">
                  <c:v>0.405972222222222</c:v>
                </c:pt>
                <c:pt idx="475">
                  <c:v>0.411022222222222</c:v>
                </c:pt>
                <c:pt idx="476">
                  <c:v>0.431372222222222</c:v>
                </c:pt>
                <c:pt idx="477">
                  <c:v>0.465561111111111</c:v>
                </c:pt>
                <c:pt idx="478">
                  <c:v>0.502655555555555</c:v>
                </c:pt>
                <c:pt idx="479">
                  <c:v>0.545583333333333</c:v>
                </c:pt>
                <c:pt idx="480">
                  <c:v>0.561488888888889</c:v>
                </c:pt>
                <c:pt idx="481">
                  <c:v>0.575055555555556</c:v>
                </c:pt>
                <c:pt idx="482">
                  <c:v>0.581522222222222</c:v>
                </c:pt>
                <c:pt idx="483">
                  <c:v>0.579222222222222</c:v>
                </c:pt>
                <c:pt idx="484">
                  <c:v>0.574183333333333</c:v>
                </c:pt>
                <c:pt idx="485">
                  <c:v>0.569772222222222</c:v>
                </c:pt>
                <c:pt idx="486">
                  <c:v>0.560305555555555</c:v>
                </c:pt>
                <c:pt idx="487">
                  <c:v>0.554505555555556</c:v>
                </c:pt>
                <c:pt idx="488">
                  <c:v>0.547711111111111</c:v>
                </c:pt>
                <c:pt idx="489">
                  <c:v>0.533427777777778</c:v>
                </c:pt>
                <c:pt idx="490">
                  <c:v>0.5206</c:v>
                </c:pt>
                <c:pt idx="491">
                  <c:v>0.506238888888889</c:v>
                </c:pt>
                <c:pt idx="492">
                  <c:v>0.50375</c:v>
                </c:pt>
                <c:pt idx="493">
                  <c:v>0.504883333333333</c:v>
                </c:pt>
                <c:pt idx="494">
                  <c:v>0.510205555555555</c:v>
                </c:pt>
                <c:pt idx="495">
                  <c:v>0.523638888888889</c:v>
                </c:pt>
                <c:pt idx="496">
                  <c:v>0.525327777777778</c:v>
                </c:pt>
                <c:pt idx="497">
                  <c:v>0.539022222222222</c:v>
                </c:pt>
                <c:pt idx="498">
                  <c:v>0.544027777777778</c:v>
                </c:pt>
                <c:pt idx="499">
                  <c:v>0.550516666666667</c:v>
                </c:pt>
                <c:pt idx="500">
                  <c:v>0.5646</c:v>
                </c:pt>
                <c:pt idx="501">
                  <c:v>0.582866666666667</c:v>
                </c:pt>
                <c:pt idx="502">
                  <c:v>0.609505555555555</c:v>
                </c:pt>
                <c:pt idx="503">
                  <c:v>0.636294444444444</c:v>
                </c:pt>
                <c:pt idx="504">
                  <c:v>0.652444444444444</c:v>
                </c:pt>
                <c:pt idx="505">
                  <c:v>0.659761111111111</c:v>
                </c:pt>
                <c:pt idx="506">
                  <c:v>0.664866666666666</c:v>
                </c:pt>
                <c:pt idx="507">
                  <c:v>0.667866666666666</c:v>
                </c:pt>
                <c:pt idx="508">
                  <c:v>0.670005555555555</c:v>
                </c:pt>
                <c:pt idx="509">
                  <c:v>0.677066666666666</c:v>
                </c:pt>
                <c:pt idx="510">
                  <c:v>0.681683333333333</c:v>
                </c:pt>
                <c:pt idx="511">
                  <c:v>0.690955555555555</c:v>
                </c:pt>
                <c:pt idx="512">
                  <c:v>0.694961111111111</c:v>
                </c:pt>
                <c:pt idx="513">
                  <c:v>0.697727777777778</c:v>
                </c:pt>
                <c:pt idx="514">
                  <c:v>0.691566666666667</c:v>
                </c:pt>
                <c:pt idx="515">
                  <c:v>0.680527777777778</c:v>
                </c:pt>
                <c:pt idx="516">
                  <c:v>0.676238888888889</c:v>
                </c:pt>
                <c:pt idx="517">
                  <c:v>0.673572222222222</c:v>
                </c:pt>
                <c:pt idx="518">
                  <c:v>0.671805555555556</c:v>
                </c:pt>
                <c:pt idx="519">
                  <c:v>0.673583333333333</c:v>
                </c:pt>
                <c:pt idx="520">
                  <c:v>0.674966666666667</c:v>
                </c:pt>
                <c:pt idx="521">
                  <c:v>0.683261111111111</c:v>
                </c:pt>
                <c:pt idx="522">
                  <c:v>0.691972222222222</c:v>
                </c:pt>
                <c:pt idx="523">
                  <c:v>0.700761111111111</c:v>
                </c:pt>
                <c:pt idx="524">
                  <c:v>0.715122222222222</c:v>
                </c:pt>
                <c:pt idx="525">
                  <c:v>0.730977777777778</c:v>
                </c:pt>
                <c:pt idx="526">
                  <c:v>0.746405555555555</c:v>
                </c:pt>
                <c:pt idx="527">
                  <c:v>0.774583333333333</c:v>
                </c:pt>
                <c:pt idx="528">
                  <c:v>0.8139</c:v>
                </c:pt>
                <c:pt idx="529">
                  <c:v>0.843677777777778</c:v>
                </c:pt>
                <c:pt idx="530">
                  <c:v>0.871522222222222</c:v>
                </c:pt>
                <c:pt idx="531">
                  <c:v>0.899461111111111</c:v>
                </c:pt>
                <c:pt idx="532">
                  <c:v>0.937388888888889</c:v>
                </c:pt>
                <c:pt idx="533">
                  <c:v>0.982155555555555</c:v>
                </c:pt>
                <c:pt idx="534">
                  <c:v>1.033355555555556</c:v>
                </c:pt>
                <c:pt idx="535">
                  <c:v>1.088177777777778</c:v>
                </c:pt>
                <c:pt idx="536">
                  <c:v>1.142661111111111</c:v>
                </c:pt>
                <c:pt idx="537">
                  <c:v>1.190655555555556</c:v>
                </c:pt>
                <c:pt idx="538">
                  <c:v>1.230466666666667</c:v>
                </c:pt>
                <c:pt idx="539">
                  <c:v>1.270583333333334</c:v>
                </c:pt>
                <c:pt idx="540">
                  <c:v>1.306233333333333</c:v>
                </c:pt>
                <c:pt idx="541">
                  <c:v>1.333294444444445</c:v>
                </c:pt>
                <c:pt idx="542">
                  <c:v>1.37353888888889</c:v>
                </c:pt>
                <c:pt idx="543">
                  <c:v>1.402561111111111</c:v>
                </c:pt>
                <c:pt idx="544">
                  <c:v>1.429011111111111</c:v>
                </c:pt>
                <c:pt idx="545">
                  <c:v>1.44105</c:v>
                </c:pt>
                <c:pt idx="546">
                  <c:v>1.464838888888889</c:v>
                </c:pt>
                <c:pt idx="547">
                  <c:v>1.496844444444444</c:v>
                </c:pt>
                <c:pt idx="548">
                  <c:v>1.527133333333333</c:v>
                </c:pt>
                <c:pt idx="549">
                  <c:v>1.566166666666666</c:v>
                </c:pt>
                <c:pt idx="550">
                  <c:v>1.607538888888889</c:v>
                </c:pt>
                <c:pt idx="551">
                  <c:v>1.651005555555556</c:v>
                </c:pt>
                <c:pt idx="552">
                  <c:v>1.70035</c:v>
                </c:pt>
                <c:pt idx="553">
                  <c:v>1.732733333333333</c:v>
                </c:pt>
                <c:pt idx="554">
                  <c:v>1.750083333333334</c:v>
                </c:pt>
                <c:pt idx="555">
                  <c:v>1.752016666666667</c:v>
                </c:pt>
                <c:pt idx="556">
                  <c:v>1.745777777777778</c:v>
                </c:pt>
                <c:pt idx="557">
                  <c:v>1.733394444444444</c:v>
                </c:pt>
                <c:pt idx="558">
                  <c:v>1.706255555555556</c:v>
                </c:pt>
                <c:pt idx="559">
                  <c:v>1.682522222222222</c:v>
                </c:pt>
                <c:pt idx="560">
                  <c:v>1.663383333333334</c:v>
                </c:pt>
                <c:pt idx="561">
                  <c:v>1.63788888888889</c:v>
                </c:pt>
                <c:pt idx="562">
                  <c:v>1.605883333333333</c:v>
                </c:pt>
                <c:pt idx="563">
                  <c:v>1.574911111111111</c:v>
                </c:pt>
                <c:pt idx="564">
                  <c:v>1.542255555555555</c:v>
                </c:pt>
                <c:pt idx="565">
                  <c:v>1.518966666666667</c:v>
                </c:pt>
                <c:pt idx="566">
                  <c:v>1.507794444444444</c:v>
                </c:pt>
                <c:pt idx="567">
                  <c:v>1.50685</c:v>
                </c:pt>
                <c:pt idx="568">
                  <c:v>1.507866666666667</c:v>
                </c:pt>
                <c:pt idx="569">
                  <c:v>1.504527777777778</c:v>
                </c:pt>
                <c:pt idx="570">
                  <c:v>1.495855555555555</c:v>
                </c:pt>
                <c:pt idx="571">
                  <c:v>1.483877777777778</c:v>
                </c:pt>
                <c:pt idx="572">
                  <c:v>1.4859</c:v>
                </c:pt>
                <c:pt idx="573">
                  <c:v>1.49268888888889</c:v>
                </c:pt>
                <c:pt idx="574">
                  <c:v>1.506144444444445</c:v>
                </c:pt>
                <c:pt idx="575">
                  <c:v>1.530555555555556</c:v>
                </c:pt>
                <c:pt idx="576">
                  <c:v>1.550611111111111</c:v>
                </c:pt>
                <c:pt idx="577">
                  <c:v>1.569</c:v>
                </c:pt>
                <c:pt idx="578">
                  <c:v>1.577927777777778</c:v>
                </c:pt>
                <c:pt idx="579">
                  <c:v>1.593255555555555</c:v>
                </c:pt>
                <c:pt idx="580">
                  <c:v>1.607327777777778</c:v>
                </c:pt>
                <c:pt idx="581">
                  <c:v>1.623044444444445</c:v>
                </c:pt>
                <c:pt idx="582">
                  <c:v>1.640166666666667</c:v>
                </c:pt>
                <c:pt idx="583">
                  <c:v>1.651511111111111</c:v>
                </c:pt>
                <c:pt idx="584">
                  <c:v>1.64785</c:v>
                </c:pt>
                <c:pt idx="585">
                  <c:v>1.63158888888889</c:v>
                </c:pt>
                <c:pt idx="586">
                  <c:v>1.620105555555555</c:v>
                </c:pt>
                <c:pt idx="587">
                  <c:v>1.609327777777778</c:v>
                </c:pt>
                <c:pt idx="588">
                  <c:v>1.605211111111111</c:v>
                </c:pt>
                <c:pt idx="589">
                  <c:v>1.6039</c:v>
                </c:pt>
                <c:pt idx="590">
                  <c:v>1.59625</c:v>
                </c:pt>
                <c:pt idx="591">
                  <c:v>1.571933333333334</c:v>
                </c:pt>
                <c:pt idx="592">
                  <c:v>1.547733333333333</c:v>
                </c:pt>
                <c:pt idx="593">
                  <c:v>1.51575</c:v>
                </c:pt>
                <c:pt idx="594">
                  <c:v>1.485161111111111</c:v>
                </c:pt>
                <c:pt idx="595">
                  <c:v>1.461144444444445</c:v>
                </c:pt>
                <c:pt idx="596">
                  <c:v>1.434016666666667</c:v>
                </c:pt>
                <c:pt idx="597">
                  <c:v>1.405461111111111</c:v>
                </c:pt>
                <c:pt idx="598">
                  <c:v>1.375783333333333</c:v>
                </c:pt>
                <c:pt idx="599">
                  <c:v>1.3458</c:v>
                </c:pt>
                <c:pt idx="600">
                  <c:v>1.313477777777778</c:v>
                </c:pt>
                <c:pt idx="601">
                  <c:v>1.299377777777778</c:v>
                </c:pt>
                <c:pt idx="602">
                  <c:v>1.2813</c:v>
                </c:pt>
                <c:pt idx="603">
                  <c:v>1.276705555555556</c:v>
                </c:pt>
                <c:pt idx="604">
                  <c:v>1.285255555555556</c:v>
                </c:pt>
                <c:pt idx="605">
                  <c:v>1.292383333333333</c:v>
                </c:pt>
                <c:pt idx="606">
                  <c:v>1.30265</c:v>
                </c:pt>
                <c:pt idx="607">
                  <c:v>1.320894444444444</c:v>
                </c:pt>
                <c:pt idx="608">
                  <c:v>1.345422222222222</c:v>
                </c:pt>
                <c:pt idx="609">
                  <c:v>1.392011111111111</c:v>
                </c:pt>
                <c:pt idx="610">
                  <c:v>1.434405555555555</c:v>
                </c:pt>
                <c:pt idx="611">
                  <c:v>1.48668888888889</c:v>
                </c:pt>
                <c:pt idx="612">
                  <c:v>1.533066666666667</c:v>
                </c:pt>
                <c:pt idx="613">
                  <c:v>1.560822222222222</c:v>
                </c:pt>
                <c:pt idx="614">
                  <c:v>1.590172222222222</c:v>
                </c:pt>
                <c:pt idx="615">
                  <c:v>1.626955555555555</c:v>
                </c:pt>
                <c:pt idx="616">
                  <c:v>1.656466666666666</c:v>
                </c:pt>
                <c:pt idx="617">
                  <c:v>1.68755</c:v>
                </c:pt>
                <c:pt idx="618">
                  <c:v>1.708455555555555</c:v>
                </c:pt>
                <c:pt idx="619">
                  <c:v>1.723705555555556</c:v>
                </c:pt>
                <c:pt idx="620">
                  <c:v>1.732661111111111</c:v>
                </c:pt>
                <c:pt idx="621">
                  <c:v>1.737266666666666</c:v>
                </c:pt>
                <c:pt idx="622">
                  <c:v>1.727983333333333</c:v>
                </c:pt>
                <c:pt idx="623">
                  <c:v>1.718572222222222</c:v>
                </c:pt>
                <c:pt idx="624">
                  <c:v>1.71755</c:v>
                </c:pt>
                <c:pt idx="625">
                  <c:v>1.715877777777778</c:v>
                </c:pt>
                <c:pt idx="626">
                  <c:v>1.727272222222222</c:v>
                </c:pt>
                <c:pt idx="627">
                  <c:v>1.745661111111111</c:v>
                </c:pt>
                <c:pt idx="628">
                  <c:v>1.75238888888889</c:v>
                </c:pt>
                <c:pt idx="629">
                  <c:v>1.754327777777778</c:v>
                </c:pt>
                <c:pt idx="630">
                  <c:v>1.756516666666667</c:v>
                </c:pt>
                <c:pt idx="631">
                  <c:v>1.7601</c:v>
                </c:pt>
                <c:pt idx="632">
                  <c:v>1.764911111111111</c:v>
                </c:pt>
                <c:pt idx="633">
                  <c:v>1.768711111111111</c:v>
                </c:pt>
                <c:pt idx="634">
                  <c:v>1.768305555555555</c:v>
                </c:pt>
                <c:pt idx="635">
                  <c:v>1.772227777777777</c:v>
                </c:pt>
                <c:pt idx="636">
                  <c:v>1.778811111111111</c:v>
                </c:pt>
                <c:pt idx="637">
                  <c:v>1.783772222222223</c:v>
                </c:pt>
                <c:pt idx="638">
                  <c:v>1.786711111111111</c:v>
                </c:pt>
                <c:pt idx="639">
                  <c:v>1.790555555555556</c:v>
                </c:pt>
                <c:pt idx="640">
                  <c:v>1.779666666666666</c:v>
                </c:pt>
                <c:pt idx="641">
                  <c:v>1.76388888888889</c:v>
                </c:pt>
                <c:pt idx="642">
                  <c:v>1.748983333333333</c:v>
                </c:pt>
                <c:pt idx="643">
                  <c:v>1.730722222222222</c:v>
                </c:pt>
                <c:pt idx="644">
                  <c:v>1.715677777777778</c:v>
                </c:pt>
                <c:pt idx="645">
                  <c:v>1.708388888888888</c:v>
                </c:pt>
                <c:pt idx="646">
                  <c:v>1.694255555555556</c:v>
                </c:pt>
                <c:pt idx="647">
                  <c:v>1.689111111111111</c:v>
                </c:pt>
                <c:pt idx="648">
                  <c:v>1.69125</c:v>
                </c:pt>
                <c:pt idx="649">
                  <c:v>1.701344444444444</c:v>
                </c:pt>
                <c:pt idx="650">
                  <c:v>1.71453888888889</c:v>
                </c:pt>
                <c:pt idx="651">
                  <c:v>1.73933888888889</c:v>
                </c:pt>
                <c:pt idx="652">
                  <c:v>1.755833333333333</c:v>
                </c:pt>
                <c:pt idx="653">
                  <c:v>1.767494444444444</c:v>
                </c:pt>
                <c:pt idx="654">
                  <c:v>1.765594444444444</c:v>
                </c:pt>
                <c:pt idx="655">
                  <c:v>1.777155555555555</c:v>
                </c:pt>
                <c:pt idx="656">
                  <c:v>1.794944444444445</c:v>
                </c:pt>
                <c:pt idx="657">
                  <c:v>1.817255555555556</c:v>
                </c:pt>
                <c:pt idx="658">
                  <c:v>1.83685</c:v>
                </c:pt>
                <c:pt idx="659">
                  <c:v>1.847116666666666</c:v>
                </c:pt>
                <c:pt idx="660">
                  <c:v>1.855938888888889</c:v>
                </c:pt>
                <c:pt idx="661">
                  <c:v>1.86213888888889</c:v>
                </c:pt>
                <c:pt idx="662">
                  <c:v>1.86458888888889</c:v>
                </c:pt>
                <c:pt idx="663">
                  <c:v>1.8592</c:v>
                </c:pt>
                <c:pt idx="664">
                  <c:v>1.8446</c:v>
                </c:pt>
                <c:pt idx="665">
                  <c:v>1.829977777777778</c:v>
                </c:pt>
                <c:pt idx="666">
                  <c:v>1.832011111111111</c:v>
                </c:pt>
                <c:pt idx="667">
                  <c:v>1.836811111111111</c:v>
                </c:pt>
                <c:pt idx="668">
                  <c:v>1.862422222222223</c:v>
                </c:pt>
                <c:pt idx="669">
                  <c:v>1.884311111111111</c:v>
                </c:pt>
                <c:pt idx="670">
                  <c:v>1.913166666666666</c:v>
                </c:pt>
                <c:pt idx="671">
                  <c:v>1.951322222222222</c:v>
                </c:pt>
                <c:pt idx="672">
                  <c:v>2.006938888888889</c:v>
                </c:pt>
                <c:pt idx="673">
                  <c:v>2.065511111111111</c:v>
                </c:pt>
                <c:pt idx="674">
                  <c:v>2.12318888888889</c:v>
                </c:pt>
                <c:pt idx="675">
                  <c:v>2.178922222222222</c:v>
                </c:pt>
                <c:pt idx="676">
                  <c:v>2.231016666666667</c:v>
                </c:pt>
                <c:pt idx="677">
                  <c:v>2.283505555555555</c:v>
                </c:pt>
                <c:pt idx="678">
                  <c:v>2.339983333333333</c:v>
                </c:pt>
                <c:pt idx="679">
                  <c:v>2.379327777777777</c:v>
                </c:pt>
                <c:pt idx="680">
                  <c:v>2.407333333333333</c:v>
                </c:pt>
                <c:pt idx="681">
                  <c:v>2.424561111111111</c:v>
                </c:pt>
                <c:pt idx="682">
                  <c:v>2.433077777777777</c:v>
                </c:pt>
                <c:pt idx="683">
                  <c:v>2.429044444444445</c:v>
                </c:pt>
                <c:pt idx="684">
                  <c:v>2.427244444444444</c:v>
                </c:pt>
                <c:pt idx="685">
                  <c:v>2.427627777777777</c:v>
                </c:pt>
                <c:pt idx="686">
                  <c:v>2.411361111111111</c:v>
                </c:pt>
                <c:pt idx="687">
                  <c:v>2.39175</c:v>
                </c:pt>
                <c:pt idx="688">
                  <c:v>2.361744444444444</c:v>
                </c:pt>
                <c:pt idx="689">
                  <c:v>2.327972222222221</c:v>
                </c:pt>
                <c:pt idx="690">
                  <c:v>2.285088888888889</c:v>
                </c:pt>
                <c:pt idx="691">
                  <c:v>2.225461111111111</c:v>
                </c:pt>
                <c:pt idx="692">
                  <c:v>2.158144444444444</c:v>
                </c:pt>
                <c:pt idx="693">
                  <c:v>2.093916666666667</c:v>
                </c:pt>
                <c:pt idx="694">
                  <c:v>2.027205555555556</c:v>
                </c:pt>
                <c:pt idx="695">
                  <c:v>1.974211111111111</c:v>
                </c:pt>
                <c:pt idx="696">
                  <c:v>1.923472222222222</c:v>
                </c:pt>
                <c:pt idx="697">
                  <c:v>1.87925</c:v>
                </c:pt>
                <c:pt idx="698">
                  <c:v>1.825638888888889</c:v>
                </c:pt>
                <c:pt idx="699">
                  <c:v>1.779066666666667</c:v>
                </c:pt>
                <c:pt idx="700">
                  <c:v>1.736427777777778</c:v>
                </c:pt>
              </c:numCache>
            </c:numRef>
          </c:val>
          <c:smooth val="0"/>
        </c:ser>
        <c:dLbls>
          <c:showLegendKey val="0"/>
          <c:showVal val="0"/>
          <c:showCatName val="0"/>
          <c:showSerName val="0"/>
          <c:showPercent val="0"/>
          <c:showBubbleSize val="0"/>
        </c:dLbls>
        <c:marker val="1"/>
        <c:smooth val="0"/>
        <c:axId val="436329192"/>
        <c:axId val="436327672"/>
      </c:lineChart>
      <c:catAx>
        <c:axId val="436329192"/>
        <c:scaling>
          <c:orientation val="minMax"/>
        </c:scaling>
        <c:delete val="0"/>
        <c:axPos val="b"/>
        <c:majorTickMark val="out"/>
        <c:minorTickMark val="none"/>
        <c:tickLblPos val="nextTo"/>
        <c:crossAx val="436327672"/>
        <c:crosses val="autoZero"/>
        <c:auto val="1"/>
        <c:lblAlgn val="ctr"/>
        <c:lblOffset val="100"/>
        <c:tickLblSkip val="150"/>
        <c:tickMarkSkip val="150"/>
        <c:noMultiLvlLbl val="0"/>
      </c:catAx>
      <c:valAx>
        <c:axId val="436327672"/>
        <c:scaling>
          <c:orientation val="minMax"/>
        </c:scaling>
        <c:delete val="0"/>
        <c:axPos val="l"/>
        <c:numFmt formatCode="General" sourceLinked="1"/>
        <c:majorTickMark val="out"/>
        <c:minorTickMark val="none"/>
        <c:tickLblPos val="nextTo"/>
        <c:crossAx val="4363291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Jua03</b:Tag>
    <b:SourceType>JournalArticle</b:SourceType>
    <b:Guid>{70E1BF44-8586-42E8-B3D4-579D7700A8D1}</b:Guid>
    <b:LCID>uz-Cyrl-UZ</b:LCID>
    <b:Author>
      <b:Author>
        <b:NameList>
          <b:Person>
            <b:Last>Juan Silva-Pereya</b:Last>
            <b:First>Maritza</b:First>
            <b:Middle>Gaxiola, Eduardo Aubert, Jorge Bosch, Lidice Galan, Ariel Salazar</b:Middle>
          </b:Person>
        </b:NameList>
      </b:Author>
    </b:Author>
    <b:Title>N400 during lexical decision tasks: a current source localization study</b:Title>
    <b:Year>2003</b:Year>
    <b:JournalName>Clinical Neuropsysiology</b:JournalName>
    <b:Pages>2469-2486</b:Pages>
    <b:RefOrder>1</b:RefOrder>
  </b:Source>
</b:Sources>
</file>

<file path=customXml/itemProps1.xml><?xml version="1.0" encoding="utf-8"?>
<ds:datastoreItem xmlns:ds="http://schemas.openxmlformats.org/officeDocument/2006/customXml" ds:itemID="{995F1C7D-56FE-3C4E-BBB7-1564D155F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5591</Words>
  <Characters>31875</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13</cp:revision>
  <cp:lastPrinted>2011-03-05T01:40:00Z</cp:lastPrinted>
  <dcterms:created xsi:type="dcterms:W3CDTF">2011-03-14T19:17:00Z</dcterms:created>
  <dcterms:modified xsi:type="dcterms:W3CDTF">2011-03-14T21:31:00Z</dcterms:modified>
</cp:coreProperties>
</file>